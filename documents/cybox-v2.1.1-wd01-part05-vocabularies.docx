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3C1FCE" w14:textId="2845C6C1" w:rsidR="002E138D" w:rsidRPr="00CE06CB" w:rsidRDefault="004D3B81" w:rsidP="002E138D">
      <w:pPr>
        <w:pStyle w:val="Title"/>
        <w:rPr>
          <w:sz w:val="28"/>
          <w:szCs w:val="28"/>
        </w:rPr>
      </w:pPr>
      <w:r w:rsidRPr="009608FD">
        <w:rPr>
          <w:sz w:val="28"/>
          <w:szCs w:val="28"/>
        </w:rPr>
        <w:t>CybOX</w:t>
      </w:r>
      <w:r w:rsidR="00223C31">
        <w:rPr>
          <w:sz w:val="28"/>
          <w:szCs w:val="28"/>
          <w:vertAlign w:val="superscript"/>
        </w:rPr>
        <w:t>TM</w:t>
      </w:r>
      <w:r w:rsidRPr="009608FD">
        <w:rPr>
          <w:sz w:val="28"/>
          <w:szCs w:val="28"/>
        </w:rPr>
        <w:t xml:space="preserve"> Version 2.1.1 Part 5: Vocabularies</w:t>
      </w:r>
    </w:p>
    <w:p w14:paraId="419D0E7B" w14:textId="77777777" w:rsidR="002E138D" w:rsidRPr="003817AC" w:rsidRDefault="004D3B81" w:rsidP="002E138D">
      <w:pPr>
        <w:pStyle w:val="Subtitle"/>
        <w:rPr>
          <w:sz w:val="24"/>
          <w:szCs w:val="24"/>
        </w:rPr>
      </w:pPr>
      <w:r w:rsidRPr="003817AC">
        <w:rPr>
          <w:sz w:val="24"/>
          <w:szCs w:val="24"/>
        </w:rPr>
        <w:t>Working Draft 01</w:t>
      </w:r>
    </w:p>
    <w:p w14:paraId="41416D35" w14:textId="77777777" w:rsidR="002E138D" w:rsidRDefault="009B4397" w:rsidP="002E138D">
      <w:pPr>
        <w:pStyle w:val="Subtitle"/>
        <w:rPr>
          <w:sz w:val="24"/>
          <w:szCs w:val="24"/>
        </w:rPr>
      </w:pPr>
      <w:bookmarkStart w:id="0" w:name="_Toc85472892"/>
      <w:r>
        <w:rPr>
          <w:sz w:val="24"/>
          <w:szCs w:val="24"/>
        </w:rPr>
        <w:t>15 December</w:t>
      </w:r>
      <w:r w:rsidR="004D3B81">
        <w:rPr>
          <w:sz w:val="24"/>
          <w:szCs w:val="24"/>
        </w:rPr>
        <w:t xml:space="preserve"> 2015</w:t>
      </w:r>
    </w:p>
    <w:p w14:paraId="06077302" w14:textId="77777777" w:rsidR="002E138D" w:rsidRDefault="004D3B81" w:rsidP="00777B7D">
      <w:pPr>
        <w:pStyle w:val="Titlepageinfo"/>
      </w:pPr>
      <w:r>
        <w:t>Technical Committee:</w:t>
      </w:r>
    </w:p>
    <w:p w14:paraId="66D3C4A7" w14:textId="77777777" w:rsidR="002E138D" w:rsidRDefault="001D021C" w:rsidP="00777B7D">
      <w:pPr>
        <w:pStyle w:val="Titlepageinfodescription"/>
      </w:pPr>
      <w:hyperlink r:id="rId8" w:history="1">
        <w:r w:rsidR="004D3B81">
          <w:rPr>
            <w:rStyle w:val="Hyperlink"/>
          </w:rPr>
          <w:t>OASIS Cyber Threat Intelligence (CTI) TC</w:t>
        </w:r>
      </w:hyperlink>
    </w:p>
    <w:p w14:paraId="652C2BF5" w14:textId="77777777" w:rsidR="002E138D" w:rsidRDefault="004D3B81" w:rsidP="00777B7D">
      <w:pPr>
        <w:pStyle w:val="Titlepageinfo"/>
      </w:pPr>
      <w:r>
        <w:t>Chair:</w:t>
      </w:r>
    </w:p>
    <w:p w14:paraId="6A9F486B" w14:textId="77777777" w:rsidR="002E138D" w:rsidRDefault="004D3B81" w:rsidP="00777B7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A18B8" w14:textId="77777777" w:rsidR="002E138D" w:rsidRDefault="004D3B81" w:rsidP="00777B7D">
      <w:pPr>
        <w:pStyle w:val="Titlepageinfo"/>
      </w:pPr>
      <w:r>
        <w:t>Editors:</w:t>
      </w:r>
    </w:p>
    <w:p w14:paraId="4783419B" w14:textId="77777777" w:rsidR="002E138D" w:rsidRDefault="004D3B81" w:rsidP="00777B7D">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78AD68" w14:textId="77777777" w:rsidR="002E138D" w:rsidRPr="009D7D6E" w:rsidRDefault="004D3B81" w:rsidP="00777B7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DA116F1" w14:textId="77777777" w:rsidR="002E138D" w:rsidRDefault="004D3B81" w:rsidP="00777B7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7FA032E" w14:textId="77777777" w:rsidR="002E138D" w:rsidRDefault="004D3B81" w:rsidP="00777B7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8B735" w14:textId="77777777" w:rsidR="002E138D" w:rsidRDefault="004D3B81" w:rsidP="00777B7D">
      <w:pPr>
        <w:pStyle w:val="Titlepageinfo"/>
      </w:pPr>
      <w:bookmarkStart w:id="1" w:name="AdditionalArtifacts"/>
      <w:r>
        <w:t>Additional artifacts:</w:t>
      </w:r>
      <w:bookmarkEnd w:id="1"/>
    </w:p>
    <w:p w14:paraId="6F792845" w14:textId="54011924" w:rsidR="002E138D" w:rsidRDefault="004D3B81" w:rsidP="00777B7D">
      <w:pPr>
        <w:pStyle w:val="RelatedWork"/>
        <w:tabs>
          <w:tab w:val="clear" w:pos="720"/>
        </w:tabs>
        <w:ind w:left="720" w:firstLine="0"/>
      </w:pPr>
      <w:r w:rsidRPr="00560795">
        <w:t>This prose specification is one component of a Work Product</w:t>
      </w:r>
      <w:r w:rsidR="006C587A">
        <w:t>,</w:t>
      </w:r>
      <w:r w:rsidRPr="00560795">
        <w:t xml:space="preserve"> </w:t>
      </w:r>
      <w:r>
        <w:t>which consists of</w:t>
      </w:r>
      <w:r w:rsidRPr="00560795">
        <w:t>:</w:t>
      </w:r>
    </w:p>
    <w:p w14:paraId="3D1C889B" w14:textId="77777777" w:rsidR="00782493" w:rsidRDefault="00782493" w:rsidP="00782493">
      <w:pPr>
        <w:pStyle w:val="RelatedWork"/>
        <w:numPr>
          <w:ilvl w:val="0"/>
          <w:numId w:val="11"/>
        </w:numPr>
        <w:tabs>
          <w:tab w:val="clear" w:pos="1080"/>
        </w:tabs>
      </w:pPr>
      <w:r>
        <w:rPr>
          <w:i/>
        </w:rPr>
        <w:t>CybOX™ Version 2.1.1 Part 01: Overview</w:t>
      </w:r>
      <w:r>
        <w:t xml:space="preserve">. </w:t>
      </w:r>
    </w:p>
    <w:p w14:paraId="0AB168D2" w14:textId="77777777" w:rsidR="00782493" w:rsidRDefault="00782493" w:rsidP="00782493">
      <w:pPr>
        <w:pStyle w:val="RelatedWork"/>
        <w:numPr>
          <w:ilvl w:val="0"/>
          <w:numId w:val="11"/>
        </w:numPr>
        <w:tabs>
          <w:tab w:val="clear" w:pos="1080"/>
        </w:tabs>
      </w:pPr>
      <w:r>
        <w:rPr>
          <w:i/>
        </w:rPr>
        <w:t>CybOX™ Version 2.1.1 Part 02: Common</w:t>
      </w:r>
      <w:r>
        <w:t>. [URI]</w:t>
      </w:r>
    </w:p>
    <w:p w14:paraId="530EF0D7" w14:textId="77777777" w:rsidR="00782493" w:rsidRDefault="00782493" w:rsidP="00782493">
      <w:pPr>
        <w:pStyle w:val="RelatedWork"/>
        <w:numPr>
          <w:ilvl w:val="0"/>
          <w:numId w:val="11"/>
        </w:numPr>
        <w:tabs>
          <w:tab w:val="clear" w:pos="1080"/>
        </w:tabs>
      </w:pPr>
      <w:r>
        <w:rPr>
          <w:i/>
        </w:rPr>
        <w:t>CybOX™ Version 2.1.1 Part 03: Core</w:t>
      </w:r>
      <w:r>
        <w:t>. [URI]</w:t>
      </w:r>
    </w:p>
    <w:p w14:paraId="7F3A5CEA" w14:textId="77777777" w:rsidR="00782493" w:rsidRDefault="00782493" w:rsidP="00782493">
      <w:pPr>
        <w:pStyle w:val="RelatedWork"/>
        <w:numPr>
          <w:ilvl w:val="0"/>
          <w:numId w:val="11"/>
        </w:numPr>
        <w:tabs>
          <w:tab w:val="clear" w:pos="1080"/>
        </w:tabs>
      </w:pPr>
      <w:r>
        <w:rPr>
          <w:i/>
        </w:rPr>
        <w:t>CybOX™ Version 2.1.1 Part 04: Default Extensions</w:t>
      </w:r>
      <w:r>
        <w:t>. [URI]</w:t>
      </w:r>
    </w:p>
    <w:p w14:paraId="7D0B8406" w14:textId="3C20D127" w:rsidR="00782493" w:rsidRDefault="00782493" w:rsidP="00782493">
      <w:pPr>
        <w:pStyle w:val="RelatedWork"/>
        <w:numPr>
          <w:ilvl w:val="0"/>
          <w:numId w:val="11"/>
        </w:numPr>
        <w:tabs>
          <w:tab w:val="clear" w:pos="1080"/>
        </w:tabs>
      </w:pPr>
      <w:r>
        <w:rPr>
          <w:i/>
        </w:rPr>
        <w:t>CybOX™ Version 2.1.1 Part 05: Default Vocabularies</w:t>
      </w:r>
      <w:r>
        <w:t>. (this document)</w:t>
      </w:r>
    </w:p>
    <w:p w14:paraId="3DD4E6AC" w14:textId="77777777" w:rsidR="00782493" w:rsidRDefault="00782493" w:rsidP="00782493">
      <w:pPr>
        <w:pStyle w:val="RelatedWork"/>
        <w:numPr>
          <w:ilvl w:val="0"/>
          <w:numId w:val="11"/>
        </w:numPr>
        <w:tabs>
          <w:tab w:val="clear" w:pos="1080"/>
        </w:tabs>
      </w:pPr>
      <w:r>
        <w:rPr>
          <w:i/>
        </w:rPr>
        <w:t>CybOX™ Version 2.1.1 Part 06: UML Model</w:t>
      </w:r>
      <w:r>
        <w:t>. [URI]</w:t>
      </w:r>
    </w:p>
    <w:p w14:paraId="2BA21E24" w14:textId="77777777" w:rsidR="00782493" w:rsidRDefault="00782493" w:rsidP="00782493">
      <w:pPr>
        <w:pStyle w:val="RelatedWork"/>
        <w:numPr>
          <w:ilvl w:val="0"/>
          <w:numId w:val="11"/>
        </w:numPr>
        <w:tabs>
          <w:tab w:val="clear" w:pos="1080"/>
        </w:tabs>
      </w:pPr>
      <w:r>
        <w:rPr>
          <w:i/>
        </w:rPr>
        <w:t>CybOX™ Version 2.1.1 Part 07: API Object</w:t>
      </w:r>
      <w:r>
        <w:t>. [URI]</w:t>
      </w:r>
    </w:p>
    <w:p w14:paraId="056B13C3" w14:textId="77777777" w:rsidR="00782493" w:rsidRDefault="00782493" w:rsidP="00782493">
      <w:pPr>
        <w:pStyle w:val="RelatedWork"/>
        <w:numPr>
          <w:ilvl w:val="0"/>
          <w:numId w:val="11"/>
        </w:numPr>
        <w:tabs>
          <w:tab w:val="clear" w:pos="1080"/>
        </w:tabs>
      </w:pPr>
      <w:r>
        <w:rPr>
          <w:i/>
        </w:rPr>
        <w:t>CybOX™ Version 2.1.1 Part 08: ARP Cache Object</w:t>
      </w:r>
      <w:r>
        <w:t>. [URI]</w:t>
      </w:r>
    </w:p>
    <w:p w14:paraId="77E1DAA8" w14:textId="77777777" w:rsidR="00782493" w:rsidRDefault="00782493" w:rsidP="00782493">
      <w:pPr>
        <w:pStyle w:val="RelatedWork"/>
        <w:numPr>
          <w:ilvl w:val="0"/>
          <w:numId w:val="11"/>
        </w:numPr>
        <w:tabs>
          <w:tab w:val="clear" w:pos="1080"/>
        </w:tabs>
      </w:pPr>
      <w:r>
        <w:rPr>
          <w:i/>
        </w:rPr>
        <w:t>CybOX™ Version 2.1.1 Part 09: AS Object</w:t>
      </w:r>
      <w:r>
        <w:t>. [URI]</w:t>
      </w:r>
    </w:p>
    <w:p w14:paraId="712DF9C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D376A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7C6D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77A5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0DB3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BE1CF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B6B055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3B8452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42AB2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AC24B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60A94B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EF82E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2B7E5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99B0BE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C24622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AD65CB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CAFBD8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D07F21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4DE24D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938C59E" w14:textId="0199340B"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20212F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49F76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4A0A96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90859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D6237F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C09E276"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24199A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AFFB1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F3FE13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0AFE89B"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77B2B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4FC2C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DEF9EA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CA6A1D7"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F9BBD4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4B81B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60CF32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9DA1D8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FAB9A8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5535E9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A60C03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BBC7E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AF04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D1547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A14C5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9FB7969"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F6D5AA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13BAAA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90DED4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653BFB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EF896F" w14:textId="37421343"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sidR="009B4397">
        <w:rPr>
          <w:i/>
        </w:rPr>
        <w:t>Part 60: User</w:t>
      </w:r>
      <w:r>
        <w:rPr>
          <w:i/>
        </w:rPr>
        <w:t xml:space="preserve"> Account Object</w:t>
      </w:r>
      <w:r>
        <w:t>. [URI]</w:t>
      </w:r>
    </w:p>
    <w:p w14:paraId="21781DA6"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816373C"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751A8A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C0D15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2AA31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0BF3F3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E9D32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C55C69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1B0B01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60AB18"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905C6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A36E85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7B3BA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AD23E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48314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A969C0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EED67D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B5FA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464485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637393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9A10FA"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8A0A2E"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B56BDD"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0F7DF8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46A9E4"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1F048A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A1EEFD3"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E367BD" w14:textId="77777777" w:rsidR="00223C31" w:rsidRDefault="00223C31" w:rsidP="005F6825">
      <w:pPr>
        <w:pStyle w:val="RelatedWork"/>
        <w:numPr>
          <w:ilvl w:val="0"/>
          <w:numId w:val="11"/>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20FA1B1"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CBAC995"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4D44182"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E1CCBF"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A78C840" w14:textId="77777777" w:rsidR="00223C31" w:rsidRDefault="00223C31" w:rsidP="005F6825">
      <w:pPr>
        <w:pStyle w:val="RelatedWork"/>
        <w:numPr>
          <w:ilvl w:val="0"/>
          <w:numId w:val="11"/>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61691F0" w14:textId="66A72BAB" w:rsidR="002E138D" w:rsidRDefault="00223C31" w:rsidP="005F6825">
      <w:pPr>
        <w:pStyle w:val="RelatedWork"/>
        <w:numPr>
          <w:ilvl w:val="0"/>
          <w:numId w:val="11"/>
        </w:numPr>
        <w:tabs>
          <w:tab w:val="clear" w:pos="108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4D3B81">
        <w:t>]</w:t>
      </w:r>
    </w:p>
    <w:p w14:paraId="6AE97C9A" w14:textId="1B4FF5AC" w:rsidR="002E138D" w:rsidRDefault="002E138D" w:rsidP="002E138D">
      <w:pPr>
        <w:pStyle w:val="RelatedWork"/>
        <w:tabs>
          <w:tab w:val="clear" w:pos="720"/>
        </w:tabs>
        <w:ind w:firstLine="0"/>
      </w:pPr>
    </w:p>
    <w:p w14:paraId="1A5E06AD" w14:textId="77777777" w:rsidR="002E138D" w:rsidRDefault="004D3B81" w:rsidP="00777B7D">
      <w:pPr>
        <w:pStyle w:val="Titlepageinfo"/>
      </w:pPr>
      <w:bookmarkStart w:id="2" w:name="RelatedWork"/>
      <w:r>
        <w:t>Related work</w:t>
      </w:r>
      <w:bookmarkEnd w:id="2"/>
      <w:r>
        <w:t>:</w:t>
      </w:r>
    </w:p>
    <w:p w14:paraId="2432CF86" w14:textId="77777777" w:rsidR="002E138D" w:rsidRPr="004C4D7C" w:rsidRDefault="004D3B81" w:rsidP="00777B7D">
      <w:pPr>
        <w:pStyle w:val="Titlepageinfodescription"/>
      </w:pPr>
      <w:r>
        <w:t>This specification is related to:</w:t>
      </w:r>
    </w:p>
    <w:p w14:paraId="4C5015C1" w14:textId="23ED38E1" w:rsidR="002E138D" w:rsidRDefault="004D3B81" w:rsidP="00777B7D">
      <w:pPr>
        <w:pStyle w:val="RelatedWork"/>
        <w:numPr>
          <w:ilvl w:val="0"/>
          <w:numId w:val="9"/>
        </w:numPr>
      </w:pPr>
      <w:r w:rsidRPr="00F94051">
        <w:rPr>
          <w:i/>
        </w:rPr>
        <w:t>STIX</w:t>
      </w:r>
      <w:r w:rsidR="00223C31">
        <w:rPr>
          <w:i/>
          <w:vertAlign w:val="superscript"/>
        </w:rPr>
        <w:t>TM</w:t>
      </w:r>
      <w:r w:rsidRPr="00F94051">
        <w:rPr>
          <w:i/>
        </w:rPr>
        <w:t xml:space="preserve"> Version 1.2.1</w:t>
      </w:r>
      <w:r>
        <w:rPr>
          <w:i/>
        </w:rPr>
        <w:t xml:space="preserve"> (placeholder)</w:t>
      </w:r>
    </w:p>
    <w:p w14:paraId="375F714B" w14:textId="77777777" w:rsidR="002E138D" w:rsidRDefault="004D3B81" w:rsidP="00777B7D">
      <w:pPr>
        <w:pStyle w:val="Titlepageinfo"/>
      </w:pPr>
      <w:r>
        <w:t>Abstract:</w:t>
      </w:r>
    </w:p>
    <w:p w14:paraId="638A1E77" w14:textId="205F1066" w:rsidR="002E138D" w:rsidRPr="00A00963" w:rsidRDefault="004D3B81" w:rsidP="00777B7D">
      <w:pPr>
        <w:pStyle w:val="Abstract"/>
        <w:shd w:val="clear" w:color="auto" w:fill="FFFFFF"/>
        <w:jc w:val="both"/>
        <w:rPr>
          <w:color w:val="000000"/>
          <w:lang w:val="en"/>
        </w:rPr>
      </w:pPr>
      <w:r w:rsidRPr="00A00963">
        <w:rPr>
          <w:iCs/>
        </w:rPr>
        <w:t>The Cyber Observable Expression (CybOX</w:t>
      </w:r>
      <w:r w:rsidR="000C17B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43F4F">
        <w:rPr>
          <w:iCs/>
        </w:rPr>
        <w:t>,</w:t>
      </w:r>
      <w:r w:rsidRPr="00A00963">
        <w:rPr>
          <w:iCs/>
        </w:rPr>
        <w:t xml:space="preserve"> and analysis heuristics. This specification document defines the Vocabularies data model</w:t>
      </w:r>
      <w:r w:rsidRPr="00A00963">
        <w:t xml:space="preserve">, which </w:t>
      </w:r>
      <w:r w:rsidR="00533A5D" w:rsidRPr="00151CC4">
        <w:rPr>
          <w:iCs/>
        </w:rPr>
        <w:t xml:space="preserve">includes definitions for default constrained enumerations of values for specific properties in other </w:t>
      </w:r>
      <w:r w:rsidR="00533A5D">
        <w:rPr>
          <w:iCs/>
        </w:rPr>
        <w:t>CybOX</w:t>
      </w:r>
      <w:r w:rsidR="00533A5D" w:rsidRPr="00151CC4">
        <w:rPr>
          <w:iCs/>
        </w:rPr>
        <w:t xml:space="preserve"> data models</w:t>
      </w:r>
      <w:r w:rsidRPr="00A00963">
        <w:t>.</w:t>
      </w:r>
    </w:p>
    <w:p w14:paraId="44BF9B5D" w14:textId="77777777" w:rsidR="002E138D" w:rsidRDefault="004D3B81" w:rsidP="00777B7D">
      <w:pPr>
        <w:pStyle w:val="Titlepageinfo"/>
      </w:pPr>
      <w:r>
        <w:t>Status:</w:t>
      </w:r>
    </w:p>
    <w:p w14:paraId="05B81A5A" w14:textId="77777777" w:rsidR="002E138D" w:rsidRDefault="004D3B81" w:rsidP="00777B7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2D7A0D4" w14:textId="77777777" w:rsidR="002E138D" w:rsidRDefault="004D3B81" w:rsidP="00777B7D">
      <w:pPr>
        <w:pStyle w:val="Titlepageinfo"/>
      </w:pPr>
      <w:r>
        <w:t>URI patterns:</w:t>
      </w:r>
    </w:p>
    <w:p w14:paraId="254185FC" w14:textId="77777777" w:rsidR="002E138D" w:rsidRPr="00CA025D" w:rsidRDefault="004D3B81" w:rsidP="00777B7D">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.1/csd01/part</w:t>
      </w:r>
      <w:r w:rsidR="00315E67">
        <w:rPr>
          <w:rStyle w:val="Hyperlink"/>
          <w:color w:val="auto"/>
        </w:rPr>
        <w:t>5</w:t>
      </w:r>
      <w:r>
        <w:rPr>
          <w:rStyle w:val="Hyperlink"/>
          <w:color w:val="auto"/>
        </w:rPr>
        <w:t>-</w:t>
      </w:r>
      <w:r w:rsidR="00315E67">
        <w:rPr>
          <w:rStyle w:val="Hyperlink"/>
          <w:color w:val="auto"/>
        </w:rPr>
        <w:t>vocabularies</w:t>
      </w:r>
      <w:r>
        <w:rPr>
          <w:rStyle w:val="Hyperlink"/>
          <w:color w:val="auto"/>
        </w:rPr>
        <w:t>/</w:t>
      </w:r>
      <w:r w:rsidR="00315E67">
        <w:rPr>
          <w:rStyle w:val="Hyperlink"/>
          <w:color w:val="auto"/>
        </w:rPr>
        <w:t>cybox-v2.1.1</w:t>
      </w:r>
      <w:r w:rsidRPr="00163EB3">
        <w:rPr>
          <w:rStyle w:val="Hyperlink"/>
          <w:color w:val="auto"/>
        </w:rPr>
        <w:t>-</w:t>
      </w:r>
      <w:r>
        <w:rPr>
          <w:rStyle w:val="Hyperlink"/>
          <w:color w:val="auto"/>
        </w:rPr>
        <w:t>cs</w:t>
      </w:r>
      <w:r w:rsidR="00315E67">
        <w:rPr>
          <w:rStyle w:val="Hyperlink"/>
          <w:color w:val="auto"/>
        </w:rPr>
        <w:t>d01-part5</w:t>
      </w:r>
      <w:r w:rsidRPr="00163EB3">
        <w:rPr>
          <w:rStyle w:val="Hyperlink"/>
          <w:color w:val="auto"/>
        </w:rPr>
        <w:t>-</w:t>
      </w:r>
      <w:r w:rsidR="00315E67">
        <w:rPr>
          <w:rStyle w:val="Hyperlink"/>
          <w:color w:val="auto"/>
        </w:rPr>
        <w:t>vocabularies</w:t>
      </w:r>
      <w:r w:rsidRPr="00163EB3">
        <w:rPr>
          <w:rStyle w:val="Hyperlink"/>
          <w:color w:val="auto"/>
        </w:rPr>
        <w:t>.docx</w:t>
      </w:r>
    </w:p>
    <w:p w14:paraId="5DBDEB64" w14:textId="77777777" w:rsidR="002E138D" w:rsidRPr="00CA025D" w:rsidRDefault="004D3B81" w:rsidP="00777B7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315E67">
        <w:rPr>
          <w:rStyle w:val="Hyperlink"/>
          <w:color w:val="auto"/>
        </w:rPr>
        <w:t>cybox</w:t>
      </w:r>
      <w:r>
        <w:rPr>
          <w:rStyle w:val="Hyperlink"/>
          <w:color w:val="auto"/>
        </w:rPr>
        <w:t>/v</w:t>
      </w:r>
      <w:r w:rsidR="00315E67">
        <w:rPr>
          <w:rStyle w:val="Hyperlink"/>
          <w:color w:val="auto"/>
        </w:rPr>
        <w:t>2.1.</w:t>
      </w:r>
      <w:r>
        <w:rPr>
          <w:rStyle w:val="Hyperlink"/>
          <w:color w:val="auto"/>
        </w:rPr>
        <w:t>1/</w:t>
      </w:r>
      <w:r w:rsidR="00315E67">
        <w:rPr>
          <w:rStyle w:val="Hyperlink"/>
          <w:color w:val="auto"/>
        </w:rPr>
        <w:t>cybox</w:t>
      </w:r>
      <w:r w:rsidRPr="00163EB3">
        <w:rPr>
          <w:rStyle w:val="Hyperlink"/>
          <w:color w:val="auto"/>
        </w:rPr>
        <w:t>-v</w:t>
      </w:r>
      <w:r w:rsidR="00315E67">
        <w:rPr>
          <w:rStyle w:val="Hyperlink"/>
          <w:color w:val="auto"/>
        </w:rPr>
        <w:t>2.1</w:t>
      </w:r>
      <w:r w:rsidRPr="00163EB3">
        <w:rPr>
          <w:rStyle w:val="Hyperlink"/>
          <w:color w:val="auto"/>
        </w:rPr>
        <w:t>.1-part</w:t>
      </w:r>
      <w:r w:rsidR="00315E67">
        <w:rPr>
          <w:rStyle w:val="Hyperlink"/>
          <w:color w:val="auto"/>
        </w:rPr>
        <w:t>5</w:t>
      </w:r>
      <w:r w:rsidRPr="00163EB3">
        <w:rPr>
          <w:rStyle w:val="Hyperlink"/>
          <w:color w:val="auto"/>
        </w:rPr>
        <w:t>-</w:t>
      </w:r>
      <w:r w:rsidR="00315E67">
        <w:rPr>
          <w:rStyle w:val="Hyperlink"/>
          <w:color w:val="auto"/>
        </w:rPr>
        <w:t>vocabularies</w:t>
      </w:r>
      <w:r w:rsidRPr="00163EB3">
        <w:rPr>
          <w:rStyle w:val="Hyperlink"/>
          <w:color w:val="auto"/>
        </w:rPr>
        <w:t>.docx</w:t>
      </w:r>
    </w:p>
    <w:p w14:paraId="59FC39D0" w14:textId="77777777" w:rsidR="002E138D" w:rsidRDefault="004D3B81" w:rsidP="00777B7D">
      <w:pPr>
        <w:pStyle w:val="Abstract"/>
      </w:pPr>
      <w:r>
        <w:t>(Managed by OASIS TC Administration; please don’t modify.)</w:t>
      </w:r>
      <w:commentRangeEnd w:id="3"/>
      <w:r w:rsidR="00223C31">
        <w:rPr>
          <w:rStyle w:val="CommentReference"/>
          <w:color w:val="333333"/>
        </w:rPr>
        <w:commentReference w:id="3"/>
      </w:r>
    </w:p>
    <w:p w14:paraId="3C42BC46" w14:textId="768BDEFD" w:rsidR="002E138D" w:rsidRDefault="002E138D" w:rsidP="00777B7D">
      <w:pPr>
        <w:pStyle w:val="Abstract"/>
      </w:pPr>
    </w:p>
    <w:p w14:paraId="673DAFDB" w14:textId="6EF6834C" w:rsidR="002E138D" w:rsidRDefault="002E138D" w:rsidP="00777B7D">
      <w:pPr>
        <w:pStyle w:val="Abstract"/>
      </w:pPr>
    </w:p>
    <w:p w14:paraId="44904A03" w14:textId="47BF33BF" w:rsidR="002E138D" w:rsidRPr="00852E10" w:rsidRDefault="00E97A62" w:rsidP="00777B7D">
      <w:pPr>
        <w:spacing w:after="80"/>
      </w:pPr>
      <w:r>
        <w:t>Copyright © OASIS Open 2016</w:t>
      </w:r>
      <w:r w:rsidR="004D3B81" w:rsidRPr="00852E10">
        <w:t>. All Rights Reserved.</w:t>
      </w:r>
    </w:p>
    <w:p w14:paraId="6E742CAE" w14:textId="77777777" w:rsidR="002E138D" w:rsidRPr="00852E10" w:rsidRDefault="004D3B81" w:rsidP="00777B7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9E2F602" w14:textId="77777777" w:rsidR="002E138D" w:rsidRPr="00852E10" w:rsidRDefault="004D3B81" w:rsidP="00777B7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304B306" w14:textId="77777777" w:rsidR="002E138D" w:rsidRDefault="004D3B81" w:rsidP="00777B7D">
      <w:pPr>
        <w:spacing w:after="80"/>
      </w:pPr>
      <w:r w:rsidRPr="00852E10">
        <w:t>The limited permissions granted above are perpetual and will not be revoked by OASIS or its successors or assigns.</w:t>
      </w:r>
    </w:p>
    <w:p w14:paraId="2FD6EBBD" w14:textId="77777777" w:rsidR="00223C31" w:rsidRDefault="004D3B81" w:rsidP="00C6457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3C31" w:rsidRPr="008C3D8A">
        <w:t>PARTICULAR PURPOSE.</w:t>
      </w:r>
    </w:p>
    <w:p w14:paraId="3654B03E" w14:textId="039CAA5B" w:rsidR="002E138D" w:rsidRPr="00960D49" w:rsidRDefault="00223C31" w:rsidP="00777B7D">
      <w:r>
        <w:t>Portions copyright © Un</w:t>
      </w:r>
      <w:r w:rsidR="00E97A6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FA03CD" w14:textId="7CA6DC49" w:rsidR="006E391E" w:rsidRDefault="004D3B81">
      <w:r>
        <w:br w:type="page"/>
      </w:r>
    </w:p>
    <w:p w14:paraId="48A2EC4A" w14:textId="77777777" w:rsidR="00223C31" w:rsidRPr="00852E10" w:rsidRDefault="00223C31" w:rsidP="00223C31">
      <w:pPr>
        <w:pStyle w:val="Notices"/>
      </w:pPr>
      <w:bookmarkStart w:id="4" w:name="_Toc424631595"/>
      <w:bookmarkEnd w:id="0"/>
      <w:r>
        <w:lastRenderedPageBreak/>
        <w:t>Table of Contents</w:t>
      </w:r>
    </w:p>
    <w:p w14:paraId="6CA6FCB5" w14:textId="7B9A83BD" w:rsidR="00577351" w:rsidRDefault="00223C3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538" w:history="1">
        <w:r w:rsidR="00577351" w:rsidRPr="001E68AC">
          <w:rPr>
            <w:rStyle w:val="Hyperlink"/>
            <w:noProof/>
          </w:rPr>
          <w:t>1</w:t>
        </w:r>
        <w:r w:rsidR="00577351">
          <w:rPr>
            <w:rFonts w:asciiTheme="minorHAnsi" w:eastAsiaTheme="minorEastAsia" w:hAnsiTheme="minorHAnsi" w:cstheme="minorBidi"/>
            <w:noProof/>
            <w:color w:val="auto"/>
            <w:sz w:val="22"/>
            <w:szCs w:val="22"/>
          </w:rPr>
          <w:tab/>
        </w:r>
        <w:r w:rsidR="00577351" w:rsidRPr="001E68AC">
          <w:rPr>
            <w:rStyle w:val="Hyperlink"/>
            <w:noProof/>
          </w:rPr>
          <w:t>Introduction</w:t>
        </w:r>
        <w:r w:rsidR="00577351">
          <w:rPr>
            <w:noProof/>
            <w:webHidden/>
          </w:rPr>
          <w:tab/>
        </w:r>
        <w:r w:rsidR="00577351">
          <w:rPr>
            <w:noProof/>
            <w:webHidden/>
          </w:rPr>
          <w:fldChar w:fldCharType="begin"/>
        </w:r>
        <w:r w:rsidR="00577351">
          <w:rPr>
            <w:noProof/>
            <w:webHidden/>
          </w:rPr>
          <w:instrText xml:space="preserve"> PAGEREF _Toc450222538 \h </w:instrText>
        </w:r>
        <w:r w:rsidR="00577351">
          <w:rPr>
            <w:noProof/>
            <w:webHidden/>
          </w:rPr>
        </w:r>
        <w:r w:rsidR="00577351">
          <w:rPr>
            <w:noProof/>
            <w:webHidden/>
          </w:rPr>
          <w:fldChar w:fldCharType="separate"/>
        </w:r>
        <w:r w:rsidR="00577351">
          <w:rPr>
            <w:noProof/>
            <w:webHidden/>
          </w:rPr>
          <w:t>6</w:t>
        </w:r>
        <w:r w:rsidR="00577351">
          <w:rPr>
            <w:noProof/>
            <w:webHidden/>
          </w:rPr>
          <w:fldChar w:fldCharType="end"/>
        </w:r>
      </w:hyperlink>
    </w:p>
    <w:p w14:paraId="5D39A2F7" w14:textId="0581E53D"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39" w:history="1">
        <w:r w:rsidR="00577351" w:rsidRPr="001E68AC">
          <w:rPr>
            <w:rStyle w:val="Hyperlink"/>
            <w:noProof/>
          </w:rPr>
          <w:t>1.1</w:t>
        </w:r>
        <w:r w:rsidR="00577351">
          <w:rPr>
            <w:rFonts w:asciiTheme="minorHAnsi" w:eastAsiaTheme="minorEastAsia" w:hAnsiTheme="minorHAnsi" w:cstheme="minorBidi"/>
            <w:noProof/>
            <w:color w:val="auto"/>
            <w:sz w:val="22"/>
            <w:szCs w:val="22"/>
          </w:rPr>
          <w:tab/>
        </w:r>
        <w:r w:rsidR="00577351" w:rsidRPr="001E68AC">
          <w:rPr>
            <w:rStyle w:val="Hyperlink"/>
            <w:noProof/>
          </w:rPr>
          <w:t>CybOX</w:t>
        </w:r>
        <w:r w:rsidR="00577351" w:rsidRPr="001E68AC">
          <w:rPr>
            <w:rStyle w:val="Hyperlink"/>
            <w:noProof/>
            <w:vertAlign w:val="superscript"/>
          </w:rPr>
          <w:t>TM</w:t>
        </w:r>
        <w:r w:rsidR="00577351" w:rsidRPr="001E68AC">
          <w:rPr>
            <w:rStyle w:val="Hyperlink"/>
            <w:noProof/>
          </w:rPr>
          <w:t xml:space="preserve"> Specification Documents</w:t>
        </w:r>
        <w:r w:rsidR="00577351">
          <w:rPr>
            <w:noProof/>
            <w:webHidden/>
          </w:rPr>
          <w:tab/>
        </w:r>
        <w:r w:rsidR="00577351">
          <w:rPr>
            <w:noProof/>
            <w:webHidden/>
          </w:rPr>
          <w:fldChar w:fldCharType="begin"/>
        </w:r>
        <w:r w:rsidR="00577351">
          <w:rPr>
            <w:noProof/>
            <w:webHidden/>
          </w:rPr>
          <w:instrText xml:space="preserve"> PAGEREF _Toc450222539 \h </w:instrText>
        </w:r>
        <w:r w:rsidR="00577351">
          <w:rPr>
            <w:noProof/>
            <w:webHidden/>
          </w:rPr>
        </w:r>
        <w:r w:rsidR="00577351">
          <w:rPr>
            <w:noProof/>
            <w:webHidden/>
          </w:rPr>
          <w:fldChar w:fldCharType="separate"/>
        </w:r>
        <w:r w:rsidR="00577351">
          <w:rPr>
            <w:noProof/>
            <w:webHidden/>
          </w:rPr>
          <w:t>6</w:t>
        </w:r>
        <w:r w:rsidR="00577351">
          <w:rPr>
            <w:noProof/>
            <w:webHidden/>
          </w:rPr>
          <w:fldChar w:fldCharType="end"/>
        </w:r>
      </w:hyperlink>
    </w:p>
    <w:p w14:paraId="072DB746" w14:textId="473DCD44"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0" w:history="1">
        <w:r w:rsidR="00577351" w:rsidRPr="001E68AC">
          <w:rPr>
            <w:rStyle w:val="Hyperlink"/>
            <w:noProof/>
          </w:rPr>
          <w:t>1.2</w:t>
        </w:r>
        <w:r w:rsidR="00577351">
          <w:rPr>
            <w:rFonts w:asciiTheme="minorHAnsi" w:eastAsiaTheme="minorEastAsia" w:hAnsiTheme="minorHAnsi" w:cstheme="minorBidi"/>
            <w:noProof/>
            <w:color w:val="auto"/>
            <w:sz w:val="22"/>
            <w:szCs w:val="22"/>
          </w:rPr>
          <w:tab/>
        </w:r>
        <w:r w:rsidR="00577351" w:rsidRPr="001E68AC">
          <w:rPr>
            <w:rStyle w:val="Hyperlink"/>
            <w:noProof/>
          </w:rPr>
          <w:t>Document Conventions</w:t>
        </w:r>
        <w:r w:rsidR="00577351">
          <w:rPr>
            <w:noProof/>
            <w:webHidden/>
          </w:rPr>
          <w:tab/>
        </w:r>
        <w:r w:rsidR="00577351">
          <w:rPr>
            <w:noProof/>
            <w:webHidden/>
          </w:rPr>
          <w:fldChar w:fldCharType="begin"/>
        </w:r>
        <w:r w:rsidR="00577351">
          <w:rPr>
            <w:noProof/>
            <w:webHidden/>
          </w:rPr>
          <w:instrText xml:space="preserve"> PAGEREF _Toc450222540 \h </w:instrText>
        </w:r>
        <w:r w:rsidR="00577351">
          <w:rPr>
            <w:noProof/>
            <w:webHidden/>
          </w:rPr>
        </w:r>
        <w:r w:rsidR="00577351">
          <w:rPr>
            <w:noProof/>
            <w:webHidden/>
          </w:rPr>
          <w:fldChar w:fldCharType="separate"/>
        </w:r>
        <w:r w:rsidR="00577351">
          <w:rPr>
            <w:noProof/>
            <w:webHidden/>
          </w:rPr>
          <w:t>6</w:t>
        </w:r>
        <w:r w:rsidR="00577351">
          <w:rPr>
            <w:noProof/>
            <w:webHidden/>
          </w:rPr>
          <w:fldChar w:fldCharType="end"/>
        </w:r>
      </w:hyperlink>
    </w:p>
    <w:p w14:paraId="7FDCAE3A" w14:textId="076DC154"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1" w:history="1">
        <w:r w:rsidR="00577351" w:rsidRPr="001E68AC">
          <w:rPr>
            <w:rStyle w:val="Hyperlink"/>
            <w:noProof/>
          </w:rPr>
          <w:t>1.2.1</w:t>
        </w:r>
        <w:r w:rsidR="00577351">
          <w:rPr>
            <w:rFonts w:asciiTheme="minorHAnsi" w:eastAsiaTheme="minorEastAsia" w:hAnsiTheme="minorHAnsi" w:cstheme="minorBidi"/>
            <w:noProof/>
            <w:color w:val="auto"/>
            <w:sz w:val="22"/>
            <w:szCs w:val="22"/>
          </w:rPr>
          <w:tab/>
        </w:r>
        <w:r w:rsidR="00577351" w:rsidRPr="001E68AC">
          <w:rPr>
            <w:rStyle w:val="Hyperlink"/>
            <w:noProof/>
          </w:rPr>
          <w:t>Fonts</w:t>
        </w:r>
        <w:r w:rsidR="00577351">
          <w:rPr>
            <w:noProof/>
            <w:webHidden/>
          </w:rPr>
          <w:tab/>
        </w:r>
        <w:r w:rsidR="00577351">
          <w:rPr>
            <w:noProof/>
            <w:webHidden/>
          </w:rPr>
          <w:fldChar w:fldCharType="begin"/>
        </w:r>
        <w:r w:rsidR="00577351">
          <w:rPr>
            <w:noProof/>
            <w:webHidden/>
          </w:rPr>
          <w:instrText xml:space="preserve"> PAGEREF _Toc450222541 \h </w:instrText>
        </w:r>
        <w:r w:rsidR="00577351">
          <w:rPr>
            <w:noProof/>
            <w:webHidden/>
          </w:rPr>
        </w:r>
        <w:r w:rsidR="00577351">
          <w:rPr>
            <w:noProof/>
            <w:webHidden/>
          </w:rPr>
          <w:fldChar w:fldCharType="separate"/>
        </w:r>
        <w:r w:rsidR="00577351">
          <w:rPr>
            <w:noProof/>
            <w:webHidden/>
          </w:rPr>
          <w:t>6</w:t>
        </w:r>
        <w:r w:rsidR="00577351">
          <w:rPr>
            <w:noProof/>
            <w:webHidden/>
          </w:rPr>
          <w:fldChar w:fldCharType="end"/>
        </w:r>
      </w:hyperlink>
    </w:p>
    <w:p w14:paraId="5014D0F1" w14:textId="54BD490A"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2" w:history="1">
        <w:r w:rsidR="00577351" w:rsidRPr="001E68AC">
          <w:rPr>
            <w:rStyle w:val="Hyperlink"/>
            <w:noProof/>
          </w:rPr>
          <w:t>1.2.2</w:t>
        </w:r>
        <w:r w:rsidR="00577351">
          <w:rPr>
            <w:rFonts w:asciiTheme="minorHAnsi" w:eastAsiaTheme="minorEastAsia" w:hAnsiTheme="minorHAnsi" w:cstheme="minorBidi"/>
            <w:noProof/>
            <w:color w:val="auto"/>
            <w:sz w:val="22"/>
            <w:szCs w:val="22"/>
          </w:rPr>
          <w:tab/>
        </w:r>
        <w:r w:rsidR="00577351" w:rsidRPr="001E68AC">
          <w:rPr>
            <w:rStyle w:val="Hyperlink"/>
            <w:noProof/>
          </w:rPr>
          <w:t>UML Package References</w:t>
        </w:r>
        <w:r w:rsidR="00577351">
          <w:rPr>
            <w:noProof/>
            <w:webHidden/>
          </w:rPr>
          <w:tab/>
        </w:r>
        <w:r w:rsidR="00577351">
          <w:rPr>
            <w:noProof/>
            <w:webHidden/>
          </w:rPr>
          <w:fldChar w:fldCharType="begin"/>
        </w:r>
        <w:r w:rsidR="00577351">
          <w:rPr>
            <w:noProof/>
            <w:webHidden/>
          </w:rPr>
          <w:instrText xml:space="preserve"> PAGEREF _Toc450222542 \h </w:instrText>
        </w:r>
        <w:r w:rsidR="00577351">
          <w:rPr>
            <w:noProof/>
            <w:webHidden/>
          </w:rPr>
        </w:r>
        <w:r w:rsidR="00577351">
          <w:rPr>
            <w:noProof/>
            <w:webHidden/>
          </w:rPr>
          <w:fldChar w:fldCharType="separate"/>
        </w:r>
        <w:r w:rsidR="00577351">
          <w:rPr>
            <w:noProof/>
            <w:webHidden/>
          </w:rPr>
          <w:t>7</w:t>
        </w:r>
        <w:r w:rsidR="00577351">
          <w:rPr>
            <w:noProof/>
            <w:webHidden/>
          </w:rPr>
          <w:fldChar w:fldCharType="end"/>
        </w:r>
      </w:hyperlink>
    </w:p>
    <w:p w14:paraId="49A0A0B7" w14:textId="722703EF"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3" w:history="1">
        <w:r w:rsidR="00577351" w:rsidRPr="001E68AC">
          <w:rPr>
            <w:rStyle w:val="Hyperlink"/>
            <w:noProof/>
          </w:rPr>
          <w:t>1.2.3</w:t>
        </w:r>
        <w:r w:rsidR="00577351">
          <w:rPr>
            <w:rFonts w:asciiTheme="minorHAnsi" w:eastAsiaTheme="minorEastAsia" w:hAnsiTheme="minorHAnsi" w:cstheme="minorBidi"/>
            <w:noProof/>
            <w:color w:val="auto"/>
            <w:sz w:val="22"/>
            <w:szCs w:val="22"/>
          </w:rPr>
          <w:tab/>
        </w:r>
        <w:r w:rsidR="00577351" w:rsidRPr="001E68AC">
          <w:rPr>
            <w:rStyle w:val="Hyperlink"/>
            <w:noProof/>
          </w:rPr>
          <w:t>UML Diagrams</w:t>
        </w:r>
        <w:r w:rsidR="00577351">
          <w:rPr>
            <w:noProof/>
            <w:webHidden/>
          </w:rPr>
          <w:tab/>
        </w:r>
        <w:r w:rsidR="00577351">
          <w:rPr>
            <w:noProof/>
            <w:webHidden/>
          </w:rPr>
          <w:fldChar w:fldCharType="begin"/>
        </w:r>
        <w:r w:rsidR="00577351">
          <w:rPr>
            <w:noProof/>
            <w:webHidden/>
          </w:rPr>
          <w:instrText xml:space="preserve"> PAGEREF _Toc450222543 \h </w:instrText>
        </w:r>
        <w:r w:rsidR="00577351">
          <w:rPr>
            <w:noProof/>
            <w:webHidden/>
          </w:rPr>
        </w:r>
        <w:r w:rsidR="00577351">
          <w:rPr>
            <w:noProof/>
            <w:webHidden/>
          </w:rPr>
          <w:fldChar w:fldCharType="separate"/>
        </w:r>
        <w:r w:rsidR="00577351">
          <w:rPr>
            <w:noProof/>
            <w:webHidden/>
          </w:rPr>
          <w:t>7</w:t>
        </w:r>
        <w:r w:rsidR="00577351">
          <w:rPr>
            <w:noProof/>
            <w:webHidden/>
          </w:rPr>
          <w:fldChar w:fldCharType="end"/>
        </w:r>
      </w:hyperlink>
    </w:p>
    <w:p w14:paraId="32426D4A" w14:textId="4FEFA598" w:rsidR="00577351" w:rsidRDefault="001D021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544" w:history="1">
        <w:r w:rsidR="00577351" w:rsidRPr="001E68AC">
          <w:rPr>
            <w:rStyle w:val="Hyperlink"/>
            <w:noProof/>
          </w:rPr>
          <w:t>1.2.3.1</w:t>
        </w:r>
        <w:r w:rsidR="00577351">
          <w:rPr>
            <w:rFonts w:asciiTheme="minorHAnsi" w:eastAsiaTheme="minorEastAsia" w:hAnsiTheme="minorHAnsi" w:cstheme="minorBidi"/>
            <w:noProof/>
            <w:color w:val="auto"/>
            <w:sz w:val="22"/>
            <w:szCs w:val="22"/>
          </w:rPr>
          <w:tab/>
        </w:r>
        <w:r w:rsidR="00577351" w:rsidRPr="001E68AC">
          <w:rPr>
            <w:rStyle w:val="Hyperlink"/>
            <w:noProof/>
          </w:rPr>
          <w:t>Diagram Icons and Arrow Types</w:t>
        </w:r>
        <w:r w:rsidR="00577351">
          <w:rPr>
            <w:noProof/>
            <w:webHidden/>
          </w:rPr>
          <w:tab/>
        </w:r>
        <w:r w:rsidR="00577351">
          <w:rPr>
            <w:noProof/>
            <w:webHidden/>
          </w:rPr>
          <w:fldChar w:fldCharType="begin"/>
        </w:r>
        <w:r w:rsidR="00577351">
          <w:rPr>
            <w:noProof/>
            <w:webHidden/>
          </w:rPr>
          <w:instrText xml:space="preserve"> PAGEREF _Toc450222544 \h </w:instrText>
        </w:r>
        <w:r w:rsidR="00577351">
          <w:rPr>
            <w:noProof/>
            <w:webHidden/>
          </w:rPr>
        </w:r>
        <w:r w:rsidR="00577351">
          <w:rPr>
            <w:noProof/>
            <w:webHidden/>
          </w:rPr>
          <w:fldChar w:fldCharType="separate"/>
        </w:r>
        <w:r w:rsidR="00577351">
          <w:rPr>
            <w:noProof/>
            <w:webHidden/>
          </w:rPr>
          <w:t>7</w:t>
        </w:r>
        <w:r w:rsidR="00577351">
          <w:rPr>
            <w:noProof/>
            <w:webHidden/>
          </w:rPr>
          <w:fldChar w:fldCharType="end"/>
        </w:r>
      </w:hyperlink>
    </w:p>
    <w:p w14:paraId="39677D6F" w14:textId="3DAD0BD9"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5" w:history="1">
        <w:r w:rsidR="00577351" w:rsidRPr="001E68AC">
          <w:rPr>
            <w:rStyle w:val="Hyperlink"/>
            <w:noProof/>
          </w:rPr>
          <w:t>1.2.4</w:t>
        </w:r>
        <w:r w:rsidR="00577351">
          <w:rPr>
            <w:rFonts w:asciiTheme="minorHAnsi" w:eastAsiaTheme="minorEastAsia" w:hAnsiTheme="minorHAnsi" w:cstheme="minorBidi"/>
            <w:noProof/>
            <w:color w:val="auto"/>
            <w:sz w:val="22"/>
            <w:szCs w:val="22"/>
          </w:rPr>
          <w:tab/>
        </w:r>
        <w:r w:rsidR="00577351" w:rsidRPr="001E68AC">
          <w:rPr>
            <w:rStyle w:val="Hyperlink"/>
            <w:noProof/>
          </w:rPr>
          <w:t>Enumeration Table Notation</w:t>
        </w:r>
        <w:r w:rsidR="00577351">
          <w:rPr>
            <w:noProof/>
            <w:webHidden/>
          </w:rPr>
          <w:tab/>
        </w:r>
        <w:r w:rsidR="00577351">
          <w:rPr>
            <w:noProof/>
            <w:webHidden/>
          </w:rPr>
          <w:fldChar w:fldCharType="begin"/>
        </w:r>
        <w:r w:rsidR="00577351">
          <w:rPr>
            <w:noProof/>
            <w:webHidden/>
          </w:rPr>
          <w:instrText xml:space="preserve"> PAGEREF _Toc450222545 \h </w:instrText>
        </w:r>
        <w:r w:rsidR="00577351">
          <w:rPr>
            <w:noProof/>
            <w:webHidden/>
          </w:rPr>
        </w:r>
        <w:r w:rsidR="00577351">
          <w:rPr>
            <w:noProof/>
            <w:webHidden/>
          </w:rPr>
          <w:fldChar w:fldCharType="separate"/>
        </w:r>
        <w:r w:rsidR="00577351">
          <w:rPr>
            <w:noProof/>
            <w:webHidden/>
          </w:rPr>
          <w:t>8</w:t>
        </w:r>
        <w:r w:rsidR="00577351">
          <w:rPr>
            <w:noProof/>
            <w:webHidden/>
          </w:rPr>
          <w:fldChar w:fldCharType="end"/>
        </w:r>
      </w:hyperlink>
    </w:p>
    <w:p w14:paraId="5243E516" w14:textId="1CB0559C"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6" w:history="1">
        <w:r w:rsidR="00577351" w:rsidRPr="001E68AC">
          <w:rPr>
            <w:rStyle w:val="Hyperlink"/>
            <w:noProof/>
          </w:rPr>
          <w:t>1.3</w:t>
        </w:r>
        <w:r w:rsidR="00577351">
          <w:rPr>
            <w:rFonts w:asciiTheme="minorHAnsi" w:eastAsiaTheme="minorEastAsia" w:hAnsiTheme="minorHAnsi" w:cstheme="minorBidi"/>
            <w:noProof/>
            <w:color w:val="auto"/>
            <w:sz w:val="22"/>
            <w:szCs w:val="22"/>
          </w:rPr>
          <w:tab/>
        </w:r>
        <w:r w:rsidR="00577351" w:rsidRPr="001E68AC">
          <w:rPr>
            <w:rStyle w:val="Hyperlink"/>
            <w:noProof/>
          </w:rPr>
          <w:t>Terminology</w:t>
        </w:r>
        <w:r w:rsidR="00577351">
          <w:rPr>
            <w:noProof/>
            <w:webHidden/>
          </w:rPr>
          <w:tab/>
        </w:r>
        <w:r w:rsidR="00577351">
          <w:rPr>
            <w:noProof/>
            <w:webHidden/>
          </w:rPr>
          <w:fldChar w:fldCharType="begin"/>
        </w:r>
        <w:r w:rsidR="00577351">
          <w:rPr>
            <w:noProof/>
            <w:webHidden/>
          </w:rPr>
          <w:instrText xml:space="preserve"> PAGEREF _Toc450222546 \h </w:instrText>
        </w:r>
        <w:r w:rsidR="00577351">
          <w:rPr>
            <w:noProof/>
            <w:webHidden/>
          </w:rPr>
        </w:r>
        <w:r w:rsidR="00577351">
          <w:rPr>
            <w:noProof/>
            <w:webHidden/>
          </w:rPr>
          <w:fldChar w:fldCharType="separate"/>
        </w:r>
        <w:r w:rsidR="00577351">
          <w:rPr>
            <w:noProof/>
            <w:webHidden/>
          </w:rPr>
          <w:t>8</w:t>
        </w:r>
        <w:r w:rsidR="00577351">
          <w:rPr>
            <w:noProof/>
            <w:webHidden/>
          </w:rPr>
          <w:fldChar w:fldCharType="end"/>
        </w:r>
      </w:hyperlink>
    </w:p>
    <w:p w14:paraId="11B86E10" w14:textId="100C7078"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47" w:history="1">
        <w:r w:rsidR="00577351" w:rsidRPr="001E68AC">
          <w:rPr>
            <w:rStyle w:val="Hyperlink"/>
            <w:noProof/>
          </w:rPr>
          <w:t>1.4</w:t>
        </w:r>
        <w:r w:rsidR="00577351">
          <w:rPr>
            <w:rFonts w:asciiTheme="minorHAnsi" w:eastAsiaTheme="minorEastAsia" w:hAnsiTheme="minorHAnsi" w:cstheme="minorBidi"/>
            <w:noProof/>
            <w:color w:val="auto"/>
            <w:sz w:val="22"/>
            <w:szCs w:val="22"/>
          </w:rPr>
          <w:tab/>
        </w:r>
        <w:r w:rsidR="00577351" w:rsidRPr="001E68AC">
          <w:rPr>
            <w:rStyle w:val="Hyperlink"/>
            <w:noProof/>
          </w:rPr>
          <w:t>Normative References</w:t>
        </w:r>
        <w:r w:rsidR="00577351">
          <w:rPr>
            <w:noProof/>
            <w:webHidden/>
          </w:rPr>
          <w:tab/>
        </w:r>
        <w:r w:rsidR="00577351">
          <w:rPr>
            <w:noProof/>
            <w:webHidden/>
          </w:rPr>
          <w:fldChar w:fldCharType="begin"/>
        </w:r>
        <w:r w:rsidR="00577351">
          <w:rPr>
            <w:noProof/>
            <w:webHidden/>
          </w:rPr>
          <w:instrText xml:space="preserve"> PAGEREF _Toc450222547 \h </w:instrText>
        </w:r>
        <w:r w:rsidR="00577351">
          <w:rPr>
            <w:noProof/>
            <w:webHidden/>
          </w:rPr>
        </w:r>
        <w:r w:rsidR="00577351">
          <w:rPr>
            <w:noProof/>
            <w:webHidden/>
          </w:rPr>
          <w:fldChar w:fldCharType="separate"/>
        </w:r>
        <w:r w:rsidR="00577351">
          <w:rPr>
            <w:noProof/>
            <w:webHidden/>
          </w:rPr>
          <w:t>8</w:t>
        </w:r>
        <w:r w:rsidR="00577351">
          <w:rPr>
            <w:noProof/>
            <w:webHidden/>
          </w:rPr>
          <w:fldChar w:fldCharType="end"/>
        </w:r>
      </w:hyperlink>
    </w:p>
    <w:p w14:paraId="6B6312F5" w14:textId="5645F5CB" w:rsidR="00577351" w:rsidRDefault="001D021C">
      <w:pPr>
        <w:pStyle w:val="TOC1"/>
        <w:rPr>
          <w:rFonts w:asciiTheme="minorHAnsi" w:eastAsiaTheme="minorEastAsia" w:hAnsiTheme="minorHAnsi" w:cstheme="minorBidi"/>
          <w:noProof/>
          <w:color w:val="auto"/>
          <w:sz w:val="22"/>
          <w:szCs w:val="22"/>
        </w:rPr>
      </w:pPr>
      <w:hyperlink w:anchor="_Toc450222548" w:history="1">
        <w:r w:rsidR="00577351" w:rsidRPr="001E68AC">
          <w:rPr>
            <w:rStyle w:val="Hyperlink"/>
            <w:noProof/>
          </w:rPr>
          <w:t>2</w:t>
        </w:r>
        <w:r w:rsidR="00577351">
          <w:rPr>
            <w:rFonts w:asciiTheme="minorHAnsi" w:eastAsiaTheme="minorEastAsia" w:hAnsiTheme="minorHAnsi" w:cstheme="minorBidi"/>
            <w:noProof/>
            <w:color w:val="auto"/>
            <w:sz w:val="22"/>
            <w:szCs w:val="22"/>
          </w:rPr>
          <w:tab/>
        </w:r>
        <w:r w:rsidR="00577351" w:rsidRPr="001E68AC">
          <w:rPr>
            <w:rStyle w:val="Hyperlink"/>
            <w:noProof/>
          </w:rPr>
          <w:t>Background Information</w:t>
        </w:r>
        <w:r w:rsidR="00577351">
          <w:rPr>
            <w:noProof/>
            <w:webHidden/>
          </w:rPr>
          <w:tab/>
        </w:r>
        <w:r w:rsidR="00577351">
          <w:rPr>
            <w:noProof/>
            <w:webHidden/>
          </w:rPr>
          <w:fldChar w:fldCharType="begin"/>
        </w:r>
        <w:r w:rsidR="00577351">
          <w:rPr>
            <w:noProof/>
            <w:webHidden/>
          </w:rPr>
          <w:instrText xml:space="preserve"> PAGEREF _Toc450222548 \h </w:instrText>
        </w:r>
        <w:r w:rsidR="00577351">
          <w:rPr>
            <w:noProof/>
            <w:webHidden/>
          </w:rPr>
        </w:r>
        <w:r w:rsidR="00577351">
          <w:rPr>
            <w:noProof/>
            <w:webHidden/>
          </w:rPr>
          <w:fldChar w:fldCharType="separate"/>
        </w:r>
        <w:r w:rsidR="00577351">
          <w:rPr>
            <w:noProof/>
            <w:webHidden/>
          </w:rPr>
          <w:t>9</w:t>
        </w:r>
        <w:r w:rsidR="00577351">
          <w:rPr>
            <w:noProof/>
            <w:webHidden/>
          </w:rPr>
          <w:fldChar w:fldCharType="end"/>
        </w:r>
      </w:hyperlink>
    </w:p>
    <w:p w14:paraId="52DB3538" w14:textId="7C88C41C"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49" w:history="1">
        <w:r w:rsidR="00577351" w:rsidRPr="001E68AC">
          <w:rPr>
            <w:rStyle w:val="Hyperlink"/>
            <w:noProof/>
          </w:rPr>
          <w:t>2.1.1</w:t>
        </w:r>
        <w:r w:rsidR="00577351">
          <w:rPr>
            <w:rFonts w:asciiTheme="minorHAnsi" w:eastAsiaTheme="minorEastAsia" w:hAnsiTheme="minorHAnsi" w:cstheme="minorBidi"/>
            <w:noProof/>
            <w:color w:val="auto"/>
            <w:sz w:val="22"/>
            <w:szCs w:val="22"/>
          </w:rPr>
          <w:tab/>
        </w:r>
        <w:r w:rsidR="00577351" w:rsidRPr="001E68AC">
          <w:rPr>
            <w:rStyle w:val="Hyperlink"/>
            <w:noProof/>
          </w:rPr>
          <w:t>VocabularyStringType Data Type</w:t>
        </w:r>
        <w:r w:rsidR="00577351">
          <w:rPr>
            <w:noProof/>
            <w:webHidden/>
          </w:rPr>
          <w:tab/>
        </w:r>
        <w:r w:rsidR="00577351">
          <w:rPr>
            <w:noProof/>
            <w:webHidden/>
          </w:rPr>
          <w:fldChar w:fldCharType="begin"/>
        </w:r>
        <w:r w:rsidR="00577351">
          <w:rPr>
            <w:noProof/>
            <w:webHidden/>
          </w:rPr>
          <w:instrText xml:space="preserve"> PAGEREF _Toc450222549 \h </w:instrText>
        </w:r>
        <w:r w:rsidR="00577351">
          <w:rPr>
            <w:noProof/>
            <w:webHidden/>
          </w:rPr>
        </w:r>
        <w:r w:rsidR="00577351">
          <w:rPr>
            <w:noProof/>
            <w:webHidden/>
          </w:rPr>
          <w:fldChar w:fldCharType="separate"/>
        </w:r>
        <w:r w:rsidR="00577351">
          <w:rPr>
            <w:noProof/>
            <w:webHidden/>
          </w:rPr>
          <w:t>11</w:t>
        </w:r>
        <w:r w:rsidR="00577351">
          <w:rPr>
            <w:noProof/>
            <w:webHidden/>
          </w:rPr>
          <w:fldChar w:fldCharType="end"/>
        </w:r>
      </w:hyperlink>
    </w:p>
    <w:p w14:paraId="3E9574B1" w14:textId="2CE028C6"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50" w:history="1">
        <w:r w:rsidR="00577351" w:rsidRPr="001E68AC">
          <w:rPr>
            <w:rStyle w:val="Hyperlink"/>
            <w:noProof/>
          </w:rPr>
          <w:t>2.1.2</w:t>
        </w:r>
        <w:r w:rsidR="00577351">
          <w:rPr>
            <w:rFonts w:asciiTheme="minorHAnsi" w:eastAsiaTheme="minorEastAsia" w:hAnsiTheme="minorHAnsi" w:cstheme="minorBidi"/>
            <w:noProof/>
            <w:color w:val="auto"/>
            <w:sz w:val="22"/>
            <w:szCs w:val="22"/>
          </w:rPr>
          <w:tab/>
        </w:r>
        <w:r w:rsidR="00577351" w:rsidRPr="001E68AC">
          <w:rPr>
            <w:rStyle w:val="Hyperlink"/>
            <w:noProof/>
          </w:rPr>
          <w:t>UnenforcedVocabularyStringType Data Type</w:t>
        </w:r>
        <w:r w:rsidR="00577351">
          <w:rPr>
            <w:noProof/>
            <w:webHidden/>
          </w:rPr>
          <w:tab/>
        </w:r>
        <w:r w:rsidR="00577351">
          <w:rPr>
            <w:noProof/>
            <w:webHidden/>
          </w:rPr>
          <w:fldChar w:fldCharType="begin"/>
        </w:r>
        <w:r w:rsidR="00577351">
          <w:rPr>
            <w:noProof/>
            <w:webHidden/>
          </w:rPr>
          <w:instrText xml:space="preserve"> PAGEREF _Toc450222550 \h </w:instrText>
        </w:r>
        <w:r w:rsidR="00577351">
          <w:rPr>
            <w:noProof/>
            <w:webHidden/>
          </w:rPr>
        </w:r>
        <w:r w:rsidR="00577351">
          <w:rPr>
            <w:noProof/>
            <w:webHidden/>
          </w:rPr>
          <w:fldChar w:fldCharType="separate"/>
        </w:r>
        <w:r w:rsidR="00577351">
          <w:rPr>
            <w:noProof/>
            <w:webHidden/>
          </w:rPr>
          <w:t>11</w:t>
        </w:r>
        <w:r w:rsidR="00577351">
          <w:rPr>
            <w:noProof/>
            <w:webHidden/>
          </w:rPr>
          <w:fldChar w:fldCharType="end"/>
        </w:r>
      </w:hyperlink>
    </w:p>
    <w:p w14:paraId="06AA91DB" w14:textId="3B5F720E" w:rsidR="00577351" w:rsidRDefault="001D021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551" w:history="1">
        <w:r w:rsidR="00577351" w:rsidRPr="001E68AC">
          <w:rPr>
            <w:rStyle w:val="Hyperlink"/>
            <w:noProof/>
          </w:rPr>
          <w:t>2.1.3</w:t>
        </w:r>
        <w:r w:rsidR="00577351">
          <w:rPr>
            <w:rFonts w:asciiTheme="minorHAnsi" w:eastAsiaTheme="minorEastAsia" w:hAnsiTheme="minorHAnsi" w:cstheme="minorBidi"/>
            <w:noProof/>
            <w:color w:val="auto"/>
            <w:sz w:val="22"/>
            <w:szCs w:val="22"/>
          </w:rPr>
          <w:tab/>
        </w:r>
        <w:r w:rsidR="00577351" w:rsidRPr="001E68AC">
          <w:rPr>
            <w:rStyle w:val="Hyperlink"/>
            <w:noProof/>
          </w:rPr>
          <w:t>ControlledVocabularyStringType Data Type</w:t>
        </w:r>
        <w:r w:rsidR="00577351">
          <w:rPr>
            <w:noProof/>
            <w:webHidden/>
          </w:rPr>
          <w:tab/>
        </w:r>
        <w:r w:rsidR="00577351">
          <w:rPr>
            <w:noProof/>
            <w:webHidden/>
          </w:rPr>
          <w:fldChar w:fldCharType="begin"/>
        </w:r>
        <w:r w:rsidR="00577351">
          <w:rPr>
            <w:noProof/>
            <w:webHidden/>
          </w:rPr>
          <w:instrText xml:space="preserve"> PAGEREF _Toc450222551 \h </w:instrText>
        </w:r>
        <w:r w:rsidR="00577351">
          <w:rPr>
            <w:noProof/>
            <w:webHidden/>
          </w:rPr>
        </w:r>
        <w:r w:rsidR="00577351">
          <w:rPr>
            <w:noProof/>
            <w:webHidden/>
          </w:rPr>
          <w:fldChar w:fldCharType="separate"/>
        </w:r>
        <w:r w:rsidR="00577351">
          <w:rPr>
            <w:noProof/>
            <w:webHidden/>
          </w:rPr>
          <w:t>11</w:t>
        </w:r>
        <w:r w:rsidR="00577351">
          <w:rPr>
            <w:noProof/>
            <w:webHidden/>
          </w:rPr>
          <w:fldChar w:fldCharType="end"/>
        </w:r>
      </w:hyperlink>
    </w:p>
    <w:p w14:paraId="58AA3315" w14:textId="7FFED3F6" w:rsidR="00577351" w:rsidRDefault="001D021C">
      <w:pPr>
        <w:pStyle w:val="TOC1"/>
        <w:rPr>
          <w:rFonts w:asciiTheme="minorHAnsi" w:eastAsiaTheme="minorEastAsia" w:hAnsiTheme="minorHAnsi" w:cstheme="minorBidi"/>
          <w:noProof/>
          <w:color w:val="auto"/>
          <w:sz w:val="22"/>
          <w:szCs w:val="22"/>
        </w:rPr>
      </w:pPr>
      <w:hyperlink w:anchor="_Toc450222552" w:history="1">
        <w:r w:rsidR="00577351" w:rsidRPr="001E68AC">
          <w:rPr>
            <w:rStyle w:val="Hyperlink"/>
            <w:noProof/>
          </w:rPr>
          <w:t>3</w:t>
        </w:r>
        <w:r w:rsidR="00577351">
          <w:rPr>
            <w:rFonts w:asciiTheme="minorHAnsi" w:eastAsiaTheme="minorEastAsia" w:hAnsiTheme="minorHAnsi" w:cstheme="minorBidi"/>
            <w:noProof/>
            <w:color w:val="auto"/>
            <w:sz w:val="22"/>
            <w:szCs w:val="22"/>
          </w:rPr>
          <w:tab/>
        </w:r>
        <w:r w:rsidR="00577351" w:rsidRPr="001E68AC">
          <w:rPr>
            <w:rStyle w:val="Hyperlink"/>
            <w:noProof/>
          </w:rPr>
          <w:t>CybOX Default Vocabularies Data Models</w:t>
        </w:r>
        <w:r w:rsidR="00577351">
          <w:rPr>
            <w:noProof/>
            <w:webHidden/>
          </w:rPr>
          <w:tab/>
        </w:r>
        <w:r w:rsidR="00577351">
          <w:rPr>
            <w:noProof/>
            <w:webHidden/>
          </w:rPr>
          <w:fldChar w:fldCharType="begin"/>
        </w:r>
        <w:r w:rsidR="00577351">
          <w:rPr>
            <w:noProof/>
            <w:webHidden/>
          </w:rPr>
          <w:instrText xml:space="preserve"> PAGEREF _Toc450222552 \h </w:instrText>
        </w:r>
        <w:r w:rsidR="00577351">
          <w:rPr>
            <w:noProof/>
            <w:webHidden/>
          </w:rPr>
        </w:r>
        <w:r w:rsidR="00577351">
          <w:rPr>
            <w:noProof/>
            <w:webHidden/>
          </w:rPr>
          <w:fldChar w:fldCharType="separate"/>
        </w:r>
        <w:r w:rsidR="00577351">
          <w:rPr>
            <w:noProof/>
            <w:webHidden/>
          </w:rPr>
          <w:t>12</w:t>
        </w:r>
        <w:r w:rsidR="00577351">
          <w:rPr>
            <w:noProof/>
            <w:webHidden/>
          </w:rPr>
          <w:fldChar w:fldCharType="end"/>
        </w:r>
      </w:hyperlink>
    </w:p>
    <w:p w14:paraId="14769322" w14:textId="7BF1F68A"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3" w:history="1">
        <w:r w:rsidR="00577351" w:rsidRPr="001E68AC">
          <w:rPr>
            <w:rStyle w:val="Hyperlink"/>
            <w:noProof/>
          </w:rPr>
          <w:t>3.1</w:t>
        </w:r>
        <w:r w:rsidR="00577351">
          <w:rPr>
            <w:rFonts w:asciiTheme="minorHAnsi" w:eastAsiaTheme="minorEastAsia" w:hAnsiTheme="minorHAnsi" w:cstheme="minorBidi"/>
            <w:noProof/>
            <w:color w:val="auto"/>
            <w:sz w:val="22"/>
            <w:szCs w:val="22"/>
          </w:rPr>
          <w:tab/>
        </w:r>
        <w:r w:rsidR="00577351" w:rsidRPr="001E68AC">
          <w:rPr>
            <w:rStyle w:val="Hyperlink"/>
            <w:noProof/>
          </w:rPr>
          <w:t>ActionTypeVocab-1.0 Enumeration</w:t>
        </w:r>
        <w:r w:rsidR="00577351">
          <w:rPr>
            <w:noProof/>
            <w:webHidden/>
          </w:rPr>
          <w:tab/>
        </w:r>
        <w:r w:rsidR="00577351">
          <w:rPr>
            <w:noProof/>
            <w:webHidden/>
          </w:rPr>
          <w:fldChar w:fldCharType="begin"/>
        </w:r>
        <w:r w:rsidR="00577351">
          <w:rPr>
            <w:noProof/>
            <w:webHidden/>
          </w:rPr>
          <w:instrText xml:space="preserve"> PAGEREF _Toc450222553 \h </w:instrText>
        </w:r>
        <w:r w:rsidR="00577351">
          <w:rPr>
            <w:noProof/>
            <w:webHidden/>
          </w:rPr>
        </w:r>
        <w:r w:rsidR="00577351">
          <w:rPr>
            <w:noProof/>
            <w:webHidden/>
          </w:rPr>
          <w:fldChar w:fldCharType="separate"/>
        </w:r>
        <w:r w:rsidR="00577351">
          <w:rPr>
            <w:noProof/>
            <w:webHidden/>
          </w:rPr>
          <w:t>12</w:t>
        </w:r>
        <w:r w:rsidR="00577351">
          <w:rPr>
            <w:noProof/>
            <w:webHidden/>
          </w:rPr>
          <w:fldChar w:fldCharType="end"/>
        </w:r>
      </w:hyperlink>
    </w:p>
    <w:p w14:paraId="23F74569" w14:textId="7C223778"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4" w:history="1">
        <w:r w:rsidR="00577351" w:rsidRPr="001E68AC">
          <w:rPr>
            <w:rStyle w:val="Hyperlink"/>
            <w:noProof/>
          </w:rPr>
          <w:t>3.2</w:t>
        </w:r>
        <w:r w:rsidR="00577351">
          <w:rPr>
            <w:rFonts w:asciiTheme="minorHAnsi" w:eastAsiaTheme="minorEastAsia" w:hAnsiTheme="minorHAnsi" w:cstheme="minorBidi"/>
            <w:noProof/>
            <w:color w:val="auto"/>
            <w:sz w:val="22"/>
            <w:szCs w:val="22"/>
          </w:rPr>
          <w:tab/>
        </w:r>
        <w:r w:rsidR="00577351" w:rsidRPr="001E68AC">
          <w:rPr>
            <w:rStyle w:val="Hyperlink"/>
            <w:noProof/>
          </w:rPr>
          <w:t>ActionNameVocab-1.1 Enumeration</w:t>
        </w:r>
        <w:r w:rsidR="00577351">
          <w:rPr>
            <w:noProof/>
            <w:webHidden/>
          </w:rPr>
          <w:tab/>
        </w:r>
        <w:r w:rsidR="00577351">
          <w:rPr>
            <w:noProof/>
            <w:webHidden/>
          </w:rPr>
          <w:fldChar w:fldCharType="begin"/>
        </w:r>
        <w:r w:rsidR="00577351">
          <w:rPr>
            <w:noProof/>
            <w:webHidden/>
          </w:rPr>
          <w:instrText xml:space="preserve"> PAGEREF _Toc450222554 \h </w:instrText>
        </w:r>
        <w:r w:rsidR="00577351">
          <w:rPr>
            <w:noProof/>
            <w:webHidden/>
          </w:rPr>
        </w:r>
        <w:r w:rsidR="00577351">
          <w:rPr>
            <w:noProof/>
            <w:webHidden/>
          </w:rPr>
          <w:fldChar w:fldCharType="separate"/>
        </w:r>
        <w:r w:rsidR="00577351">
          <w:rPr>
            <w:noProof/>
            <w:webHidden/>
          </w:rPr>
          <w:t>16</w:t>
        </w:r>
        <w:r w:rsidR="00577351">
          <w:rPr>
            <w:noProof/>
            <w:webHidden/>
          </w:rPr>
          <w:fldChar w:fldCharType="end"/>
        </w:r>
      </w:hyperlink>
    </w:p>
    <w:p w14:paraId="602EA09D" w14:textId="28AC2779"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5" w:history="1">
        <w:r w:rsidR="00577351" w:rsidRPr="001E68AC">
          <w:rPr>
            <w:rStyle w:val="Hyperlink"/>
            <w:noProof/>
          </w:rPr>
          <w:t>3.3</w:t>
        </w:r>
        <w:r w:rsidR="00577351">
          <w:rPr>
            <w:rFonts w:asciiTheme="minorHAnsi" w:eastAsiaTheme="minorEastAsia" w:hAnsiTheme="minorHAnsi" w:cstheme="minorBidi"/>
            <w:noProof/>
            <w:color w:val="auto"/>
            <w:sz w:val="22"/>
            <w:szCs w:val="22"/>
          </w:rPr>
          <w:tab/>
        </w:r>
        <w:r w:rsidR="00577351" w:rsidRPr="001E68AC">
          <w:rPr>
            <w:rStyle w:val="Hyperlink"/>
            <w:noProof/>
          </w:rPr>
          <w:t>ActionNameVocab-1.0 Enumeration</w:t>
        </w:r>
        <w:r w:rsidR="00577351">
          <w:rPr>
            <w:noProof/>
            <w:webHidden/>
          </w:rPr>
          <w:tab/>
        </w:r>
        <w:r w:rsidR="00577351">
          <w:rPr>
            <w:noProof/>
            <w:webHidden/>
          </w:rPr>
          <w:fldChar w:fldCharType="begin"/>
        </w:r>
        <w:r w:rsidR="00577351">
          <w:rPr>
            <w:noProof/>
            <w:webHidden/>
          </w:rPr>
          <w:instrText xml:space="preserve"> PAGEREF _Toc450222555 \h </w:instrText>
        </w:r>
        <w:r w:rsidR="00577351">
          <w:rPr>
            <w:noProof/>
            <w:webHidden/>
          </w:rPr>
        </w:r>
        <w:r w:rsidR="00577351">
          <w:rPr>
            <w:noProof/>
            <w:webHidden/>
          </w:rPr>
          <w:fldChar w:fldCharType="separate"/>
        </w:r>
        <w:r w:rsidR="00577351">
          <w:rPr>
            <w:noProof/>
            <w:webHidden/>
          </w:rPr>
          <w:t>23</w:t>
        </w:r>
        <w:r w:rsidR="00577351">
          <w:rPr>
            <w:noProof/>
            <w:webHidden/>
          </w:rPr>
          <w:fldChar w:fldCharType="end"/>
        </w:r>
      </w:hyperlink>
    </w:p>
    <w:p w14:paraId="77D48E35" w14:textId="5FBF3626"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6" w:history="1">
        <w:r w:rsidR="00577351" w:rsidRPr="001E68AC">
          <w:rPr>
            <w:rStyle w:val="Hyperlink"/>
            <w:noProof/>
          </w:rPr>
          <w:t>3.4</w:t>
        </w:r>
        <w:r w:rsidR="00577351">
          <w:rPr>
            <w:rFonts w:asciiTheme="minorHAnsi" w:eastAsiaTheme="minorEastAsia" w:hAnsiTheme="minorHAnsi" w:cstheme="minorBidi"/>
            <w:noProof/>
            <w:color w:val="auto"/>
            <w:sz w:val="22"/>
            <w:szCs w:val="22"/>
          </w:rPr>
          <w:tab/>
        </w:r>
        <w:r w:rsidR="00577351" w:rsidRPr="001E68AC">
          <w:rPr>
            <w:rStyle w:val="Hyperlink"/>
            <w:noProof/>
          </w:rPr>
          <w:t>ActionArgumentNameVocab-1.0 Enumeration</w:t>
        </w:r>
        <w:r w:rsidR="00577351">
          <w:rPr>
            <w:noProof/>
            <w:webHidden/>
          </w:rPr>
          <w:tab/>
        </w:r>
        <w:r w:rsidR="00577351">
          <w:rPr>
            <w:noProof/>
            <w:webHidden/>
          </w:rPr>
          <w:fldChar w:fldCharType="begin"/>
        </w:r>
        <w:r w:rsidR="00577351">
          <w:rPr>
            <w:noProof/>
            <w:webHidden/>
          </w:rPr>
          <w:instrText xml:space="preserve"> PAGEREF _Toc450222556 \h </w:instrText>
        </w:r>
        <w:r w:rsidR="00577351">
          <w:rPr>
            <w:noProof/>
            <w:webHidden/>
          </w:rPr>
        </w:r>
        <w:r w:rsidR="00577351">
          <w:rPr>
            <w:noProof/>
            <w:webHidden/>
          </w:rPr>
          <w:fldChar w:fldCharType="separate"/>
        </w:r>
        <w:r w:rsidR="00577351">
          <w:rPr>
            <w:noProof/>
            <w:webHidden/>
          </w:rPr>
          <w:t>30</w:t>
        </w:r>
        <w:r w:rsidR="00577351">
          <w:rPr>
            <w:noProof/>
            <w:webHidden/>
          </w:rPr>
          <w:fldChar w:fldCharType="end"/>
        </w:r>
      </w:hyperlink>
    </w:p>
    <w:p w14:paraId="30608C07" w14:textId="3EA65C28"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7" w:history="1">
        <w:r w:rsidR="00577351" w:rsidRPr="001E68AC">
          <w:rPr>
            <w:rStyle w:val="Hyperlink"/>
            <w:noProof/>
          </w:rPr>
          <w:t>3.5</w:t>
        </w:r>
        <w:r w:rsidR="00577351">
          <w:rPr>
            <w:rFonts w:asciiTheme="minorHAnsi" w:eastAsiaTheme="minorEastAsia" w:hAnsiTheme="minorHAnsi" w:cstheme="minorBidi"/>
            <w:noProof/>
            <w:color w:val="auto"/>
            <w:sz w:val="22"/>
            <w:szCs w:val="22"/>
          </w:rPr>
          <w:tab/>
        </w:r>
        <w:r w:rsidR="00577351" w:rsidRPr="001E68AC">
          <w:rPr>
            <w:rStyle w:val="Hyperlink"/>
            <w:noProof/>
          </w:rPr>
          <w:t>ActionObjectAssociationTypeVocab-1.0 Enumeration</w:t>
        </w:r>
        <w:r w:rsidR="00577351">
          <w:rPr>
            <w:noProof/>
            <w:webHidden/>
          </w:rPr>
          <w:tab/>
        </w:r>
        <w:r w:rsidR="00577351">
          <w:rPr>
            <w:noProof/>
            <w:webHidden/>
          </w:rPr>
          <w:fldChar w:fldCharType="begin"/>
        </w:r>
        <w:r w:rsidR="00577351">
          <w:rPr>
            <w:noProof/>
            <w:webHidden/>
          </w:rPr>
          <w:instrText xml:space="preserve"> PAGEREF _Toc450222557 \h </w:instrText>
        </w:r>
        <w:r w:rsidR="00577351">
          <w:rPr>
            <w:noProof/>
            <w:webHidden/>
          </w:rPr>
        </w:r>
        <w:r w:rsidR="00577351">
          <w:rPr>
            <w:noProof/>
            <w:webHidden/>
          </w:rPr>
          <w:fldChar w:fldCharType="separate"/>
        </w:r>
        <w:r w:rsidR="00577351">
          <w:rPr>
            <w:noProof/>
            <w:webHidden/>
          </w:rPr>
          <w:t>32</w:t>
        </w:r>
        <w:r w:rsidR="00577351">
          <w:rPr>
            <w:noProof/>
            <w:webHidden/>
          </w:rPr>
          <w:fldChar w:fldCharType="end"/>
        </w:r>
      </w:hyperlink>
    </w:p>
    <w:p w14:paraId="02E8BD4A" w14:textId="2145EF13"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8" w:history="1">
        <w:r w:rsidR="00577351" w:rsidRPr="001E68AC">
          <w:rPr>
            <w:rStyle w:val="Hyperlink"/>
            <w:noProof/>
          </w:rPr>
          <w:t>3.6</w:t>
        </w:r>
        <w:r w:rsidR="00577351">
          <w:rPr>
            <w:rFonts w:asciiTheme="minorHAnsi" w:eastAsiaTheme="minorEastAsia" w:hAnsiTheme="minorHAnsi" w:cstheme="minorBidi"/>
            <w:noProof/>
            <w:color w:val="auto"/>
            <w:sz w:val="22"/>
            <w:szCs w:val="22"/>
          </w:rPr>
          <w:tab/>
        </w:r>
        <w:r w:rsidR="00577351" w:rsidRPr="001E68AC">
          <w:rPr>
            <w:rStyle w:val="Hyperlink"/>
            <w:noProof/>
          </w:rPr>
          <w:t>ActionRelationshipTypeVocab-1.0 Enumeration</w:t>
        </w:r>
        <w:r w:rsidR="00577351">
          <w:rPr>
            <w:noProof/>
            <w:webHidden/>
          </w:rPr>
          <w:tab/>
        </w:r>
        <w:r w:rsidR="00577351">
          <w:rPr>
            <w:noProof/>
            <w:webHidden/>
          </w:rPr>
          <w:fldChar w:fldCharType="begin"/>
        </w:r>
        <w:r w:rsidR="00577351">
          <w:rPr>
            <w:noProof/>
            <w:webHidden/>
          </w:rPr>
          <w:instrText xml:space="preserve"> PAGEREF _Toc450222558 \h </w:instrText>
        </w:r>
        <w:r w:rsidR="00577351">
          <w:rPr>
            <w:noProof/>
            <w:webHidden/>
          </w:rPr>
        </w:r>
        <w:r w:rsidR="00577351">
          <w:rPr>
            <w:noProof/>
            <w:webHidden/>
          </w:rPr>
          <w:fldChar w:fldCharType="separate"/>
        </w:r>
        <w:r w:rsidR="00577351">
          <w:rPr>
            <w:noProof/>
            <w:webHidden/>
          </w:rPr>
          <w:t>33</w:t>
        </w:r>
        <w:r w:rsidR="00577351">
          <w:rPr>
            <w:noProof/>
            <w:webHidden/>
          </w:rPr>
          <w:fldChar w:fldCharType="end"/>
        </w:r>
      </w:hyperlink>
    </w:p>
    <w:p w14:paraId="35B28412" w14:textId="7FEA7E67"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59" w:history="1">
        <w:r w:rsidR="00577351" w:rsidRPr="001E68AC">
          <w:rPr>
            <w:rStyle w:val="Hyperlink"/>
            <w:noProof/>
          </w:rPr>
          <w:t>3.7</w:t>
        </w:r>
        <w:r w:rsidR="00577351">
          <w:rPr>
            <w:rFonts w:asciiTheme="minorHAnsi" w:eastAsiaTheme="minorEastAsia" w:hAnsiTheme="minorHAnsi" w:cstheme="minorBidi"/>
            <w:noProof/>
            <w:color w:val="auto"/>
            <w:sz w:val="22"/>
            <w:szCs w:val="22"/>
          </w:rPr>
          <w:tab/>
        </w:r>
        <w:r w:rsidR="00577351" w:rsidRPr="001E68AC">
          <w:rPr>
            <w:rStyle w:val="Hyperlink"/>
            <w:noProof/>
          </w:rPr>
          <w:t>EventTypeVocab-1.0.1 Enumeration</w:t>
        </w:r>
        <w:r w:rsidR="00577351">
          <w:rPr>
            <w:noProof/>
            <w:webHidden/>
          </w:rPr>
          <w:tab/>
        </w:r>
        <w:r w:rsidR="00577351">
          <w:rPr>
            <w:noProof/>
            <w:webHidden/>
          </w:rPr>
          <w:fldChar w:fldCharType="begin"/>
        </w:r>
        <w:r w:rsidR="00577351">
          <w:rPr>
            <w:noProof/>
            <w:webHidden/>
          </w:rPr>
          <w:instrText xml:space="preserve"> PAGEREF _Toc450222559 \h </w:instrText>
        </w:r>
        <w:r w:rsidR="00577351">
          <w:rPr>
            <w:noProof/>
            <w:webHidden/>
          </w:rPr>
        </w:r>
        <w:r w:rsidR="00577351">
          <w:rPr>
            <w:noProof/>
            <w:webHidden/>
          </w:rPr>
          <w:fldChar w:fldCharType="separate"/>
        </w:r>
        <w:r w:rsidR="00577351">
          <w:rPr>
            <w:noProof/>
            <w:webHidden/>
          </w:rPr>
          <w:t>33</w:t>
        </w:r>
        <w:r w:rsidR="00577351">
          <w:rPr>
            <w:noProof/>
            <w:webHidden/>
          </w:rPr>
          <w:fldChar w:fldCharType="end"/>
        </w:r>
      </w:hyperlink>
    </w:p>
    <w:p w14:paraId="1C816542" w14:textId="3471D8DA"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0" w:history="1">
        <w:r w:rsidR="00577351" w:rsidRPr="001E68AC">
          <w:rPr>
            <w:rStyle w:val="Hyperlink"/>
            <w:noProof/>
          </w:rPr>
          <w:t>3.8</w:t>
        </w:r>
        <w:r w:rsidR="00577351">
          <w:rPr>
            <w:rFonts w:asciiTheme="minorHAnsi" w:eastAsiaTheme="minorEastAsia" w:hAnsiTheme="minorHAnsi" w:cstheme="minorBidi"/>
            <w:noProof/>
            <w:color w:val="auto"/>
            <w:sz w:val="22"/>
            <w:szCs w:val="22"/>
          </w:rPr>
          <w:tab/>
        </w:r>
        <w:r w:rsidR="00577351" w:rsidRPr="001E68AC">
          <w:rPr>
            <w:rStyle w:val="Hyperlink"/>
            <w:noProof/>
          </w:rPr>
          <w:t>EventTypeVocab-1.0 Enumeration</w:t>
        </w:r>
        <w:r w:rsidR="00577351">
          <w:rPr>
            <w:noProof/>
            <w:webHidden/>
          </w:rPr>
          <w:tab/>
        </w:r>
        <w:r w:rsidR="00577351">
          <w:rPr>
            <w:noProof/>
            <w:webHidden/>
          </w:rPr>
          <w:fldChar w:fldCharType="begin"/>
        </w:r>
        <w:r w:rsidR="00577351">
          <w:rPr>
            <w:noProof/>
            <w:webHidden/>
          </w:rPr>
          <w:instrText xml:space="preserve"> PAGEREF _Toc450222560 \h </w:instrText>
        </w:r>
        <w:r w:rsidR="00577351">
          <w:rPr>
            <w:noProof/>
            <w:webHidden/>
          </w:rPr>
        </w:r>
        <w:r w:rsidR="00577351">
          <w:rPr>
            <w:noProof/>
            <w:webHidden/>
          </w:rPr>
          <w:fldChar w:fldCharType="separate"/>
        </w:r>
        <w:r w:rsidR="00577351">
          <w:rPr>
            <w:noProof/>
            <w:webHidden/>
          </w:rPr>
          <w:t>35</w:t>
        </w:r>
        <w:r w:rsidR="00577351">
          <w:rPr>
            <w:noProof/>
            <w:webHidden/>
          </w:rPr>
          <w:fldChar w:fldCharType="end"/>
        </w:r>
      </w:hyperlink>
    </w:p>
    <w:p w14:paraId="2B1660BB" w14:textId="1404BDA3"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1" w:history="1">
        <w:r w:rsidR="00577351" w:rsidRPr="001E68AC">
          <w:rPr>
            <w:rStyle w:val="Hyperlink"/>
            <w:noProof/>
          </w:rPr>
          <w:t>3.9</w:t>
        </w:r>
        <w:r w:rsidR="00577351">
          <w:rPr>
            <w:rFonts w:asciiTheme="minorHAnsi" w:eastAsiaTheme="minorEastAsia" w:hAnsiTheme="minorHAnsi" w:cstheme="minorBidi"/>
            <w:noProof/>
            <w:color w:val="auto"/>
            <w:sz w:val="22"/>
            <w:szCs w:val="22"/>
          </w:rPr>
          <w:tab/>
        </w:r>
        <w:r w:rsidR="00577351" w:rsidRPr="001E68AC">
          <w:rPr>
            <w:rStyle w:val="Hyperlink"/>
            <w:noProof/>
          </w:rPr>
          <w:t>ObjectRelationshipVocab-1.1 Enumeration</w:t>
        </w:r>
        <w:r w:rsidR="00577351">
          <w:rPr>
            <w:noProof/>
            <w:webHidden/>
          </w:rPr>
          <w:tab/>
        </w:r>
        <w:r w:rsidR="00577351">
          <w:rPr>
            <w:noProof/>
            <w:webHidden/>
          </w:rPr>
          <w:fldChar w:fldCharType="begin"/>
        </w:r>
        <w:r w:rsidR="00577351">
          <w:rPr>
            <w:noProof/>
            <w:webHidden/>
          </w:rPr>
          <w:instrText xml:space="preserve"> PAGEREF _Toc450222561 \h </w:instrText>
        </w:r>
        <w:r w:rsidR="00577351">
          <w:rPr>
            <w:noProof/>
            <w:webHidden/>
          </w:rPr>
        </w:r>
        <w:r w:rsidR="00577351">
          <w:rPr>
            <w:noProof/>
            <w:webHidden/>
          </w:rPr>
          <w:fldChar w:fldCharType="separate"/>
        </w:r>
        <w:r w:rsidR="00577351">
          <w:rPr>
            <w:noProof/>
            <w:webHidden/>
          </w:rPr>
          <w:t>36</w:t>
        </w:r>
        <w:r w:rsidR="00577351">
          <w:rPr>
            <w:noProof/>
            <w:webHidden/>
          </w:rPr>
          <w:fldChar w:fldCharType="end"/>
        </w:r>
      </w:hyperlink>
    </w:p>
    <w:p w14:paraId="1489B1EA" w14:textId="0D6844A2"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2" w:history="1">
        <w:r w:rsidR="00577351" w:rsidRPr="001E68AC">
          <w:rPr>
            <w:rStyle w:val="Hyperlink"/>
            <w:noProof/>
          </w:rPr>
          <w:t>3.10</w:t>
        </w:r>
        <w:r w:rsidR="00577351">
          <w:rPr>
            <w:rFonts w:asciiTheme="minorHAnsi" w:eastAsiaTheme="minorEastAsia" w:hAnsiTheme="minorHAnsi" w:cstheme="minorBidi"/>
            <w:noProof/>
            <w:color w:val="auto"/>
            <w:sz w:val="22"/>
            <w:szCs w:val="22"/>
          </w:rPr>
          <w:tab/>
        </w:r>
        <w:r w:rsidR="00577351" w:rsidRPr="001E68AC">
          <w:rPr>
            <w:rStyle w:val="Hyperlink"/>
            <w:noProof/>
          </w:rPr>
          <w:t>ObjectRelationshipVocab-1.0 Enumeration</w:t>
        </w:r>
        <w:r w:rsidR="00577351">
          <w:rPr>
            <w:noProof/>
            <w:webHidden/>
          </w:rPr>
          <w:tab/>
        </w:r>
        <w:r w:rsidR="00577351">
          <w:rPr>
            <w:noProof/>
            <w:webHidden/>
          </w:rPr>
          <w:fldChar w:fldCharType="begin"/>
        </w:r>
        <w:r w:rsidR="00577351">
          <w:rPr>
            <w:noProof/>
            <w:webHidden/>
          </w:rPr>
          <w:instrText xml:space="preserve"> PAGEREF _Toc450222562 \h </w:instrText>
        </w:r>
        <w:r w:rsidR="00577351">
          <w:rPr>
            <w:noProof/>
            <w:webHidden/>
          </w:rPr>
        </w:r>
        <w:r w:rsidR="00577351">
          <w:rPr>
            <w:noProof/>
            <w:webHidden/>
          </w:rPr>
          <w:fldChar w:fldCharType="separate"/>
        </w:r>
        <w:r w:rsidR="00577351">
          <w:rPr>
            <w:noProof/>
            <w:webHidden/>
          </w:rPr>
          <w:t>41</w:t>
        </w:r>
        <w:r w:rsidR="00577351">
          <w:rPr>
            <w:noProof/>
            <w:webHidden/>
          </w:rPr>
          <w:fldChar w:fldCharType="end"/>
        </w:r>
      </w:hyperlink>
    </w:p>
    <w:p w14:paraId="017B1888" w14:textId="6156F2A4"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3" w:history="1">
        <w:r w:rsidR="00577351" w:rsidRPr="001E68AC">
          <w:rPr>
            <w:rStyle w:val="Hyperlink"/>
            <w:noProof/>
          </w:rPr>
          <w:t>3.11</w:t>
        </w:r>
        <w:r w:rsidR="00577351">
          <w:rPr>
            <w:rFonts w:asciiTheme="minorHAnsi" w:eastAsiaTheme="minorEastAsia" w:hAnsiTheme="minorHAnsi" w:cstheme="minorBidi"/>
            <w:noProof/>
            <w:color w:val="auto"/>
            <w:sz w:val="22"/>
            <w:szCs w:val="22"/>
          </w:rPr>
          <w:tab/>
        </w:r>
        <w:r w:rsidR="00577351" w:rsidRPr="001E68AC">
          <w:rPr>
            <w:rStyle w:val="Hyperlink"/>
            <w:noProof/>
          </w:rPr>
          <w:t>ObjectStateVocab-1.0 Enumeration</w:t>
        </w:r>
        <w:r w:rsidR="00577351">
          <w:rPr>
            <w:noProof/>
            <w:webHidden/>
          </w:rPr>
          <w:tab/>
        </w:r>
        <w:r w:rsidR="00577351">
          <w:rPr>
            <w:noProof/>
            <w:webHidden/>
          </w:rPr>
          <w:fldChar w:fldCharType="begin"/>
        </w:r>
        <w:r w:rsidR="00577351">
          <w:rPr>
            <w:noProof/>
            <w:webHidden/>
          </w:rPr>
          <w:instrText xml:space="preserve"> PAGEREF _Toc450222563 \h </w:instrText>
        </w:r>
        <w:r w:rsidR="00577351">
          <w:rPr>
            <w:noProof/>
            <w:webHidden/>
          </w:rPr>
        </w:r>
        <w:r w:rsidR="00577351">
          <w:rPr>
            <w:noProof/>
            <w:webHidden/>
          </w:rPr>
          <w:fldChar w:fldCharType="separate"/>
        </w:r>
        <w:r w:rsidR="00577351">
          <w:rPr>
            <w:noProof/>
            <w:webHidden/>
          </w:rPr>
          <w:t>46</w:t>
        </w:r>
        <w:r w:rsidR="00577351">
          <w:rPr>
            <w:noProof/>
            <w:webHidden/>
          </w:rPr>
          <w:fldChar w:fldCharType="end"/>
        </w:r>
      </w:hyperlink>
    </w:p>
    <w:p w14:paraId="6A68C78F" w14:textId="23DC84D2"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4" w:history="1">
        <w:r w:rsidR="00577351" w:rsidRPr="001E68AC">
          <w:rPr>
            <w:rStyle w:val="Hyperlink"/>
            <w:noProof/>
          </w:rPr>
          <w:t>3.12</w:t>
        </w:r>
        <w:r w:rsidR="00577351">
          <w:rPr>
            <w:rFonts w:asciiTheme="minorHAnsi" w:eastAsiaTheme="minorEastAsia" w:hAnsiTheme="minorHAnsi" w:cstheme="minorBidi"/>
            <w:noProof/>
            <w:color w:val="auto"/>
            <w:sz w:val="22"/>
            <w:szCs w:val="22"/>
          </w:rPr>
          <w:tab/>
        </w:r>
        <w:r w:rsidR="00577351" w:rsidRPr="001E68AC">
          <w:rPr>
            <w:rStyle w:val="Hyperlink"/>
            <w:noProof/>
          </w:rPr>
          <w:t>CharacterEncodingVocab-1.0 Enumeration</w:t>
        </w:r>
        <w:r w:rsidR="00577351">
          <w:rPr>
            <w:noProof/>
            <w:webHidden/>
          </w:rPr>
          <w:tab/>
        </w:r>
        <w:r w:rsidR="00577351">
          <w:rPr>
            <w:noProof/>
            <w:webHidden/>
          </w:rPr>
          <w:fldChar w:fldCharType="begin"/>
        </w:r>
        <w:r w:rsidR="00577351">
          <w:rPr>
            <w:noProof/>
            <w:webHidden/>
          </w:rPr>
          <w:instrText xml:space="preserve"> PAGEREF _Toc450222564 \h </w:instrText>
        </w:r>
        <w:r w:rsidR="00577351">
          <w:rPr>
            <w:noProof/>
            <w:webHidden/>
          </w:rPr>
        </w:r>
        <w:r w:rsidR="00577351">
          <w:rPr>
            <w:noProof/>
            <w:webHidden/>
          </w:rPr>
          <w:fldChar w:fldCharType="separate"/>
        </w:r>
        <w:r w:rsidR="00577351">
          <w:rPr>
            <w:noProof/>
            <w:webHidden/>
          </w:rPr>
          <w:t>47</w:t>
        </w:r>
        <w:r w:rsidR="00577351">
          <w:rPr>
            <w:noProof/>
            <w:webHidden/>
          </w:rPr>
          <w:fldChar w:fldCharType="end"/>
        </w:r>
      </w:hyperlink>
    </w:p>
    <w:p w14:paraId="50BCB4F5" w14:textId="61319516"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5" w:history="1">
        <w:r w:rsidR="00577351" w:rsidRPr="001E68AC">
          <w:rPr>
            <w:rStyle w:val="Hyperlink"/>
            <w:noProof/>
          </w:rPr>
          <w:t>3.13</w:t>
        </w:r>
        <w:r w:rsidR="00577351">
          <w:rPr>
            <w:rFonts w:asciiTheme="minorHAnsi" w:eastAsiaTheme="minorEastAsia" w:hAnsiTheme="minorHAnsi" w:cstheme="minorBidi"/>
            <w:noProof/>
            <w:color w:val="auto"/>
            <w:sz w:val="22"/>
            <w:szCs w:val="22"/>
          </w:rPr>
          <w:tab/>
        </w:r>
        <w:r w:rsidR="00577351" w:rsidRPr="001E68AC">
          <w:rPr>
            <w:rStyle w:val="Hyperlink"/>
            <w:noProof/>
          </w:rPr>
          <w:t>InformationSourceTypeVocab-1.0 Enumeration</w:t>
        </w:r>
        <w:r w:rsidR="00577351">
          <w:rPr>
            <w:noProof/>
            <w:webHidden/>
          </w:rPr>
          <w:tab/>
        </w:r>
        <w:r w:rsidR="00577351">
          <w:rPr>
            <w:noProof/>
            <w:webHidden/>
          </w:rPr>
          <w:fldChar w:fldCharType="begin"/>
        </w:r>
        <w:r w:rsidR="00577351">
          <w:rPr>
            <w:noProof/>
            <w:webHidden/>
          </w:rPr>
          <w:instrText xml:space="preserve"> PAGEREF _Toc450222565 \h </w:instrText>
        </w:r>
        <w:r w:rsidR="00577351">
          <w:rPr>
            <w:noProof/>
            <w:webHidden/>
          </w:rPr>
        </w:r>
        <w:r w:rsidR="00577351">
          <w:rPr>
            <w:noProof/>
            <w:webHidden/>
          </w:rPr>
          <w:fldChar w:fldCharType="separate"/>
        </w:r>
        <w:r w:rsidR="00577351">
          <w:rPr>
            <w:noProof/>
            <w:webHidden/>
          </w:rPr>
          <w:t>47</w:t>
        </w:r>
        <w:r w:rsidR="00577351">
          <w:rPr>
            <w:noProof/>
            <w:webHidden/>
          </w:rPr>
          <w:fldChar w:fldCharType="end"/>
        </w:r>
      </w:hyperlink>
    </w:p>
    <w:p w14:paraId="7276F18B" w14:textId="00134C45"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6" w:history="1">
        <w:r w:rsidR="00577351" w:rsidRPr="001E68AC">
          <w:rPr>
            <w:rStyle w:val="Hyperlink"/>
            <w:noProof/>
          </w:rPr>
          <w:t>3.14</w:t>
        </w:r>
        <w:r w:rsidR="00577351">
          <w:rPr>
            <w:rFonts w:asciiTheme="minorHAnsi" w:eastAsiaTheme="minorEastAsia" w:hAnsiTheme="minorHAnsi" w:cstheme="minorBidi"/>
            <w:noProof/>
            <w:color w:val="auto"/>
            <w:sz w:val="22"/>
            <w:szCs w:val="22"/>
          </w:rPr>
          <w:tab/>
        </w:r>
        <w:r w:rsidR="00577351" w:rsidRPr="001E68AC">
          <w:rPr>
            <w:rStyle w:val="Hyperlink"/>
            <w:noProof/>
          </w:rPr>
          <w:t>HashNameVocab-1.0 Enumeration</w:t>
        </w:r>
        <w:r w:rsidR="00577351">
          <w:rPr>
            <w:noProof/>
            <w:webHidden/>
          </w:rPr>
          <w:tab/>
        </w:r>
        <w:r w:rsidR="00577351">
          <w:rPr>
            <w:noProof/>
            <w:webHidden/>
          </w:rPr>
          <w:fldChar w:fldCharType="begin"/>
        </w:r>
        <w:r w:rsidR="00577351">
          <w:rPr>
            <w:noProof/>
            <w:webHidden/>
          </w:rPr>
          <w:instrText xml:space="preserve"> PAGEREF _Toc450222566 \h </w:instrText>
        </w:r>
        <w:r w:rsidR="00577351">
          <w:rPr>
            <w:noProof/>
            <w:webHidden/>
          </w:rPr>
        </w:r>
        <w:r w:rsidR="00577351">
          <w:rPr>
            <w:noProof/>
            <w:webHidden/>
          </w:rPr>
          <w:fldChar w:fldCharType="separate"/>
        </w:r>
        <w:r w:rsidR="00577351">
          <w:rPr>
            <w:noProof/>
            <w:webHidden/>
          </w:rPr>
          <w:t>48</w:t>
        </w:r>
        <w:r w:rsidR="00577351">
          <w:rPr>
            <w:noProof/>
            <w:webHidden/>
          </w:rPr>
          <w:fldChar w:fldCharType="end"/>
        </w:r>
      </w:hyperlink>
    </w:p>
    <w:p w14:paraId="581D59D4" w14:textId="4B6CE5DD"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7" w:history="1">
        <w:r w:rsidR="00577351" w:rsidRPr="001E68AC">
          <w:rPr>
            <w:rStyle w:val="Hyperlink"/>
            <w:noProof/>
          </w:rPr>
          <w:t>3.15</w:t>
        </w:r>
        <w:r w:rsidR="00577351">
          <w:rPr>
            <w:rFonts w:asciiTheme="minorHAnsi" w:eastAsiaTheme="minorEastAsia" w:hAnsiTheme="minorHAnsi" w:cstheme="minorBidi"/>
            <w:noProof/>
            <w:color w:val="auto"/>
            <w:sz w:val="22"/>
            <w:szCs w:val="22"/>
          </w:rPr>
          <w:tab/>
        </w:r>
        <w:r w:rsidR="00577351" w:rsidRPr="001E68AC">
          <w:rPr>
            <w:rStyle w:val="Hyperlink"/>
            <w:noProof/>
          </w:rPr>
          <w:t>ToolTypeVocab-1.1 Enumeration</w:t>
        </w:r>
        <w:r w:rsidR="00577351">
          <w:rPr>
            <w:noProof/>
            <w:webHidden/>
          </w:rPr>
          <w:tab/>
        </w:r>
        <w:r w:rsidR="00577351">
          <w:rPr>
            <w:noProof/>
            <w:webHidden/>
          </w:rPr>
          <w:fldChar w:fldCharType="begin"/>
        </w:r>
        <w:r w:rsidR="00577351">
          <w:rPr>
            <w:noProof/>
            <w:webHidden/>
          </w:rPr>
          <w:instrText xml:space="preserve"> PAGEREF _Toc450222567 \h </w:instrText>
        </w:r>
        <w:r w:rsidR="00577351">
          <w:rPr>
            <w:noProof/>
            <w:webHidden/>
          </w:rPr>
        </w:r>
        <w:r w:rsidR="00577351">
          <w:rPr>
            <w:noProof/>
            <w:webHidden/>
          </w:rPr>
          <w:fldChar w:fldCharType="separate"/>
        </w:r>
        <w:r w:rsidR="00577351">
          <w:rPr>
            <w:noProof/>
            <w:webHidden/>
          </w:rPr>
          <w:t>48</w:t>
        </w:r>
        <w:r w:rsidR="00577351">
          <w:rPr>
            <w:noProof/>
            <w:webHidden/>
          </w:rPr>
          <w:fldChar w:fldCharType="end"/>
        </w:r>
      </w:hyperlink>
    </w:p>
    <w:p w14:paraId="790C0F6D" w14:textId="11C51F8C" w:rsidR="00577351" w:rsidRDefault="001D021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568" w:history="1">
        <w:r w:rsidR="00577351" w:rsidRPr="001E68AC">
          <w:rPr>
            <w:rStyle w:val="Hyperlink"/>
            <w:noProof/>
          </w:rPr>
          <w:t>3.16</w:t>
        </w:r>
        <w:r w:rsidR="00577351">
          <w:rPr>
            <w:rFonts w:asciiTheme="minorHAnsi" w:eastAsiaTheme="minorEastAsia" w:hAnsiTheme="minorHAnsi" w:cstheme="minorBidi"/>
            <w:noProof/>
            <w:color w:val="auto"/>
            <w:sz w:val="22"/>
            <w:szCs w:val="22"/>
          </w:rPr>
          <w:tab/>
        </w:r>
        <w:r w:rsidR="00577351" w:rsidRPr="001E68AC">
          <w:rPr>
            <w:rStyle w:val="Hyperlink"/>
            <w:noProof/>
          </w:rPr>
          <w:t>ToolTypeVocab-1.0 Enumeration</w:t>
        </w:r>
        <w:r w:rsidR="00577351">
          <w:rPr>
            <w:noProof/>
            <w:webHidden/>
          </w:rPr>
          <w:tab/>
        </w:r>
        <w:r w:rsidR="00577351">
          <w:rPr>
            <w:noProof/>
            <w:webHidden/>
          </w:rPr>
          <w:fldChar w:fldCharType="begin"/>
        </w:r>
        <w:r w:rsidR="00577351">
          <w:rPr>
            <w:noProof/>
            <w:webHidden/>
          </w:rPr>
          <w:instrText xml:space="preserve"> PAGEREF _Toc450222568 \h </w:instrText>
        </w:r>
        <w:r w:rsidR="00577351">
          <w:rPr>
            <w:noProof/>
            <w:webHidden/>
          </w:rPr>
        </w:r>
        <w:r w:rsidR="00577351">
          <w:rPr>
            <w:noProof/>
            <w:webHidden/>
          </w:rPr>
          <w:fldChar w:fldCharType="separate"/>
        </w:r>
        <w:r w:rsidR="00577351">
          <w:rPr>
            <w:noProof/>
            <w:webHidden/>
          </w:rPr>
          <w:t>50</w:t>
        </w:r>
        <w:r w:rsidR="00577351">
          <w:rPr>
            <w:noProof/>
            <w:webHidden/>
          </w:rPr>
          <w:fldChar w:fldCharType="end"/>
        </w:r>
      </w:hyperlink>
    </w:p>
    <w:p w14:paraId="5EB8BAA3" w14:textId="47D2ED27" w:rsidR="00577351" w:rsidRDefault="001D021C">
      <w:pPr>
        <w:pStyle w:val="TOC1"/>
        <w:rPr>
          <w:rFonts w:asciiTheme="minorHAnsi" w:eastAsiaTheme="minorEastAsia" w:hAnsiTheme="minorHAnsi" w:cstheme="minorBidi"/>
          <w:noProof/>
          <w:color w:val="auto"/>
          <w:sz w:val="22"/>
          <w:szCs w:val="22"/>
        </w:rPr>
      </w:pPr>
      <w:hyperlink w:anchor="_Toc450222569" w:history="1">
        <w:r w:rsidR="00577351" w:rsidRPr="001E68AC">
          <w:rPr>
            <w:rStyle w:val="Hyperlink"/>
            <w:noProof/>
          </w:rPr>
          <w:t>4</w:t>
        </w:r>
        <w:r w:rsidR="00577351">
          <w:rPr>
            <w:rFonts w:asciiTheme="minorHAnsi" w:eastAsiaTheme="minorEastAsia" w:hAnsiTheme="minorHAnsi" w:cstheme="minorBidi"/>
            <w:noProof/>
            <w:color w:val="auto"/>
            <w:sz w:val="22"/>
            <w:szCs w:val="22"/>
          </w:rPr>
          <w:tab/>
        </w:r>
        <w:r w:rsidR="00577351" w:rsidRPr="001E68AC">
          <w:rPr>
            <w:rStyle w:val="Hyperlink"/>
            <w:noProof/>
          </w:rPr>
          <w:t>Conformance</w:t>
        </w:r>
        <w:r w:rsidR="00577351">
          <w:rPr>
            <w:noProof/>
            <w:webHidden/>
          </w:rPr>
          <w:tab/>
        </w:r>
        <w:r w:rsidR="00577351">
          <w:rPr>
            <w:noProof/>
            <w:webHidden/>
          </w:rPr>
          <w:fldChar w:fldCharType="begin"/>
        </w:r>
        <w:r w:rsidR="00577351">
          <w:rPr>
            <w:noProof/>
            <w:webHidden/>
          </w:rPr>
          <w:instrText xml:space="preserve"> PAGEREF _Toc450222569 \h </w:instrText>
        </w:r>
        <w:r w:rsidR="00577351">
          <w:rPr>
            <w:noProof/>
            <w:webHidden/>
          </w:rPr>
        </w:r>
        <w:r w:rsidR="00577351">
          <w:rPr>
            <w:noProof/>
            <w:webHidden/>
          </w:rPr>
          <w:fldChar w:fldCharType="separate"/>
        </w:r>
        <w:r w:rsidR="00577351">
          <w:rPr>
            <w:noProof/>
            <w:webHidden/>
          </w:rPr>
          <w:t>51</w:t>
        </w:r>
        <w:r w:rsidR="00577351">
          <w:rPr>
            <w:noProof/>
            <w:webHidden/>
          </w:rPr>
          <w:fldChar w:fldCharType="end"/>
        </w:r>
      </w:hyperlink>
    </w:p>
    <w:p w14:paraId="6FDCEABC" w14:textId="6BC37AC0" w:rsidR="00577351" w:rsidRDefault="001D021C">
      <w:pPr>
        <w:pStyle w:val="TOC1"/>
        <w:rPr>
          <w:rFonts w:asciiTheme="minorHAnsi" w:eastAsiaTheme="minorEastAsia" w:hAnsiTheme="minorHAnsi" w:cstheme="minorBidi"/>
          <w:noProof/>
          <w:color w:val="auto"/>
          <w:sz w:val="22"/>
          <w:szCs w:val="22"/>
        </w:rPr>
      </w:pPr>
      <w:hyperlink w:anchor="_Toc450222570" w:history="1">
        <w:r w:rsidR="00577351" w:rsidRPr="001E68AC">
          <w:rPr>
            <w:rStyle w:val="Hyperlink"/>
            <w:noProof/>
          </w:rPr>
          <w:t>Appendix A. Acknowledgments</w:t>
        </w:r>
        <w:r w:rsidR="00577351">
          <w:rPr>
            <w:noProof/>
            <w:webHidden/>
          </w:rPr>
          <w:tab/>
        </w:r>
        <w:r w:rsidR="00577351">
          <w:rPr>
            <w:noProof/>
            <w:webHidden/>
          </w:rPr>
          <w:fldChar w:fldCharType="begin"/>
        </w:r>
        <w:r w:rsidR="00577351">
          <w:rPr>
            <w:noProof/>
            <w:webHidden/>
          </w:rPr>
          <w:instrText xml:space="preserve"> PAGEREF _Toc450222570 \h </w:instrText>
        </w:r>
        <w:r w:rsidR="00577351">
          <w:rPr>
            <w:noProof/>
            <w:webHidden/>
          </w:rPr>
        </w:r>
        <w:r w:rsidR="00577351">
          <w:rPr>
            <w:noProof/>
            <w:webHidden/>
          </w:rPr>
          <w:fldChar w:fldCharType="separate"/>
        </w:r>
        <w:r w:rsidR="00577351">
          <w:rPr>
            <w:noProof/>
            <w:webHidden/>
          </w:rPr>
          <w:t>52</w:t>
        </w:r>
        <w:r w:rsidR="00577351">
          <w:rPr>
            <w:noProof/>
            <w:webHidden/>
          </w:rPr>
          <w:fldChar w:fldCharType="end"/>
        </w:r>
      </w:hyperlink>
    </w:p>
    <w:p w14:paraId="0926213E" w14:textId="20CE8BE8" w:rsidR="00577351" w:rsidRDefault="001D021C">
      <w:pPr>
        <w:pStyle w:val="TOC1"/>
        <w:rPr>
          <w:rFonts w:asciiTheme="minorHAnsi" w:eastAsiaTheme="minorEastAsia" w:hAnsiTheme="minorHAnsi" w:cstheme="minorBidi"/>
          <w:noProof/>
          <w:color w:val="auto"/>
          <w:sz w:val="22"/>
          <w:szCs w:val="22"/>
        </w:rPr>
      </w:pPr>
      <w:hyperlink w:anchor="_Toc450222571" w:history="1">
        <w:r w:rsidR="00577351" w:rsidRPr="001E68AC">
          <w:rPr>
            <w:rStyle w:val="Hyperlink"/>
            <w:noProof/>
          </w:rPr>
          <w:t>Appendix B. Revision History</w:t>
        </w:r>
        <w:r w:rsidR="00577351">
          <w:rPr>
            <w:noProof/>
            <w:webHidden/>
          </w:rPr>
          <w:tab/>
        </w:r>
        <w:r w:rsidR="00577351">
          <w:rPr>
            <w:noProof/>
            <w:webHidden/>
          </w:rPr>
          <w:fldChar w:fldCharType="begin"/>
        </w:r>
        <w:r w:rsidR="00577351">
          <w:rPr>
            <w:noProof/>
            <w:webHidden/>
          </w:rPr>
          <w:instrText xml:space="preserve"> PAGEREF _Toc450222571 \h </w:instrText>
        </w:r>
        <w:r w:rsidR="00577351">
          <w:rPr>
            <w:noProof/>
            <w:webHidden/>
          </w:rPr>
        </w:r>
        <w:r w:rsidR="00577351">
          <w:rPr>
            <w:noProof/>
            <w:webHidden/>
          </w:rPr>
          <w:fldChar w:fldCharType="separate"/>
        </w:r>
        <w:r w:rsidR="00577351">
          <w:rPr>
            <w:noProof/>
            <w:webHidden/>
          </w:rPr>
          <w:t>56</w:t>
        </w:r>
        <w:r w:rsidR="00577351">
          <w:rPr>
            <w:noProof/>
            <w:webHidden/>
          </w:rPr>
          <w:fldChar w:fldCharType="end"/>
        </w:r>
      </w:hyperlink>
    </w:p>
    <w:p w14:paraId="3770C20A" w14:textId="75A59737" w:rsidR="002E138D" w:rsidRDefault="00223C31" w:rsidP="00B2780A">
      <w:pPr>
        <w:pStyle w:val="Heading1"/>
      </w:pPr>
      <w:r>
        <w:rPr>
          <w:szCs w:val="24"/>
        </w:rPr>
        <w:lastRenderedPageBreak/>
        <w:fldChar w:fldCharType="end"/>
      </w:r>
      <w:bookmarkStart w:id="5" w:name="_Toc450222538"/>
      <w:r w:rsidR="004D3B81">
        <w:t>Introduction</w:t>
      </w:r>
      <w:bookmarkEnd w:id="4"/>
      <w:bookmarkEnd w:id="5"/>
    </w:p>
    <w:p w14:paraId="7BD0C90E" w14:textId="6B6B616A" w:rsidR="00315E67" w:rsidRDefault="00315E67" w:rsidP="00777B7D">
      <w:pPr>
        <w:autoSpaceDE w:val="0"/>
        <w:autoSpaceDN w:val="0"/>
        <w:adjustRightInd w:val="0"/>
        <w:spacing w:before="80" w:after="240"/>
        <w:ind w:right="-270"/>
      </w:pPr>
      <w:r w:rsidRPr="00EE3C80">
        <w:t>[All text is norm</w:t>
      </w:r>
      <w:r>
        <w:t>ative unless otherwise labeled</w:t>
      </w:r>
      <w:r w:rsidR="00C64570">
        <w:t>.</w:t>
      </w:r>
      <w:r>
        <w:t>]</w:t>
      </w:r>
    </w:p>
    <w:p w14:paraId="13BE0C9C" w14:textId="412A5C51" w:rsidR="002E138D" w:rsidRDefault="004D3B81" w:rsidP="00777B7D">
      <w:pPr>
        <w:autoSpaceDE w:val="0"/>
        <w:autoSpaceDN w:val="0"/>
        <w:adjustRightInd w:val="0"/>
        <w:spacing w:before="80" w:after="240"/>
        <w:ind w:right="-270"/>
      </w:pPr>
      <w:r w:rsidRPr="00B92F54">
        <w:t>The Cyber Observable Expression (CybOX</w:t>
      </w:r>
      <w:r w:rsidR="00223C3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CF66D26" w14:textId="0217F053" w:rsidR="002E138D" w:rsidRDefault="004D3B81" w:rsidP="00777B7D">
      <w:pPr>
        <w:autoSpaceDE w:val="0"/>
        <w:autoSpaceDN w:val="0"/>
        <w:adjustRightInd w:val="0"/>
        <w:spacing w:before="80" w:after="240"/>
        <w:ind w:right="-270"/>
      </w:pPr>
      <w:r>
        <w:t xml:space="preserve">This document serves as the </w:t>
      </w:r>
      <w:r w:rsidR="002B3858">
        <w:t xml:space="preserve">specification for the CybOX </w:t>
      </w:r>
      <w:r>
        <w:t>Vocabularies Version 2.1.1 data mo</w:t>
      </w:r>
      <w:r w:rsidR="00BC3EB3">
        <w:t>del, which is one of ninety-three</w:t>
      </w:r>
      <w:r>
        <w:t xml:space="preserve"> data models for CybOX content.       </w:t>
      </w:r>
    </w:p>
    <w:p w14:paraId="14C638A7" w14:textId="3BE4C93E" w:rsidR="002E138D" w:rsidRDefault="004D3B81" w:rsidP="00C64570">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F6C6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6C6F">
        <w:rPr>
          <w:b/>
          <w:color w:val="0000EE"/>
        </w:rPr>
        <w:t>1.3,</w:t>
      </w:r>
      <w:r w:rsidRPr="00FB67E2">
        <w:rPr>
          <w:b/>
          <w:color w:val="0000EE"/>
        </w:rPr>
        <w:fldChar w:fldCharType="end"/>
      </w:r>
      <w:r>
        <w:t xml:space="preserve"> we provide terminology. References are given </w:t>
      </w:r>
      <w:r w:rsidRPr="007D03B1">
        <w:t xml:space="preserve">in </w:t>
      </w:r>
      <w:r w:rsidR="00B75386">
        <w:t>Section</w:t>
      </w:r>
      <w:r>
        <w:t xml:space="preserve"> </w:t>
      </w:r>
      <w:r>
        <w:fldChar w:fldCharType="begin"/>
      </w:r>
      <w:r>
        <w:instrText xml:space="preserve"> REF _Ref7502892 \r \h  \* MERGEFORMAT </w:instrText>
      </w:r>
      <w:r>
        <w:fldChar w:fldCharType="separate"/>
      </w:r>
      <w:r w:rsidR="00A40D8D" w:rsidRPr="00A40D8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2</w:t>
      </w:r>
      <w:r w:rsidRPr="00FB67E2">
        <w:rPr>
          <w:b/>
          <w:color w:val="0000EE"/>
        </w:rPr>
        <w:fldChar w:fldCharType="end"/>
      </w:r>
      <w:r>
        <w:t xml:space="preserve">, we give background information necessary to fully understand the Vocabularies data model. We present the Vocabularies data model specification details in Section </w:t>
      </w:r>
      <w:r w:rsidR="007F7CE6" w:rsidRPr="007F7CE6">
        <w:rPr>
          <w:b/>
          <w:color w:val="0000EE"/>
        </w:rPr>
        <w:fldChar w:fldCharType="begin"/>
      </w:r>
      <w:r w:rsidR="007F7CE6" w:rsidRPr="007F7CE6">
        <w:rPr>
          <w:b/>
          <w:color w:val="0000EE"/>
        </w:rPr>
        <w:instrText xml:space="preserve"> REF _Ref431720307 \r \h </w:instrText>
      </w:r>
      <w:r w:rsidR="007F7CE6">
        <w:rPr>
          <w:b/>
          <w:color w:val="0000EE"/>
        </w:rPr>
        <w:instrText xml:space="preserve"> \* MERGEFORMAT </w:instrText>
      </w:r>
      <w:r w:rsidR="007F7CE6" w:rsidRPr="007F7CE6">
        <w:rPr>
          <w:b/>
          <w:color w:val="0000EE"/>
        </w:rPr>
      </w:r>
      <w:r w:rsidR="007F7CE6" w:rsidRPr="007F7CE6">
        <w:rPr>
          <w:b/>
          <w:color w:val="0000EE"/>
        </w:rPr>
        <w:fldChar w:fldCharType="separate"/>
      </w:r>
      <w:r w:rsidR="00A40D8D">
        <w:rPr>
          <w:b/>
          <w:color w:val="0000EE"/>
        </w:rPr>
        <w:t>3</w:t>
      </w:r>
      <w:r w:rsidR="007F7CE6" w:rsidRPr="007F7CE6">
        <w:rPr>
          <w:b/>
          <w:color w:val="0000EE"/>
        </w:rPr>
        <w:fldChar w:fldCharType="end"/>
      </w:r>
      <w:r w:rsidR="007F7CE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40D8D">
        <w:rPr>
          <w:b/>
          <w:color w:val="0000EE"/>
        </w:rPr>
        <w:t>4</w:t>
      </w:r>
      <w:r w:rsidRPr="00FB67E2">
        <w:rPr>
          <w:b/>
          <w:color w:val="0000EE"/>
        </w:rPr>
        <w:fldChar w:fldCharType="end"/>
      </w:r>
      <w:r>
        <w:t>.</w:t>
      </w:r>
    </w:p>
    <w:p w14:paraId="13781D3C" w14:textId="4CA92ED9" w:rsidR="002E138D" w:rsidRPr="002D7380" w:rsidRDefault="004D3B81" w:rsidP="00B2780A">
      <w:pPr>
        <w:pStyle w:val="Heading2"/>
      </w:pPr>
      <w:bookmarkStart w:id="7" w:name="_Toc412205405"/>
      <w:bookmarkStart w:id="8" w:name="_Ref412300941"/>
      <w:bookmarkStart w:id="9" w:name="_Ref412622367"/>
      <w:bookmarkStart w:id="10" w:name="_Toc424631596"/>
      <w:bookmarkStart w:id="11" w:name="_Toc450222539"/>
      <w:r>
        <w:t>CybOX</w:t>
      </w:r>
      <w:r w:rsidR="00223C31">
        <w:rPr>
          <w:vertAlign w:val="superscript"/>
        </w:rPr>
        <w:t>TM</w:t>
      </w:r>
      <w:r>
        <w:t xml:space="preserve"> Specification Documents</w:t>
      </w:r>
      <w:bookmarkEnd w:id="7"/>
      <w:bookmarkEnd w:id="8"/>
      <w:bookmarkEnd w:id="9"/>
      <w:bookmarkEnd w:id="10"/>
      <w:bookmarkEnd w:id="11"/>
    </w:p>
    <w:p w14:paraId="020653FA" w14:textId="5EB89F91" w:rsidR="002E138D" w:rsidRDefault="004D3B81" w:rsidP="00C6457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7D054BE" w14:textId="77777777" w:rsidR="002E138D" w:rsidRDefault="004D3B81" w:rsidP="008E065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E4FDC56" w14:textId="77777777" w:rsidR="002E138D" w:rsidRDefault="004D3B81" w:rsidP="008F46E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C49B84" w14:textId="33354AB1" w:rsidR="002E138D" w:rsidRDefault="004D3B81" w:rsidP="00576708">
      <w:pPr>
        <w:autoSpaceDE w:val="0"/>
        <w:autoSpaceDN w:val="0"/>
        <w:adjustRightInd w:val="0"/>
        <w:spacing w:after="240"/>
      </w:pPr>
      <w:r>
        <w:t xml:space="preserve">The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3EB3">
        <w:t xml:space="preserve">various extension data models and a vocabularies data model, which contains a set of </w:t>
      </w:r>
      <w:r w:rsidR="00BC3EB3" w:rsidRPr="00FC6DFE">
        <w:t xml:space="preserve">default </w:t>
      </w:r>
      <w:r w:rsidR="00BC3EB3">
        <w:t xml:space="preserve">controlled </w:t>
      </w:r>
      <w:r w:rsidR="00BC3EB3" w:rsidRPr="00FC6DFE">
        <w:t>vocabularies</w:t>
      </w:r>
      <w:r>
        <w:t xml:space="preserve">. </w:t>
      </w:r>
      <w:hyperlink w:anchor="AdditionalArtifacts" w:history="1">
        <w:r>
          <w:rPr>
            <w:rStyle w:val="Hyperlink"/>
            <w:i/>
          </w:rPr>
          <w:t>CybOX</w:t>
        </w:r>
        <w:r w:rsidR="000C17B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8F13B6" w14:textId="77777777" w:rsidR="002E138D" w:rsidRDefault="004D3B81" w:rsidP="00B2780A">
      <w:pPr>
        <w:pStyle w:val="Heading2"/>
        <w:tabs>
          <w:tab w:val="num" w:pos="864"/>
        </w:tabs>
        <w:spacing w:before="360" w:after="60"/>
        <w:ind w:left="540" w:hanging="540"/>
      </w:pPr>
      <w:bookmarkStart w:id="12" w:name="_Ref394437867"/>
      <w:bookmarkStart w:id="13" w:name="_Toc426119868"/>
      <w:bookmarkStart w:id="14" w:name="_Toc450222540"/>
      <w:r>
        <w:t>Document Conventions</w:t>
      </w:r>
      <w:bookmarkEnd w:id="12"/>
      <w:bookmarkEnd w:id="13"/>
      <w:bookmarkEnd w:id="14"/>
    </w:p>
    <w:p w14:paraId="70F3F139" w14:textId="77777777" w:rsidR="002E138D" w:rsidRDefault="004D3B81" w:rsidP="00B2780A">
      <w:pPr>
        <w:spacing w:after="240"/>
      </w:pPr>
      <w:r>
        <w:t>The following conventions are used in this document.</w:t>
      </w:r>
    </w:p>
    <w:p w14:paraId="597A1C2E" w14:textId="77777777" w:rsidR="002E138D" w:rsidRDefault="004D3B81" w:rsidP="00B2780A">
      <w:pPr>
        <w:pStyle w:val="Heading3"/>
        <w:tabs>
          <w:tab w:val="num" w:pos="720"/>
        </w:tabs>
        <w:spacing w:before="360" w:after="60"/>
      </w:pPr>
      <w:bookmarkStart w:id="15" w:name="_Toc389570603"/>
      <w:bookmarkStart w:id="16" w:name="_Toc389581073"/>
      <w:bookmarkStart w:id="17" w:name="_Toc426119870"/>
      <w:bookmarkStart w:id="18" w:name="_Toc450222541"/>
      <w:r>
        <w:t>Fonts</w:t>
      </w:r>
      <w:bookmarkEnd w:id="15"/>
      <w:bookmarkEnd w:id="16"/>
      <w:bookmarkEnd w:id="17"/>
      <w:bookmarkEnd w:id="18"/>
    </w:p>
    <w:p w14:paraId="3C97EFF2" w14:textId="77777777" w:rsidR="002E138D" w:rsidRPr="002459CF" w:rsidRDefault="004D3B81" w:rsidP="00C645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DCEB96" w14:textId="1760C30C" w:rsidR="002E138D" w:rsidRPr="002459CF" w:rsidRDefault="004D3B81" w:rsidP="00B2780A">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D52AD" w:rsidRPr="00F7784C">
        <w:rPr>
          <w:rFonts w:ascii="Arial" w:hAnsi="Arial" w:cs="Arial"/>
          <w:sz w:val="20"/>
          <w:szCs w:val="20"/>
        </w:rPr>
        <w:t>high</w:t>
      </w:r>
      <w:r w:rsidR="00DD52AD">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C17B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4696B5" w14:textId="77C4783B" w:rsidR="002E138D" w:rsidRPr="002459CF" w:rsidRDefault="002E138D" w:rsidP="00B2780A">
      <w:pPr>
        <w:pStyle w:val="Default"/>
        <w:ind w:left="720"/>
        <w:rPr>
          <w:rFonts w:ascii="Arial" w:hAnsi="Arial"/>
          <w:sz w:val="20"/>
          <w:szCs w:val="20"/>
        </w:rPr>
      </w:pPr>
    </w:p>
    <w:p w14:paraId="101086F5" w14:textId="77777777" w:rsidR="002E138D" w:rsidRPr="002459CF" w:rsidRDefault="004D3B81" w:rsidP="00B2780A">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5161960" w14:textId="342AC19A" w:rsidR="002E138D" w:rsidRPr="002459CF" w:rsidRDefault="002E138D" w:rsidP="00B2780A">
      <w:pPr>
        <w:pStyle w:val="Default"/>
        <w:ind w:left="720"/>
        <w:rPr>
          <w:rFonts w:ascii="Arial" w:hAnsi="Arial"/>
          <w:sz w:val="20"/>
          <w:szCs w:val="20"/>
        </w:rPr>
      </w:pPr>
    </w:p>
    <w:p w14:paraId="1BD876CE" w14:textId="77777777" w:rsidR="002E138D" w:rsidRPr="002459CF" w:rsidRDefault="004D3B81" w:rsidP="00B2780A">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A528B22" w14:textId="705981A5" w:rsidR="002E138D" w:rsidRPr="002459CF" w:rsidRDefault="002E138D" w:rsidP="00B2780A">
      <w:pPr>
        <w:pStyle w:val="Default"/>
        <w:rPr>
          <w:rFonts w:ascii="Arial" w:hAnsi="Arial"/>
          <w:sz w:val="20"/>
          <w:szCs w:val="20"/>
        </w:rPr>
      </w:pPr>
    </w:p>
    <w:p w14:paraId="2BB09070" w14:textId="77777777" w:rsidR="002E138D" w:rsidRPr="002459CF" w:rsidRDefault="004D3B81" w:rsidP="00B2780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FA1E08C" w14:textId="0C533D0B" w:rsidR="002E138D" w:rsidRPr="002459CF" w:rsidRDefault="002E138D" w:rsidP="00B2780A">
      <w:pPr>
        <w:pStyle w:val="Default"/>
        <w:ind w:firstLine="720"/>
        <w:rPr>
          <w:rFonts w:ascii="Courier New" w:hAnsi="Courier New" w:cs="Courier New"/>
          <w:sz w:val="20"/>
          <w:szCs w:val="20"/>
        </w:rPr>
      </w:pPr>
    </w:p>
    <w:p w14:paraId="703015C0" w14:textId="49D5EF25" w:rsidR="002E138D" w:rsidRPr="002459CF" w:rsidRDefault="004D3B81" w:rsidP="00B2780A">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 xml:space="preserve">level concepts have a corresponding UML object. For example, the Action </w:t>
      </w:r>
      <w:r w:rsidR="00DD52AD" w:rsidRPr="002459CF">
        <w:rPr>
          <w:rFonts w:ascii="Arial" w:hAnsi="Arial"/>
          <w:sz w:val="20"/>
          <w:szCs w:val="20"/>
        </w:rPr>
        <w:t>high</w:t>
      </w:r>
      <w:r w:rsidR="00DD52AD">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FBF5E1B" w14:textId="5AE1324B" w:rsidR="002E138D" w:rsidRPr="002459CF" w:rsidRDefault="002E138D" w:rsidP="00B2780A">
      <w:pPr>
        <w:pStyle w:val="Default"/>
        <w:rPr>
          <w:rFonts w:ascii="Courier New" w:hAnsi="Courier New" w:cs="Courier New"/>
          <w:sz w:val="20"/>
          <w:szCs w:val="20"/>
        </w:rPr>
      </w:pPr>
    </w:p>
    <w:p w14:paraId="6B8A3FA5" w14:textId="77777777" w:rsidR="002E138D" w:rsidRPr="002459CF" w:rsidRDefault="004D3B81" w:rsidP="00C645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1B8974D" w14:textId="77777777" w:rsidR="002E138D" w:rsidRPr="00107BB1" w:rsidRDefault="004D3B81" w:rsidP="00B2780A">
      <w:pPr>
        <w:ind w:firstLine="720"/>
        <w:rPr>
          <w:i/>
        </w:rPr>
      </w:pPr>
      <w:r w:rsidRPr="00107BB1">
        <w:rPr>
          <w:u w:val="single"/>
        </w:rPr>
        <w:t>Example</w:t>
      </w:r>
      <w:r w:rsidRPr="002459CF">
        <w:t xml:space="preserve">: </w:t>
      </w:r>
      <w:r w:rsidRPr="00107BB1">
        <w:rPr>
          <w:i/>
        </w:rPr>
        <w:t xml:space="preserve"> ‘HashNameVocab-1.0,’ high, medium, low</w:t>
      </w:r>
    </w:p>
    <w:p w14:paraId="11913047" w14:textId="77777777" w:rsidR="002E138D" w:rsidRDefault="004D3B81" w:rsidP="00B2780A">
      <w:pPr>
        <w:pStyle w:val="Heading3"/>
      </w:pPr>
      <w:bookmarkStart w:id="19" w:name="_Ref394486021"/>
      <w:bookmarkStart w:id="20" w:name="_Toc426119871"/>
      <w:bookmarkStart w:id="21" w:name="_Toc450222542"/>
      <w:r>
        <w:t>UML Package References</w:t>
      </w:r>
      <w:bookmarkEnd w:id="19"/>
      <w:bookmarkEnd w:id="20"/>
      <w:bookmarkEnd w:id="21"/>
    </w:p>
    <w:p w14:paraId="09F5DC54" w14:textId="07048947" w:rsidR="002E138D" w:rsidRDefault="004D3B81" w:rsidP="00B278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8122F66" w14:textId="054D99CF" w:rsidR="002E138D" w:rsidRDefault="004D3B81" w:rsidP="00B278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2CB12E54" w14:textId="77777777" w:rsidR="002E138D" w:rsidRPr="00904E02" w:rsidRDefault="004D3B81" w:rsidP="00B2780A">
      <w:pPr>
        <w:pStyle w:val="Heading3"/>
      </w:pPr>
      <w:bookmarkStart w:id="24" w:name="_Toc426119872"/>
      <w:bookmarkStart w:id="25" w:name="_Toc450222543"/>
      <w:r w:rsidRPr="00904E02">
        <w:t>UML Diagrams</w:t>
      </w:r>
      <w:bookmarkEnd w:id="22"/>
      <w:bookmarkEnd w:id="23"/>
      <w:bookmarkEnd w:id="24"/>
      <w:bookmarkEnd w:id="25"/>
    </w:p>
    <w:p w14:paraId="244B10ED" w14:textId="1C9057E1" w:rsidR="002E138D" w:rsidRDefault="004D3B81" w:rsidP="00B278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ED527B7" w14:textId="0CD6F12B" w:rsidR="002E138D" w:rsidRDefault="004D3B81" w:rsidP="00B278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4F8055" w14:textId="77777777" w:rsidR="002E138D" w:rsidRDefault="004D3B81" w:rsidP="00B2780A">
      <w:pPr>
        <w:pStyle w:val="Heading4"/>
      </w:pPr>
      <w:bookmarkStart w:id="30" w:name="_Toc398719453"/>
      <w:bookmarkStart w:id="31" w:name="_Toc426119874"/>
      <w:bookmarkStart w:id="32" w:name="_Toc450222544"/>
      <w:bookmarkEnd w:id="26"/>
      <w:r>
        <w:t>Diagram Icons and Arrow Types</w:t>
      </w:r>
      <w:bookmarkEnd w:id="30"/>
      <w:bookmarkEnd w:id="31"/>
      <w:bookmarkEnd w:id="32"/>
    </w:p>
    <w:p w14:paraId="5FFB0CFA" w14:textId="418A0FEA" w:rsidR="002E138D" w:rsidRDefault="004D3B81" w:rsidP="00B2780A">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5D56CA">
        <w:t xml:space="preserve"> </w:t>
      </w:r>
      <w:r w:rsidR="005D56CA" w:rsidRPr="005D56CA">
        <w:rPr>
          <w:b/>
          <w:color w:val="0000EE"/>
        </w:rPr>
        <w:fldChar w:fldCharType="begin"/>
      </w:r>
      <w:r w:rsidR="005D56CA" w:rsidRPr="005D56CA">
        <w:rPr>
          <w:b/>
          <w:color w:val="0000EE"/>
        </w:rPr>
        <w:instrText xml:space="preserve"> REF _Ref397637630 \h </w:instrText>
      </w:r>
      <w:r w:rsidR="005D56CA">
        <w:rPr>
          <w:b/>
          <w:color w:val="0000EE"/>
        </w:rPr>
        <w:instrText xml:space="preserve"> \* MERGEFORMAT </w:instrText>
      </w:r>
      <w:r w:rsidR="005D56CA" w:rsidRPr="005D56CA">
        <w:rPr>
          <w:b/>
          <w:color w:val="0000EE"/>
        </w:rPr>
      </w:r>
      <w:r w:rsidR="005D56CA" w:rsidRPr="005D56CA">
        <w:rPr>
          <w:b/>
          <w:color w:val="0000EE"/>
        </w:rPr>
        <w:fldChar w:fldCharType="separate"/>
      </w:r>
      <w:r w:rsidR="00A40D8D" w:rsidRPr="00A40D8D">
        <w:rPr>
          <w:b/>
          <w:color w:val="0000EE"/>
        </w:rPr>
        <w:t xml:space="preserve">Table </w:t>
      </w:r>
      <w:r w:rsidR="00A40D8D" w:rsidRPr="00A40D8D">
        <w:rPr>
          <w:b/>
          <w:noProof/>
          <w:color w:val="0000EE"/>
        </w:rPr>
        <w:t>1</w:t>
      </w:r>
      <w:r w:rsidR="00A40D8D" w:rsidRPr="00A40D8D">
        <w:rPr>
          <w:b/>
          <w:noProof/>
          <w:color w:val="0000EE"/>
        </w:rPr>
        <w:noBreakHyphen/>
        <w:t>1</w:t>
      </w:r>
      <w:r w:rsidR="005D56CA" w:rsidRPr="005D56CA">
        <w:rPr>
          <w:b/>
          <w:color w:val="0000EE"/>
        </w:rPr>
        <w:fldChar w:fldCharType="end"/>
      </w:r>
      <w:r w:rsidR="008E3C9F">
        <w:t>.</w:t>
      </w:r>
    </w:p>
    <w:p w14:paraId="04F76D15" w14:textId="77777777" w:rsidR="005D56CA" w:rsidRDefault="005D56CA" w:rsidP="00576708">
      <w:pPr>
        <w:pStyle w:val="Caption"/>
        <w:rPr>
          <w:b/>
        </w:rPr>
      </w:pPr>
      <w:bookmarkStart w:id="33" w:name="_Ref397637630"/>
      <w:r w:rsidRPr="00305518">
        <w:t xml:space="preserve">Table </w:t>
      </w:r>
      <w:fldSimple w:instr=" STYLEREF 1 \s ">
        <w:r w:rsidR="00A40D8D">
          <w:rPr>
            <w:noProof/>
          </w:rPr>
          <w:t>1</w:t>
        </w:r>
      </w:fldSimple>
      <w:r>
        <w:noBreakHyphen/>
      </w:r>
      <w:fldSimple w:instr=" SEQ Table \* ARABIC \s 1 ">
        <w:r w:rsidR="00A40D8D">
          <w:rPr>
            <w:noProof/>
          </w:rPr>
          <w:t>1</w:t>
        </w:r>
      </w:fldSimple>
      <w:bookmarkEnd w:id="3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56CA" w14:paraId="75D85FDB" w14:textId="77777777" w:rsidTr="00FF6C6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320770D" w14:textId="77777777" w:rsidR="005D56CA" w:rsidRDefault="005D56CA" w:rsidP="00FF6C6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F83FEF2" w14:textId="77777777" w:rsidR="005D56CA" w:rsidRDefault="005D56CA" w:rsidP="00FF6C6F">
            <w:pPr>
              <w:keepNext/>
              <w:keepLines/>
              <w:rPr>
                <w:rFonts w:ascii="Times New Roman" w:hAnsi="Times New Roman"/>
                <w:b/>
                <w:bCs/>
              </w:rPr>
            </w:pPr>
            <w:r w:rsidRPr="00DD35BA">
              <w:rPr>
                <w:b/>
              </w:rPr>
              <w:t>Description</w:t>
            </w:r>
          </w:p>
        </w:tc>
      </w:tr>
      <w:tr w:rsidR="005D56CA" w14:paraId="49EE6B91" w14:textId="77777777" w:rsidTr="00FF6C6F">
        <w:trPr>
          <w:trHeight w:val="611"/>
          <w:jc w:val="center"/>
        </w:trPr>
        <w:tc>
          <w:tcPr>
            <w:tcW w:w="2065" w:type="dxa"/>
            <w:tcMar>
              <w:top w:w="0" w:type="dxa"/>
              <w:left w:w="108" w:type="dxa"/>
              <w:bottom w:w="0" w:type="dxa"/>
              <w:right w:w="108" w:type="dxa"/>
            </w:tcMar>
            <w:vAlign w:val="center"/>
          </w:tcPr>
          <w:p w14:paraId="08E23B84" w14:textId="3822527F" w:rsidR="005D56CA" w:rsidRDefault="00AA7E12" w:rsidP="00FF6C6F">
            <w:pPr>
              <w:keepNext/>
              <w:keepLines/>
              <w:jc w:val="center"/>
              <w:rPr>
                <w:rFonts w:ascii="Times New Roman" w:hAnsi="Times New Roman"/>
                <w:noProof/>
              </w:rPr>
            </w:pPr>
            <w:r>
              <w:rPr>
                <w:noProof/>
              </w:rPr>
              <w:drawing>
                <wp:inline distT="0" distB="0" distL="0" distR="0" wp14:anchorId="17C3B186" wp14:editId="497E1DEC">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11DA3E" w14:textId="0E1ECA10" w:rsidR="005D56CA" w:rsidRPr="00B029C8" w:rsidRDefault="005D56CA" w:rsidP="00FF6C6F">
            <w:pPr>
              <w:keepNext/>
              <w:keepLines/>
              <w:rPr>
                <w:szCs w:val="22"/>
              </w:rPr>
            </w:pPr>
            <w:r w:rsidRPr="00B029C8">
              <w:rPr>
                <w:szCs w:val="22"/>
              </w:rPr>
              <w:t>This diagram icon indicates a class. If the name is in italics, it is an abstract class.</w:t>
            </w:r>
          </w:p>
        </w:tc>
      </w:tr>
      <w:tr w:rsidR="005D56CA" w14:paraId="2B513CCD" w14:textId="77777777" w:rsidTr="00FF6C6F">
        <w:trPr>
          <w:trHeight w:val="611"/>
          <w:jc w:val="center"/>
        </w:trPr>
        <w:tc>
          <w:tcPr>
            <w:tcW w:w="2065" w:type="dxa"/>
            <w:tcMar>
              <w:top w:w="0" w:type="dxa"/>
              <w:left w:w="108" w:type="dxa"/>
              <w:bottom w:w="0" w:type="dxa"/>
              <w:right w:w="108" w:type="dxa"/>
            </w:tcMar>
            <w:vAlign w:val="center"/>
          </w:tcPr>
          <w:p w14:paraId="5AA17ADB" w14:textId="77777777" w:rsidR="005D56CA" w:rsidRDefault="005D56CA" w:rsidP="00FF6C6F">
            <w:pPr>
              <w:jc w:val="center"/>
              <w:rPr>
                <w:rFonts w:ascii="Times New Roman" w:hAnsi="Times New Roman"/>
                <w:noProof/>
              </w:rPr>
            </w:pPr>
            <w:r>
              <w:object w:dxaOrig="225" w:dyaOrig="180" w14:anchorId="1388F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6" o:title=""/>
                </v:shape>
                <o:OLEObject Type="Embed" ProgID="PBrush" ShapeID="_x0000_i1025" DrawAspect="Content" ObjectID="_1524304746" r:id="rId27"/>
              </w:object>
            </w:r>
          </w:p>
        </w:tc>
        <w:tc>
          <w:tcPr>
            <w:tcW w:w="4770" w:type="dxa"/>
            <w:tcMar>
              <w:top w:w="0" w:type="dxa"/>
              <w:left w:w="108" w:type="dxa"/>
              <w:bottom w:w="0" w:type="dxa"/>
              <w:right w:w="108" w:type="dxa"/>
            </w:tcMar>
            <w:vAlign w:val="center"/>
          </w:tcPr>
          <w:p w14:paraId="7FF313F3" w14:textId="77777777" w:rsidR="005D56CA" w:rsidRPr="00B029C8" w:rsidRDefault="005D56CA" w:rsidP="00FF6C6F">
            <w:pPr>
              <w:rPr>
                <w:szCs w:val="22"/>
              </w:rPr>
            </w:pPr>
            <w:r w:rsidRPr="00B029C8">
              <w:rPr>
                <w:szCs w:val="22"/>
              </w:rPr>
              <w:t>This diagram icon indicates an enumeration.</w:t>
            </w:r>
          </w:p>
        </w:tc>
      </w:tr>
      <w:tr w:rsidR="005D56CA" w14:paraId="02CCDCEF" w14:textId="77777777" w:rsidTr="00FF6C6F">
        <w:trPr>
          <w:trHeight w:val="611"/>
          <w:jc w:val="center"/>
        </w:trPr>
        <w:tc>
          <w:tcPr>
            <w:tcW w:w="2065" w:type="dxa"/>
            <w:tcMar>
              <w:top w:w="0" w:type="dxa"/>
              <w:left w:w="108" w:type="dxa"/>
              <w:bottom w:w="0" w:type="dxa"/>
              <w:right w:w="108" w:type="dxa"/>
            </w:tcMar>
            <w:vAlign w:val="center"/>
          </w:tcPr>
          <w:p w14:paraId="6696511F" w14:textId="77777777" w:rsidR="005D56CA" w:rsidRDefault="005D56CA" w:rsidP="00FF6C6F">
            <w:pPr>
              <w:jc w:val="center"/>
            </w:pPr>
            <w:r w:rsidRPr="00B029C8">
              <w:rPr>
                <w:noProof/>
                <w:szCs w:val="22"/>
              </w:rPr>
              <w:drawing>
                <wp:inline distT="0" distB="0" distL="0" distR="0" wp14:anchorId="023BE578" wp14:editId="4EDED65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B30B7F" w14:textId="77777777" w:rsidR="005D56CA" w:rsidRPr="00B029C8" w:rsidRDefault="005D56CA" w:rsidP="00FF6C6F">
            <w:pPr>
              <w:rPr>
                <w:szCs w:val="22"/>
              </w:rPr>
            </w:pPr>
            <w:r w:rsidRPr="00B029C8">
              <w:rPr>
                <w:szCs w:val="22"/>
              </w:rPr>
              <w:t>This diagram icon indicates a data type.</w:t>
            </w:r>
            <w:r w:rsidRPr="00974896">
              <w:rPr>
                <w:noProof/>
              </w:rPr>
              <w:t xml:space="preserve"> </w:t>
            </w:r>
          </w:p>
        </w:tc>
      </w:tr>
      <w:tr w:rsidR="005D56CA" w14:paraId="67E61C86" w14:textId="77777777" w:rsidTr="00FF6C6F">
        <w:trPr>
          <w:trHeight w:val="611"/>
          <w:jc w:val="center"/>
        </w:trPr>
        <w:tc>
          <w:tcPr>
            <w:tcW w:w="2065" w:type="dxa"/>
            <w:tcMar>
              <w:top w:w="0" w:type="dxa"/>
              <w:left w:w="108" w:type="dxa"/>
              <w:bottom w:w="0" w:type="dxa"/>
              <w:right w:w="108" w:type="dxa"/>
            </w:tcMar>
            <w:vAlign w:val="center"/>
          </w:tcPr>
          <w:p w14:paraId="08446F7B" w14:textId="77777777" w:rsidR="005D56CA" w:rsidRDefault="005D56CA" w:rsidP="00FF6C6F">
            <w:pPr>
              <w:jc w:val="center"/>
              <w:rPr>
                <w:rFonts w:ascii="Times New Roman" w:hAnsi="Times New Roman"/>
                <w:noProof/>
              </w:rPr>
            </w:pPr>
            <w:r>
              <w:object w:dxaOrig="270" w:dyaOrig="195" w14:anchorId="09B7F8FC">
                <v:shape id="_x0000_i1026" type="#_x0000_t75" style="width:14.5pt;height:14.5pt" o:ole="">
                  <v:imagedata r:id="rId29" o:title=""/>
                </v:shape>
                <o:OLEObject Type="Embed" ProgID="PBrush" ShapeID="_x0000_i1026" DrawAspect="Content" ObjectID="_1524304747" r:id="rId30"/>
              </w:object>
            </w:r>
          </w:p>
        </w:tc>
        <w:tc>
          <w:tcPr>
            <w:tcW w:w="4770" w:type="dxa"/>
            <w:tcMar>
              <w:top w:w="0" w:type="dxa"/>
              <w:left w:w="108" w:type="dxa"/>
              <w:bottom w:w="0" w:type="dxa"/>
              <w:right w:w="108" w:type="dxa"/>
            </w:tcMar>
            <w:vAlign w:val="center"/>
          </w:tcPr>
          <w:p w14:paraId="44756D12" w14:textId="711A4484" w:rsidR="005D56CA" w:rsidRPr="00B029C8" w:rsidRDefault="005D56CA" w:rsidP="00FF6C6F">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5D56CA" w14:paraId="06E1D4D7" w14:textId="77777777" w:rsidTr="00FF6C6F">
        <w:trPr>
          <w:trHeight w:val="611"/>
          <w:jc w:val="center"/>
        </w:trPr>
        <w:tc>
          <w:tcPr>
            <w:tcW w:w="2065" w:type="dxa"/>
            <w:tcMar>
              <w:top w:w="0" w:type="dxa"/>
              <w:left w:w="108" w:type="dxa"/>
              <w:bottom w:w="0" w:type="dxa"/>
              <w:right w:w="108" w:type="dxa"/>
            </w:tcMar>
            <w:vAlign w:val="center"/>
          </w:tcPr>
          <w:p w14:paraId="01E13F2A" w14:textId="77777777" w:rsidR="005D56CA" w:rsidRDefault="005D56CA" w:rsidP="00FF6C6F">
            <w:pPr>
              <w:jc w:val="center"/>
              <w:rPr>
                <w:rFonts w:ascii="Times New Roman" w:hAnsi="Times New Roman"/>
                <w:noProof/>
              </w:rPr>
            </w:pPr>
            <w:r>
              <w:object w:dxaOrig="210" w:dyaOrig="150" w14:anchorId="71D78940">
                <v:shape id="_x0000_i1027" type="#_x0000_t75" style="width:14pt;height:14.5pt" o:ole="">
                  <v:imagedata r:id="rId31" o:title=""/>
                </v:shape>
                <o:OLEObject Type="Embed" ProgID="PBrush" ShapeID="_x0000_i1027" DrawAspect="Content" ObjectID="_1524304748" r:id="rId32"/>
              </w:object>
            </w:r>
          </w:p>
        </w:tc>
        <w:tc>
          <w:tcPr>
            <w:tcW w:w="4770" w:type="dxa"/>
            <w:tcMar>
              <w:top w:w="0" w:type="dxa"/>
              <w:left w:w="108" w:type="dxa"/>
              <w:bottom w:w="0" w:type="dxa"/>
              <w:right w:w="108" w:type="dxa"/>
            </w:tcMar>
            <w:vAlign w:val="center"/>
          </w:tcPr>
          <w:p w14:paraId="3940D2C0" w14:textId="77777777" w:rsidR="005D56CA" w:rsidRPr="00B029C8" w:rsidRDefault="005D56CA" w:rsidP="00FF6C6F">
            <w:pPr>
              <w:rPr>
                <w:szCs w:val="22"/>
              </w:rPr>
            </w:pPr>
            <w:r w:rsidRPr="00B029C8">
              <w:rPr>
                <w:szCs w:val="22"/>
              </w:rPr>
              <w:t>This decorator icon indicates an enumeration literal.</w:t>
            </w:r>
          </w:p>
        </w:tc>
      </w:tr>
      <w:tr w:rsidR="005D56CA" w14:paraId="3F67F7D1" w14:textId="77777777" w:rsidTr="00FF6C6F">
        <w:trPr>
          <w:trHeight w:val="620"/>
          <w:jc w:val="center"/>
        </w:trPr>
        <w:tc>
          <w:tcPr>
            <w:tcW w:w="2065" w:type="dxa"/>
            <w:tcMar>
              <w:top w:w="0" w:type="dxa"/>
              <w:left w:w="108" w:type="dxa"/>
              <w:bottom w:w="0" w:type="dxa"/>
              <w:right w:w="108" w:type="dxa"/>
            </w:tcMar>
            <w:vAlign w:val="center"/>
          </w:tcPr>
          <w:p w14:paraId="20AEF25B" w14:textId="77777777" w:rsidR="005D56CA" w:rsidRDefault="005D56CA" w:rsidP="00FF6C6F">
            <w:pPr>
              <w:jc w:val="center"/>
            </w:pPr>
            <w:r>
              <w:rPr>
                <w:noProof/>
              </w:rPr>
              <mc:AlternateContent>
                <mc:Choice Requires="wps">
                  <w:drawing>
                    <wp:anchor distT="0" distB="0" distL="114300" distR="114300" simplePos="0" relativeHeight="251659264" behindDoc="0" locked="0" layoutInCell="1" allowOverlap="1" wp14:anchorId="55D13506" wp14:editId="55EC163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1BD5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2945403" w14:textId="77777777" w:rsidR="005D56CA" w:rsidRPr="00B029C8" w:rsidRDefault="005D56CA" w:rsidP="00FF6C6F">
            <w:pPr>
              <w:rPr>
                <w:szCs w:val="22"/>
              </w:rPr>
            </w:pPr>
            <w:r w:rsidRPr="00B029C8">
              <w:rPr>
                <w:szCs w:val="22"/>
              </w:rPr>
              <w:t>This arrow type indicates a directed association relationship.</w:t>
            </w:r>
          </w:p>
        </w:tc>
      </w:tr>
      <w:tr w:rsidR="005D56CA" w14:paraId="16DBAD45" w14:textId="77777777" w:rsidTr="00FF6C6F">
        <w:trPr>
          <w:trHeight w:val="620"/>
          <w:jc w:val="center"/>
        </w:trPr>
        <w:tc>
          <w:tcPr>
            <w:tcW w:w="2065" w:type="dxa"/>
            <w:tcMar>
              <w:top w:w="0" w:type="dxa"/>
              <w:left w:w="108" w:type="dxa"/>
              <w:bottom w:w="0" w:type="dxa"/>
              <w:right w:w="108" w:type="dxa"/>
            </w:tcMar>
            <w:vAlign w:val="center"/>
          </w:tcPr>
          <w:p w14:paraId="129AE92A" w14:textId="77777777" w:rsidR="005D56CA" w:rsidRDefault="005D56CA" w:rsidP="00FF6C6F">
            <w:pPr>
              <w:jc w:val="center"/>
            </w:pPr>
            <w:r w:rsidRPr="00FD2389">
              <w:rPr>
                <w:color w:val="000000" w:themeColor="text1"/>
              </w:rPr>
              <w:object w:dxaOrig="1140" w:dyaOrig="780" w14:anchorId="74B954CF">
                <v:shape id="_x0000_i1028" type="#_x0000_t75" style="width:57.5pt;height:36pt" o:ole="">
                  <v:imagedata r:id="rId33" o:title=""/>
                </v:shape>
                <o:OLEObject Type="Embed" ProgID="PBrush" ShapeID="_x0000_i1028" DrawAspect="Content" ObjectID="_1524304749" r:id="rId34"/>
              </w:object>
            </w:r>
          </w:p>
        </w:tc>
        <w:tc>
          <w:tcPr>
            <w:tcW w:w="4770" w:type="dxa"/>
            <w:tcMar>
              <w:top w:w="0" w:type="dxa"/>
              <w:left w:w="108" w:type="dxa"/>
              <w:bottom w:w="0" w:type="dxa"/>
              <w:right w:w="108" w:type="dxa"/>
            </w:tcMar>
            <w:vAlign w:val="center"/>
          </w:tcPr>
          <w:p w14:paraId="5BEFBABC" w14:textId="77777777" w:rsidR="005D56CA" w:rsidRPr="00B029C8" w:rsidRDefault="005D56CA" w:rsidP="00FF6C6F">
            <w:pPr>
              <w:rPr>
                <w:szCs w:val="22"/>
              </w:rPr>
            </w:pPr>
            <w:r w:rsidRPr="00B029C8">
              <w:rPr>
                <w:szCs w:val="22"/>
              </w:rPr>
              <w:t xml:space="preserve">This arrow type indicates a generalization relationship.  </w:t>
            </w:r>
          </w:p>
        </w:tc>
      </w:tr>
    </w:tbl>
    <w:p w14:paraId="7ADC2C22" w14:textId="4A5F1521" w:rsidR="002E138D" w:rsidRPr="00210E1E" w:rsidRDefault="00B5318E" w:rsidP="00B2780A">
      <w:pPr>
        <w:pStyle w:val="Heading3"/>
      </w:pPr>
      <w:bookmarkStart w:id="34" w:name="_Toc426119876"/>
      <w:bookmarkStart w:id="35" w:name="_Toc450222545"/>
      <w:r>
        <w:t>Enumeration</w:t>
      </w:r>
      <w:r w:rsidR="004D3B81">
        <w:t xml:space="preserve"> Table Notation</w:t>
      </w:r>
      <w:bookmarkEnd w:id="27"/>
      <w:bookmarkEnd w:id="28"/>
      <w:bookmarkEnd w:id="29"/>
      <w:bookmarkEnd w:id="34"/>
      <w:bookmarkEnd w:id="35"/>
    </w:p>
    <w:p w14:paraId="74EAB380" w14:textId="6C514AAE" w:rsidR="002E138D" w:rsidRDefault="004D3B81" w:rsidP="00B2780A">
      <w:pPr>
        <w:spacing w:before="80" w:after="240"/>
      </w:pPr>
      <w:r w:rsidRPr="00210E1E">
        <w:t xml:space="preserve">Throughout </w:t>
      </w:r>
      <w:r>
        <w:t>Section</w:t>
      </w:r>
      <w:r w:rsidR="00BE00A1">
        <w:t xml:space="preserve"> </w:t>
      </w:r>
      <w:r w:rsidR="00BE00A1" w:rsidRPr="00BE00A1">
        <w:rPr>
          <w:b/>
          <w:color w:val="0000EE"/>
        </w:rPr>
        <w:fldChar w:fldCharType="begin"/>
      </w:r>
      <w:r w:rsidR="00BE00A1" w:rsidRPr="00BE00A1">
        <w:rPr>
          <w:b/>
          <w:color w:val="0000EE"/>
        </w:rPr>
        <w:instrText xml:space="preserve"> REF _Ref431720307 \r \h </w:instrText>
      </w:r>
      <w:r w:rsidR="00BE00A1">
        <w:rPr>
          <w:b/>
          <w:color w:val="0000EE"/>
        </w:rPr>
        <w:instrText xml:space="preserve"> \* MERGEFORMAT </w:instrText>
      </w:r>
      <w:r w:rsidR="00BE00A1" w:rsidRPr="00BE00A1">
        <w:rPr>
          <w:b/>
          <w:color w:val="0000EE"/>
        </w:rPr>
      </w:r>
      <w:r w:rsidR="00BE00A1" w:rsidRPr="00BE00A1">
        <w:rPr>
          <w:b/>
          <w:color w:val="0000EE"/>
        </w:rPr>
        <w:fldChar w:fldCharType="separate"/>
      </w:r>
      <w:r w:rsidR="00A40D8D">
        <w:rPr>
          <w:b/>
          <w:color w:val="0000EE"/>
        </w:rPr>
        <w:t>3</w:t>
      </w:r>
      <w:r w:rsidR="00BE00A1" w:rsidRPr="00BE00A1">
        <w:rPr>
          <w:b/>
          <w:color w:val="0000EE"/>
        </w:rPr>
        <w:fldChar w:fldCharType="end"/>
      </w:r>
      <w:r w:rsidRPr="00210E1E">
        <w:t xml:space="preserve">, </w:t>
      </w:r>
      <w:r w:rsidR="00B5318E" w:rsidRPr="00210E1E">
        <w:t xml:space="preserve">tables are used to describe </w:t>
      </w:r>
      <w:r w:rsidR="00B5318E">
        <w:t>the list of defined values for each default vocabulary</w:t>
      </w:r>
      <w:r w:rsidR="00B5318E" w:rsidRPr="00210E1E">
        <w:t>. Each property table consist</w:t>
      </w:r>
      <w:r w:rsidR="00B5318E">
        <w:t>s of a column of literal names</w:t>
      </w:r>
      <w:r w:rsidR="00B5318E" w:rsidRPr="00210E1E">
        <w:t>, and a description column that describe</w:t>
      </w:r>
      <w:r w:rsidR="00B5318E">
        <w:t>s</w:t>
      </w:r>
      <w:r w:rsidR="00B5318E" w:rsidRPr="00210E1E">
        <w:t xml:space="preserve"> </w:t>
      </w:r>
      <w:r w:rsidR="00B5318E">
        <w:t>the literal name, if needed.</w:t>
      </w:r>
      <w:r w:rsidRPr="005865B1">
        <w:t xml:space="preserve"> </w:t>
      </w:r>
    </w:p>
    <w:p w14:paraId="5002551E" w14:textId="77777777" w:rsidR="002E138D" w:rsidRDefault="004D3B81" w:rsidP="00B2780A">
      <w:pPr>
        <w:pStyle w:val="Heading2"/>
      </w:pPr>
      <w:bookmarkStart w:id="36" w:name="_Ref428537349"/>
      <w:bookmarkStart w:id="37" w:name="_Toc427275785"/>
      <w:bookmarkStart w:id="38" w:name="_Toc450222546"/>
      <w:r>
        <w:t>Terminology</w:t>
      </w:r>
      <w:bookmarkEnd w:id="36"/>
      <w:bookmarkEnd w:id="37"/>
      <w:bookmarkEnd w:id="38"/>
    </w:p>
    <w:p w14:paraId="04884A86" w14:textId="45B3A6E9" w:rsidR="002E138D" w:rsidRDefault="004D3B81" w:rsidP="00B2780A">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C2D81">
        <w:t xml:space="preserve"> </w:t>
      </w:r>
      <w:hyperlink w:anchor="rfc2119" w:history="1">
        <w:r w:rsidR="001C2D81" w:rsidRPr="001C2D81">
          <w:rPr>
            <w:rStyle w:val="Hyperlink"/>
            <w:b/>
          </w:rPr>
          <w:t>[RFC2119]</w:t>
        </w:r>
      </w:hyperlink>
      <w:r>
        <w:t>.</w:t>
      </w:r>
    </w:p>
    <w:p w14:paraId="7B9FBC5C" w14:textId="77777777" w:rsidR="002E138D" w:rsidRDefault="004D3B81" w:rsidP="00B2780A">
      <w:pPr>
        <w:pStyle w:val="Heading2"/>
      </w:pPr>
      <w:bookmarkStart w:id="39" w:name="_Ref7502892"/>
      <w:bookmarkStart w:id="40" w:name="_Toc12011611"/>
      <w:bookmarkStart w:id="41" w:name="_Toc85472894"/>
      <w:bookmarkStart w:id="42" w:name="_Toc287332008"/>
      <w:bookmarkStart w:id="43" w:name="_Toc427275786"/>
      <w:bookmarkStart w:id="44" w:name="_Toc450222547"/>
      <w:r>
        <w:t>Normative</w:t>
      </w:r>
      <w:bookmarkEnd w:id="39"/>
      <w:bookmarkEnd w:id="40"/>
      <w:r>
        <w:t xml:space="preserve"> References</w:t>
      </w:r>
      <w:bookmarkEnd w:id="41"/>
      <w:bookmarkEnd w:id="42"/>
      <w:bookmarkEnd w:id="43"/>
      <w:bookmarkEnd w:id="44"/>
    </w:p>
    <w:p w14:paraId="3A0A12C7" w14:textId="77777777" w:rsidR="002E138D" w:rsidRDefault="004D3B81" w:rsidP="00B2780A">
      <w:pPr>
        <w:pStyle w:val="Ref"/>
      </w:pPr>
      <w:r>
        <w:rPr>
          <w:rStyle w:val="Refterm"/>
        </w:rPr>
        <w:t>[</w:t>
      </w:r>
      <w:bookmarkStart w:id="45" w:name="rfc2119"/>
      <w:r>
        <w:rPr>
          <w:rStyle w:val="Refterm"/>
        </w:rPr>
        <w:t>RFC2119</w:t>
      </w:r>
      <w:bookmarkEnd w:id="45"/>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D9634B" w14:textId="77777777" w:rsidR="00375BD6" w:rsidRDefault="004D3B81">
      <w:pPr>
        <w:sectPr w:rsidR="00375BD6" w:rsidSect="00375BD6">
          <w:footerReference w:type="default" r:id="rId36"/>
          <w:pgSz w:w="12240" w:h="15840"/>
          <w:pgMar w:top="1440" w:right="1440" w:bottom="1440" w:left="1440" w:header="720" w:footer="720" w:gutter="0"/>
          <w:cols w:space="720"/>
          <w:docGrid w:linePitch="272"/>
        </w:sectPr>
      </w:pPr>
      <w:r>
        <w:br w:type="page"/>
      </w:r>
    </w:p>
    <w:p w14:paraId="1D1729EA" w14:textId="77777777" w:rsidR="002E138D" w:rsidRDefault="004D3B81" w:rsidP="00B2780A">
      <w:pPr>
        <w:pStyle w:val="Heading1"/>
      </w:pPr>
      <w:bookmarkStart w:id="46" w:name="_Ref428537380"/>
      <w:bookmarkStart w:id="47" w:name="_Toc450222548"/>
      <w:r>
        <w:lastRenderedPageBreak/>
        <w:t>Background Information</w:t>
      </w:r>
      <w:bookmarkEnd w:id="46"/>
      <w:bookmarkEnd w:id="47"/>
    </w:p>
    <w:p w14:paraId="4689AE14" w14:textId="76A4CAE4" w:rsidR="006E391E" w:rsidRDefault="004D3B81" w:rsidP="00B2780A">
      <w:pPr>
        <w:spacing w:after="240"/>
      </w:pPr>
      <w:r>
        <w:t xml:space="preserve">In this section, we provide </w:t>
      </w:r>
      <w:r w:rsidR="002603CB">
        <w:t>high-</w:t>
      </w:r>
      <w:r>
        <w:t>level information about the Vocabularies data model that is necessary to fully understand the specification details given in Section</w:t>
      </w:r>
      <w:r w:rsidR="002B3858">
        <w:t xml:space="preserve"> </w:t>
      </w:r>
      <w:r w:rsidR="002B3858" w:rsidRPr="002E138D">
        <w:rPr>
          <w:b/>
          <w:color w:val="0000EE"/>
        </w:rPr>
        <w:fldChar w:fldCharType="begin"/>
      </w:r>
      <w:r w:rsidR="002B3858" w:rsidRPr="002E138D">
        <w:rPr>
          <w:b/>
          <w:color w:val="0000EE"/>
        </w:rPr>
        <w:instrText xml:space="preserve"> REF _Ref431720307 \r \h </w:instrText>
      </w:r>
      <w:r w:rsidR="002E138D">
        <w:rPr>
          <w:b/>
          <w:color w:val="0000EE"/>
        </w:rPr>
        <w:instrText xml:space="preserve"> \* MERGEFORMAT </w:instrText>
      </w:r>
      <w:r w:rsidR="002B3858" w:rsidRPr="002E138D">
        <w:rPr>
          <w:b/>
          <w:color w:val="0000EE"/>
        </w:rPr>
      </w:r>
      <w:r w:rsidR="002B3858" w:rsidRPr="002E138D">
        <w:rPr>
          <w:b/>
          <w:color w:val="0000EE"/>
        </w:rPr>
        <w:fldChar w:fldCharType="separate"/>
      </w:r>
      <w:r w:rsidR="00A40D8D">
        <w:rPr>
          <w:b/>
          <w:color w:val="0000EE"/>
        </w:rPr>
        <w:t>3</w:t>
      </w:r>
      <w:r w:rsidR="002B3858" w:rsidRPr="002E138D">
        <w:rPr>
          <w:b/>
          <w:color w:val="0000EE"/>
        </w:rPr>
        <w:fldChar w:fldCharType="end"/>
      </w:r>
      <w:r>
        <w:t>.</w:t>
      </w:r>
      <w:bookmarkStart w:id="48" w:name="_Toc287332011"/>
      <w:bookmarkStart w:id="49" w:name="_Toc409437263"/>
    </w:p>
    <w:p w14:paraId="194B38B2" w14:textId="27D25E54" w:rsidR="0079434A" w:rsidRPr="00434BA0" w:rsidRDefault="0079434A" w:rsidP="002603CB">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listed below in order of formality</w:t>
      </w:r>
      <w:r w:rsidR="002603CB">
        <w:t>:</w:t>
      </w:r>
    </w:p>
    <w:p w14:paraId="75CACCAB" w14:textId="5B0CDB5F" w:rsidR="0079434A" w:rsidRPr="009941EC" w:rsidRDefault="0079434A" w:rsidP="00B2780A">
      <w:pPr>
        <w:pStyle w:val="ListParagraph"/>
        <w:numPr>
          <w:ilvl w:val="0"/>
          <w:numId w:val="13"/>
        </w:numPr>
        <w:spacing w:after="240"/>
        <w:ind w:left="720"/>
        <w:contextualSpacing w:val="0"/>
      </w:pPr>
      <w:r w:rsidRPr="009941EC">
        <w:rPr>
          <w:u w:val="single"/>
        </w:rPr>
        <w:t>Leverage a default vocabulary</w:t>
      </w:r>
      <w:r w:rsidRPr="009941EC">
        <w:t xml:space="preserve"> using the </w:t>
      </w:r>
      <w:r w:rsidRPr="001D4AA6">
        <w:rPr>
          <w:rFonts w:ascii="Courier New" w:hAnsi="Courier New" w:cs="Courier New"/>
        </w:rPr>
        <w:t>ControlledVocabularyStringType</w:t>
      </w:r>
      <w:r w:rsidRPr="009941EC">
        <w:t xml:space="preserve"> data type. </w:t>
      </w:r>
      <w:r w:rsidR="009C7EFB">
        <w:t>CybOX</w:t>
      </w:r>
      <w:r w:rsidRPr="009941EC">
        <w:t xml:space="preserve"> v1.2.1 defines a collection of default vocabularies and associated enumerations that are based on input from the </w:t>
      </w:r>
      <w:r w:rsidR="009C7EFB">
        <w:t>CybOX</w:t>
      </w:r>
      <w:r w:rsidRPr="009941EC">
        <w:t>; however, not all vocabulary properties have an assigned default vocabulary.</w:t>
      </w:r>
    </w:p>
    <w:p w14:paraId="001AAB52" w14:textId="6CA21DCE" w:rsidR="0079434A" w:rsidRPr="009941EC" w:rsidRDefault="0079434A" w:rsidP="00B2780A">
      <w:pPr>
        <w:pStyle w:val="ListParagraph"/>
        <w:numPr>
          <w:ilvl w:val="0"/>
          <w:numId w:val="13"/>
        </w:numPr>
        <w:spacing w:after="240"/>
        <w:ind w:left="720"/>
        <w:contextualSpacing w:val="0"/>
      </w:pPr>
      <w:r w:rsidRPr="009941EC">
        <w:rPr>
          <w:u w:val="single"/>
        </w:rPr>
        <w:t>Formally define a custom vocabulary</w:t>
      </w:r>
      <w:r w:rsidRPr="009941EC">
        <w:t xml:space="preserve"> using the </w:t>
      </w:r>
      <w:r w:rsidRPr="001D4AA6">
        <w:rPr>
          <w:rFonts w:ascii="Courier New" w:hAnsi="Courier New" w:cs="Courier New"/>
        </w:rPr>
        <w:t>ControlledVocabularyStringType</w:t>
      </w:r>
      <w:r w:rsidRPr="009941EC">
        <w:t xml:space="preserve"> data type. To achieve value enforcement, a custom vocabulary </w:t>
      </w:r>
      <w:r w:rsidR="00636E26">
        <w:t>MUST</w:t>
      </w:r>
      <w:r w:rsidRPr="009941EC">
        <w:t xml:space="preserve"> be formally added to the </w:t>
      </w:r>
      <w:r w:rsidR="009C7EFB">
        <w:t>CybOX</w:t>
      </w:r>
      <w:r w:rsidRPr="009941EC">
        <w:t xml:space="preserve"> Vocabulary data model. Because this is an extension of the </w:t>
      </w:r>
      <w:r w:rsidR="00636E26">
        <w:t>CybOX</w:t>
      </w:r>
      <w:r w:rsidRPr="009941EC">
        <w:t xml:space="preserve"> Vocabulary data model, producers and consumers MUST be aware of the addition to the data model for successful sharing of </w:t>
      </w:r>
      <w:r w:rsidR="009C7EFB">
        <w:t>CybOX</w:t>
      </w:r>
      <w:r w:rsidRPr="009941EC">
        <w:t xml:space="preserve"> documents.</w:t>
      </w:r>
    </w:p>
    <w:p w14:paraId="1A2B0B2F" w14:textId="087857F5" w:rsidR="0079434A" w:rsidRPr="009941EC" w:rsidRDefault="0079434A" w:rsidP="00B2780A">
      <w:pPr>
        <w:pStyle w:val="ListParagraph"/>
        <w:numPr>
          <w:ilvl w:val="0"/>
          <w:numId w:val="13"/>
        </w:numPr>
        <w:spacing w:after="240"/>
        <w:ind w:left="720"/>
        <w:contextualSpacing w:val="0"/>
      </w:pPr>
      <w:r w:rsidRPr="009941EC">
        <w:rPr>
          <w:u w:val="single"/>
        </w:rPr>
        <w:t>Reference an externally-defined, custom vocabulary</w:t>
      </w:r>
      <w:r w:rsidRPr="009941EC">
        <w:t xml:space="preserve"> using the </w:t>
      </w:r>
      <w:r w:rsidRPr="001D4AA6">
        <w:rPr>
          <w:rFonts w:ascii="Courier New" w:hAnsi="Courier New" w:cs="Courier New"/>
        </w:rPr>
        <w:t>UnenforcedVocabularyStringType</w:t>
      </w:r>
      <w:r w:rsidRPr="009941EC">
        <w:t xml:space="preserve"> data type to constrain the set of values. Externally-defined vocabularies are publically defined, but have not been included as formally specified vocabularies within the </w:t>
      </w:r>
      <w:r w:rsidR="009C7EFB">
        <w:t>CybOX</w:t>
      </w:r>
      <w:r w:rsidRPr="009941EC">
        <w:t xml:space="preserve"> Vocabulary data model using the </w:t>
      </w:r>
      <w:r w:rsidRPr="00434BA0">
        <w:rPr>
          <w:rFonts w:ascii="Courier New" w:hAnsi="Courier New" w:cs="Courier New"/>
        </w:rPr>
        <w:t>ControlledVocabularyStringType</w:t>
      </w:r>
      <w:r w:rsidRPr="009941EC">
        <w:t xml:space="preserve"> data type. In this case, it is sufficient to specify the name of the vocabulary and a URL that defines that vocabulary.</w:t>
      </w:r>
    </w:p>
    <w:p w14:paraId="0058CBDE" w14:textId="77777777" w:rsidR="0079434A" w:rsidRPr="009941EC" w:rsidRDefault="0079434A" w:rsidP="002603CB">
      <w:pPr>
        <w:pStyle w:val="ListParagraph"/>
        <w:numPr>
          <w:ilvl w:val="0"/>
          <w:numId w:val="13"/>
        </w:numPr>
        <w:spacing w:after="240"/>
        <w:ind w:left="720"/>
        <w:contextualSpacing w:val="0"/>
      </w:pPr>
      <w:r w:rsidRPr="009941EC">
        <w:rPr>
          <w:u w:val="single"/>
        </w:rPr>
        <w:t>Choose an arbitrary and unconstrained value</w:t>
      </w:r>
      <w:r w:rsidRPr="009941EC">
        <w:t xml:space="preserve"> using the </w:t>
      </w:r>
      <w:r w:rsidRPr="00434BA0">
        <w:rPr>
          <w:rFonts w:ascii="Courier New" w:hAnsi="Courier New" w:cs="Courier New"/>
        </w:rPr>
        <w:t>VocabularyStringType</w:t>
      </w:r>
      <w:r w:rsidRPr="009941EC">
        <w:t xml:space="preserve"> data type.</w:t>
      </w:r>
    </w:p>
    <w:p w14:paraId="6991B18F" w14:textId="7BB10C78" w:rsidR="0079434A" w:rsidRDefault="0079434A" w:rsidP="002603CB">
      <w:pPr>
        <w:spacing w:after="240"/>
      </w:pPr>
      <w:r>
        <w:t xml:space="preserve">While not required by the general </w:t>
      </w:r>
      <w:r w:rsidR="009C7EFB">
        <w:t>CybOX</w:t>
      </w:r>
      <w:r>
        <w:t xml:space="preserve"> language, d</w:t>
      </w:r>
      <w:r w:rsidRPr="00434BA0">
        <w:t xml:space="preserve">efault vocabularies should be used whenever possible to ensure the greatest level of compatibility between </w:t>
      </w:r>
      <w:r w:rsidR="009C7EFB">
        <w:t>CybOX</w:t>
      </w:r>
      <w:r w:rsidRPr="00434BA0">
        <w:t xml:space="preserve"> users. </w:t>
      </w:r>
      <w:r>
        <w:t xml:space="preserve">If an appropriate default vocabulary is not </w:t>
      </w:r>
      <w:r w:rsidR="00636E26">
        <w:t>available,</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555A9E7" w14:textId="58511ABC" w:rsidR="0079434A" w:rsidRDefault="0079434A" w:rsidP="00576708">
      <w:pPr>
        <w:spacing w:after="240"/>
      </w:pPr>
      <w:r>
        <w:t xml:space="preserve">If </w:t>
      </w:r>
      <w:r w:rsidRPr="00434BA0">
        <w:t xml:space="preserve">a </w:t>
      </w:r>
      <w:r>
        <w:t>formally defined</w:t>
      </w:r>
      <w:r w:rsidRPr="00434BA0">
        <w:t xml:space="preserve"> vocabulary is not sufficient for a content producer’s purposes, the </w:t>
      </w:r>
      <w: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w:t>
      </w:r>
      <w:r w:rsidR="002603CB">
        <w:t>,</w:t>
      </w:r>
      <w:r>
        <w:t xml:space="preserve"> then no enforcement policy of appropriate values is specified.</w:t>
      </w:r>
    </w:p>
    <w:p w14:paraId="2CA5AE76" w14:textId="6B19E88D" w:rsidR="00636E26" w:rsidRDefault="00636E26" w:rsidP="00576708">
      <w:pPr>
        <w:spacing w:after="240"/>
      </w:pPr>
      <w:r>
        <w:t xml:space="preserve">The base data type of the </w:t>
      </w:r>
      <w:r w:rsidRPr="00636E26">
        <w:rPr>
          <w:rFonts w:ascii="Courier New" w:hAnsi="Courier New" w:cs="Courier New"/>
        </w:rPr>
        <w:t>VocabularyStringType</w:t>
      </w:r>
      <w:r>
        <w:t xml:space="preserve"> data type is a </w:t>
      </w:r>
      <w:r w:rsidRPr="00636E26">
        <w:rPr>
          <w:rFonts w:ascii="Courier New" w:hAnsi="Courier New" w:cs="Courier New"/>
        </w:rPr>
        <w:t>BasicString</w:t>
      </w:r>
      <w:r>
        <w:t xml:space="preserve"> from the </w:t>
      </w:r>
      <w:r w:rsidRPr="00636E26">
        <w:rPr>
          <w:rFonts w:ascii="Courier New" w:hAnsi="Courier New" w:cs="Courier New"/>
        </w:rPr>
        <w:t>BasicTypes</w:t>
      </w:r>
      <w:r>
        <w:t xml:space="preserve"> package. Additionally, </w:t>
      </w:r>
      <w:r w:rsidRPr="00BF2036">
        <w:rPr>
          <w:rFonts w:ascii="Courier New" w:hAnsi="Courier New" w:cs="Courier New"/>
        </w:rPr>
        <w:t>VocabularyStringType</w:t>
      </w:r>
      <w:r>
        <w:t xml:space="preserve"> is also a sub data type of </w:t>
      </w:r>
      <w:r w:rsidRPr="00636E26">
        <w:rPr>
          <w:rFonts w:ascii="Courier New" w:hAnsi="Courier New" w:cs="Courier New"/>
        </w:rPr>
        <w:t>cyboxCommon:PatternFieldGroup</w:t>
      </w:r>
      <w:r>
        <w:t xml:space="preserve">, </w:t>
      </w:r>
      <w:r w:rsidR="001428C5">
        <w:t>in order to permit complex (i.e. regular-expression based) specifications.</w:t>
      </w:r>
      <w:r>
        <w:t xml:space="preserve">  </w:t>
      </w:r>
    </w:p>
    <w:p w14:paraId="1263CD06" w14:textId="407F54C5" w:rsidR="0079434A" w:rsidRPr="00434BA0" w:rsidRDefault="0079434A" w:rsidP="009E314B">
      <w:pPr>
        <w:spacing w:after="240"/>
      </w:pPr>
      <w:r w:rsidRPr="00434BA0">
        <w:lastRenderedPageBreak/>
        <w:t xml:space="preserve">The UML diagram shown in </w:t>
      </w:r>
      <w:r w:rsidRPr="001439A5">
        <w:rPr>
          <w:b/>
          <w:color w:val="0000EE"/>
        </w:rPr>
        <w:fldChar w:fldCharType="begin"/>
      </w:r>
      <w:r w:rsidRPr="001439A5">
        <w:rPr>
          <w:b/>
          <w:color w:val="0000EE"/>
        </w:rPr>
        <w:instrText xml:space="preserve"> REF _Ref419296006 \h  \* MERGEFORMAT </w:instrText>
      </w:r>
      <w:r w:rsidRPr="001439A5">
        <w:rPr>
          <w:b/>
          <w:color w:val="0000EE"/>
        </w:rPr>
      </w:r>
      <w:r w:rsidRPr="001439A5">
        <w:rPr>
          <w:b/>
          <w:color w:val="0000EE"/>
        </w:rPr>
        <w:fldChar w:fldCharType="separate"/>
      </w:r>
      <w:r w:rsidR="00675855" w:rsidRPr="00675855">
        <w:rPr>
          <w:b/>
          <w:color w:val="0000EE"/>
        </w:rPr>
        <w:t xml:space="preserve">Figure </w:t>
      </w:r>
      <w:r w:rsidR="00675855" w:rsidRPr="00675855">
        <w:rPr>
          <w:b/>
          <w:noProof/>
          <w:color w:val="0000EE"/>
        </w:rPr>
        <w:t>2</w:t>
      </w:r>
      <w:r w:rsidR="00675855" w:rsidRPr="00675855">
        <w:rPr>
          <w:b/>
          <w:noProof/>
          <w:color w:val="0000EE"/>
        </w:rPr>
        <w:noBreakHyphen/>
        <w:t>1</w:t>
      </w:r>
      <w:r w:rsidRPr="001439A5">
        <w:rPr>
          <w:b/>
          <w:color w:val="0000EE"/>
        </w:rPr>
        <w:fldChar w:fldCharType="end"/>
      </w:r>
      <w:r>
        <w:t xml:space="preserve"> </w:t>
      </w:r>
      <w:r w:rsidRPr="00434BA0">
        <w:t xml:space="preserve">illustrates the relationships between the three vocabulary </w:t>
      </w:r>
      <w:r>
        <w:t xml:space="preserve">data types defined in the </w:t>
      </w:r>
      <w:r w:rsidR="009C7EFB">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t xml:space="preserve">CybOX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9BD2B4F" w14:textId="69185DB2" w:rsidR="0079434A" w:rsidRPr="00434BA0" w:rsidRDefault="0079434A" w:rsidP="009E314B">
      <w:pPr>
        <w:spacing w:after="240"/>
        <w:rPr>
          <w:rFonts w:ascii="Courier New" w:hAnsi="Courier New" w:cs="Courier New"/>
        </w:rPr>
      </w:pPr>
      <w:r w:rsidRPr="00434BA0">
        <w:t xml:space="preserve">As shown, the </w:t>
      </w:r>
      <w:r w:rsidRPr="00434BA0">
        <w:rPr>
          <w:rFonts w:ascii="Courier New" w:hAnsi="Courier New" w:cs="Courier New"/>
        </w:rPr>
        <w:t>H</w:t>
      </w:r>
      <w:r w:rsidR="005522DB">
        <w:rPr>
          <w:rFonts w:ascii="Courier New" w:hAnsi="Courier New" w:cs="Courier New"/>
        </w:rPr>
        <w:t>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09333E29" w14:textId="197FA2CF" w:rsidR="0079434A" w:rsidRPr="00636E26" w:rsidRDefault="0079434A">
      <w:pPr>
        <w:spacing w:after="240"/>
        <w:rPr>
          <w:color w:val="auto"/>
        </w:rPr>
      </w:pPr>
      <w:r w:rsidRPr="00434BA0">
        <w:t xml:space="preserve">Further details of each vocabulary class are provided in Subsections </w:t>
      </w:r>
      <w:r w:rsidRPr="001439A5">
        <w:rPr>
          <w:b/>
          <w:color w:val="0000EE"/>
        </w:rPr>
        <w:fldChar w:fldCharType="begin"/>
      </w:r>
      <w:r w:rsidRPr="001439A5">
        <w:rPr>
          <w:b/>
          <w:color w:val="0000EE"/>
        </w:rPr>
        <w:instrText xml:space="preserve"> REF _Ref438470833 \r \h  \* MERGEFORMAT </w:instrText>
      </w:r>
      <w:r w:rsidRPr="001439A5">
        <w:rPr>
          <w:b/>
          <w:color w:val="0000EE"/>
        </w:rPr>
      </w:r>
      <w:r w:rsidRPr="001439A5">
        <w:rPr>
          <w:b/>
          <w:color w:val="0000EE"/>
        </w:rPr>
        <w:fldChar w:fldCharType="separate"/>
      </w:r>
      <w:r w:rsidR="00675855">
        <w:rPr>
          <w:b/>
          <w:color w:val="0000EE"/>
        </w:rPr>
        <w:t>2.1.1</w:t>
      </w:r>
      <w:r w:rsidRPr="001439A5">
        <w:rPr>
          <w:b/>
          <w:color w:val="0000EE"/>
        </w:rPr>
        <w:fldChar w:fldCharType="end"/>
      </w:r>
      <w:r w:rsidRPr="00434BA0">
        <w:t xml:space="preserve"> through </w:t>
      </w:r>
      <w:r w:rsidRPr="00636E26">
        <w:rPr>
          <w:b/>
          <w:color w:val="0000EE"/>
        </w:rPr>
        <w:fldChar w:fldCharType="begin"/>
      </w:r>
      <w:r w:rsidRPr="00636E26">
        <w:rPr>
          <w:b/>
          <w:color w:val="0000EE"/>
        </w:rPr>
        <w:instrText xml:space="preserve"> REF _Ref420936722 \r \h  \* MERGEFORMAT </w:instrText>
      </w:r>
      <w:r w:rsidRPr="00636E26">
        <w:rPr>
          <w:b/>
          <w:color w:val="0000EE"/>
        </w:rPr>
      </w:r>
      <w:r w:rsidRPr="00636E26">
        <w:rPr>
          <w:b/>
          <w:color w:val="0000EE"/>
        </w:rPr>
        <w:fldChar w:fldCharType="separate"/>
      </w:r>
      <w:r w:rsidR="00675855" w:rsidRPr="00636E26">
        <w:rPr>
          <w:b/>
          <w:color w:val="0000EE"/>
        </w:rPr>
        <w:t>2.1.3</w:t>
      </w:r>
      <w:r w:rsidRPr="00636E26">
        <w:rPr>
          <w:b/>
          <w:color w:val="0000EE"/>
        </w:rPr>
        <w:fldChar w:fldCharType="end"/>
      </w:r>
      <w:r w:rsidR="00636E26">
        <w:rPr>
          <w:color w:val="auto"/>
        </w:rPr>
        <w:t>.</w:t>
      </w:r>
    </w:p>
    <w:p w14:paraId="0DE450D0" w14:textId="4F0CBFD1" w:rsidR="0079434A" w:rsidRPr="00434BA0" w:rsidRDefault="008A1562" w:rsidP="00B2780A">
      <w:pPr>
        <w:spacing w:after="120"/>
        <w:jc w:val="center"/>
      </w:pPr>
      <w:r w:rsidRPr="008A1562">
        <w:rPr>
          <w:noProof/>
        </w:rPr>
        <w:drawing>
          <wp:inline distT="0" distB="0" distL="0" distR="0" wp14:anchorId="18C631F2" wp14:editId="23BC04A7">
            <wp:extent cx="4535666"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5184" cy="4028811"/>
                    </a:xfrm>
                    <a:prstGeom prst="rect">
                      <a:avLst/>
                    </a:prstGeom>
                  </pic:spPr>
                </pic:pic>
              </a:graphicData>
            </a:graphic>
          </wp:inline>
        </w:drawing>
      </w:r>
      <w:r w:rsidRPr="008A1562">
        <w:rPr>
          <w:noProof/>
        </w:rPr>
        <w:t xml:space="preserve"> </w:t>
      </w:r>
    </w:p>
    <w:p w14:paraId="0AFCEB98" w14:textId="67393DCF" w:rsidR="0079434A" w:rsidRDefault="0079434A" w:rsidP="00576708">
      <w:pPr>
        <w:pStyle w:val="Caption"/>
        <w:rPr>
          <w:rFonts w:cs="Courier New"/>
        </w:rPr>
      </w:pPr>
      <w:bookmarkStart w:id="50" w:name="_Ref419296006"/>
      <w:bookmarkStart w:id="51" w:name="_Ref406675178"/>
      <w:r w:rsidRPr="00434BA0">
        <w:t xml:space="preserve">Figure </w:t>
      </w:r>
      <w:fldSimple w:instr=" STYLEREF 1 \s ">
        <w:r w:rsidR="00675855">
          <w:rPr>
            <w:noProof/>
          </w:rPr>
          <w:t>2</w:t>
        </w:r>
      </w:fldSimple>
      <w:r>
        <w:noBreakHyphen/>
      </w:r>
      <w:fldSimple w:instr=" SEQ Figure \* ARABIC \s 1 ">
        <w:r w:rsidR="00675855">
          <w:rPr>
            <w:noProof/>
          </w:rPr>
          <w:t>1</w:t>
        </w:r>
      </w:fldSimple>
      <w:bookmarkEnd w:id="50"/>
      <w:r w:rsidRPr="00434BA0">
        <w:t xml:space="preserve">. UML diagram of the </w:t>
      </w:r>
      <w:r>
        <w:t>CybOX</w:t>
      </w:r>
      <w:r w:rsidRPr="00434BA0">
        <w:t xml:space="preserve"> </w:t>
      </w:r>
      <w:r w:rsidRPr="00434BA0">
        <w:rPr>
          <w:rFonts w:cs="Courier New"/>
        </w:rPr>
        <w:t>Vocabulary data model</w:t>
      </w:r>
      <w:bookmarkEnd w:id="51"/>
    </w:p>
    <w:p w14:paraId="1A05129B" w14:textId="77777777" w:rsidR="005932C7" w:rsidRPr="005932C7" w:rsidRDefault="005932C7" w:rsidP="005932C7"/>
    <w:p w14:paraId="23E6EA41" w14:textId="77777777" w:rsidR="0079434A" w:rsidRPr="00434BA0" w:rsidRDefault="0079434A" w:rsidP="00B2780A">
      <w:pPr>
        <w:pStyle w:val="Heading3"/>
      </w:pPr>
      <w:bookmarkStart w:id="52" w:name="_Ref418766010"/>
      <w:bookmarkStart w:id="53" w:name="_Toc425428471"/>
      <w:bookmarkStart w:id="54" w:name="_Toc430248952"/>
      <w:bookmarkStart w:id="55" w:name="_Ref438470833"/>
      <w:bookmarkStart w:id="56" w:name="_Toc450222549"/>
      <w:r w:rsidRPr="00434BA0">
        <w:lastRenderedPageBreak/>
        <w:t xml:space="preserve">VocabularyStringType </w:t>
      </w:r>
      <w:bookmarkEnd w:id="52"/>
      <w:r>
        <w:t>Data Type</w:t>
      </w:r>
      <w:bookmarkEnd w:id="53"/>
      <w:bookmarkEnd w:id="54"/>
      <w:bookmarkEnd w:id="55"/>
      <w:bookmarkEnd w:id="56"/>
    </w:p>
    <w:p w14:paraId="6CB596C1" w14:textId="77777777" w:rsidR="0079434A" w:rsidRPr="00434BA0" w:rsidRDefault="0079434A" w:rsidP="002603CB">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collection of 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0D654D79" w14:textId="77777777" w:rsidR="0079434A" w:rsidRPr="00434BA0" w:rsidRDefault="0079434A" w:rsidP="00B2780A">
      <w:pPr>
        <w:pStyle w:val="Heading3"/>
      </w:pPr>
      <w:bookmarkStart w:id="57" w:name="_Ref418766030"/>
      <w:bookmarkStart w:id="58" w:name="_Toc425428472"/>
      <w:bookmarkStart w:id="59" w:name="_Toc430248953"/>
      <w:bookmarkStart w:id="60" w:name="_Toc450222550"/>
      <w:r w:rsidRPr="00434BA0">
        <w:t xml:space="preserve">UnenforcedVocabularyStringType </w:t>
      </w:r>
      <w:bookmarkEnd w:id="57"/>
      <w:r>
        <w:t>Data Type</w:t>
      </w:r>
      <w:bookmarkEnd w:id="58"/>
      <w:bookmarkEnd w:id="59"/>
      <w:bookmarkEnd w:id="60"/>
    </w:p>
    <w:p w14:paraId="0259C90B" w14:textId="5115FFE2" w:rsidR="0079434A" w:rsidRPr="006F6443" w:rsidRDefault="0079434A" w:rsidP="002603CB">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982534F" w14:textId="77777777" w:rsidR="0079434A" w:rsidRPr="006F6443" w:rsidRDefault="0079434A" w:rsidP="00576708">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375BD6" w:rsidRPr="00375BD6">
        <w:rPr>
          <w:rFonts w:ascii="Arial" w:hAnsi="Arial" w:cs="Arial"/>
          <w:b/>
          <w:color w:val="0000EE"/>
          <w:sz w:val="20"/>
          <w:szCs w:val="20"/>
        </w:rPr>
        <w:t xml:space="preserve">Table </w:t>
      </w:r>
      <w:r w:rsidR="00375BD6" w:rsidRPr="00375BD6">
        <w:rPr>
          <w:rFonts w:ascii="Arial" w:hAnsi="Arial" w:cs="Arial"/>
          <w:b/>
          <w:noProof/>
          <w:color w:val="0000EE"/>
          <w:sz w:val="20"/>
          <w:szCs w:val="20"/>
        </w:rPr>
        <w:t>2</w:t>
      </w:r>
      <w:r w:rsidR="00375BD6" w:rsidRPr="00375BD6">
        <w:rPr>
          <w:rFonts w:ascii="Arial" w:hAnsi="Arial" w:cs="Arial"/>
          <w:b/>
          <w:noProof/>
          <w:color w:val="0000EE"/>
          <w:sz w:val="20"/>
          <w:szCs w:val="20"/>
        </w:rPr>
        <w:noBreakHyphen/>
        <w:t>1</w:t>
      </w:r>
      <w:r w:rsidRPr="006F6443">
        <w:rPr>
          <w:rFonts w:ascii="Arial" w:hAnsi="Arial" w:cs="Arial"/>
          <w:b/>
          <w:color w:val="0000EE"/>
          <w:sz w:val="20"/>
          <w:szCs w:val="20"/>
        </w:rPr>
        <w:fldChar w:fldCharType="end"/>
      </w:r>
      <w:r w:rsidRPr="006F6443">
        <w:rPr>
          <w:rFonts w:ascii="Arial" w:hAnsi="Arial"/>
          <w:sz w:val="20"/>
          <w:szCs w:val="20"/>
        </w:rPr>
        <w:t>.</w:t>
      </w:r>
    </w:p>
    <w:p w14:paraId="27C2CCE7" w14:textId="77777777" w:rsidR="0079434A" w:rsidRPr="00434BA0" w:rsidRDefault="0079434A" w:rsidP="00576708">
      <w:pPr>
        <w:pStyle w:val="Caption"/>
        <w:rPr>
          <w:b/>
        </w:rPr>
      </w:pPr>
      <w:bookmarkStart w:id="61" w:name="_Ref419330869"/>
      <w:r w:rsidRPr="00434BA0">
        <w:t xml:space="preserve">Table </w:t>
      </w:r>
      <w:fldSimple w:instr=" STYLEREF 1 \s ">
        <w:r w:rsidR="00375BD6">
          <w:rPr>
            <w:noProof/>
          </w:rPr>
          <w:t>2</w:t>
        </w:r>
      </w:fldSimple>
      <w:r>
        <w:noBreakHyphen/>
      </w:r>
      <w:fldSimple w:instr=" SEQ Table \* ARABIC \s 1 ">
        <w:r w:rsidR="00375BD6">
          <w:rPr>
            <w:noProof/>
          </w:rPr>
          <w:t>1</w:t>
        </w:r>
      </w:fldSimple>
      <w:bookmarkEnd w:id="61"/>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79434A" w:rsidRPr="00434BA0" w14:paraId="7388D51C" w14:textId="77777777" w:rsidTr="00B2780A">
        <w:trPr>
          <w:trHeight w:val="547"/>
        </w:trPr>
        <w:tc>
          <w:tcPr>
            <w:tcW w:w="1818" w:type="dxa"/>
            <w:shd w:val="clear" w:color="auto" w:fill="BFBFBF" w:themeFill="background1" w:themeFillShade="BF"/>
            <w:vAlign w:val="center"/>
          </w:tcPr>
          <w:p w14:paraId="773B842B" w14:textId="77777777" w:rsidR="0079434A" w:rsidRPr="00500D2A" w:rsidRDefault="0079434A" w:rsidP="00B2780A">
            <w:pPr>
              <w:rPr>
                <w:b/>
              </w:rPr>
            </w:pPr>
            <w:r w:rsidRPr="00500D2A">
              <w:rPr>
                <w:b/>
              </w:rPr>
              <w:t>Name</w:t>
            </w:r>
          </w:p>
        </w:tc>
        <w:tc>
          <w:tcPr>
            <w:tcW w:w="4027" w:type="dxa"/>
            <w:shd w:val="clear" w:color="auto" w:fill="BFBFBF" w:themeFill="background1" w:themeFillShade="BF"/>
            <w:vAlign w:val="center"/>
          </w:tcPr>
          <w:p w14:paraId="414A660C" w14:textId="77777777" w:rsidR="0079434A" w:rsidRPr="00500D2A" w:rsidRDefault="0079434A" w:rsidP="00B2780A">
            <w:pPr>
              <w:rPr>
                <w:b/>
              </w:rPr>
            </w:pPr>
            <w:r w:rsidRPr="00500D2A">
              <w:rPr>
                <w:b/>
              </w:rPr>
              <w:t>Type</w:t>
            </w:r>
          </w:p>
        </w:tc>
        <w:tc>
          <w:tcPr>
            <w:tcW w:w="1373" w:type="dxa"/>
            <w:shd w:val="clear" w:color="auto" w:fill="BFBFBF" w:themeFill="background1" w:themeFillShade="BF"/>
            <w:vAlign w:val="center"/>
          </w:tcPr>
          <w:p w14:paraId="5E39C116" w14:textId="77777777" w:rsidR="0079434A" w:rsidRPr="00500D2A" w:rsidRDefault="0079434A" w:rsidP="00B2780A">
            <w:pPr>
              <w:rPr>
                <w:b/>
              </w:rPr>
            </w:pPr>
            <w:r w:rsidRPr="00500D2A">
              <w:rPr>
                <w:b/>
              </w:rPr>
              <w:t>Multiplicity</w:t>
            </w:r>
          </w:p>
        </w:tc>
        <w:tc>
          <w:tcPr>
            <w:tcW w:w="5958" w:type="dxa"/>
            <w:shd w:val="clear" w:color="auto" w:fill="BFBFBF" w:themeFill="background1" w:themeFillShade="BF"/>
            <w:vAlign w:val="center"/>
          </w:tcPr>
          <w:p w14:paraId="68B143F4" w14:textId="77777777" w:rsidR="0079434A" w:rsidRPr="00500D2A" w:rsidRDefault="0079434A" w:rsidP="00B2780A">
            <w:pPr>
              <w:rPr>
                <w:b/>
              </w:rPr>
            </w:pPr>
            <w:r w:rsidRPr="00500D2A">
              <w:rPr>
                <w:b/>
              </w:rPr>
              <w:t>Description</w:t>
            </w:r>
          </w:p>
        </w:tc>
      </w:tr>
      <w:tr w:rsidR="0079434A" w:rsidRPr="00434BA0" w14:paraId="118585BA" w14:textId="77777777" w:rsidTr="00B2780A">
        <w:trPr>
          <w:trHeight w:val="547"/>
        </w:trPr>
        <w:tc>
          <w:tcPr>
            <w:tcW w:w="1818" w:type="dxa"/>
            <w:vAlign w:val="center"/>
          </w:tcPr>
          <w:p w14:paraId="63647B78" w14:textId="77777777" w:rsidR="0079434A" w:rsidRPr="00981526" w:rsidRDefault="0079434A" w:rsidP="00B2780A">
            <w:r w:rsidRPr="00981526">
              <w:rPr>
                <w:b/>
              </w:rPr>
              <w:t>vocab_name</w:t>
            </w:r>
          </w:p>
        </w:tc>
        <w:tc>
          <w:tcPr>
            <w:tcW w:w="4027" w:type="dxa"/>
            <w:vAlign w:val="center"/>
          </w:tcPr>
          <w:p w14:paraId="20E1A4CE" w14:textId="77777777" w:rsidR="0079434A" w:rsidRPr="00434BA0" w:rsidRDefault="0079434A" w:rsidP="00B2780A">
            <w:pPr>
              <w:rPr>
                <w:rFonts w:ascii="Courier New" w:hAnsi="Courier New" w:cs="Courier New"/>
              </w:rPr>
            </w:pPr>
            <w:r w:rsidRPr="00434BA0">
              <w:rPr>
                <w:rFonts w:ascii="Courier New" w:hAnsi="Courier New" w:cs="Courier New"/>
              </w:rPr>
              <w:t>basicDataTypes:</w:t>
            </w:r>
          </w:p>
          <w:p w14:paraId="0B7C3021" w14:textId="77777777" w:rsidR="0079434A" w:rsidRPr="00434BA0" w:rsidRDefault="0079434A" w:rsidP="00B2780A">
            <w:pPr>
              <w:rPr>
                <w:rFonts w:ascii="Courier New" w:hAnsi="Courier New" w:cs="Courier New"/>
              </w:rPr>
            </w:pPr>
            <w:r w:rsidRPr="00434BA0">
              <w:rPr>
                <w:rFonts w:ascii="Courier New" w:hAnsi="Courier New" w:cs="Courier New"/>
              </w:rPr>
              <w:t>NoEmbeddedQuoteString</w:t>
            </w:r>
          </w:p>
        </w:tc>
        <w:tc>
          <w:tcPr>
            <w:tcW w:w="1373" w:type="dxa"/>
            <w:vAlign w:val="center"/>
          </w:tcPr>
          <w:p w14:paraId="364F2BCB" w14:textId="77777777" w:rsidR="0079434A" w:rsidRPr="00434BA0" w:rsidRDefault="0079434A" w:rsidP="00B2780A">
            <w:pPr>
              <w:jc w:val="center"/>
              <w:rPr>
                <w:sz w:val="22"/>
              </w:rPr>
            </w:pPr>
            <w:r w:rsidRPr="00981526">
              <w:t>0..1</w:t>
            </w:r>
          </w:p>
        </w:tc>
        <w:tc>
          <w:tcPr>
            <w:tcW w:w="5958" w:type="dxa"/>
          </w:tcPr>
          <w:p w14:paraId="164FE15E"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79434A" w:rsidRPr="00434BA0" w14:paraId="60CBF440" w14:textId="77777777" w:rsidTr="00B2780A">
        <w:trPr>
          <w:trHeight w:val="547"/>
        </w:trPr>
        <w:tc>
          <w:tcPr>
            <w:tcW w:w="1818" w:type="dxa"/>
            <w:vAlign w:val="center"/>
          </w:tcPr>
          <w:p w14:paraId="4A67FB59" w14:textId="77777777" w:rsidR="0079434A" w:rsidRPr="00981526" w:rsidRDefault="0079434A" w:rsidP="00B2780A">
            <w:r w:rsidRPr="00981526">
              <w:rPr>
                <w:b/>
              </w:rPr>
              <w:t>vocab_reference</w:t>
            </w:r>
          </w:p>
        </w:tc>
        <w:tc>
          <w:tcPr>
            <w:tcW w:w="4027" w:type="dxa"/>
            <w:vAlign w:val="center"/>
          </w:tcPr>
          <w:p w14:paraId="122269D0" w14:textId="77777777" w:rsidR="0079434A" w:rsidRPr="00434BA0" w:rsidRDefault="0079434A" w:rsidP="00B2780A">
            <w:pPr>
              <w:rPr>
                <w:rFonts w:ascii="Courier New" w:hAnsi="Courier New" w:cs="Courier New"/>
              </w:rPr>
            </w:pPr>
            <w:r w:rsidRPr="00434BA0">
              <w:rPr>
                <w:rFonts w:ascii="Courier New" w:hAnsi="Courier New" w:cs="Courier New"/>
              </w:rPr>
              <w:t>basicDataTypes:URI</w:t>
            </w:r>
          </w:p>
        </w:tc>
        <w:tc>
          <w:tcPr>
            <w:tcW w:w="1373" w:type="dxa"/>
            <w:vAlign w:val="center"/>
          </w:tcPr>
          <w:p w14:paraId="4D421A4B" w14:textId="77777777" w:rsidR="0079434A" w:rsidRPr="00434BA0" w:rsidRDefault="0079434A" w:rsidP="00B2780A">
            <w:pPr>
              <w:jc w:val="center"/>
              <w:rPr>
                <w:sz w:val="22"/>
              </w:rPr>
            </w:pPr>
            <w:r w:rsidRPr="00981526">
              <w:t>0..1</w:t>
            </w:r>
          </w:p>
        </w:tc>
        <w:tc>
          <w:tcPr>
            <w:tcW w:w="5958" w:type="dxa"/>
          </w:tcPr>
          <w:p w14:paraId="7BF77EE4" w14:textId="77777777" w:rsidR="0079434A" w:rsidRPr="00981526" w:rsidRDefault="0079434A" w:rsidP="00B2780A">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szCs w:val="22"/>
              </w:rPr>
              <w:t>using a Uniform Resource Identifier (URI).</w:t>
            </w:r>
          </w:p>
        </w:tc>
      </w:tr>
    </w:tbl>
    <w:p w14:paraId="0B662C2C" w14:textId="77777777" w:rsidR="0079434A" w:rsidRPr="00434BA0" w:rsidRDefault="0079434A" w:rsidP="00B2780A">
      <w:pPr>
        <w:pStyle w:val="Heading3"/>
      </w:pPr>
      <w:bookmarkStart w:id="62" w:name="_Ref420936722"/>
      <w:bookmarkStart w:id="63" w:name="_Toc425428473"/>
      <w:bookmarkStart w:id="64" w:name="_Toc430248954"/>
      <w:bookmarkStart w:id="65" w:name="_Toc450222551"/>
      <w:r w:rsidRPr="00434BA0">
        <w:t xml:space="preserve">ControlledVocabularyStringType </w:t>
      </w:r>
      <w:r>
        <w:t>Data Type</w:t>
      </w:r>
      <w:bookmarkEnd w:id="62"/>
      <w:bookmarkEnd w:id="63"/>
      <w:bookmarkEnd w:id="64"/>
      <w:bookmarkEnd w:id="65"/>
    </w:p>
    <w:p w14:paraId="69B93D31" w14:textId="14A2FD89" w:rsidR="0079434A" w:rsidRPr="00434BA0" w:rsidRDefault="0079434A" w:rsidP="002603CB">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t>CybOX</w:t>
      </w:r>
      <w:r w:rsidRPr="00434BA0">
        <w:rPr>
          <w:rFonts w:cs="Courier New"/>
        </w:rPr>
        <w:t xml:space="preserve"> Vocabulary data model</w:t>
      </w:r>
      <w:r w:rsidR="009440FF">
        <w:rPr>
          <w:rFonts w:cs="Courier New"/>
        </w:rPr>
        <w:t>. Any custom vocabulary</w:t>
      </w:r>
      <w:r>
        <w:rPr>
          <w:rFonts w:cs="Courier New"/>
        </w:rPr>
        <w:t xml:space="preserve"> must be defined via an enumeration added to the </w:t>
      </w:r>
      <w:r>
        <w:t>CybOX</w:t>
      </w:r>
      <w:r>
        <w:rPr>
          <w:rFonts w:cs="Courier New"/>
        </w:rPr>
        <w:t xml:space="preserve"> Vocabulary data model, if appropriate enumeration values are to be enforced.</w:t>
      </w:r>
    </w:p>
    <w:p w14:paraId="026D7D43" w14:textId="77777777" w:rsidR="0079434A" w:rsidRPr="00434BA0" w:rsidRDefault="0079434A" w:rsidP="002603CB">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7F5F9FFF" w14:textId="77777777" w:rsidR="0079434A" w:rsidRDefault="0079434A">
      <w:pPr>
        <w:sectPr w:rsidR="0079434A" w:rsidSect="00B2780A">
          <w:pgSz w:w="15840" w:h="12240" w:orient="landscape"/>
          <w:pgMar w:top="1440" w:right="1440" w:bottom="1440" w:left="1440" w:header="720" w:footer="720" w:gutter="0"/>
          <w:cols w:space="720"/>
          <w:docGrid w:linePitch="272"/>
        </w:sectPr>
      </w:pPr>
    </w:p>
    <w:p w14:paraId="2AE80E9F" w14:textId="77777777" w:rsidR="006E391E" w:rsidRDefault="00C27D38" w:rsidP="00777B7D">
      <w:pPr>
        <w:pStyle w:val="Heading1"/>
      </w:pPr>
      <w:bookmarkStart w:id="66" w:name="_Ref431720307"/>
      <w:bookmarkStart w:id="67" w:name="_Toc450222552"/>
      <w:r>
        <w:lastRenderedPageBreak/>
        <w:t xml:space="preserve">CybOX Default Vocabularies </w:t>
      </w:r>
      <w:r w:rsidR="004D3B81">
        <w:t>Data Model</w:t>
      </w:r>
      <w:r>
        <w:t>s</w:t>
      </w:r>
      <w:bookmarkEnd w:id="66"/>
      <w:bookmarkEnd w:id="67"/>
    </w:p>
    <w:p w14:paraId="2385A15C" w14:textId="2B665531" w:rsidR="004E3950" w:rsidRPr="004E3950" w:rsidRDefault="004E3950" w:rsidP="00777B7D">
      <w:r w:rsidRPr="00E92CC8">
        <w:t xml:space="preserve">The </w:t>
      </w:r>
      <w:r>
        <w:t>CybOX</w:t>
      </w:r>
      <w:r w:rsidRPr="00E92CC8">
        <w:t xml:space="preserve">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CybOX data models or the version number of the full CybOX specification</w:t>
      </w:r>
      <w:r w:rsidR="008D24FB">
        <w:t>.</w:t>
      </w:r>
    </w:p>
    <w:p w14:paraId="588C17B8" w14:textId="77777777" w:rsidR="006E391E" w:rsidRDefault="004D3B81" w:rsidP="00777B7D">
      <w:pPr>
        <w:pStyle w:val="Heading2"/>
      </w:pPr>
      <w:bookmarkStart w:id="68" w:name="_Toc450222553"/>
      <w:r>
        <w:t>ActionType</w:t>
      </w:r>
      <w:r w:rsidR="00B81203">
        <w:t>Vocab</w:t>
      </w:r>
      <w:r>
        <w:t>-1.0 Enumeration</w:t>
      </w:r>
      <w:bookmarkEnd w:id="68"/>
    </w:p>
    <w:p w14:paraId="154D30F2" w14:textId="07F18C24" w:rsidR="006E391E" w:rsidRDefault="00C27D38" w:rsidP="00777B7D">
      <w:pPr>
        <w:pStyle w:val="basicparagraph"/>
        <w:contextualSpacing w:val="0"/>
      </w:pPr>
      <w:r>
        <w:t xml:space="preserve">The </w:t>
      </w:r>
      <w:r w:rsidRPr="00C27D38">
        <w:rPr>
          <w:rFonts w:ascii="Courier New" w:hAnsi="Courier New" w:cs="Courier New"/>
        </w:rPr>
        <w:t>ActionTypeVocab</w:t>
      </w:r>
      <w:r>
        <w:t xml:space="preserve"> </w:t>
      </w:r>
      <w:r w:rsidR="008D24FB">
        <w:t xml:space="preserve">enumeration </w:t>
      </w:r>
      <w:r>
        <w:t>is the default CybOX vocabulary for Action</w:t>
      </w:r>
      <w:r w:rsidR="008D24FB">
        <w:t xml:space="preserve"> </w:t>
      </w:r>
      <w:r w:rsidR="00FF1B5C">
        <w:t>classes</w:t>
      </w:r>
      <w:r w:rsidR="008D24FB">
        <w:t xml:space="preserve">, captured via the </w:t>
      </w:r>
      <w:r w:rsidR="008D24FB" w:rsidRPr="008D24FB">
        <w:rPr>
          <w:rFonts w:ascii="Courier New" w:hAnsi="Courier New" w:cs="Courier New"/>
        </w:rPr>
        <w:t>ActionType</w:t>
      </w:r>
      <w:r>
        <w:t xml:space="preserve"> </w:t>
      </w:r>
      <w:r w:rsidR="008D24FB">
        <w:t>class</w:t>
      </w:r>
      <w:r>
        <w:t xml:space="preserve"> </w:t>
      </w:r>
      <w:r w:rsidR="008D24FB">
        <w:t>(</w:t>
      </w:r>
      <w:r w:rsidR="008D24FB" w:rsidRPr="008D24FB">
        <w:rPr>
          <w:rFonts w:ascii="Courier New" w:hAnsi="Courier New" w:cs="Courier New"/>
        </w:rPr>
        <w:t>Type</w:t>
      </w:r>
      <w:r w:rsidR="008D24FB">
        <w:t xml:space="preserve"> property) </w:t>
      </w:r>
      <w:r>
        <w:t xml:space="preserve">in CybOX Core. </w:t>
      </w:r>
      <w:r w:rsidR="004D3B81">
        <w:t>The</w:t>
      </w:r>
      <w:r>
        <w:t xml:space="preserv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71C73BB2" w14:textId="77777777" w:rsidTr="008D24FB">
        <w:trPr>
          <w:jc w:val="center"/>
        </w:trPr>
        <w:tc>
          <w:tcPr>
            <w:tcW w:w="2250" w:type="dxa"/>
            <w:shd w:val="clear" w:color="auto" w:fill="BFBFBF"/>
            <w:tcMar>
              <w:top w:w="100" w:type="dxa"/>
              <w:left w:w="100" w:type="dxa"/>
              <w:bottom w:w="100" w:type="dxa"/>
              <w:right w:w="100" w:type="dxa"/>
            </w:tcMar>
          </w:tcPr>
          <w:p w14:paraId="4D5B7DCB"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49F5B255" w14:textId="77777777" w:rsidR="006E391E" w:rsidRDefault="004D3B81">
            <w:pPr>
              <w:rPr>
                <w:b/>
                <w:color w:val="000000"/>
              </w:rPr>
            </w:pPr>
            <w:r>
              <w:rPr>
                <w:b/>
                <w:color w:val="000000"/>
              </w:rPr>
              <w:t>Description</w:t>
            </w:r>
          </w:p>
        </w:tc>
      </w:tr>
      <w:tr w:rsidR="006E391E" w14:paraId="5453217B" w14:textId="77777777" w:rsidTr="008D24FB">
        <w:trPr>
          <w:jc w:val="center"/>
        </w:trPr>
        <w:tc>
          <w:tcPr>
            <w:tcW w:w="2250" w:type="dxa"/>
            <w:shd w:val="clear" w:color="auto" w:fill="FFFFFF"/>
            <w:tcMar>
              <w:top w:w="100" w:type="dxa"/>
              <w:left w:w="100" w:type="dxa"/>
              <w:bottom w:w="100" w:type="dxa"/>
              <w:right w:w="100" w:type="dxa"/>
            </w:tcMar>
          </w:tcPr>
          <w:p w14:paraId="034A0D2F" w14:textId="77777777" w:rsidR="006E391E" w:rsidRDefault="004D3B81">
            <w:pPr>
              <w:rPr>
                <w:b/>
              </w:rPr>
            </w:pPr>
            <w:r>
              <w:rPr>
                <w:b/>
              </w:rPr>
              <w:t>Accept</w:t>
            </w:r>
          </w:p>
        </w:tc>
        <w:tc>
          <w:tcPr>
            <w:tcW w:w="7110" w:type="dxa"/>
            <w:shd w:val="clear" w:color="auto" w:fill="FFFFFF"/>
            <w:tcMar>
              <w:top w:w="100" w:type="dxa"/>
              <w:left w:w="100" w:type="dxa"/>
              <w:bottom w:w="100" w:type="dxa"/>
              <w:right w:w="100" w:type="dxa"/>
            </w:tcMar>
          </w:tcPr>
          <w:p w14:paraId="4AE87EBE" w14:textId="77777777" w:rsidR="006E391E" w:rsidRDefault="004D3B81">
            <w:r>
              <w:t>Specifies the atomic action of accepting an object or value.</w:t>
            </w:r>
          </w:p>
        </w:tc>
      </w:tr>
      <w:tr w:rsidR="006E391E" w14:paraId="7B1963AA" w14:textId="77777777" w:rsidTr="008D24FB">
        <w:trPr>
          <w:jc w:val="center"/>
        </w:trPr>
        <w:tc>
          <w:tcPr>
            <w:tcW w:w="2250" w:type="dxa"/>
            <w:shd w:val="clear" w:color="auto" w:fill="FFFFFF"/>
            <w:tcMar>
              <w:top w:w="100" w:type="dxa"/>
              <w:left w:w="100" w:type="dxa"/>
              <w:bottom w:w="100" w:type="dxa"/>
              <w:right w:w="100" w:type="dxa"/>
            </w:tcMar>
          </w:tcPr>
          <w:p w14:paraId="14385017" w14:textId="77777777" w:rsidR="006E391E" w:rsidRDefault="004D3B81">
            <w:pPr>
              <w:rPr>
                <w:b/>
              </w:rPr>
            </w:pPr>
            <w:r>
              <w:rPr>
                <w:b/>
              </w:rPr>
              <w:t>Access</w:t>
            </w:r>
          </w:p>
        </w:tc>
        <w:tc>
          <w:tcPr>
            <w:tcW w:w="7110" w:type="dxa"/>
            <w:shd w:val="clear" w:color="auto" w:fill="FFFFFF"/>
            <w:tcMar>
              <w:top w:w="100" w:type="dxa"/>
              <w:left w:w="100" w:type="dxa"/>
              <w:bottom w:w="100" w:type="dxa"/>
              <w:right w:w="100" w:type="dxa"/>
            </w:tcMar>
          </w:tcPr>
          <w:p w14:paraId="4F65451E" w14:textId="77777777" w:rsidR="006E391E" w:rsidRDefault="004D3B81">
            <w:r>
              <w:t>Specifies the atomic action of accessing an object.</w:t>
            </w:r>
          </w:p>
        </w:tc>
      </w:tr>
      <w:tr w:rsidR="006E391E" w14:paraId="0FEC73BE" w14:textId="77777777" w:rsidTr="008D24FB">
        <w:trPr>
          <w:jc w:val="center"/>
        </w:trPr>
        <w:tc>
          <w:tcPr>
            <w:tcW w:w="2250" w:type="dxa"/>
            <w:shd w:val="clear" w:color="auto" w:fill="FFFFFF"/>
            <w:tcMar>
              <w:top w:w="100" w:type="dxa"/>
              <w:left w:w="100" w:type="dxa"/>
              <w:bottom w:w="100" w:type="dxa"/>
              <w:right w:w="100" w:type="dxa"/>
            </w:tcMar>
          </w:tcPr>
          <w:p w14:paraId="181173CF" w14:textId="77777777" w:rsidR="006E391E" w:rsidRDefault="004D3B81">
            <w:pPr>
              <w:rPr>
                <w:b/>
              </w:rPr>
            </w:pPr>
            <w:r>
              <w:rPr>
                <w:b/>
              </w:rPr>
              <w:t>Add</w:t>
            </w:r>
          </w:p>
        </w:tc>
        <w:tc>
          <w:tcPr>
            <w:tcW w:w="7110" w:type="dxa"/>
            <w:shd w:val="clear" w:color="auto" w:fill="FFFFFF"/>
            <w:tcMar>
              <w:top w:w="100" w:type="dxa"/>
              <w:left w:w="100" w:type="dxa"/>
              <w:bottom w:w="100" w:type="dxa"/>
              <w:right w:w="100" w:type="dxa"/>
            </w:tcMar>
          </w:tcPr>
          <w:p w14:paraId="70949A32" w14:textId="77777777" w:rsidR="006E391E" w:rsidRDefault="004D3B81">
            <w:r>
              <w:t>Specifies the atomic action of adding an object.</w:t>
            </w:r>
          </w:p>
        </w:tc>
      </w:tr>
      <w:tr w:rsidR="006E391E" w14:paraId="7778F6B5" w14:textId="77777777" w:rsidTr="008D24FB">
        <w:trPr>
          <w:jc w:val="center"/>
        </w:trPr>
        <w:tc>
          <w:tcPr>
            <w:tcW w:w="2250" w:type="dxa"/>
            <w:shd w:val="clear" w:color="auto" w:fill="FFFFFF"/>
            <w:tcMar>
              <w:top w:w="100" w:type="dxa"/>
              <w:left w:w="100" w:type="dxa"/>
              <w:bottom w:w="100" w:type="dxa"/>
              <w:right w:w="100" w:type="dxa"/>
            </w:tcMar>
          </w:tcPr>
          <w:p w14:paraId="7D20F1FF" w14:textId="77777777" w:rsidR="006E391E" w:rsidRDefault="004D3B81">
            <w:pPr>
              <w:rPr>
                <w:b/>
              </w:rPr>
            </w:pPr>
            <w:r>
              <w:rPr>
                <w:b/>
              </w:rPr>
              <w:t>Alert</w:t>
            </w:r>
          </w:p>
        </w:tc>
        <w:tc>
          <w:tcPr>
            <w:tcW w:w="7110" w:type="dxa"/>
            <w:shd w:val="clear" w:color="auto" w:fill="FFFFFF"/>
            <w:tcMar>
              <w:top w:w="100" w:type="dxa"/>
              <w:left w:w="100" w:type="dxa"/>
              <w:bottom w:w="100" w:type="dxa"/>
              <w:right w:w="100" w:type="dxa"/>
            </w:tcMar>
          </w:tcPr>
          <w:p w14:paraId="73F0C9C1" w14:textId="77777777" w:rsidR="006E391E" w:rsidRDefault="004D3B81">
            <w:r>
              <w:t>Specifies the atomic action of issuing an alert.</w:t>
            </w:r>
          </w:p>
        </w:tc>
      </w:tr>
      <w:tr w:rsidR="006E391E" w14:paraId="3594129E" w14:textId="77777777" w:rsidTr="008D24FB">
        <w:trPr>
          <w:jc w:val="center"/>
        </w:trPr>
        <w:tc>
          <w:tcPr>
            <w:tcW w:w="2250" w:type="dxa"/>
            <w:shd w:val="clear" w:color="auto" w:fill="FFFFFF"/>
            <w:tcMar>
              <w:top w:w="100" w:type="dxa"/>
              <w:left w:w="100" w:type="dxa"/>
              <w:bottom w:w="100" w:type="dxa"/>
              <w:right w:w="100" w:type="dxa"/>
            </w:tcMar>
          </w:tcPr>
          <w:p w14:paraId="769D78DC" w14:textId="77777777" w:rsidR="006E391E" w:rsidRDefault="004D3B81">
            <w:pPr>
              <w:rPr>
                <w:b/>
              </w:rPr>
            </w:pPr>
            <w:r>
              <w:rPr>
                <w:b/>
              </w:rPr>
              <w:t>Allocate</w:t>
            </w:r>
          </w:p>
        </w:tc>
        <w:tc>
          <w:tcPr>
            <w:tcW w:w="7110" w:type="dxa"/>
            <w:shd w:val="clear" w:color="auto" w:fill="FFFFFF"/>
            <w:tcMar>
              <w:top w:w="100" w:type="dxa"/>
              <w:left w:w="100" w:type="dxa"/>
              <w:bottom w:w="100" w:type="dxa"/>
              <w:right w:w="100" w:type="dxa"/>
            </w:tcMar>
          </w:tcPr>
          <w:p w14:paraId="12327A8C" w14:textId="77777777" w:rsidR="006E391E" w:rsidRDefault="004D3B81">
            <w:r>
              <w:t>Specifies the atomic action of allocating an object.</w:t>
            </w:r>
          </w:p>
        </w:tc>
      </w:tr>
      <w:tr w:rsidR="006E391E" w14:paraId="75F2DEC0" w14:textId="77777777" w:rsidTr="008D24FB">
        <w:trPr>
          <w:jc w:val="center"/>
        </w:trPr>
        <w:tc>
          <w:tcPr>
            <w:tcW w:w="2250" w:type="dxa"/>
            <w:shd w:val="clear" w:color="auto" w:fill="FFFFFF"/>
            <w:tcMar>
              <w:top w:w="100" w:type="dxa"/>
              <w:left w:w="100" w:type="dxa"/>
              <w:bottom w:w="100" w:type="dxa"/>
              <w:right w:w="100" w:type="dxa"/>
            </w:tcMar>
          </w:tcPr>
          <w:p w14:paraId="0C9B155D" w14:textId="77777777" w:rsidR="006E391E" w:rsidRDefault="004D3B81">
            <w:pPr>
              <w:rPr>
                <w:b/>
              </w:rPr>
            </w:pPr>
            <w:r>
              <w:rPr>
                <w:b/>
              </w:rPr>
              <w:t>Archive</w:t>
            </w:r>
          </w:p>
        </w:tc>
        <w:tc>
          <w:tcPr>
            <w:tcW w:w="7110" w:type="dxa"/>
            <w:shd w:val="clear" w:color="auto" w:fill="FFFFFF"/>
            <w:tcMar>
              <w:top w:w="100" w:type="dxa"/>
              <w:left w:w="100" w:type="dxa"/>
              <w:bottom w:w="100" w:type="dxa"/>
              <w:right w:w="100" w:type="dxa"/>
            </w:tcMar>
          </w:tcPr>
          <w:p w14:paraId="348F3BB8" w14:textId="77777777" w:rsidR="006E391E" w:rsidRDefault="004D3B81">
            <w:r>
              <w:t>Specifies the atomic action of archiving an object or data.</w:t>
            </w:r>
          </w:p>
        </w:tc>
      </w:tr>
      <w:tr w:rsidR="006E391E" w14:paraId="2C04F634" w14:textId="77777777" w:rsidTr="008D24FB">
        <w:trPr>
          <w:jc w:val="center"/>
        </w:trPr>
        <w:tc>
          <w:tcPr>
            <w:tcW w:w="2250" w:type="dxa"/>
            <w:shd w:val="clear" w:color="auto" w:fill="FFFFFF"/>
            <w:tcMar>
              <w:top w:w="100" w:type="dxa"/>
              <w:left w:w="100" w:type="dxa"/>
              <w:bottom w:w="100" w:type="dxa"/>
              <w:right w:w="100" w:type="dxa"/>
            </w:tcMar>
          </w:tcPr>
          <w:p w14:paraId="015874F3" w14:textId="77777777" w:rsidR="006E391E" w:rsidRDefault="004D3B81">
            <w:pPr>
              <w:rPr>
                <w:b/>
              </w:rPr>
            </w:pPr>
            <w:r>
              <w:rPr>
                <w:b/>
              </w:rPr>
              <w:t>Assign</w:t>
            </w:r>
          </w:p>
        </w:tc>
        <w:tc>
          <w:tcPr>
            <w:tcW w:w="7110" w:type="dxa"/>
            <w:shd w:val="clear" w:color="auto" w:fill="FFFFFF"/>
            <w:tcMar>
              <w:top w:w="100" w:type="dxa"/>
              <w:left w:w="100" w:type="dxa"/>
              <w:bottom w:w="100" w:type="dxa"/>
              <w:right w:w="100" w:type="dxa"/>
            </w:tcMar>
          </w:tcPr>
          <w:p w14:paraId="398B31DE" w14:textId="77777777" w:rsidR="006E391E" w:rsidRDefault="004D3B81">
            <w:r>
              <w:t>Specifies the atomic action of assigning a value to an object.</w:t>
            </w:r>
          </w:p>
        </w:tc>
      </w:tr>
      <w:tr w:rsidR="006E391E" w14:paraId="3DFC934F" w14:textId="77777777" w:rsidTr="008D24FB">
        <w:trPr>
          <w:jc w:val="center"/>
        </w:trPr>
        <w:tc>
          <w:tcPr>
            <w:tcW w:w="2250" w:type="dxa"/>
            <w:shd w:val="clear" w:color="auto" w:fill="FFFFFF"/>
            <w:tcMar>
              <w:top w:w="100" w:type="dxa"/>
              <w:left w:w="100" w:type="dxa"/>
              <w:bottom w:w="100" w:type="dxa"/>
              <w:right w:w="100" w:type="dxa"/>
            </w:tcMar>
          </w:tcPr>
          <w:p w14:paraId="5566050D" w14:textId="77777777" w:rsidR="006E391E" w:rsidRDefault="004D3B81">
            <w:pPr>
              <w:rPr>
                <w:b/>
              </w:rPr>
            </w:pPr>
            <w:r>
              <w:rPr>
                <w:b/>
              </w:rPr>
              <w:t>Audit</w:t>
            </w:r>
          </w:p>
        </w:tc>
        <w:tc>
          <w:tcPr>
            <w:tcW w:w="7110" w:type="dxa"/>
            <w:shd w:val="clear" w:color="auto" w:fill="FFFFFF"/>
            <w:tcMar>
              <w:top w:w="100" w:type="dxa"/>
              <w:left w:w="100" w:type="dxa"/>
              <w:bottom w:w="100" w:type="dxa"/>
              <w:right w:w="100" w:type="dxa"/>
            </w:tcMar>
          </w:tcPr>
          <w:p w14:paraId="45DCAD99" w14:textId="77777777" w:rsidR="006E391E" w:rsidRDefault="004D3B81">
            <w:r>
              <w:t>Specifies the atomic action of auditing an object or data.</w:t>
            </w:r>
          </w:p>
        </w:tc>
      </w:tr>
      <w:tr w:rsidR="006E391E" w14:paraId="7149EA39" w14:textId="77777777" w:rsidTr="008D24FB">
        <w:trPr>
          <w:jc w:val="center"/>
        </w:trPr>
        <w:tc>
          <w:tcPr>
            <w:tcW w:w="2250" w:type="dxa"/>
            <w:shd w:val="clear" w:color="auto" w:fill="FFFFFF"/>
            <w:tcMar>
              <w:top w:w="100" w:type="dxa"/>
              <w:left w:w="100" w:type="dxa"/>
              <w:bottom w:w="100" w:type="dxa"/>
              <w:right w:w="100" w:type="dxa"/>
            </w:tcMar>
          </w:tcPr>
          <w:p w14:paraId="1DAC178A" w14:textId="77777777" w:rsidR="006E391E" w:rsidRDefault="004D3B81">
            <w:pPr>
              <w:rPr>
                <w:b/>
              </w:rPr>
            </w:pPr>
            <w:r>
              <w:rPr>
                <w:b/>
              </w:rPr>
              <w:t>Backup</w:t>
            </w:r>
          </w:p>
        </w:tc>
        <w:tc>
          <w:tcPr>
            <w:tcW w:w="7110" w:type="dxa"/>
            <w:shd w:val="clear" w:color="auto" w:fill="FFFFFF"/>
            <w:tcMar>
              <w:top w:w="100" w:type="dxa"/>
              <w:left w:w="100" w:type="dxa"/>
              <w:bottom w:w="100" w:type="dxa"/>
              <w:right w:w="100" w:type="dxa"/>
            </w:tcMar>
          </w:tcPr>
          <w:p w14:paraId="6E0FDACD" w14:textId="77777777" w:rsidR="006E391E" w:rsidRDefault="004D3B81">
            <w:r>
              <w:t>Specifies the atomic action of backing up an object or data.</w:t>
            </w:r>
          </w:p>
        </w:tc>
      </w:tr>
      <w:tr w:rsidR="006E391E" w14:paraId="2F0C6186" w14:textId="77777777" w:rsidTr="008D24FB">
        <w:trPr>
          <w:jc w:val="center"/>
        </w:trPr>
        <w:tc>
          <w:tcPr>
            <w:tcW w:w="2250" w:type="dxa"/>
            <w:shd w:val="clear" w:color="auto" w:fill="FFFFFF"/>
            <w:tcMar>
              <w:top w:w="100" w:type="dxa"/>
              <w:left w:w="100" w:type="dxa"/>
              <w:bottom w:w="100" w:type="dxa"/>
              <w:right w:w="100" w:type="dxa"/>
            </w:tcMar>
          </w:tcPr>
          <w:p w14:paraId="3BAB815F" w14:textId="77777777" w:rsidR="006E391E" w:rsidRDefault="004D3B81">
            <w:pPr>
              <w:rPr>
                <w:b/>
              </w:rPr>
            </w:pPr>
            <w:r>
              <w:rPr>
                <w:b/>
              </w:rPr>
              <w:t>Bind</w:t>
            </w:r>
          </w:p>
        </w:tc>
        <w:tc>
          <w:tcPr>
            <w:tcW w:w="7110" w:type="dxa"/>
            <w:shd w:val="clear" w:color="auto" w:fill="FFFFFF"/>
            <w:tcMar>
              <w:top w:w="100" w:type="dxa"/>
              <w:left w:w="100" w:type="dxa"/>
              <w:bottom w:w="100" w:type="dxa"/>
              <w:right w:w="100" w:type="dxa"/>
            </w:tcMar>
          </w:tcPr>
          <w:p w14:paraId="3D8EEC4F" w14:textId="77777777" w:rsidR="006E391E" w:rsidRDefault="004D3B81">
            <w:r>
              <w:t>Specifies the atomic action of binding two objects.</w:t>
            </w:r>
          </w:p>
        </w:tc>
      </w:tr>
      <w:tr w:rsidR="006E391E" w14:paraId="7F231C7C" w14:textId="77777777" w:rsidTr="008D24FB">
        <w:trPr>
          <w:jc w:val="center"/>
        </w:trPr>
        <w:tc>
          <w:tcPr>
            <w:tcW w:w="2250" w:type="dxa"/>
            <w:shd w:val="clear" w:color="auto" w:fill="FFFFFF"/>
            <w:tcMar>
              <w:top w:w="100" w:type="dxa"/>
              <w:left w:w="100" w:type="dxa"/>
              <w:bottom w:w="100" w:type="dxa"/>
              <w:right w:w="100" w:type="dxa"/>
            </w:tcMar>
          </w:tcPr>
          <w:p w14:paraId="09062ED2" w14:textId="77777777" w:rsidR="006E391E" w:rsidRDefault="004D3B81">
            <w:pPr>
              <w:rPr>
                <w:b/>
              </w:rPr>
            </w:pPr>
            <w:r>
              <w:rPr>
                <w:b/>
              </w:rPr>
              <w:t>Block</w:t>
            </w:r>
          </w:p>
        </w:tc>
        <w:tc>
          <w:tcPr>
            <w:tcW w:w="7110" w:type="dxa"/>
            <w:shd w:val="clear" w:color="auto" w:fill="FFFFFF"/>
            <w:tcMar>
              <w:top w:w="100" w:type="dxa"/>
              <w:left w:w="100" w:type="dxa"/>
              <w:bottom w:w="100" w:type="dxa"/>
              <w:right w:w="100" w:type="dxa"/>
            </w:tcMar>
          </w:tcPr>
          <w:p w14:paraId="4D3ED94C" w14:textId="77777777" w:rsidR="006E391E" w:rsidRDefault="004D3B81">
            <w:r>
              <w:t>Specifies the atomic action of blocking access to an object or resource.</w:t>
            </w:r>
          </w:p>
        </w:tc>
      </w:tr>
      <w:tr w:rsidR="006E391E" w14:paraId="0B016B06" w14:textId="77777777" w:rsidTr="008D24FB">
        <w:trPr>
          <w:jc w:val="center"/>
        </w:trPr>
        <w:tc>
          <w:tcPr>
            <w:tcW w:w="2250" w:type="dxa"/>
            <w:shd w:val="clear" w:color="auto" w:fill="FFFFFF"/>
            <w:tcMar>
              <w:top w:w="100" w:type="dxa"/>
              <w:left w:w="100" w:type="dxa"/>
              <w:bottom w:w="100" w:type="dxa"/>
              <w:right w:w="100" w:type="dxa"/>
            </w:tcMar>
          </w:tcPr>
          <w:p w14:paraId="0108C620" w14:textId="77777777" w:rsidR="006E391E" w:rsidRDefault="004D3B81">
            <w:pPr>
              <w:rPr>
                <w:b/>
              </w:rPr>
            </w:pPr>
            <w:r>
              <w:rPr>
                <w:b/>
              </w:rPr>
              <w:t>Call</w:t>
            </w:r>
          </w:p>
        </w:tc>
        <w:tc>
          <w:tcPr>
            <w:tcW w:w="7110" w:type="dxa"/>
            <w:shd w:val="clear" w:color="auto" w:fill="FFFFFF"/>
            <w:tcMar>
              <w:top w:w="100" w:type="dxa"/>
              <w:left w:w="100" w:type="dxa"/>
              <w:bottom w:w="100" w:type="dxa"/>
              <w:right w:w="100" w:type="dxa"/>
            </w:tcMar>
          </w:tcPr>
          <w:p w14:paraId="48A55D84" w14:textId="77777777" w:rsidR="006E391E" w:rsidRDefault="004D3B81">
            <w:r>
              <w:t>Specifies the atomic action of calling an object or resource.</w:t>
            </w:r>
          </w:p>
        </w:tc>
      </w:tr>
      <w:tr w:rsidR="006E391E" w14:paraId="23EE2372" w14:textId="77777777" w:rsidTr="008D24FB">
        <w:trPr>
          <w:jc w:val="center"/>
        </w:trPr>
        <w:tc>
          <w:tcPr>
            <w:tcW w:w="2250" w:type="dxa"/>
            <w:shd w:val="clear" w:color="auto" w:fill="FFFFFF"/>
            <w:tcMar>
              <w:top w:w="100" w:type="dxa"/>
              <w:left w:w="100" w:type="dxa"/>
              <w:bottom w:w="100" w:type="dxa"/>
              <w:right w:w="100" w:type="dxa"/>
            </w:tcMar>
          </w:tcPr>
          <w:p w14:paraId="50736A7E" w14:textId="77777777" w:rsidR="006E391E" w:rsidRDefault="004D3B81">
            <w:pPr>
              <w:rPr>
                <w:b/>
              </w:rPr>
            </w:pPr>
            <w:r>
              <w:rPr>
                <w:b/>
              </w:rPr>
              <w:t>Change</w:t>
            </w:r>
          </w:p>
        </w:tc>
        <w:tc>
          <w:tcPr>
            <w:tcW w:w="7110" w:type="dxa"/>
            <w:shd w:val="clear" w:color="auto" w:fill="FFFFFF"/>
            <w:tcMar>
              <w:top w:w="100" w:type="dxa"/>
              <w:left w:w="100" w:type="dxa"/>
              <w:bottom w:w="100" w:type="dxa"/>
              <w:right w:w="100" w:type="dxa"/>
            </w:tcMar>
          </w:tcPr>
          <w:p w14:paraId="76C94F25" w14:textId="77777777" w:rsidR="006E391E" w:rsidRDefault="004D3B81">
            <w:r>
              <w:t>Specifies the atomic action of changing an object.</w:t>
            </w:r>
          </w:p>
        </w:tc>
      </w:tr>
      <w:tr w:rsidR="006E391E" w14:paraId="5B8EA338" w14:textId="77777777" w:rsidTr="008D24FB">
        <w:trPr>
          <w:jc w:val="center"/>
        </w:trPr>
        <w:tc>
          <w:tcPr>
            <w:tcW w:w="2250" w:type="dxa"/>
            <w:shd w:val="clear" w:color="auto" w:fill="FFFFFF"/>
            <w:tcMar>
              <w:top w:w="100" w:type="dxa"/>
              <w:left w:w="100" w:type="dxa"/>
              <w:bottom w:w="100" w:type="dxa"/>
              <w:right w:w="100" w:type="dxa"/>
            </w:tcMar>
          </w:tcPr>
          <w:p w14:paraId="01D2A090" w14:textId="77777777" w:rsidR="006E391E" w:rsidRDefault="004D3B81">
            <w:pPr>
              <w:rPr>
                <w:b/>
              </w:rPr>
            </w:pPr>
            <w:r>
              <w:rPr>
                <w:b/>
              </w:rPr>
              <w:t>Check</w:t>
            </w:r>
          </w:p>
        </w:tc>
        <w:tc>
          <w:tcPr>
            <w:tcW w:w="7110" w:type="dxa"/>
            <w:shd w:val="clear" w:color="auto" w:fill="FFFFFF"/>
            <w:tcMar>
              <w:top w:w="100" w:type="dxa"/>
              <w:left w:w="100" w:type="dxa"/>
              <w:bottom w:w="100" w:type="dxa"/>
              <w:right w:w="100" w:type="dxa"/>
            </w:tcMar>
          </w:tcPr>
          <w:p w14:paraId="0866671E" w14:textId="77777777" w:rsidR="006E391E" w:rsidRDefault="004D3B81">
            <w:r>
              <w:t>Specifies the atomic action of checking an object.</w:t>
            </w:r>
          </w:p>
        </w:tc>
      </w:tr>
      <w:tr w:rsidR="006E391E" w14:paraId="72F0D989" w14:textId="77777777" w:rsidTr="008D24FB">
        <w:trPr>
          <w:jc w:val="center"/>
        </w:trPr>
        <w:tc>
          <w:tcPr>
            <w:tcW w:w="2250" w:type="dxa"/>
            <w:shd w:val="clear" w:color="auto" w:fill="FFFFFF"/>
            <w:tcMar>
              <w:top w:w="100" w:type="dxa"/>
              <w:left w:w="100" w:type="dxa"/>
              <w:bottom w:w="100" w:type="dxa"/>
              <w:right w:w="100" w:type="dxa"/>
            </w:tcMar>
          </w:tcPr>
          <w:p w14:paraId="0A188A75" w14:textId="77777777" w:rsidR="006E391E" w:rsidRDefault="004D3B81">
            <w:pPr>
              <w:rPr>
                <w:b/>
              </w:rPr>
            </w:pPr>
            <w:r>
              <w:rPr>
                <w:b/>
              </w:rPr>
              <w:t>Clean</w:t>
            </w:r>
          </w:p>
        </w:tc>
        <w:tc>
          <w:tcPr>
            <w:tcW w:w="7110" w:type="dxa"/>
            <w:shd w:val="clear" w:color="auto" w:fill="FFFFFF"/>
            <w:tcMar>
              <w:top w:w="100" w:type="dxa"/>
              <w:left w:w="100" w:type="dxa"/>
              <w:bottom w:w="100" w:type="dxa"/>
              <w:right w:w="100" w:type="dxa"/>
            </w:tcMar>
          </w:tcPr>
          <w:p w14:paraId="6A845D01" w14:textId="77777777" w:rsidR="006E391E" w:rsidRDefault="004D3B81">
            <w:r>
              <w:t>Specifies the atomic action of cleaning an object, such as a file system.</w:t>
            </w:r>
          </w:p>
        </w:tc>
      </w:tr>
      <w:tr w:rsidR="006E391E" w14:paraId="46EA15D2" w14:textId="77777777" w:rsidTr="008D24FB">
        <w:trPr>
          <w:jc w:val="center"/>
        </w:trPr>
        <w:tc>
          <w:tcPr>
            <w:tcW w:w="2250" w:type="dxa"/>
            <w:shd w:val="clear" w:color="auto" w:fill="FFFFFF"/>
            <w:tcMar>
              <w:top w:w="100" w:type="dxa"/>
              <w:left w:w="100" w:type="dxa"/>
              <w:bottom w:w="100" w:type="dxa"/>
              <w:right w:w="100" w:type="dxa"/>
            </w:tcMar>
          </w:tcPr>
          <w:p w14:paraId="1CD6455F" w14:textId="77777777" w:rsidR="006E391E" w:rsidRDefault="004D3B81">
            <w:pPr>
              <w:rPr>
                <w:b/>
              </w:rPr>
            </w:pPr>
            <w:r>
              <w:rPr>
                <w:b/>
              </w:rPr>
              <w:t>Click</w:t>
            </w:r>
          </w:p>
        </w:tc>
        <w:tc>
          <w:tcPr>
            <w:tcW w:w="7110" w:type="dxa"/>
            <w:shd w:val="clear" w:color="auto" w:fill="FFFFFF"/>
            <w:tcMar>
              <w:top w:w="100" w:type="dxa"/>
              <w:left w:w="100" w:type="dxa"/>
              <w:bottom w:w="100" w:type="dxa"/>
              <w:right w:w="100" w:type="dxa"/>
            </w:tcMar>
          </w:tcPr>
          <w:p w14:paraId="633016DD" w14:textId="77777777" w:rsidR="006E391E" w:rsidRDefault="004D3B81">
            <w:r>
              <w:t>Specifies the atomic action of clicking an object, as with a mouse.</w:t>
            </w:r>
          </w:p>
        </w:tc>
      </w:tr>
      <w:tr w:rsidR="006E391E" w14:paraId="50808FFF" w14:textId="77777777" w:rsidTr="008D24FB">
        <w:trPr>
          <w:jc w:val="center"/>
        </w:trPr>
        <w:tc>
          <w:tcPr>
            <w:tcW w:w="2250" w:type="dxa"/>
            <w:shd w:val="clear" w:color="auto" w:fill="FFFFFF"/>
            <w:tcMar>
              <w:top w:w="100" w:type="dxa"/>
              <w:left w:w="100" w:type="dxa"/>
              <w:bottom w:w="100" w:type="dxa"/>
              <w:right w:w="100" w:type="dxa"/>
            </w:tcMar>
          </w:tcPr>
          <w:p w14:paraId="1D53E498" w14:textId="77777777" w:rsidR="006E391E" w:rsidRDefault="004D3B81">
            <w:pPr>
              <w:rPr>
                <w:b/>
              </w:rPr>
            </w:pPr>
            <w:r>
              <w:rPr>
                <w:b/>
              </w:rPr>
              <w:t>Close</w:t>
            </w:r>
          </w:p>
        </w:tc>
        <w:tc>
          <w:tcPr>
            <w:tcW w:w="7110" w:type="dxa"/>
            <w:shd w:val="clear" w:color="auto" w:fill="FFFFFF"/>
            <w:tcMar>
              <w:top w:w="100" w:type="dxa"/>
              <w:left w:w="100" w:type="dxa"/>
              <w:bottom w:w="100" w:type="dxa"/>
              <w:right w:w="100" w:type="dxa"/>
            </w:tcMar>
          </w:tcPr>
          <w:p w14:paraId="367563C0" w14:textId="77777777" w:rsidR="006E391E" w:rsidRDefault="004D3B81">
            <w:r>
              <w:t>Specifies the atomic action of closing an object, such as a window handle.</w:t>
            </w:r>
          </w:p>
        </w:tc>
      </w:tr>
      <w:tr w:rsidR="006E391E" w14:paraId="6E8F92C7" w14:textId="77777777" w:rsidTr="008D24FB">
        <w:trPr>
          <w:jc w:val="center"/>
        </w:trPr>
        <w:tc>
          <w:tcPr>
            <w:tcW w:w="2250" w:type="dxa"/>
            <w:shd w:val="clear" w:color="auto" w:fill="FFFFFF"/>
            <w:tcMar>
              <w:top w:w="100" w:type="dxa"/>
              <w:left w:w="100" w:type="dxa"/>
              <w:bottom w:w="100" w:type="dxa"/>
              <w:right w:w="100" w:type="dxa"/>
            </w:tcMar>
          </w:tcPr>
          <w:p w14:paraId="6F20FBE8" w14:textId="77777777" w:rsidR="006E391E" w:rsidRDefault="004D3B81">
            <w:pPr>
              <w:rPr>
                <w:b/>
              </w:rPr>
            </w:pPr>
            <w:r>
              <w:rPr>
                <w:b/>
              </w:rPr>
              <w:t>Compare</w:t>
            </w:r>
          </w:p>
        </w:tc>
        <w:tc>
          <w:tcPr>
            <w:tcW w:w="7110" w:type="dxa"/>
            <w:shd w:val="clear" w:color="auto" w:fill="FFFFFF"/>
            <w:tcMar>
              <w:top w:w="100" w:type="dxa"/>
              <w:left w:w="100" w:type="dxa"/>
              <w:bottom w:w="100" w:type="dxa"/>
              <w:right w:w="100" w:type="dxa"/>
            </w:tcMar>
          </w:tcPr>
          <w:p w14:paraId="5F6CDE0D" w14:textId="77777777" w:rsidR="006E391E" w:rsidRDefault="004D3B81">
            <w:r>
              <w:t>Specifies the atomic action of comparing two objects.</w:t>
            </w:r>
          </w:p>
        </w:tc>
      </w:tr>
      <w:tr w:rsidR="006E391E" w14:paraId="4759AF9A" w14:textId="77777777" w:rsidTr="008D24FB">
        <w:trPr>
          <w:jc w:val="center"/>
        </w:trPr>
        <w:tc>
          <w:tcPr>
            <w:tcW w:w="2250" w:type="dxa"/>
            <w:shd w:val="clear" w:color="auto" w:fill="FFFFFF"/>
            <w:tcMar>
              <w:top w:w="100" w:type="dxa"/>
              <w:left w:w="100" w:type="dxa"/>
              <w:bottom w:w="100" w:type="dxa"/>
              <w:right w:w="100" w:type="dxa"/>
            </w:tcMar>
          </w:tcPr>
          <w:p w14:paraId="14FED861" w14:textId="77777777" w:rsidR="006E391E" w:rsidRDefault="004D3B81">
            <w:pPr>
              <w:rPr>
                <w:b/>
              </w:rPr>
            </w:pPr>
            <w:r>
              <w:rPr>
                <w:b/>
              </w:rPr>
              <w:t>Compress</w:t>
            </w:r>
          </w:p>
        </w:tc>
        <w:tc>
          <w:tcPr>
            <w:tcW w:w="7110" w:type="dxa"/>
            <w:shd w:val="clear" w:color="auto" w:fill="FFFFFF"/>
            <w:tcMar>
              <w:top w:w="100" w:type="dxa"/>
              <w:left w:w="100" w:type="dxa"/>
              <w:bottom w:w="100" w:type="dxa"/>
              <w:right w:w="100" w:type="dxa"/>
            </w:tcMar>
          </w:tcPr>
          <w:p w14:paraId="0FBFACED" w14:textId="77777777" w:rsidR="006E391E" w:rsidRDefault="004D3B81">
            <w:r>
              <w:t>Specifies the atomic action of compressing an object.</w:t>
            </w:r>
          </w:p>
        </w:tc>
      </w:tr>
      <w:tr w:rsidR="006E391E" w14:paraId="0694FABA" w14:textId="77777777" w:rsidTr="008D24FB">
        <w:trPr>
          <w:jc w:val="center"/>
        </w:trPr>
        <w:tc>
          <w:tcPr>
            <w:tcW w:w="2250" w:type="dxa"/>
            <w:shd w:val="clear" w:color="auto" w:fill="FFFFFF"/>
            <w:tcMar>
              <w:top w:w="100" w:type="dxa"/>
              <w:left w:w="100" w:type="dxa"/>
              <w:bottom w:w="100" w:type="dxa"/>
              <w:right w:w="100" w:type="dxa"/>
            </w:tcMar>
          </w:tcPr>
          <w:p w14:paraId="56B286ED" w14:textId="77777777" w:rsidR="006E391E" w:rsidRDefault="004D3B81">
            <w:pPr>
              <w:rPr>
                <w:b/>
              </w:rPr>
            </w:pPr>
            <w:r>
              <w:rPr>
                <w:b/>
              </w:rPr>
              <w:lastRenderedPageBreak/>
              <w:t>Configure</w:t>
            </w:r>
          </w:p>
        </w:tc>
        <w:tc>
          <w:tcPr>
            <w:tcW w:w="7110" w:type="dxa"/>
            <w:shd w:val="clear" w:color="auto" w:fill="FFFFFF"/>
            <w:tcMar>
              <w:top w:w="100" w:type="dxa"/>
              <w:left w:w="100" w:type="dxa"/>
              <w:bottom w:w="100" w:type="dxa"/>
              <w:right w:w="100" w:type="dxa"/>
            </w:tcMar>
          </w:tcPr>
          <w:p w14:paraId="19EF2617" w14:textId="77777777" w:rsidR="006E391E" w:rsidRDefault="004D3B81">
            <w:r>
              <w:t>Specifies the atomic action of configuring a resource.</w:t>
            </w:r>
          </w:p>
        </w:tc>
      </w:tr>
      <w:tr w:rsidR="006E391E" w14:paraId="79903969" w14:textId="77777777" w:rsidTr="008D24FB">
        <w:trPr>
          <w:jc w:val="center"/>
        </w:trPr>
        <w:tc>
          <w:tcPr>
            <w:tcW w:w="2250" w:type="dxa"/>
            <w:shd w:val="clear" w:color="auto" w:fill="FFFFFF"/>
            <w:tcMar>
              <w:top w:w="100" w:type="dxa"/>
              <w:left w:w="100" w:type="dxa"/>
              <w:bottom w:w="100" w:type="dxa"/>
              <w:right w:w="100" w:type="dxa"/>
            </w:tcMar>
          </w:tcPr>
          <w:p w14:paraId="1C637828" w14:textId="77777777" w:rsidR="006E391E" w:rsidRDefault="004D3B81">
            <w:pPr>
              <w:rPr>
                <w:b/>
              </w:rPr>
            </w:pPr>
            <w:r>
              <w:rPr>
                <w:b/>
              </w:rPr>
              <w:t>Connect</w:t>
            </w:r>
          </w:p>
        </w:tc>
        <w:tc>
          <w:tcPr>
            <w:tcW w:w="7110" w:type="dxa"/>
            <w:shd w:val="clear" w:color="auto" w:fill="FFFFFF"/>
            <w:tcMar>
              <w:top w:w="100" w:type="dxa"/>
              <w:left w:w="100" w:type="dxa"/>
              <w:bottom w:w="100" w:type="dxa"/>
              <w:right w:w="100" w:type="dxa"/>
            </w:tcMar>
          </w:tcPr>
          <w:p w14:paraId="2F054E0E" w14:textId="77777777" w:rsidR="006E391E" w:rsidRDefault="004D3B81">
            <w:r>
              <w:t>Specifies the atomic action of connecting to an object, such as a service or resource.</w:t>
            </w:r>
          </w:p>
        </w:tc>
      </w:tr>
      <w:tr w:rsidR="006E391E" w14:paraId="7B9CD620" w14:textId="77777777" w:rsidTr="008D24FB">
        <w:trPr>
          <w:jc w:val="center"/>
        </w:trPr>
        <w:tc>
          <w:tcPr>
            <w:tcW w:w="2250" w:type="dxa"/>
            <w:shd w:val="clear" w:color="auto" w:fill="FFFFFF"/>
            <w:tcMar>
              <w:top w:w="100" w:type="dxa"/>
              <w:left w:w="100" w:type="dxa"/>
              <w:bottom w:w="100" w:type="dxa"/>
              <w:right w:w="100" w:type="dxa"/>
            </w:tcMar>
          </w:tcPr>
          <w:p w14:paraId="2CF7788B" w14:textId="77777777" w:rsidR="006E391E" w:rsidRDefault="004D3B81">
            <w:pPr>
              <w:rPr>
                <w:b/>
              </w:rPr>
            </w:pPr>
            <w:r>
              <w:rPr>
                <w:b/>
              </w:rPr>
              <w:t>Control</w:t>
            </w:r>
          </w:p>
        </w:tc>
        <w:tc>
          <w:tcPr>
            <w:tcW w:w="7110" w:type="dxa"/>
            <w:shd w:val="clear" w:color="auto" w:fill="FFFFFF"/>
            <w:tcMar>
              <w:top w:w="100" w:type="dxa"/>
              <w:left w:w="100" w:type="dxa"/>
              <w:bottom w:w="100" w:type="dxa"/>
              <w:right w:w="100" w:type="dxa"/>
            </w:tcMar>
          </w:tcPr>
          <w:p w14:paraId="2CD828AA" w14:textId="77777777" w:rsidR="006E391E" w:rsidRDefault="004D3B81">
            <w:r>
              <w:t>Specifies the atomic action of controlling an object or data.</w:t>
            </w:r>
          </w:p>
        </w:tc>
      </w:tr>
      <w:tr w:rsidR="006E391E" w14:paraId="06280EA9" w14:textId="77777777" w:rsidTr="008D24FB">
        <w:trPr>
          <w:jc w:val="center"/>
        </w:trPr>
        <w:tc>
          <w:tcPr>
            <w:tcW w:w="2250" w:type="dxa"/>
            <w:shd w:val="clear" w:color="auto" w:fill="FFFFFF"/>
            <w:tcMar>
              <w:top w:w="100" w:type="dxa"/>
              <w:left w:w="100" w:type="dxa"/>
              <w:bottom w:w="100" w:type="dxa"/>
              <w:right w:w="100" w:type="dxa"/>
            </w:tcMar>
          </w:tcPr>
          <w:p w14:paraId="4ACF77B2" w14:textId="77777777" w:rsidR="006E391E" w:rsidRDefault="004D3B81">
            <w:pPr>
              <w:rPr>
                <w:b/>
              </w:rPr>
            </w:pPr>
            <w:r>
              <w:rPr>
                <w:b/>
              </w:rPr>
              <w:t>Copy/Duplicate</w:t>
            </w:r>
          </w:p>
        </w:tc>
        <w:tc>
          <w:tcPr>
            <w:tcW w:w="7110" w:type="dxa"/>
            <w:shd w:val="clear" w:color="auto" w:fill="FFFFFF"/>
            <w:tcMar>
              <w:top w:w="100" w:type="dxa"/>
              <w:left w:w="100" w:type="dxa"/>
              <w:bottom w:w="100" w:type="dxa"/>
              <w:right w:w="100" w:type="dxa"/>
            </w:tcMar>
          </w:tcPr>
          <w:p w14:paraId="142FBB10" w14:textId="77777777" w:rsidR="006E391E" w:rsidRDefault="004D3B81">
            <w:r>
              <w:t>Specifies the atomic action of copying or duplicating an object or data EXCEPT in cases where the object is considered a thread or process as a whole.</w:t>
            </w:r>
          </w:p>
        </w:tc>
      </w:tr>
      <w:tr w:rsidR="006E391E" w14:paraId="20C3D648" w14:textId="77777777" w:rsidTr="008D24FB">
        <w:trPr>
          <w:jc w:val="center"/>
        </w:trPr>
        <w:tc>
          <w:tcPr>
            <w:tcW w:w="2250" w:type="dxa"/>
            <w:shd w:val="clear" w:color="auto" w:fill="FFFFFF"/>
            <w:tcMar>
              <w:top w:w="100" w:type="dxa"/>
              <w:left w:w="100" w:type="dxa"/>
              <w:bottom w:w="100" w:type="dxa"/>
              <w:right w:w="100" w:type="dxa"/>
            </w:tcMar>
          </w:tcPr>
          <w:p w14:paraId="49C72590" w14:textId="77777777" w:rsidR="006E391E" w:rsidRDefault="004D3B81">
            <w:pPr>
              <w:rPr>
                <w:b/>
              </w:rPr>
            </w:pPr>
            <w:r>
              <w:rPr>
                <w:b/>
              </w:rPr>
              <w:t>Create</w:t>
            </w:r>
          </w:p>
        </w:tc>
        <w:tc>
          <w:tcPr>
            <w:tcW w:w="7110" w:type="dxa"/>
            <w:shd w:val="clear" w:color="auto" w:fill="FFFFFF"/>
            <w:tcMar>
              <w:top w:w="100" w:type="dxa"/>
              <w:left w:w="100" w:type="dxa"/>
              <w:bottom w:w="100" w:type="dxa"/>
              <w:right w:w="100" w:type="dxa"/>
            </w:tcMar>
          </w:tcPr>
          <w:p w14:paraId="77F8D9AE" w14:textId="77777777" w:rsidR="006E391E" w:rsidRDefault="004D3B81">
            <w:r>
              <w:t>Specifies the atomic action of creating an object or data.</w:t>
            </w:r>
          </w:p>
        </w:tc>
      </w:tr>
      <w:tr w:rsidR="006E391E" w14:paraId="5F142E7D" w14:textId="77777777" w:rsidTr="008D24FB">
        <w:trPr>
          <w:jc w:val="center"/>
        </w:trPr>
        <w:tc>
          <w:tcPr>
            <w:tcW w:w="2250" w:type="dxa"/>
            <w:shd w:val="clear" w:color="auto" w:fill="FFFFFF"/>
            <w:tcMar>
              <w:top w:w="100" w:type="dxa"/>
              <w:left w:w="100" w:type="dxa"/>
              <w:bottom w:w="100" w:type="dxa"/>
              <w:right w:w="100" w:type="dxa"/>
            </w:tcMar>
          </w:tcPr>
          <w:p w14:paraId="14005B8E" w14:textId="77777777" w:rsidR="006E391E" w:rsidRDefault="004D3B81">
            <w:pPr>
              <w:rPr>
                <w:b/>
              </w:rPr>
            </w:pPr>
            <w:r>
              <w:rPr>
                <w:b/>
              </w:rPr>
              <w:t>Decode</w:t>
            </w:r>
          </w:p>
        </w:tc>
        <w:tc>
          <w:tcPr>
            <w:tcW w:w="7110" w:type="dxa"/>
            <w:shd w:val="clear" w:color="auto" w:fill="FFFFFF"/>
            <w:tcMar>
              <w:top w:w="100" w:type="dxa"/>
              <w:left w:w="100" w:type="dxa"/>
              <w:bottom w:w="100" w:type="dxa"/>
              <w:right w:w="100" w:type="dxa"/>
            </w:tcMar>
          </w:tcPr>
          <w:p w14:paraId="6CC5106E" w14:textId="77777777" w:rsidR="006E391E" w:rsidRDefault="004D3B81">
            <w:r>
              <w:t>Specifies the atomic action of decoding an object or data.</w:t>
            </w:r>
          </w:p>
        </w:tc>
      </w:tr>
      <w:tr w:rsidR="006E391E" w14:paraId="1FEBE205" w14:textId="77777777" w:rsidTr="008D24FB">
        <w:trPr>
          <w:jc w:val="center"/>
        </w:trPr>
        <w:tc>
          <w:tcPr>
            <w:tcW w:w="2250" w:type="dxa"/>
            <w:shd w:val="clear" w:color="auto" w:fill="FFFFFF"/>
            <w:tcMar>
              <w:top w:w="100" w:type="dxa"/>
              <w:left w:w="100" w:type="dxa"/>
              <w:bottom w:w="100" w:type="dxa"/>
              <w:right w:w="100" w:type="dxa"/>
            </w:tcMar>
          </w:tcPr>
          <w:p w14:paraId="24486C38" w14:textId="77777777" w:rsidR="006E391E" w:rsidRDefault="004D3B81">
            <w:pPr>
              <w:rPr>
                <w:b/>
              </w:rPr>
            </w:pPr>
            <w:r>
              <w:rPr>
                <w:b/>
              </w:rPr>
              <w:t>Decompress</w:t>
            </w:r>
          </w:p>
        </w:tc>
        <w:tc>
          <w:tcPr>
            <w:tcW w:w="7110" w:type="dxa"/>
            <w:shd w:val="clear" w:color="auto" w:fill="FFFFFF"/>
            <w:tcMar>
              <w:top w:w="100" w:type="dxa"/>
              <w:left w:w="100" w:type="dxa"/>
              <w:bottom w:w="100" w:type="dxa"/>
              <w:right w:w="100" w:type="dxa"/>
            </w:tcMar>
          </w:tcPr>
          <w:p w14:paraId="096C6F06" w14:textId="77777777" w:rsidR="006E391E" w:rsidRDefault="004D3B81">
            <w:r>
              <w:t>Specifies the atomic action of decompressing an object, such as an archive.</w:t>
            </w:r>
          </w:p>
        </w:tc>
      </w:tr>
      <w:tr w:rsidR="006E391E" w14:paraId="60CF9E16" w14:textId="77777777" w:rsidTr="008D24FB">
        <w:trPr>
          <w:jc w:val="center"/>
        </w:trPr>
        <w:tc>
          <w:tcPr>
            <w:tcW w:w="2250" w:type="dxa"/>
            <w:shd w:val="clear" w:color="auto" w:fill="FFFFFF"/>
            <w:tcMar>
              <w:top w:w="100" w:type="dxa"/>
              <w:left w:w="100" w:type="dxa"/>
              <w:bottom w:w="100" w:type="dxa"/>
              <w:right w:w="100" w:type="dxa"/>
            </w:tcMar>
          </w:tcPr>
          <w:p w14:paraId="374A8D11" w14:textId="77777777" w:rsidR="006E391E" w:rsidRDefault="004D3B81">
            <w:pPr>
              <w:rPr>
                <w:b/>
              </w:rPr>
            </w:pPr>
            <w:r>
              <w:rPr>
                <w:b/>
              </w:rPr>
              <w:t>Decrypt</w:t>
            </w:r>
          </w:p>
        </w:tc>
        <w:tc>
          <w:tcPr>
            <w:tcW w:w="7110" w:type="dxa"/>
            <w:shd w:val="clear" w:color="auto" w:fill="FFFFFF"/>
            <w:tcMar>
              <w:top w:w="100" w:type="dxa"/>
              <w:left w:w="100" w:type="dxa"/>
              <w:bottom w:w="100" w:type="dxa"/>
              <w:right w:w="100" w:type="dxa"/>
            </w:tcMar>
          </w:tcPr>
          <w:p w14:paraId="4212A84E" w14:textId="77777777" w:rsidR="006E391E" w:rsidRDefault="004D3B81">
            <w:r>
              <w:t>Specifies the atomic action of decrypting an object.</w:t>
            </w:r>
          </w:p>
        </w:tc>
      </w:tr>
      <w:tr w:rsidR="006E391E" w14:paraId="07EB0EB9" w14:textId="77777777" w:rsidTr="008D24FB">
        <w:trPr>
          <w:jc w:val="center"/>
        </w:trPr>
        <w:tc>
          <w:tcPr>
            <w:tcW w:w="2250" w:type="dxa"/>
            <w:shd w:val="clear" w:color="auto" w:fill="FFFFFF"/>
            <w:tcMar>
              <w:top w:w="100" w:type="dxa"/>
              <w:left w:w="100" w:type="dxa"/>
              <w:bottom w:w="100" w:type="dxa"/>
              <w:right w:w="100" w:type="dxa"/>
            </w:tcMar>
          </w:tcPr>
          <w:p w14:paraId="17F0A576" w14:textId="77777777" w:rsidR="006E391E" w:rsidRDefault="004D3B81">
            <w:pPr>
              <w:rPr>
                <w:b/>
              </w:rPr>
            </w:pPr>
            <w:r>
              <w:rPr>
                <w:b/>
              </w:rPr>
              <w:t>Deny</w:t>
            </w:r>
          </w:p>
        </w:tc>
        <w:tc>
          <w:tcPr>
            <w:tcW w:w="7110" w:type="dxa"/>
            <w:shd w:val="clear" w:color="auto" w:fill="FFFFFF"/>
            <w:tcMar>
              <w:top w:w="100" w:type="dxa"/>
              <w:left w:w="100" w:type="dxa"/>
              <w:bottom w:w="100" w:type="dxa"/>
              <w:right w:w="100" w:type="dxa"/>
            </w:tcMar>
          </w:tcPr>
          <w:p w14:paraId="06084FD3" w14:textId="1E6BDD49" w:rsidR="006E391E" w:rsidRDefault="004D3B81">
            <w:r>
              <w:t xml:space="preserve">Specifies the atomic action of denying access to </w:t>
            </w:r>
            <w:r w:rsidR="00FF6C6F">
              <w:t>an</w:t>
            </w:r>
            <w:r>
              <w:t xml:space="preserve"> object or resource.</w:t>
            </w:r>
          </w:p>
        </w:tc>
      </w:tr>
      <w:tr w:rsidR="006E391E" w14:paraId="06213734" w14:textId="77777777" w:rsidTr="008D24FB">
        <w:trPr>
          <w:jc w:val="center"/>
        </w:trPr>
        <w:tc>
          <w:tcPr>
            <w:tcW w:w="2250" w:type="dxa"/>
            <w:shd w:val="clear" w:color="auto" w:fill="FFFFFF"/>
            <w:tcMar>
              <w:top w:w="100" w:type="dxa"/>
              <w:left w:w="100" w:type="dxa"/>
              <w:bottom w:w="100" w:type="dxa"/>
              <w:right w:w="100" w:type="dxa"/>
            </w:tcMar>
          </w:tcPr>
          <w:p w14:paraId="5FA0841B" w14:textId="77777777" w:rsidR="006E391E" w:rsidRDefault="004D3B81">
            <w:pPr>
              <w:rPr>
                <w:b/>
              </w:rPr>
            </w:pPr>
            <w:r>
              <w:rPr>
                <w:b/>
              </w:rPr>
              <w:t>Depress</w:t>
            </w:r>
          </w:p>
        </w:tc>
        <w:tc>
          <w:tcPr>
            <w:tcW w:w="7110" w:type="dxa"/>
            <w:shd w:val="clear" w:color="auto" w:fill="FFFFFF"/>
            <w:tcMar>
              <w:top w:w="100" w:type="dxa"/>
              <w:left w:w="100" w:type="dxa"/>
              <w:bottom w:w="100" w:type="dxa"/>
              <w:right w:w="100" w:type="dxa"/>
            </w:tcMar>
          </w:tcPr>
          <w:p w14:paraId="2BF8E2CA" w14:textId="77777777" w:rsidR="006E391E" w:rsidRDefault="004D3B81">
            <w:r>
              <w:t>Specifies the atomic action of depressing an object that has been pressed, such a button.</w:t>
            </w:r>
          </w:p>
        </w:tc>
      </w:tr>
      <w:tr w:rsidR="006E391E" w14:paraId="66766C3D" w14:textId="77777777" w:rsidTr="008D24FB">
        <w:trPr>
          <w:jc w:val="center"/>
        </w:trPr>
        <w:tc>
          <w:tcPr>
            <w:tcW w:w="2250" w:type="dxa"/>
            <w:shd w:val="clear" w:color="auto" w:fill="FFFFFF"/>
            <w:tcMar>
              <w:top w:w="100" w:type="dxa"/>
              <w:left w:w="100" w:type="dxa"/>
              <w:bottom w:w="100" w:type="dxa"/>
              <w:right w:w="100" w:type="dxa"/>
            </w:tcMar>
          </w:tcPr>
          <w:p w14:paraId="434F74DF" w14:textId="77777777" w:rsidR="006E391E" w:rsidRDefault="004D3B81">
            <w:pPr>
              <w:rPr>
                <w:b/>
              </w:rPr>
            </w:pPr>
            <w:r>
              <w:rPr>
                <w:b/>
              </w:rPr>
              <w:t>Detect</w:t>
            </w:r>
          </w:p>
        </w:tc>
        <w:tc>
          <w:tcPr>
            <w:tcW w:w="7110" w:type="dxa"/>
            <w:shd w:val="clear" w:color="auto" w:fill="FFFFFF"/>
            <w:tcMar>
              <w:top w:w="100" w:type="dxa"/>
              <w:left w:w="100" w:type="dxa"/>
              <w:bottom w:w="100" w:type="dxa"/>
              <w:right w:w="100" w:type="dxa"/>
            </w:tcMar>
          </w:tcPr>
          <w:p w14:paraId="5A436494" w14:textId="77777777" w:rsidR="006E391E" w:rsidRDefault="004D3B81">
            <w:r>
              <w:t>Specifies the atomic action of detecting an object.</w:t>
            </w:r>
          </w:p>
        </w:tc>
      </w:tr>
      <w:tr w:rsidR="006E391E" w14:paraId="6EFCAAA4" w14:textId="77777777" w:rsidTr="008D24FB">
        <w:trPr>
          <w:jc w:val="center"/>
        </w:trPr>
        <w:tc>
          <w:tcPr>
            <w:tcW w:w="2250" w:type="dxa"/>
            <w:shd w:val="clear" w:color="auto" w:fill="FFFFFF"/>
            <w:tcMar>
              <w:top w:w="100" w:type="dxa"/>
              <w:left w:w="100" w:type="dxa"/>
              <w:bottom w:w="100" w:type="dxa"/>
              <w:right w:w="100" w:type="dxa"/>
            </w:tcMar>
          </w:tcPr>
          <w:p w14:paraId="68233E45" w14:textId="77777777" w:rsidR="006E391E" w:rsidRDefault="004D3B81">
            <w:pPr>
              <w:rPr>
                <w:b/>
              </w:rPr>
            </w:pPr>
            <w:r>
              <w:rPr>
                <w:b/>
              </w:rPr>
              <w:t>Disconnect</w:t>
            </w:r>
          </w:p>
        </w:tc>
        <w:tc>
          <w:tcPr>
            <w:tcW w:w="7110" w:type="dxa"/>
            <w:shd w:val="clear" w:color="auto" w:fill="FFFFFF"/>
            <w:tcMar>
              <w:top w:w="100" w:type="dxa"/>
              <w:left w:w="100" w:type="dxa"/>
              <w:bottom w:w="100" w:type="dxa"/>
              <w:right w:w="100" w:type="dxa"/>
            </w:tcMar>
          </w:tcPr>
          <w:p w14:paraId="2B18BC4D" w14:textId="77777777" w:rsidR="006E391E" w:rsidRDefault="004D3B81">
            <w:r>
              <w:t>Specifies the atomic action of disconnecting from a service or resource.</w:t>
            </w:r>
          </w:p>
        </w:tc>
      </w:tr>
      <w:tr w:rsidR="006E391E" w14:paraId="2F586C9E" w14:textId="77777777" w:rsidTr="008D24FB">
        <w:trPr>
          <w:jc w:val="center"/>
        </w:trPr>
        <w:tc>
          <w:tcPr>
            <w:tcW w:w="2250" w:type="dxa"/>
            <w:shd w:val="clear" w:color="auto" w:fill="FFFFFF"/>
            <w:tcMar>
              <w:top w:w="100" w:type="dxa"/>
              <w:left w:w="100" w:type="dxa"/>
              <w:bottom w:w="100" w:type="dxa"/>
              <w:right w:w="100" w:type="dxa"/>
            </w:tcMar>
          </w:tcPr>
          <w:p w14:paraId="6E2B3928" w14:textId="77777777" w:rsidR="006E391E" w:rsidRDefault="004D3B81">
            <w:pPr>
              <w:rPr>
                <w:b/>
              </w:rPr>
            </w:pPr>
            <w:r>
              <w:rPr>
                <w:b/>
              </w:rPr>
              <w:t>Download</w:t>
            </w:r>
          </w:p>
        </w:tc>
        <w:tc>
          <w:tcPr>
            <w:tcW w:w="7110" w:type="dxa"/>
            <w:shd w:val="clear" w:color="auto" w:fill="FFFFFF"/>
            <w:tcMar>
              <w:top w:w="100" w:type="dxa"/>
              <w:left w:w="100" w:type="dxa"/>
              <w:bottom w:w="100" w:type="dxa"/>
              <w:right w:w="100" w:type="dxa"/>
            </w:tcMar>
          </w:tcPr>
          <w:p w14:paraId="0B3C9CCF" w14:textId="77777777" w:rsidR="006E391E" w:rsidRDefault="004D3B81">
            <w:r>
              <w:t>Specifies the atomic action of downloading an object or data.</w:t>
            </w:r>
          </w:p>
        </w:tc>
      </w:tr>
      <w:tr w:rsidR="006E391E" w14:paraId="45BE908C" w14:textId="77777777" w:rsidTr="008D24FB">
        <w:trPr>
          <w:jc w:val="center"/>
        </w:trPr>
        <w:tc>
          <w:tcPr>
            <w:tcW w:w="2250" w:type="dxa"/>
            <w:shd w:val="clear" w:color="auto" w:fill="FFFFFF"/>
            <w:tcMar>
              <w:top w:w="100" w:type="dxa"/>
              <w:left w:w="100" w:type="dxa"/>
              <w:bottom w:w="100" w:type="dxa"/>
              <w:right w:w="100" w:type="dxa"/>
            </w:tcMar>
          </w:tcPr>
          <w:p w14:paraId="6E4BC4CF" w14:textId="77777777" w:rsidR="006E391E" w:rsidRDefault="004D3B81">
            <w:pPr>
              <w:rPr>
                <w:b/>
              </w:rPr>
            </w:pPr>
            <w:r>
              <w:rPr>
                <w:b/>
              </w:rPr>
              <w:t>Draw</w:t>
            </w:r>
          </w:p>
        </w:tc>
        <w:tc>
          <w:tcPr>
            <w:tcW w:w="7110" w:type="dxa"/>
            <w:shd w:val="clear" w:color="auto" w:fill="FFFFFF"/>
            <w:tcMar>
              <w:top w:w="100" w:type="dxa"/>
              <w:left w:w="100" w:type="dxa"/>
              <w:bottom w:w="100" w:type="dxa"/>
              <w:right w:w="100" w:type="dxa"/>
            </w:tcMar>
          </w:tcPr>
          <w:p w14:paraId="6BCA2A1D" w14:textId="77777777" w:rsidR="006E391E" w:rsidRDefault="004D3B81">
            <w:r>
              <w:t>Specifies the atomic action of drawing an object.</w:t>
            </w:r>
          </w:p>
        </w:tc>
      </w:tr>
      <w:tr w:rsidR="006E391E" w14:paraId="2F4CB79B" w14:textId="77777777" w:rsidTr="008D24FB">
        <w:trPr>
          <w:jc w:val="center"/>
        </w:trPr>
        <w:tc>
          <w:tcPr>
            <w:tcW w:w="2250" w:type="dxa"/>
            <w:shd w:val="clear" w:color="auto" w:fill="FFFFFF"/>
            <w:tcMar>
              <w:top w:w="100" w:type="dxa"/>
              <w:left w:w="100" w:type="dxa"/>
              <w:bottom w:w="100" w:type="dxa"/>
              <w:right w:w="100" w:type="dxa"/>
            </w:tcMar>
          </w:tcPr>
          <w:p w14:paraId="3ABC27FF" w14:textId="77777777" w:rsidR="006E391E" w:rsidRDefault="004D3B81">
            <w:pPr>
              <w:rPr>
                <w:b/>
              </w:rPr>
            </w:pPr>
            <w:r>
              <w:rPr>
                <w:b/>
              </w:rPr>
              <w:t>Drop</w:t>
            </w:r>
          </w:p>
        </w:tc>
        <w:tc>
          <w:tcPr>
            <w:tcW w:w="7110" w:type="dxa"/>
            <w:shd w:val="clear" w:color="auto" w:fill="FFFFFF"/>
            <w:tcMar>
              <w:top w:w="100" w:type="dxa"/>
              <w:left w:w="100" w:type="dxa"/>
              <w:bottom w:w="100" w:type="dxa"/>
              <w:right w:w="100" w:type="dxa"/>
            </w:tcMar>
          </w:tcPr>
          <w:p w14:paraId="5F573302" w14:textId="77777777" w:rsidR="006E391E" w:rsidRDefault="004D3B81">
            <w:r>
              <w:t>Specifies the atomic action of dropping an object, such as a connection.</w:t>
            </w:r>
          </w:p>
        </w:tc>
      </w:tr>
      <w:tr w:rsidR="006E391E" w14:paraId="3EBAE29A" w14:textId="77777777" w:rsidTr="008D24FB">
        <w:trPr>
          <w:jc w:val="center"/>
        </w:trPr>
        <w:tc>
          <w:tcPr>
            <w:tcW w:w="2250" w:type="dxa"/>
            <w:shd w:val="clear" w:color="auto" w:fill="FFFFFF"/>
            <w:tcMar>
              <w:top w:w="100" w:type="dxa"/>
              <w:left w:w="100" w:type="dxa"/>
              <w:bottom w:w="100" w:type="dxa"/>
              <w:right w:w="100" w:type="dxa"/>
            </w:tcMar>
          </w:tcPr>
          <w:p w14:paraId="2D2C9405" w14:textId="77777777" w:rsidR="006E391E" w:rsidRDefault="004D3B81">
            <w:pPr>
              <w:rPr>
                <w:b/>
              </w:rPr>
            </w:pPr>
            <w:r>
              <w:rPr>
                <w:b/>
              </w:rPr>
              <w:t>Encode</w:t>
            </w:r>
          </w:p>
        </w:tc>
        <w:tc>
          <w:tcPr>
            <w:tcW w:w="7110" w:type="dxa"/>
            <w:shd w:val="clear" w:color="auto" w:fill="FFFFFF"/>
            <w:tcMar>
              <w:top w:w="100" w:type="dxa"/>
              <w:left w:w="100" w:type="dxa"/>
              <w:bottom w:w="100" w:type="dxa"/>
              <w:right w:w="100" w:type="dxa"/>
            </w:tcMar>
          </w:tcPr>
          <w:p w14:paraId="22374E13" w14:textId="77777777" w:rsidR="006E391E" w:rsidRDefault="004D3B81">
            <w:r>
              <w:t>Specifies the atomic action of encoding an object or data.</w:t>
            </w:r>
          </w:p>
        </w:tc>
      </w:tr>
      <w:tr w:rsidR="006E391E" w14:paraId="3C87601A" w14:textId="77777777" w:rsidTr="008D24FB">
        <w:trPr>
          <w:jc w:val="center"/>
        </w:trPr>
        <w:tc>
          <w:tcPr>
            <w:tcW w:w="2250" w:type="dxa"/>
            <w:shd w:val="clear" w:color="auto" w:fill="FFFFFF"/>
            <w:tcMar>
              <w:top w:w="100" w:type="dxa"/>
              <w:left w:w="100" w:type="dxa"/>
              <w:bottom w:w="100" w:type="dxa"/>
              <w:right w:w="100" w:type="dxa"/>
            </w:tcMar>
          </w:tcPr>
          <w:p w14:paraId="22941486" w14:textId="77777777" w:rsidR="006E391E" w:rsidRDefault="004D3B81">
            <w:pPr>
              <w:rPr>
                <w:b/>
              </w:rPr>
            </w:pPr>
            <w:r>
              <w:rPr>
                <w:b/>
              </w:rPr>
              <w:t>Encrypt</w:t>
            </w:r>
          </w:p>
        </w:tc>
        <w:tc>
          <w:tcPr>
            <w:tcW w:w="7110" w:type="dxa"/>
            <w:shd w:val="clear" w:color="auto" w:fill="FFFFFF"/>
            <w:tcMar>
              <w:top w:w="100" w:type="dxa"/>
              <w:left w:w="100" w:type="dxa"/>
              <w:bottom w:w="100" w:type="dxa"/>
              <w:right w:w="100" w:type="dxa"/>
            </w:tcMar>
          </w:tcPr>
          <w:p w14:paraId="25E425B5" w14:textId="77777777" w:rsidR="006E391E" w:rsidRDefault="004D3B81">
            <w:r>
              <w:t>Specifies the atomic action of encrypting an object or data.</w:t>
            </w:r>
          </w:p>
        </w:tc>
      </w:tr>
      <w:tr w:rsidR="006E391E" w14:paraId="7DA5342E" w14:textId="77777777" w:rsidTr="008D24FB">
        <w:trPr>
          <w:jc w:val="center"/>
        </w:trPr>
        <w:tc>
          <w:tcPr>
            <w:tcW w:w="2250" w:type="dxa"/>
            <w:shd w:val="clear" w:color="auto" w:fill="FFFFFF"/>
            <w:tcMar>
              <w:top w:w="100" w:type="dxa"/>
              <w:left w:w="100" w:type="dxa"/>
              <w:bottom w:w="100" w:type="dxa"/>
              <w:right w:w="100" w:type="dxa"/>
            </w:tcMar>
          </w:tcPr>
          <w:p w14:paraId="307EACFF" w14:textId="77777777" w:rsidR="006E391E" w:rsidRDefault="004D3B81">
            <w:pPr>
              <w:rPr>
                <w:b/>
              </w:rPr>
            </w:pPr>
            <w:r>
              <w:rPr>
                <w:b/>
              </w:rPr>
              <w:t>Enumerate</w:t>
            </w:r>
          </w:p>
        </w:tc>
        <w:tc>
          <w:tcPr>
            <w:tcW w:w="7110" w:type="dxa"/>
            <w:shd w:val="clear" w:color="auto" w:fill="FFFFFF"/>
            <w:tcMar>
              <w:top w:w="100" w:type="dxa"/>
              <w:left w:w="100" w:type="dxa"/>
              <w:bottom w:w="100" w:type="dxa"/>
              <w:right w:w="100" w:type="dxa"/>
            </w:tcMar>
          </w:tcPr>
          <w:p w14:paraId="06BF8D87" w14:textId="77777777" w:rsidR="006E391E" w:rsidRDefault="004D3B81">
            <w:r>
              <w:t>Specifies the atomic action of enumerating a list of objects.</w:t>
            </w:r>
          </w:p>
        </w:tc>
      </w:tr>
      <w:tr w:rsidR="006E391E" w14:paraId="4D49BB56" w14:textId="77777777" w:rsidTr="008D24FB">
        <w:trPr>
          <w:jc w:val="center"/>
        </w:trPr>
        <w:tc>
          <w:tcPr>
            <w:tcW w:w="2250" w:type="dxa"/>
            <w:shd w:val="clear" w:color="auto" w:fill="FFFFFF"/>
            <w:tcMar>
              <w:top w:w="100" w:type="dxa"/>
              <w:left w:w="100" w:type="dxa"/>
              <w:bottom w:w="100" w:type="dxa"/>
              <w:right w:w="100" w:type="dxa"/>
            </w:tcMar>
          </w:tcPr>
          <w:p w14:paraId="45CFB522" w14:textId="77777777" w:rsidR="006E391E" w:rsidRDefault="004D3B81">
            <w:pPr>
              <w:rPr>
                <w:b/>
              </w:rPr>
            </w:pPr>
            <w:r>
              <w:rPr>
                <w:b/>
              </w:rPr>
              <w:t>Execute</w:t>
            </w:r>
          </w:p>
        </w:tc>
        <w:tc>
          <w:tcPr>
            <w:tcW w:w="7110" w:type="dxa"/>
            <w:shd w:val="clear" w:color="auto" w:fill="FFFFFF"/>
            <w:tcMar>
              <w:top w:w="100" w:type="dxa"/>
              <w:left w:w="100" w:type="dxa"/>
              <w:bottom w:w="100" w:type="dxa"/>
              <w:right w:w="100" w:type="dxa"/>
            </w:tcMar>
          </w:tcPr>
          <w:p w14:paraId="4C64ACE5" w14:textId="77777777" w:rsidR="006E391E" w:rsidRDefault="004D3B81">
            <w:r>
              <w:t>Specifies the atomic action of executing an object, such as an executable file.</w:t>
            </w:r>
          </w:p>
        </w:tc>
      </w:tr>
      <w:tr w:rsidR="006E391E" w14:paraId="6C7CA5B4" w14:textId="77777777" w:rsidTr="008D24FB">
        <w:trPr>
          <w:jc w:val="center"/>
        </w:trPr>
        <w:tc>
          <w:tcPr>
            <w:tcW w:w="2250" w:type="dxa"/>
            <w:shd w:val="clear" w:color="auto" w:fill="FFFFFF"/>
            <w:tcMar>
              <w:top w:w="100" w:type="dxa"/>
              <w:left w:w="100" w:type="dxa"/>
              <w:bottom w:w="100" w:type="dxa"/>
              <w:right w:w="100" w:type="dxa"/>
            </w:tcMar>
          </w:tcPr>
          <w:p w14:paraId="20A4AC88" w14:textId="77777777" w:rsidR="006E391E" w:rsidRDefault="004D3B81">
            <w:pPr>
              <w:rPr>
                <w:b/>
              </w:rPr>
            </w:pPr>
            <w:r>
              <w:rPr>
                <w:b/>
              </w:rPr>
              <w:t>Extract</w:t>
            </w:r>
          </w:p>
        </w:tc>
        <w:tc>
          <w:tcPr>
            <w:tcW w:w="7110" w:type="dxa"/>
            <w:shd w:val="clear" w:color="auto" w:fill="FFFFFF"/>
            <w:tcMar>
              <w:top w:w="100" w:type="dxa"/>
              <w:left w:w="100" w:type="dxa"/>
              <w:bottom w:w="100" w:type="dxa"/>
              <w:right w:w="100" w:type="dxa"/>
            </w:tcMar>
          </w:tcPr>
          <w:p w14:paraId="687BB286" w14:textId="77777777" w:rsidR="006E391E" w:rsidRDefault="004D3B81">
            <w:r>
              <w:t>Specifies the atomic action of extracting an object.</w:t>
            </w:r>
          </w:p>
        </w:tc>
      </w:tr>
      <w:tr w:rsidR="006E391E" w14:paraId="01E001A1" w14:textId="77777777" w:rsidTr="008D24FB">
        <w:trPr>
          <w:jc w:val="center"/>
        </w:trPr>
        <w:tc>
          <w:tcPr>
            <w:tcW w:w="2250" w:type="dxa"/>
            <w:shd w:val="clear" w:color="auto" w:fill="FFFFFF"/>
            <w:tcMar>
              <w:top w:w="100" w:type="dxa"/>
              <w:left w:w="100" w:type="dxa"/>
              <w:bottom w:w="100" w:type="dxa"/>
              <w:right w:w="100" w:type="dxa"/>
            </w:tcMar>
          </w:tcPr>
          <w:p w14:paraId="04EDE13B" w14:textId="77777777" w:rsidR="006E391E" w:rsidRDefault="004D3B81">
            <w:pPr>
              <w:rPr>
                <w:b/>
              </w:rPr>
            </w:pPr>
            <w:r>
              <w:rPr>
                <w:b/>
              </w:rPr>
              <w:t>Filter</w:t>
            </w:r>
          </w:p>
        </w:tc>
        <w:tc>
          <w:tcPr>
            <w:tcW w:w="7110" w:type="dxa"/>
            <w:shd w:val="clear" w:color="auto" w:fill="FFFFFF"/>
            <w:tcMar>
              <w:top w:w="100" w:type="dxa"/>
              <w:left w:w="100" w:type="dxa"/>
              <w:bottom w:w="100" w:type="dxa"/>
              <w:right w:w="100" w:type="dxa"/>
            </w:tcMar>
          </w:tcPr>
          <w:p w14:paraId="34E64B35" w14:textId="77777777" w:rsidR="006E391E" w:rsidRDefault="004D3B81">
            <w:r>
              <w:t>Specifies the atomic action of filtering an object or data.</w:t>
            </w:r>
          </w:p>
        </w:tc>
      </w:tr>
      <w:tr w:rsidR="006E391E" w14:paraId="6488DE26" w14:textId="77777777" w:rsidTr="008D24FB">
        <w:trPr>
          <w:jc w:val="center"/>
        </w:trPr>
        <w:tc>
          <w:tcPr>
            <w:tcW w:w="2250" w:type="dxa"/>
            <w:shd w:val="clear" w:color="auto" w:fill="FFFFFF"/>
            <w:tcMar>
              <w:top w:w="100" w:type="dxa"/>
              <w:left w:w="100" w:type="dxa"/>
              <w:bottom w:w="100" w:type="dxa"/>
              <w:right w:w="100" w:type="dxa"/>
            </w:tcMar>
          </w:tcPr>
          <w:p w14:paraId="09AB3B02" w14:textId="77777777" w:rsidR="006E391E" w:rsidRDefault="004D3B81">
            <w:pPr>
              <w:rPr>
                <w:b/>
              </w:rPr>
            </w:pPr>
            <w:r>
              <w:rPr>
                <w:b/>
              </w:rPr>
              <w:t>Find</w:t>
            </w:r>
          </w:p>
        </w:tc>
        <w:tc>
          <w:tcPr>
            <w:tcW w:w="7110" w:type="dxa"/>
            <w:shd w:val="clear" w:color="auto" w:fill="FFFFFF"/>
            <w:tcMar>
              <w:top w:w="100" w:type="dxa"/>
              <w:left w:w="100" w:type="dxa"/>
              <w:bottom w:w="100" w:type="dxa"/>
              <w:right w:w="100" w:type="dxa"/>
            </w:tcMar>
          </w:tcPr>
          <w:p w14:paraId="09037414" w14:textId="77777777" w:rsidR="006E391E" w:rsidRDefault="004D3B81">
            <w:r>
              <w:t>Specifies the atomic action of finding an object or data.</w:t>
            </w:r>
          </w:p>
        </w:tc>
      </w:tr>
      <w:tr w:rsidR="006E391E" w14:paraId="1151B36C" w14:textId="77777777" w:rsidTr="008D24FB">
        <w:trPr>
          <w:jc w:val="center"/>
        </w:trPr>
        <w:tc>
          <w:tcPr>
            <w:tcW w:w="2250" w:type="dxa"/>
            <w:shd w:val="clear" w:color="auto" w:fill="FFFFFF"/>
            <w:tcMar>
              <w:top w:w="100" w:type="dxa"/>
              <w:left w:w="100" w:type="dxa"/>
              <w:bottom w:w="100" w:type="dxa"/>
              <w:right w:w="100" w:type="dxa"/>
            </w:tcMar>
          </w:tcPr>
          <w:p w14:paraId="71BF3FE8" w14:textId="77777777" w:rsidR="006E391E" w:rsidRDefault="004D3B81">
            <w:pPr>
              <w:rPr>
                <w:b/>
              </w:rPr>
            </w:pPr>
            <w:r>
              <w:rPr>
                <w:b/>
              </w:rPr>
              <w:t>Flush</w:t>
            </w:r>
          </w:p>
        </w:tc>
        <w:tc>
          <w:tcPr>
            <w:tcW w:w="7110" w:type="dxa"/>
            <w:shd w:val="clear" w:color="auto" w:fill="FFFFFF"/>
            <w:tcMar>
              <w:top w:w="100" w:type="dxa"/>
              <w:left w:w="100" w:type="dxa"/>
              <w:bottom w:w="100" w:type="dxa"/>
              <w:right w:w="100" w:type="dxa"/>
            </w:tcMar>
          </w:tcPr>
          <w:p w14:paraId="51039400" w14:textId="77777777" w:rsidR="006E391E" w:rsidRDefault="004D3B81">
            <w:r>
              <w:t>Specifies the atomic action of flushing an object or data, such as a cache.</w:t>
            </w:r>
          </w:p>
        </w:tc>
      </w:tr>
      <w:tr w:rsidR="006E391E" w14:paraId="52248332" w14:textId="77777777" w:rsidTr="008D24FB">
        <w:trPr>
          <w:jc w:val="center"/>
        </w:trPr>
        <w:tc>
          <w:tcPr>
            <w:tcW w:w="2250" w:type="dxa"/>
            <w:shd w:val="clear" w:color="auto" w:fill="FFFFFF"/>
            <w:tcMar>
              <w:top w:w="100" w:type="dxa"/>
              <w:left w:w="100" w:type="dxa"/>
              <w:bottom w:w="100" w:type="dxa"/>
              <w:right w:w="100" w:type="dxa"/>
            </w:tcMar>
          </w:tcPr>
          <w:p w14:paraId="065CED89" w14:textId="77777777" w:rsidR="006E391E" w:rsidRDefault="004D3B81">
            <w:pPr>
              <w:rPr>
                <w:b/>
              </w:rPr>
            </w:pPr>
            <w:r>
              <w:rPr>
                <w:b/>
              </w:rPr>
              <w:t>Fork</w:t>
            </w:r>
          </w:p>
        </w:tc>
        <w:tc>
          <w:tcPr>
            <w:tcW w:w="7110" w:type="dxa"/>
            <w:shd w:val="clear" w:color="auto" w:fill="FFFFFF"/>
            <w:tcMar>
              <w:top w:w="100" w:type="dxa"/>
              <w:left w:w="100" w:type="dxa"/>
              <w:bottom w:w="100" w:type="dxa"/>
              <w:right w:w="100" w:type="dxa"/>
            </w:tcMar>
          </w:tcPr>
          <w:p w14:paraId="36115632" w14:textId="77777777" w:rsidR="006E391E" w:rsidRDefault="004D3B81">
            <w:r>
              <w:t>Specifies the atomic action of forking, as with a process. Because this is usually associated with processes and threads and does not generalize to objects, it is DIFFERENT from Copy/Duplicate.</w:t>
            </w:r>
          </w:p>
        </w:tc>
      </w:tr>
      <w:tr w:rsidR="006E391E" w14:paraId="79154EB9" w14:textId="77777777" w:rsidTr="008D24FB">
        <w:trPr>
          <w:jc w:val="center"/>
        </w:trPr>
        <w:tc>
          <w:tcPr>
            <w:tcW w:w="2250" w:type="dxa"/>
            <w:shd w:val="clear" w:color="auto" w:fill="FFFFFF"/>
            <w:tcMar>
              <w:top w:w="100" w:type="dxa"/>
              <w:left w:w="100" w:type="dxa"/>
              <w:bottom w:w="100" w:type="dxa"/>
              <w:right w:w="100" w:type="dxa"/>
            </w:tcMar>
          </w:tcPr>
          <w:p w14:paraId="5DC9F67F" w14:textId="77777777" w:rsidR="006E391E" w:rsidRDefault="004D3B81">
            <w:pPr>
              <w:rPr>
                <w:b/>
              </w:rPr>
            </w:pPr>
            <w:r>
              <w:rPr>
                <w:b/>
              </w:rPr>
              <w:t>Free</w:t>
            </w:r>
          </w:p>
        </w:tc>
        <w:tc>
          <w:tcPr>
            <w:tcW w:w="7110" w:type="dxa"/>
            <w:shd w:val="clear" w:color="auto" w:fill="FFFFFF"/>
            <w:tcMar>
              <w:top w:w="100" w:type="dxa"/>
              <w:left w:w="100" w:type="dxa"/>
              <w:bottom w:w="100" w:type="dxa"/>
              <w:right w:w="100" w:type="dxa"/>
            </w:tcMar>
          </w:tcPr>
          <w:p w14:paraId="28023E1B" w14:textId="77777777" w:rsidR="006E391E" w:rsidRDefault="004D3B81">
            <w:r>
              <w:t>Specifies the atomic action of freeing an object.</w:t>
            </w:r>
          </w:p>
        </w:tc>
      </w:tr>
      <w:tr w:rsidR="006E391E" w14:paraId="78731792" w14:textId="77777777" w:rsidTr="008D24FB">
        <w:trPr>
          <w:jc w:val="center"/>
        </w:trPr>
        <w:tc>
          <w:tcPr>
            <w:tcW w:w="2250" w:type="dxa"/>
            <w:shd w:val="clear" w:color="auto" w:fill="FFFFFF"/>
            <w:tcMar>
              <w:top w:w="100" w:type="dxa"/>
              <w:left w:w="100" w:type="dxa"/>
              <w:bottom w:w="100" w:type="dxa"/>
              <w:right w:w="100" w:type="dxa"/>
            </w:tcMar>
          </w:tcPr>
          <w:p w14:paraId="417A02E6" w14:textId="77777777" w:rsidR="006E391E" w:rsidRDefault="004D3B81">
            <w:pPr>
              <w:rPr>
                <w:b/>
              </w:rPr>
            </w:pPr>
            <w:r>
              <w:rPr>
                <w:b/>
              </w:rPr>
              <w:t>Get</w:t>
            </w:r>
          </w:p>
        </w:tc>
        <w:tc>
          <w:tcPr>
            <w:tcW w:w="7110" w:type="dxa"/>
            <w:shd w:val="clear" w:color="auto" w:fill="FFFFFF"/>
            <w:tcMar>
              <w:top w:w="100" w:type="dxa"/>
              <w:left w:w="100" w:type="dxa"/>
              <w:bottom w:w="100" w:type="dxa"/>
              <w:right w:w="100" w:type="dxa"/>
            </w:tcMar>
          </w:tcPr>
          <w:p w14:paraId="00CDF66B" w14:textId="77777777" w:rsidR="006E391E" w:rsidRDefault="004D3B81">
            <w:r>
              <w:t>Specifies the atomic action of getting a value from an object.</w:t>
            </w:r>
          </w:p>
        </w:tc>
      </w:tr>
      <w:tr w:rsidR="006E391E" w14:paraId="08133BDF" w14:textId="77777777" w:rsidTr="008D24FB">
        <w:trPr>
          <w:jc w:val="center"/>
        </w:trPr>
        <w:tc>
          <w:tcPr>
            <w:tcW w:w="2250" w:type="dxa"/>
            <w:shd w:val="clear" w:color="auto" w:fill="FFFFFF"/>
            <w:tcMar>
              <w:top w:w="100" w:type="dxa"/>
              <w:left w:w="100" w:type="dxa"/>
              <w:bottom w:w="100" w:type="dxa"/>
              <w:right w:w="100" w:type="dxa"/>
            </w:tcMar>
          </w:tcPr>
          <w:p w14:paraId="725C3ECA" w14:textId="77777777" w:rsidR="006E391E" w:rsidRDefault="004D3B81">
            <w:pPr>
              <w:rPr>
                <w:b/>
              </w:rPr>
            </w:pPr>
            <w:r>
              <w:rPr>
                <w:b/>
              </w:rPr>
              <w:lastRenderedPageBreak/>
              <w:t>Hook</w:t>
            </w:r>
          </w:p>
        </w:tc>
        <w:tc>
          <w:tcPr>
            <w:tcW w:w="7110" w:type="dxa"/>
            <w:shd w:val="clear" w:color="auto" w:fill="FFFFFF"/>
            <w:tcMar>
              <w:top w:w="100" w:type="dxa"/>
              <w:left w:w="100" w:type="dxa"/>
              <w:bottom w:w="100" w:type="dxa"/>
              <w:right w:w="100" w:type="dxa"/>
            </w:tcMar>
          </w:tcPr>
          <w:p w14:paraId="57E1AF69" w14:textId="77777777" w:rsidR="006E391E" w:rsidRDefault="004D3B81">
            <w:r>
              <w:t>Specifies the atomic action of hooking an object to another object.</w:t>
            </w:r>
          </w:p>
        </w:tc>
      </w:tr>
      <w:tr w:rsidR="006E391E" w14:paraId="4D64DB9E" w14:textId="77777777" w:rsidTr="008D24FB">
        <w:trPr>
          <w:jc w:val="center"/>
        </w:trPr>
        <w:tc>
          <w:tcPr>
            <w:tcW w:w="2250" w:type="dxa"/>
            <w:shd w:val="clear" w:color="auto" w:fill="FFFFFF"/>
            <w:tcMar>
              <w:top w:w="100" w:type="dxa"/>
              <w:left w:w="100" w:type="dxa"/>
              <w:bottom w:w="100" w:type="dxa"/>
              <w:right w:w="100" w:type="dxa"/>
            </w:tcMar>
          </w:tcPr>
          <w:p w14:paraId="64EC7CA0" w14:textId="77777777" w:rsidR="006E391E" w:rsidRDefault="004D3B81">
            <w:pPr>
              <w:rPr>
                <w:b/>
              </w:rPr>
            </w:pPr>
            <w:r>
              <w:rPr>
                <w:b/>
              </w:rPr>
              <w:t>Hide</w:t>
            </w:r>
          </w:p>
        </w:tc>
        <w:tc>
          <w:tcPr>
            <w:tcW w:w="7110" w:type="dxa"/>
            <w:shd w:val="clear" w:color="auto" w:fill="FFFFFF"/>
            <w:tcMar>
              <w:top w:w="100" w:type="dxa"/>
              <w:left w:w="100" w:type="dxa"/>
              <w:bottom w:w="100" w:type="dxa"/>
              <w:right w:w="100" w:type="dxa"/>
            </w:tcMar>
          </w:tcPr>
          <w:p w14:paraId="5F76032E" w14:textId="77777777" w:rsidR="006E391E" w:rsidRDefault="004D3B81">
            <w:r>
              <w:t>Specifies the atomic action of hiding an object.</w:t>
            </w:r>
          </w:p>
        </w:tc>
      </w:tr>
      <w:tr w:rsidR="006E391E" w14:paraId="4A57EFC7" w14:textId="77777777" w:rsidTr="008D24FB">
        <w:trPr>
          <w:jc w:val="center"/>
        </w:trPr>
        <w:tc>
          <w:tcPr>
            <w:tcW w:w="2250" w:type="dxa"/>
            <w:shd w:val="clear" w:color="auto" w:fill="FFFFFF"/>
            <w:tcMar>
              <w:top w:w="100" w:type="dxa"/>
              <w:left w:w="100" w:type="dxa"/>
              <w:bottom w:w="100" w:type="dxa"/>
              <w:right w:w="100" w:type="dxa"/>
            </w:tcMar>
          </w:tcPr>
          <w:p w14:paraId="314A296C" w14:textId="77777777" w:rsidR="006E391E" w:rsidRDefault="004D3B81">
            <w:pPr>
              <w:rPr>
                <w:b/>
              </w:rPr>
            </w:pPr>
            <w:r>
              <w:rPr>
                <w:b/>
              </w:rPr>
              <w:t>Impersonate</w:t>
            </w:r>
          </w:p>
        </w:tc>
        <w:tc>
          <w:tcPr>
            <w:tcW w:w="7110" w:type="dxa"/>
            <w:shd w:val="clear" w:color="auto" w:fill="FFFFFF"/>
            <w:tcMar>
              <w:top w:w="100" w:type="dxa"/>
              <w:left w:w="100" w:type="dxa"/>
              <w:bottom w:w="100" w:type="dxa"/>
              <w:right w:w="100" w:type="dxa"/>
            </w:tcMar>
          </w:tcPr>
          <w:p w14:paraId="0523D2BA" w14:textId="77777777" w:rsidR="006E391E" w:rsidRDefault="004D3B81">
            <w:r>
              <w:t>Specifies the atomic action of impersonation, in which an object performs actions that assume the character or appearance of another object.</w:t>
            </w:r>
          </w:p>
        </w:tc>
      </w:tr>
      <w:tr w:rsidR="006E391E" w14:paraId="68003F86" w14:textId="77777777" w:rsidTr="008D24FB">
        <w:trPr>
          <w:jc w:val="center"/>
        </w:trPr>
        <w:tc>
          <w:tcPr>
            <w:tcW w:w="2250" w:type="dxa"/>
            <w:shd w:val="clear" w:color="auto" w:fill="FFFFFF"/>
            <w:tcMar>
              <w:top w:w="100" w:type="dxa"/>
              <w:left w:w="100" w:type="dxa"/>
              <w:bottom w:w="100" w:type="dxa"/>
              <w:right w:w="100" w:type="dxa"/>
            </w:tcMar>
          </w:tcPr>
          <w:p w14:paraId="2A9686B4" w14:textId="77777777" w:rsidR="006E391E" w:rsidRDefault="004D3B81">
            <w:pPr>
              <w:rPr>
                <w:b/>
              </w:rPr>
            </w:pPr>
            <w:r>
              <w:rPr>
                <w:b/>
              </w:rPr>
              <w:t>Initialize</w:t>
            </w:r>
          </w:p>
        </w:tc>
        <w:tc>
          <w:tcPr>
            <w:tcW w:w="7110" w:type="dxa"/>
            <w:shd w:val="clear" w:color="auto" w:fill="FFFFFF"/>
            <w:tcMar>
              <w:top w:w="100" w:type="dxa"/>
              <w:left w:w="100" w:type="dxa"/>
              <w:bottom w:w="100" w:type="dxa"/>
              <w:right w:w="100" w:type="dxa"/>
            </w:tcMar>
          </w:tcPr>
          <w:p w14:paraId="6BBA5FF6" w14:textId="77777777" w:rsidR="006E391E" w:rsidRDefault="004D3B81">
            <w:r>
              <w:t>Specifies the atomic action of initializing an object.</w:t>
            </w:r>
          </w:p>
        </w:tc>
      </w:tr>
      <w:tr w:rsidR="006E391E" w14:paraId="480DD8F6" w14:textId="77777777" w:rsidTr="008D24FB">
        <w:trPr>
          <w:jc w:val="center"/>
        </w:trPr>
        <w:tc>
          <w:tcPr>
            <w:tcW w:w="2250" w:type="dxa"/>
            <w:shd w:val="clear" w:color="auto" w:fill="FFFFFF"/>
            <w:tcMar>
              <w:top w:w="100" w:type="dxa"/>
              <w:left w:w="100" w:type="dxa"/>
              <w:bottom w:w="100" w:type="dxa"/>
              <w:right w:w="100" w:type="dxa"/>
            </w:tcMar>
          </w:tcPr>
          <w:p w14:paraId="6C91EBE4" w14:textId="77777777" w:rsidR="006E391E" w:rsidRDefault="004D3B81">
            <w:pPr>
              <w:rPr>
                <w:b/>
              </w:rPr>
            </w:pPr>
            <w:r>
              <w:rPr>
                <w:b/>
              </w:rPr>
              <w:t>Inject</w:t>
            </w:r>
          </w:p>
        </w:tc>
        <w:tc>
          <w:tcPr>
            <w:tcW w:w="7110" w:type="dxa"/>
            <w:shd w:val="clear" w:color="auto" w:fill="FFFFFF"/>
            <w:tcMar>
              <w:top w:w="100" w:type="dxa"/>
              <w:left w:w="100" w:type="dxa"/>
              <w:bottom w:w="100" w:type="dxa"/>
              <w:right w:w="100" w:type="dxa"/>
            </w:tcMar>
          </w:tcPr>
          <w:p w14:paraId="35137F77" w14:textId="77777777" w:rsidR="006E391E" w:rsidRDefault="004D3B81">
            <w:r>
              <w:t>Specifies the atomic action of injecting an object.</w:t>
            </w:r>
          </w:p>
        </w:tc>
      </w:tr>
      <w:tr w:rsidR="006E391E" w14:paraId="36D3389B" w14:textId="77777777" w:rsidTr="008D24FB">
        <w:trPr>
          <w:jc w:val="center"/>
        </w:trPr>
        <w:tc>
          <w:tcPr>
            <w:tcW w:w="2250" w:type="dxa"/>
            <w:shd w:val="clear" w:color="auto" w:fill="FFFFFF"/>
            <w:tcMar>
              <w:top w:w="100" w:type="dxa"/>
              <w:left w:w="100" w:type="dxa"/>
              <w:bottom w:w="100" w:type="dxa"/>
              <w:right w:w="100" w:type="dxa"/>
            </w:tcMar>
          </w:tcPr>
          <w:p w14:paraId="56494250" w14:textId="77777777" w:rsidR="006E391E" w:rsidRDefault="004D3B81">
            <w:pPr>
              <w:rPr>
                <w:b/>
              </w:rPr>
            </w:pPr>
            <w:r>
              <w:rPr>
                <w:b/>
              </w:rPr>
              <w:t>Install</w:t>
            </w:r>
          </w:p>
        </w:tc>
        <w:tc>
          <w:tcPr>
            <w:tcW w:w="7110" w:type="dxa"/>
            <w:shd w:val="clear" w:color="auto" w:fill="FFFFFF"/>
            <w:tcMar>
              <w:top w:w="100" w:type="dxa"/>
              <w:left w:w="100" w:type="dxa"/>
              <w:bottom w:w="100" w:type="dxa"/>
              <w:right w:w="100" w:type="dxa"/>
            </w:tcMar>
          </w:tcPr>
          <w:p w14:paraId="5381D4F2" w14:textId="77777777" w:rsidR="006E391E" w:rsidRDefault="004D3B81">
            <w:r>
              <w:t>Specifies the atomic action of installing an object, such as an application, program, patch, or other resource.</w:t>
            </w:r>
          </w:p>
        </w:tc>
      </w:tr>
      <w:tr w:rsidR="006E391E" w14:paraId="26AA3A37" w14:textId="77777777" w:rsidTr="008D24FB">
        <w:trPr>
          <w:jc w:val="center"/>
        </w:trPr>
        <w:tc>
          <w:tcPr>
            <w:tcW w:w="2250" w:type="dxa"/>
            <w:shd w:val="clear" w:color="auto" w:fill="FFFFFF"/>
            <w:tcMar>
              <w:top w:w="100" w:type="dxa"/>
              <w:left w:w="100" w:type="dxa"/>
              <w:bottom w:w="100" w:type="dxa"/>
              <w:right w:w="100" w:type="dxa"/>
            </w:tcMar>
          </w:tcPr>
          <w:p w14:paraId="602F7357" w14:textId="77777777" w:rsidR="006E391E" w:rsidRDefault="004D3B81">
            <w:pPr>
              <w:rPr>
                <w:b/>
              </w:rPr>
            </w:pPr>
            <w:r>
              <w:rPr>
                <w:b/>
              </w:rPr>
              <w:t>Interleave</w:t>
            </w:r>
          </w:p>
        </w:tc>
        <w:tc>
          <w:tcPr>
            <w:tcW w:w="7110" w:type="dxa"/>
            <w:shd w:val="clear" w:color="auto" w:fill="FFFFFF"/>
            <w:tcMar>
              <w:top w:w="100" w:type="dxa"/>
              <w:left w:w="100" w:type="dxa"/>
              <w:bottom w:w="100" w:type="dxa"/>
              <w:right w:w="100" w:type="dxa"/>
            </w:tcMar>
          </w:tcPr>
          <w:p w14:paraId="1768B310" w14:textId="5E0887A9" w:rsidR="006E391E" w:rsidRDefault="004D3B81" w:rsidP="00284732">
            <w:r>
              <w:t xml:space="preserve">Specifies the atomic action of interleaving an object, </w:t>
            </w:r>
            <w:r w:rsidR="00284732">
              <w:t>that is,</w:t>
            </w:r>
            <w:r>
              <w:t xml:space="preserve"> the action of arranging data in a non-contiguous way to increase performance.</w:t>
            </w:r>
          </w:p>
        </w:tc>
      </w:tr>
      <w:tr w:rsidR="006E391E" w14:paraId="0ADC1348" w14:textId="77777777" w:rsidTr="008D24FB">
        <w:trPr>
          <w:jc w:val="center"/>
        </w:trPr>
        <w:tc>
          <w:tcPr>
            <w:tcW w:w="2250" w:type="dxa"/>
            <w:shd w:val="clear" w:color="auto" w:fill="FFFFFF"/>
            <w:tcMar>
              <w:top w:w="100" w:type="dxa"/>
              <w:left w:w="100" w:type="dxa"/>
              <w:bottom w:w="100" w:type="dxa"/>
              <w:right w:w="100" w:type="dxa"/>
            </w:tcMar>
          </w:tcPr>
          <w:p w14:paraId="6B881BCE" w14:textId="77777777" w:rsidR="006E391E" w:rsidRDefault="004D3B81">
            <w:pPr>
              <w:rPr>
                <w:b/>
              </w:rPr>
            </w:pPr>
            <w:r>
              <w:rPr>
                <w:b/>
              </w:rPr>
              <w:t>Join</w:t>
            </w:r>
          </w:p>
        </w:tc>
        <w:tc>
          <w:tcPr>
            <w:tcW w:w="7110" w:type="dxa"/>
            <w:shd w:val="clear" w:color="auto" w:fill="FFFFFF"/>
            <w:tcMar>
              <w:top w:w="100" w:type="dxa"/>
              <w:left w:w="100" w:type="dxa"/>
              <w:bottom w:w="100" w:type="dxa"/>
              <w:right w:w="100" w:type="dxa"/>
            </w:tcMar>
          </w:tcPr>
          <w:p w14:paraId="5F9FA725" w14:textId="77777777" w:rsidR="006E391E" w:rsidRDefault="004D3B81">
            <w:r>
              <w:t>Specifies the atomic action of joining one object to another object.</w:t>
            </w:r>
          </w:p>
        </w:tc>
      </w:tr>
      <w:tr w:rsidR="006E391E" w14:paraId="4876551E" w14:textId="77777777" w:rsidTr="008D24FB">
        <w:trPr>
          <w:jc w:val="center"/>
        </w:trPr>
        <w:tc>
          <w:tcPr>
            <w:tcW w:w="2250" w:type="dxa"/>
            <w:shd w:val="clear" w:color="auto" w:fill="FFFFFF"/>
            <w:tcMar>
              <w:top w:w="100" w:type="dxa"/>
              <w:left w:w="100" w:type="dxa"/>
              <w:bottom w:w="100" w:type="dxa"/>
              <w:right w:w="100" w:type="dxa"/>
            </w:tcMar>
          </w:tcPr>
          <w:p w14:paraId="37DC66A8" w14:textId="77777777" w:rsidR="006E391E" w:rsidRDefault="004D3B81">
            <w:pPr>
              <w:rPr>
                <w:b/>
              </w:rPr>
            </w:pPr>
            <w:r>
              <w:rPr>
                <w:b/>
              </w:rPr>
              <w:t>Kill</w:t>
            </w:r>
          </w:p>
        </w:tc>
        <w:tc>
          <w:tcPr>
            <w:tcW w:w="7110" w:type="dxa"/>
            <w:shd w:val="clear" w:color="auto" w:fill="FFFFFF"/>
            <w:tcMar>
              <w:top w:w="100" w:type="dxa"/>
              <w:left w:w="100" w:type="dxa"/>
              <w:bottom w:w="100" w:type="dxa"/>
              <w:right w:w="100" w:type="dxa"/>
            </w:tcMar>
          </w:tcPr>
          <w:p w14:paraId="1D5B0909" w14:textId="77777777" w:rsidR="006E391E" w:rsidRDefault="004D3B81">
            <w:r>
              <w:t>Specifies the atomic action of killing an object, as with a thread or program.</w:t>
            </w:r>
          </w:p>
        </w:tc>
      </w:tr>
      <w:tr w:rsidR="006E391E" w14:paraId="1931259C" w14:textId="77777777" w:rsidTr="008D24FB">
        <w:trPr>
          <w:jc w:val="center"/>
        </w:trPr>
        <w:tc>
          <w:tcPr>
            <w:tcW w:w="2250" w:type="dxa"/>
            <w:shd w:val="clear" w:color="auto" w:fill="FFFFFF"/>
            <w:tcMar>
              <w:top w:w="100" w:type="dxa"/>
              <w:left w:w="100" w:type="dxa"/>
              <w:bottom w:w="100" w:type="dxa"/>
              <w:right w:w="100" w:type="dxa"/>
            </w:tcMar>
          </w:tcPr>
          <w:p w14:paraId="7EAC383C" w14:textId="77777777" w:rsidR="006E391E" w:rsidRDefault="004D3B81">
            <w:pPr>
              <w:rPr>
                <w:b/>
              </w:rPr>
            </w:pPr>
            <w:r>
              <w:rPr>
                <w:b/>
              </w:rPr>
              <w:t>Listen</w:t>
            </w:r>
          </w:p>
        </w:tc>
        <w:tc>
          <w:tcPr>
            <w:tcW w:w="7110" w:type="dxa"/>
            <w:shd w:val="clear" w:color="auto" w:fill="FFFFFF"/>
            <w:tcMar>
              <w:top w:w="100" w:type="dxa"/>
              <w:left w:w="100" w:type="dxa"/>
              <w:bottom w:w="100" w:type="dxa"/>
              <w:right w:w="100" w:type="dxa"/>
            </w:tcMar>
          </w:tcPr>
          <w:p w14:paraId="2FF65BEB" w14:textId="77777777" w:rsidR="006E391E" w:rsidRDefault="004D3B81">
            <w:r>
              <w:t>Specifies the atomic action of listening to an object, such as to a port on a network connection.</w:t>
            </w:r>
          </w:p>
        </w:tc>
      </w:tr>
      <w:tr w:rsidR="006E391E" w14:paraId="37459B41" w14:textId="77777777" w:rsidTr="008D24FB">
        <w:trPr>
          <w:jc w:val="center"/>
        </w:trPr>
        <w:tc>
          <w:tcPr>
            <w:tcW w:w="2250" w:type="dxa"/>
            <w:shd w:val="clear" w:color="auto" w:fill="FFFFFF"/>
            <w:tcMar>
              <w:top w:w="100" w:type="dxa"/>
              <w:left w:w="100" w:type="dxa"/>
              <w:bottom w:w="100" w:type="dxa"/>
              <w:right w:w="100" w:type="dxa"/>
            </w:tcMar>
          </w:tcPr>
          <w:p w14:paraId="0D7C7FFB" w14:textId="77777777" w:rsidR="006E391E" w:rsidRDefault="004D3B81">
            <w:pPr>
              <w:rPr>
                <w:b/>
              </w:rPr>
            </w:pPr>
            <w:r>
              <w:rPr>
                <w:b/>
              </w:rPr>
              <w:t>Load</w:t>
            </w:r>
          </w:p>
        </w:tc>
        <w:tc>
          <w:tcPr>
            <w:tcW w:w="7110" w:type="dxa"/>
            <w:shd w:val="clear" w:color="auto" w:fill="FFFFFF"/>
            <w:tcMar>
              <w:top w:w="100" w:type="dxa"/>
              <w:left w:w="100" w:type="dxa"/>
              <w:bottom w:w="100" w:type="dxa"/>
              <w:right w:w="100" w:type="dxa"/>
            </w:tcMar>
          </w:tcPr>
          <w:p w14:paraId="7C467D66" w14:textId="77777777" w:rsidR="006E391E" w:rsidRDefault="004D3B81">
            <w:r>
              <w:t>Specifies the atomic action of loading an object.</w:t>
            </w:r>
          </w:p>
        </w:tc>
      </w:tr>
      <w:tr w:rsidR="006E391E" w14:paraId="6DAF18A3" w14:textId="77777777" w:rsidTr="008D24FB">
        <w:trPr>
          <w:jc w:val="center"/>
        </w:trPr>
        <w:tc>
          <w:tcPr>
            <w:tcW w:w="2250" w:type="dxa"/>
            <w:shd w:val="clear" w:color="auto" w:fill="FFFFFF"/>
            <w:tcMar>
              <w:top w:w="100" w:type="dxa"/>
              <w:left w:w="100" w:type="dxa"/>
              <w:bottom w:w="100" w:type="dxa"/>
              <w:right w:w="100" w:type="dxa"/>
            </w:tcMar>
          </w:tcPr>
          <w:p w14:paraId="0461E75B" w14:textId="77777777" w:rsidR="006E391E" w:rsidRDefault="004D3B81">
            <w:pPr>
              <w:rPr>
                <w:b/>
              </w:rPr>
            </w:pPr>
            <w:r>
              <w:rPr>
                <w:b/>
              </w:rPr>
              <w:t>Lock</w:t>
            </w:r>
          </w:p>
        </w:tc>
        <w:tc>
          <w:tcPr>
            <w:tcW w:w="7110" w:type="dxa"/>
            <w:shd w:val="clear" w:color="auto" w:fill="FFFFFF"/>
            <w:tcMar>
              <w:top w:w="100" w:type="dxa"/>
              <w:left w:w="100" w:type="dxa"/>
              <w:bottom w:w="100" w:type="dxa"/>
              <w:right w:w="100" w:type="dxa"/>
            </w:tcMar>
          </w:tcPr>
          <w:p w14:paraId="3AF54043" w14:textId="77777777" w:rsidR="006E391E" w:rsidRDefault="004D3B81">
            <w:r>
              <w:t>Specifies the atomic action of locking an object.</w:t>
            </w:r>
          </w:p>
        </w:tc>
      </w:tr>
      <w:tr w:rsidR="006E391E" w14:paraId="4CDEA159" w14:textId="77777777" w:rsidTr="008D24FB">
        <w:trPr>
          <w:jc w:val="center"/>
        </w:trPr>
        <w:tc>
          <w:tcPr>
            <w:tcW w:w="2250" w:type="dxa"/>
            <w:shd w:val="clear" w:color="auto" w:fill="FFFFFF"/>
            <w:tcMar>
              <w:top w:w="100" w:type="dxa"/>
              <w:left w:w="100" w:type="dxa"/>
              <w:bottom w:w="100" w:type="dxa"/>
              <w:right w:w="100" w:type="dxa"/>
            </w:tcMar>
          </w:tcPr>
          <w:p w14:paraId="71511E4C" w14:textId="77777777" w:rsidR="006E391E" w:rsidRDefault="004D3B81">
            <w:pPr>
              <w:rPr>
                <w:b/>
              </w:rPr>
            </w:pPr>
            <w:r>
              <w:rPr>
                <w:b/>
              </w:rPr>
              <w:t>Login/Logon</w:t>
            </w:r>
          </w:p>
        </w:tc>
        <w:tc>
          <w:tcPr>
            <w:tcW w:w="7110" w:type="dxa"/>
            <w:shd w:val="clear" w:color="auto" w:fill="FFFFFF"/>
            <w:tcMar>
              <w:top w:w="100" w:type="dxa"/>
              <w:left w:w="100" w:type="dxa"/>
              <w:bottom w:w="100" w:type="dxa"/>
              <w:right w:w="100" w:type="dxa"/>
            </w:tcMar>
          </w:tcPr>
          <w:p w14:paraId="500437D4" w14:textId="77777777" w:rsidR="006E391E" w:rsidRDefault="004D3B81">
            <w:r>
              <w:t>Specifies the atomic action of logging into an object, such as into a system or application.</w:t>
            </w:r>
          </w:p>
        </w:tc>
      </w:tr>
      <w:tr w:rsidR="006E391E" w14:paraId="1C09A928" w14:textId="77777777" w:rsidTr="008D24FB">
        <w:trPr>
          <w:jc w:val="center"/>
        </w:trPr>
        <w:tc>
          <w:tcPr>
            <w:tcW w:w="2250" w:type="dxa"/>
            <w:shd w:val="clear" w:color="auto" w:fill="FFFFFF"/>
            <w:tcMar>
              <w:top w:w="100" w:type="dxa"/>
              <w:left w:w="100" w:type="dxa"/>
              <w:bottom w:w="100" w:type="dxa"/>
              <w:right w:w="100" w:type="dxa"/>
            </w:tcMar>
          </w:tcPr>
          <w:p w14:paraId="13E0AB4D" w14:textId="77777777" w:rsidR="006E391E" w:rsidRDefault="004D3B81">
            <w:pPr>
              <w:rPr>
                <w:b/>
              </w:rPr>
            </w:pPr>
            <w:r>
              <w:rPr>
                <w:b/>
              </w:rPr>
              <w:t>Logout/Logoff</w:t>
            </w:r>
          </w:p>
        </w:tc>
        <w:tc>
          <w:tcPr>
            <w:tcW w:w="7110" w:type="dxa"/>
            <w:shd w:val="clear" w:color="auto" w:fill="FFFFFF"/>
            <w:tcMar>
              <w:top w:w="100" w:type="dxa"/>
              <w:left w:w="100" w:type="dxa"/>
              <w:bottom w:w="100" w:type="dxa"/>
              <w:right w:w="100" w:type="dxa"/>
            </w:tcMar>
          </w:tcPr>
          <w:p w14:paraId="2D1865E4" w14:textId="77777777" w:rsidR="006E391E" w:rsidRDefault="004D3B81">
            <w:r>
              <w:t>Specifies the atomic action of logging out of an object, such as a system or application.</w:t>
            </w:r>
          </w:p>
        </w:tc>
      </w:tr>
      <w:tr w:rsidR="006E391E" w14:paraId="11740E15" w14:textId="77777777" w:rsidTr="008D24FB">
        <w:trPr>
          <w:jc w:val="center"/>
        </w:trPr>
        <w:tc>
          <w:tcPr>
            <w:tcW w:w="2250" w:type="dxa"/>
            <w:shd w:val="clear" w:color="auto" w:fill="FFFFFF"/>
            <w:tcMar>
              <w:top w:w="100" w:type="dxa"/>
              <w:left w:w="100" w:type="dxa"/>
              <w:bottom w:w="100" w:type="dxa"/>
              <w:right w:w="100" w:type="dxa"/>
            </w:tcMar>
          </w:tcPr>
          <w:p w14:paraId="39AB2864" w14:textId="77777777" w:rsidR="006E391E" w:rsidRDefault="004D3B81">
            <w:pPr>
              <w:rPr>
                <w:b/>
              </w:rPr>
            </w:pPr>
            <w:r>
              <w:rPr>
                <w:b/>
              </w:rPr>
              <w:t>Map</w:t>
            </w:r>
          </w:p>
        </w:tc>
        <w:tc>
          <w:tcPr>
            <w:tcW w:w="7110" w:type="dxa"/>
            <w:shd w:val="clear" w:color="auto" w:fill="FFFFFF"/>
            <w:tcMar>
              <w:top w:w="100" w:type="dxa"/>
              <w:left w:w="100" w:type="dxa"/>
              <w:bottom w:w="100" w:type="dxa"/>
              <w:right w:w="100" w:type="dxa"/>
            </w:tcMar>
          </w:tcPr>
          <w:p w14:paraId="76395B64" w14:textId="77777777" w:rsidR="006E391E" w:rsidRDefault="004D3B81">
            <w:r>
              <w:t>Specifies the atomic action of mapping an object to another object or data.</w:t>
            </w:r>
          </w:p>
        </w:tc>
      </w:tr>
      <w:tr w:rsidR="006E391E" w14:paraId="15F4C60B" w14:textId="77777777" w:rsidTr="008D24FB">
        <w:trPr>
          <w:jc w:val="center"/>
        </w:trPr>
        <w:tc>
          <w:tcPr>
            <w:tcW w:w="2250" w:type="dxa"/>
            <w:shd w:val="clear" w:color="auto" w:fill="FFFFFF"/>
            <w:tcMar>
              <w:top w:w="100" w:type="dxa"/>
              <w:left w:w="100" w:type="dxa"/>
              <w:bottom w:w="100" w:type="dxa"/>
              <w:right w:w="100" w:type="dxa"/>
            </w:tcMar>
          </w:tcPr>
          <w:p w14:paraId="2C4CEDC2" w14:textId="77777777" w:rsidR="006E391E" w:rsidRDefault="004D3B81">
            <w:pPr>
              <w:rPr>
                <w:b/>
              </w:rPr>
            </w:pPr>
            <w:r>
              <w:rPr>
                <w:b/>
              </w:rPr>
              <w:t>Merge</w:t>
            </w:r>
          </w:p>
        </w:tc>
        <w:tc>
          <w:tcPr>
            <w:tcW w:w="7110" w:type="dxa"/>
            <w:shd w:val="clear" w:color="auto" w:fill="FFFFFF"/>
            <w:tcMar>
              <w:top w:w="100" w:type="dxa"/>
              <w:left w:w="100" w:type="dxa"/>
              <w:bottom w:w="100" w:type="dxa"/>
              <w:right w:w="100" w:type="dxa"/>
            </w:tcMar>
          </w:tcPr>
          <w:p w14:paraId="1E49F2D0" w14:textId="77777777" w:rsidR="006E391E" w:rsidRDefault="004D3B81">
            <w:r>
              <w:t>Specifies the atomic action of merging one object to another object.</w:t>
            </w:r>
          </w:p>
        </w:tc>
      </w:tr>
      <w:tr w:rsidR="006E391E" w14:paraId="285670B0" w14:textId="77777777" w:rsidTr="008D24FB">
        <w:trPr>
          <w:jc w:val="center"/>
        </w:trPr>
        <w:tc>
          <w:tcPr>
            <w:tcW w:w="2250" w:type="dxa"/>
            <w:shd w:val="clear" w:color="auto" w:fill="FFFFFF"/>
            <w:tcMar>
              <w:top w:w="100" w:type="dxa"/>
              <w:left w:w="100" w:type="dxa"/>
              <w:bottom w:w="100" w:type="dxa"/>
              <w:right w:w="100" w:type="dxa"/>
            </w:tcMar>
          </w:tcPr>
          <w:p w14:paraId="6A5E5B7A" w14:textId="77777777" w:rsidR="006E391E" w:rsidRDefault="004D3B81">
            <w:pPr>
              <w:rPr>
                <w:b/>
              </w:rPr>
            </w:pPr>
            <w:r>
              <w:rPr>
                <w:b/>
              </w:rPr>
              <w:t>Modify</w:t>
            </w:r>
          </w:p>
        </w:tc>
        <w:tc>
          <w:tcPr>
            <w:tcW w:w="7110" w:type="dxa"/>
            <w:shd w:val="clear" w:color="auto" w:fill="FFFFFF"/>
            <w:tcMar>
              <w:top w:w="100" w:type="dxa"/>
              <w:left w:w="100" w:type="dxa"/>
              <w:bottom w:w="100" w:type="dxa"/>
              <w:right w:w="100" w:type="dxa"/>
            </w:tcMar>
          </w:tcPr>
          <w:p w14:paraId="40E83C19" w14:textId="77777777" w:rsidR="006E391E" w:rsidRDefault="004D3B81">
            <w:r>
              <w:t>Specifies the atomic action of modifying an object.</w:t>
            </w:r>
          </w:p>
        </w:tc>
      </w:tr>
      <w:tr w:rsidR="006E391E" w14:paraId="6306C40B" w14:textId="77777777" w:rsidTr="008D24FB">
        <w:trPr>
          <w:jc w:val="center"/>
        </w:trPr>
        <w:tc>
          <w:tcPr>
            <w:tcW w:w="2250" w:type="dxa"/>
            <w:shd w:val="clear" w:color="auto" w:fill="FFFFFF"/>
            <w:tcMar>
              <w:top w:w="100" w:type="dxa"/>
              <w:left w:w="100" w:type="dxa"/>
              <w:bottom w:w="100" w:type="dxa"/>
              <w:right w:w="100" w:type="dxa"/>
            </w:tcMar>
          </w:tcPr>
          <w:p w14:paraId="172DCF1B" w14:textId="77777777" w:rsidR="006E391E" w:rsidRDefault="004D3B81">
            <w:pPr>
              <w:rPr>
                <w:b/>
              </w:rPr>
            </w:pPr>
            <w:r>
              <w:rPr>
                <w:b/>
              </w:rPr>
              <w:t>Monitor</w:t>
            </w:r>
          </w:p>
        </w:tc>
        <w:tc>
          <w:tcPr>
            <w:tcW w:w="7110" w:type="dxa"/>
            <w:shd w:val="clear" w:color="auto" w:fill="FFFFFF"/>
            <w:tcMar>
              <w:top w:w="100" w:type="dxa"/>
              <w:left w:w="100" w:type="dxa"/>
              <w:bottom w:w="100" w:type="dxa"/>
              <w:right w:w="100" w:type="dxa"/>
            </w:tcMar>
          </w:tcPr>
          <w:p w14:paraId="536EF701" w14:textId="77777777" w:rsidR="006E391E" w:rsidRDefault="004D3B81">
            <w:r>
              <w:t>Specifies the atomic action of monitoring the state of an object.</w:t>
            </w:r>
          </w:p>
        </w:tc>
      </w:tr>
      <w:tr w:rsidR="006E391E" w14:paraId="48987B8B" w14:textId="77777777" w:rsidTr="008D24FB">
        <w:trPr>
          <w:jc w:val="center"/>
        </w:trPr>
        <w:tc>
          <w:tcPr>
            <w:tcW w:w="2250" w:type="dxa"/>
            <w:shd w:val="clear" w:color="auto" w:fill="FFFFFF"/>
            <w:tcMar>
              <w:top w:w="100" w:type="dxa"/>
              <w:left w:w="100" w:type="dxa"/>
              <w:bottom w:w="100" w:type="dxa"/>
              <w:right w:w="100" w:type="dxa"/>
            </w:tcMar>
          </w:tcPr>
          <w:p w14:paraId="159BBC4E" w14:textId="77777777" w:rsidR="006E391E" w:rsidRDefault="004D3B81">
            <w:pPr>
              <w:rPr>
                <w:b/>
              </w:rPr>
            </w:pPr>
            <w:r>
              <w:rPr>
                <w:b/>
              </w:rPr>
              <w:t>Move</w:t>
            </w:r>
          </w:p>
        </w:tc>
        <w:tc>
          <w:tcPr>
            <w:tcW w:w="7110" w:type="dxa"/>
            <w:shd w:val="clear" w:color="auto" w:fill="FFFFFF"/>
            <w:tcMar>
              <w:top w:w="100" w:type="dxa"/>
              <w:left w:w="100" w:type="dxa"/>
              <w:bottom w:w="100" w:type="dxa"/>
              <w:right w:w="100" w:type="dxa"/>
            </w:tcMar>
          </w:tcPr>
          <w:p w14:paraId="1293BBCE" w14:textId="77777777" w:rsidR="006E391E" w:rsidRDefault="004D3B81">
            <w:r>
              <w:t>Specifies the atomic action of moving an object.</w:t>
            </w:r>
          </w:p>
        </w:tc>
      </w:tr>
      <w:tr w:rsidR="006E391E" w14:paraId="3D2A228D" w14:textId="77777777" w:rsidTr="008D24FB">
        <w:trPr>
          <w:jc w:val="center"/>
        </w:trPr>
        <w:tc>
          <w:tcPr>
            <w:tcW w:w="2250" w:type="dxa"/>
            <w:shd w:val="clear" w:color="auto" w:fill="FFFFFF"/>
            <w:tcMar>
              <w:top w:w="100" w:type="dxa"/>
              <w:left w:w="100" w:type="dxa"/>
              <w:bottom w:w="100" w:type="dxa"/>
              <w:right w:w="100" w:type="dxa"/>
            </w:tcMar>
          </w:tcPr>
          <w:p w14:paraId="1CC855B2" w14:textId="77777777" w:rsidR="006E391E" w:rsidRDefault="004D3B81">
            <w:pPr>
              <w:rPr>
                <w:b/>
              </w:rPr>
            </w:pPr>
            <w:r>
              <w:rPr>
                <w:b/>
              </w:rPr>
              <w:t>Open</w:t>
            </w:r>
          </w:p>
        </w:tc>
        <w:tc>
          <w:tcPr>
            <w:tcW w:w="7110" w:type="dxa"/>
            <w:shd w:val="clear" w:color="auto" w:fill="FFFFFF"/>
            <w:tcMar>
              <w:top w:w="100" w:type="dxa"/>
              <w:left w:w="100" w:type="dxa"/>
              <w:bottom w:w="100" w:type="dxa"/>
              <w:right w:w="100" w:type="dxa"/>
            </w:tcMar>
          </w:tcPr>
          <w:p w14:paraId="4C8C4B1B" w14:textId="77777777" w:rsidR="006E391E" w:rsidRDefault="004D3B81">
            <w:r>
              <w:t>Specifies the atomic action of opening an object.</w:t>
            </w:r>
          </w:p>
        </w:tc>
      </w:tr>
      <w:tr w:rsidR="006E391E" w14:paraId="151ADD2B" w14:textId="77777777" w:rsidTr="008D24FB">
        <w:trPr>
          <w:jc w:val="center"/>
        </w:trPr>
        <w:tc>
          <w:tcPr>
            <w:tcW w:w="2250" w:type="dxa"/>
            <w:shd w:val="clear" w:color="auto" w:fill="FFFFFF"/>
            <w:tcMar>
              <w:top w:w="100" w:type="dxa"/>
              <w:left w:w="100" w:type="dxa"/>
              <w:bottom w:w="100" w:type="dxa"/>
              <w:right w:w="100" w:type="dxa"/>
            </w:tcMar>
          </w:tcPr>
          <w:p w14:paraId="147C499A" w14:textId="77777777" w:rsidR="006E391E" w:rsidRDefault="004D3B81">
            <w:pPr>
              <w:rPr>
                <w:b/>
              </w:rPr>
            </w:pPr>
            <w:r>
              <w:rPr>
                <w:b/>
              </w:rPr>
              <w:t>Pack</w:t>
            </w:r>
          </w:p>
        </w:tc>
        <w:tc>
          <w:tcPr>
            <w:tcW w:w="7110" w:type="dxa"/>
            <w:shd w:val="clear" w:color="auto" w:fill="FFFFFF"/>
            <w:tcMar>
              <w:top w:w="100" w:type="dxa"/>
              <w:left w:w="100" w:type="dxa"/>
              <w:bottom w:w="100" w:type="dxa"/>
              <w:right w:w="100" w:type="dxa"/>
            </w:tcMar>
          </w:tcPr>
          <w:p w14:paraId="7F204C45" w14:textId="77777777" w:rsidR="006E391E" w:rsidRDefault="004D3B81">
            <w:r>
              <w:t>Specifies the atomic action of packing an object.</w:t>
            </w:r>
          </w:p>
        </w:tc>
      </w:tr>
      <w:tr w:rsidR="006E391E" w14:paraId="3EB07822" w14:textId="77777777" w:rsidTr="008D24FB">
        <w:trPr>
          <w:jc w:val="center"/>
        </w:trPr>
        <w:tc>
          <w:tcPr>
            <w:tcW w:w="2250" w:type="dxa"/>
            <w:shd w:val="clear" w:color="auto" w:fill="FFFFFF"/>
            <w:tcMar>
              <w:top w:w="100" w:type="dxa"/>
              <w:left w:w="100" w:type="dxa"/>
              <w:bottom w:w="100" w:type="dxa"/>
              <w:right w:w="100" w:type="dxa"/>
            </w:tcMar>
          </w:tcPr>
          <w:p w14:paraId="42A375E4" w14:textId="77777777" w:rsidR="006E391E" w:rsidRDefault="004D3B81">
            <w:pPr>
              <w:rPr>
                <w:b/>
              </w:rPr>
            </w:pPr>
            <w:r>
              <w:rPr>
                <w:b/>
              </w:rPr>
              <w:t>Pause</w:t>
            </w:r>
          </w:p>
        </w:tc>
        <w:tc>
          <w:tcPr>
            <w:tcW w:w="7110" w:type="dxa"/>
            <w:shd w:val="clear" w:color="auto" w:fill="FFFFFF"/>
            <w:tcMar>
              <w:top w:w="100" w:type="dxa"/>
              <w:left w:w="100" w:type="dxa"/>
              <w:bottom w:w="100" w:type="dxa"/>
              <w:right w:w="100" w:type="dxa"/>
            </w:tcMar>
          </w:tcPr>
          <w:p w14:paraId="13EE794F" w14:textId="77777777" w:rsidR="006E391E" w:rsidRDefault="004D3B81">
            <w:r>
              <w:t>Specifies the atomic action of pausing an object, such as a thread or process.</w:t>
            </w:r>
          </w:p>
        </w:tc>
      </w:tr>
      <w:tr w:rsidR="006E391E" w14:paraId="2B0C6C6C" w14:textId="77777777" w:rsidTr="008D24FB">
        <w:trPr>
          <w:jc w:val="center"/>
        </w:trPr>
        <w:tc>
          <w:tcPr>
            <w:tcW w:w="2250" w:type="dxa"/>
            <w:shd w:val="clear" w:color="auto" w:fill="FFFFFF"/>
            <w:tcMar>
              <w:top w:w="100" w:type="dxa"/>
              <w:left w:w="100" w:type="dxa"/>
              <w:bottom w:w="100" w:type="dxa"/>
              <w:right w:w="100" w:type="dxa"/>
            </w:tcMar>
          </w:tcPr>
          <w:p w14:paraId="12FD7F2E" w14:textId="77777777" w:rsidR="006E391E" w:rsidRDefault="004D3B81">
            <w:pPr>
              <w:rPr>
                <w:b/>
              </w:rPr>
            </w:pPr>
            <w:r>
              <w:rPr>
                <w:b/>
              </w:rPr>
              <w:t>Press</w:t>
            </w:r>
          </w:p>
        </w:tc>
        <w:tc>
          <w:tcPr>
            <w:tcW w:w="7110" w:type="dxa"/>
            <w:shd w:val="clear" w:color="auto" w:fill="FFFFFF"/>
            <w:tcMar>
              <w:top w:w="100" w:type="dxa"/>
              <w:left w:w="100" w:type="dxa"/>
              <w:bottom w:w="100" w:type="dxa"/>
              <w:right w:w="100" w:type="dxa"/>
            </w:tcMar>
          </w:tcPr>
          <w:p w14:paraId="2204BE7C" w14:textId="77777777" w:rsidR="006E391E" w:rsidRDefault="004D3B81">
            <w:r>
              <w:t>Specifies the atomic action of pressing an object, such as a button.</w:t>
            </w:r>
          </w:p>
        </w:tc>
      </w:tr>
      <w:tr w:rsidR="006E391E" w14:paraId="6F26751E" w14:textId="77777777" w:rsidTr="008D24FB">
        <w:trPr>
          <w:jc w:val="center"/>
        </w:trPr>
        <w:tc>
          <w:tcPr>
            <w:tcW w:w="2250" w:type="dxa"/>
            <w:shd w:val="clear" w:color="auto" w:fill="FFFFFF"/>
            <w:tcMar>
              <w:top w:w="100" w:type="dxa"/>
              <w:left w:w="100" w:type="dxa"/>
              <w:bottom w:w="100" w:type="dxa"/>
              <w:right w:w="100" w:type="dxa"/>
            </w:tcMar>
          </w:tcPr>
          <w:p w14:paraId="16A828C1" w14:textId="77777777" w:rsidR="006E391E" w:rsidRDefault="004D3B81">
            <w:pPr>
              <w:rPr>
                <w:b/>
              </w:rPr>
            </w:pPr>
            <w:r>
              <w:rPr>
                <w:b/>
              </w:rPr>
              <w:t>Protect</w:t>
            </w:r>
          </w:p>
        </w:tc>
        <w:tc>
          <w:tcPr>
            <w:tcW w:w="7110" w:type="dxa"/>
            <w:shd w:val="clear" w:color="auto" w:fill="FFFFFF"/>
            <w:tcMar>
              <w:top w:w="100" w:type="dxa"/>
              <w:left w:w="100" w:type="dxa"/>
              <w:bottom w:w="100" w:type="dxa"/>
              <w:right w:w="100" w:type="dxa"/>
            </w:tcMar>
          </w:tcPr>
          <w:p w14:paraId="4C302C75" w14:textId="77777777" w:rsidR="006E391E" w:rsidRDefault="004D3B81">
            <w:r>
              <w:t>Specifies the atomic action of protecting an object.</w:t>
            </w:r>
          </w:p>
        </w:tc>
      </w:tr>
      <w:tr w:rsidR="006E391E" w14:paraId="48CED0B3" w14:textId="77777777" w:rsidTr="008D24FB">
        <w:trPr>
          <w:jc w:val="center"/>
        </w:trPr>
        <w:tc>
          <w:tcPr>
            <w:tcW w:w="2250" w:type="dxa"/>
            <w:shd w:val="clear" w:color="auto" w:fill="FFFFFF"/>
            <w:tcMar>
              <w:top w:w="100" w:type="dxa"/>
              <w:left w:w="100" w:type="dxa"/>
              <w:bottom w:w="100" w:type="dxa"/>
              <w:right w:w="100" w:type="dxa"/>
            </w:tcMar>
          </w:tcPr>
          <w:p w14:paraId="31680054" w14:textId="77777777" w:rsidR="006E391E" w:rsidRDefault="004D3B81">
            <w:pPr>
              <w:rPr>
                <w:b/>
              </w:rPr>
            </w:pPr>
            <w:r>
              <w:rPr>
                <w:b/>
              </w:rPr>
              <w:t>Quarantine</w:t>
            </w:r>
          </w:p>
        </w:tc>
        <w:tc>
          <w:tcPr>
            <w:tcW w:w="7110" w:type="dxa"/>
            <w:shd w:val="clear" w:color="auto" w:fill="FFFFFF"/>
            <w:tcMar>
              <w:top w:w="100" w:type="dxa"/>
              <w:left w:w="100" w:type="dxa"/>
              <w:bottom w:w="100" w:type="dxa"/>
              <w:right w:w="100" w:type="dxa"/>
            </w:tcMar>
          </w:tcPr>
          <w:p w14:paraId="7DE156E0" w14:textId="2C2A9769" w:rsidR="006E391E" w:rsidRDefault="004D3B81">
            <w:r>
              <w:t>Specifies the atomic action of placing an object in quarantine, that is, to store the object in an isolated area away from other objects</w:t>
            </w:r>
            <w:r w:rsidR="0036745C">
              <w:t xml:space="preserve"> so</w:t>
            </w:r>
            <w:r>
              <w:t xml:space="preserve"> it can </w:t>
            </w:r>
            <w:r w:rsidR="0036745C">
              <w:t xml:space="preserve">be safely </w:t>
            </w:r>
            <w:r>
              <w:t>operate</w:t>
            </w:r>
            <w:r w:rsidR="0036745C">
              <w:t>d</w:t>
            </w:r>
            <w:r>
              <w:t xml:space="preserve"> on.</w:t>
            </w:r>
          </w:p>
        </w:tc>
      </w:tr>
      <w:tr w:rsidR="006E391E" w14:paraId="69647050" w14:textId="77777777" w:rsidTr="008D24FB">
        <w:trPr>
          <w:jc w:val="center"/>
        </w:trPr>
        <w:tc>
          <w:tcPr>
            <w:tcW w:w="2250" w:type="dxa"/>
            <w:shd w:val="clear" w:color="auto" w:fill="FFFFFF"/>
            <w:tcMar>
              <w:top w:w="100" w:type="dxa"/>
              <w:left w:w="100" w:type="dxa"/>
              <w:bottom w:w="100" w:type="dxa"/>
              <w:right w:w="100" w:type="dxa"/>
            </w:tcMar>
          </w:tcPr>
          <w:p w14:paraId="412950A6" w14:textId="77777777" w:rsidR="006E391E" w:rsidRDefault="004D3B81">
            <w:pPr>
              <w:rPr>
                <w:b/>
              </w:rPr>
            </w:pPr>
            <w:r>
              <w:rPr>
                <w:b/>
              </w:rPr>
              <w:lastRenderedPageBreak/>
              <w:t>Query</w:t>
            </w:r>
          </w:p>
        </w:tc>
        <w:tc>
          <w:tcPr>
            <w:tcW w:w="7110" w:type="dxa"/>
            <w:shd w:val="clear" w:color="auto" w:fill="FFFFFF"/>
            <w:tcMar>
              <w:top w:w="100" w:type="dxa"/>
              <w:left w:w="100" w:type="dxa"/>
              <w:bottom w:w="100" w:type="dxa"/>
              <w:right w:w="100" w:type="dxa"/>
            </w:tcMar>
          </w:tcPr>
          <w:p w14:paraId="6907C02D" w14:textId="77777777" w:rsidR="006E391E" w:rsidRDefault="004D3B81">
            <w:r>
              <w:t>Specifies the atomic action of querying an object.</w:t>
            </w:r>
          </w:p>
        </w:tc>
      </w:tr>
      <w:tr w:rsidR="006E391E" w14:paraId="5F9555D4" w14:textId="77777777" w:rsidTr="008D24FB">
        <w:trPr>
          <w:jc w:val="center"/>
        </w:trPr>
        <w:tc>
          <w:tcPr>
            <w:tcW w:w="2250" w:type="dxa"/>
            <w:shd w:val="clear" w:color="auto" w:fill="FFFFFF"/>
            <w:tcMar>
              <w:top w:w="100" w:type="dxa"/>
              <w:left w:w="100" w:type="dxa"/>
              <w:bottom w:w="100" w:type="dxa"/>
              <w:right w:w="100" w:type="dxa"/>
            </w:tcMar>
          </w:tcPr>
          <w:p w14:paraId="4D359177" w14:textId="77777777" w:rsidR="006E391E" w:rsidRDefault="004D3B81">
            <w:pPr>
              <w:rPr>
                <w:b/>
              </w:rPr>
            </w:pPr>
            <w:r>
              <w:rPr>
                <w:b/>
              </w:rPr>
              <w:t>Queue</w:t>
            </w:r>
          </w:p>
        </w:tc>
        <w:tc>
          <w:tcPr>
            <w:tcW w:w="7110" w:type="dxa"/>
            <w:shd w:val="clear" w:color="auto" w:fill="FFFFFF"/>
            <w:tcMar>
              <w:top w:w="100" w:type="dxa"/>
              <w:left w:w="100" w:type="dxa"/>
              <w:bottom w:w="100" w:type="dxa"/>
              <w:right w:w="100" w:type="dxa"/>
            </w:tcMar>
          </w:tcPr>
          <w:p w14:paraId="1B1A6B5C" w14:textId="77777777" w:rsidR="006E391E" w:rsidRDefault="004D3B81">
            <w:r>
              <w:t>Specifies the atomic action of queueing an object.</w:t>
            </w:r>
          </w:p>
        </w:tc>
      </w:tr>
      <w:tr w:rsidR="006E391E" w14:paraId="5F5056AB" w14:textId="77777777" w:rsidTr="008D24FB">
        <w:trPr>
          <w:jc w:val="center"/>
        </w:trPr>
        <w:tc>
          <w:tcPr>
            <w:tcW w:w="2250" w:type="dxa"/>
            <w:shd w:val="clear" w:color="auto" w:fill="FFFFFF"/>
            <w:tcMar>
              <w:top w:w="100" w:type="dxa"/>
              <w:left w:w="100" w:type="dxa"/>
              <w:bottom w:w="100" w:type="dxa"/>
              <w:right w:w="100" w:type="dxa"/>
            </w:tcMar>
          </w:tcPr>
          <w:p w14:paraId="7F0A82B3" w14:textId="77777777" w:rsidR="006E391E" w:rsidRDefault="004D3B81">
            <w:pPr>
              <w:rPr>
                <w:b/>
              </w:rPr>
            </w:pPr>
            <w:r>
              <w:rPr>
                <w:b/>
              </w:rPr>
              <w:t>Raise</w:t>
            </w:r>
          </w:p>
        </w:tc>
        <w:tc>
          <w:tcPr>
            <w:tcW w:w="7110" w:type="dxa"/>
            <w:shd w:val="clear" w:color="auto" w:fill="FFFFFF"/>
            <w:tcMar>
              <w:top w:w="100" w:type="dxa"/>
              <w:left w:w="100" w:type="dxa"/>
              <w:bottom w:w="100" w:type="dxa"/>
              <w:right w:w="100" w:type="dxa"/>
            </w:tcMar>
          </w:tcPr>
          <w:p w14:paraId="51450151" w14:textId="77777777" w:rsidR="006E391E" w:rsidRDefault="004D3B81">
            <w:r>
              <w:t>Specifies the atomic action of raising an object.</w:t>
            </w:r>
          </w:p>
        </w:tc>
      </w:tr>
      <w:tr w:rsidR="006E391E" w14:paraId="71011531" w14:textId="77777777" w:rsidTr="008D24FB">
        <w:trPr>
          <w:jc w:val="center"/>
        </w:trPr>
        <w:tc>
          <w:tcPr>
            <w:tcW w:w="2250" w:type="dxa"/>
            <w:shd w:val="clear" w:color="auto" w:fill="FFFFFF"/>
            <w:tcMar>
              <w:top w:w="100" w:type="dxa"/>
              <w:left w:w="100" w:type="dxa"/>
              <w:bottom w:w="100" w:type="dxa"/>
              <w:right w:w="100" w:type="dxa"/>
            </w:tcMar>
          </w:tcPr>
          <w:p w14:paraId="2819BA96" w14:textId="77777777" w:rsidR="006E391E" w:rsidRDefault="004D3B81">
            <w:pPr>
              <w:rPr>
                <w:b/>
              </w:rPr>
            </w:pPr>
            <w:r>
              <w:rPr>
                <w:b/>
              </w:rPr>
              <w:t>Read</w:t>
            </w:r>
          </w:p>
        </w:tc>
        <w:tc>
          <w:tcPr>
            <w:tcW w:w="7110" w:type="dxa"/>
            <w:shd w:val="clear" w:color="auto" w:fill="FFFFFF"/>
            <w:tcMar>
              <w:top w:w="100" w:type="dxa"/>
              <w:left w:w="100" w:type="dxa"/>
              <w:bottom w:w="100" w:type="dxa"/>
              <w:right w:w="100" w:type="dxa"/>
            </w:tcMar>
          </w:tcPr>
          <w:p w14:paraId="7E17C582" w14:textId="77777777" w:rsidR="006E391E" w:rsidRDefault="004D3B81">
            <w:r>
              <w:t>Specifies the atomic action of reading an object.</w:t>
            </w:r>
          </w:p>
        </w:tc>
      </w:tr>
      <w:tr w:rsidR="006E391E" w14:paraId="4575F158" w14:textId="77777777" w:rsidTr="008D24FB">
        <w:trPr>
          <w:jc w:val="center"/>
        </w:trPr>
        <w:tc>
          <w:tcPr>
            <w:tcW w:w="2250" w:type="dxa"/>
            <w:shd w:val="clear" w:color="auto" w:fill="FFFFFF"/>
            <w:tcMar>
              <w:top w:w="100" w:type="dxa"/>
              <w:left w:w="100" w:type="dxa"/>
              <w:bottom w:w="100" w:type="dxa"/>
              <w:right w:w="100" w:type="dxa"/>
            </w:tcMar>
          </w:tcPr>
          <w:p w14:paraId="5196FA80" w14:textId="77777777" w:rsidR="006E391E" w:rsidRDefault="004D3B81">
            <w:pPr>
              <w:rPr>
                <w:b/>
              </w:rPr>
            </w:pPr>
            <w:r>
              <w:rPr>
                <w:b/>
              </w:rPr>
              <w:t>Receive</w:t>
            </w:r>
          </w:p>
        </w:tc>
        <w:tc>
          <w:tcPr>
            <w:tcW w:w="7110" w:type="dxa"/>
            <w:shd w:val="clear" w:color="auto" w:fill="FFFFFF"/>
            <w:tcMar>
              <w:top w:w="100" w:type="dxa"/>
              <w:left w:w="100" w:type="dxa"/>
              <w:bottom w:w="100" w:type="dxa"/>
              <w:right w:w="100" w:type="dxa"/>
            </w:tcMar>
          </w:tcPr>
          <w:p w14:paraId="2814EA86" w14:textId="77777777" w:rsidR="006E391E" w:rsidRDefault="004D3B81">
            <w:r>
              <w:t>Specifies the atomic action of receiving an object.</w:t>
            </w:r>
          </w:p>
        </w:tc>
      </w:tr>
      <w:tr w:rsidR="006E391E" w14:paraId="7349486D" w14:textId="77777777" w:rsidTr="008D24FB">
        <w:trPr>
          <w:jc w:val="center"/>
        </w:trPr>
        <w:tc>
          <w:tcPr>
            <w:tcW w:w="2250" w:type="dxa"/>
            <w:shd w:val="clear" w:color="auto" w:fill="FFFFFF"/>
            <w:tcMar>
              <w:top w:w="100" w:type="dxa"/>
              <w:left w:w="100" w:type="dxa"/>
              <w:bottom w:w="100" w:type="dxa"/>
              <w:right w:w="100" w:type="dxa"/>
            </w:tcMar>
          </w:tcPr>
          <w:p w14:paraId="58B88E91" w14:textId="77777777" w:rsidR="006E391E" w:rsidRDefault="004D3B81">
            <w:pPr>
              <w:rPr>
                <w:b/>
              </w:rPr>
            </w:pPr>
            <w:r>
              <w:rPr>
                <w:b/>
              </w:rPr>
              <w:t>Release</w:t>
            </w:r>
          </w:p>
        </w:tc>
        <w:tc>
          <w:tcPr>
            <w:tcW w:w="7110" w:type="dxa"/>
            <w:shd w:val="clear" w:color="auto" w:fill="FFFFFF"/>
            <w:tcMar>
              <w:top w:w="100" w:type="dxa"/>
              <w:left w:w="100" w:type="dxa"/>
              <w:bottom w:w="100" w:type="dxa"/>
              <w:right w:w="100" w:type="dxa"/>
            </w:tcMar>
          </w:tcPr>
          <w:p w14:paraId="3B422319" w14:textId="77777777" w:rsidR="006E391E" w:rsidRDefault="004D3B81">
            <w:r>
              <w:t>Specifies the atomic action of releasing an object.</w:t>
            </w:r>
          </w:p>
        </w:tc>
      </w:tr>
      <w:tr w:rsidR="006E391E" w14:paraId="02C696AE" w14:textId="77777777" w:rsidTr="008D24FB">
        <w:trPr>
          <w:jc w:val="center"/>
        </w:trPr>
        <w:tc>
          <w:tcPr>
            <w:tcW w:w="2250" w:type="dxa"/>
            <w:shd w:val="clear" w:color="auto" w:fill="FFFFFF"/>
            <w:tcMar>
              <w:top w:w="100" w:type="dxa"/>
              <w:left w:w="100" w:type="dxa"/>
              <w:bottom w:w="100" w:type="dxa"/>
              <w:right w:w="100" w:type="dxa"/>
            </w:tcMar>
          </w:tcPr>
          <w:p w14:paraId="5D6C6F56" w14:textId="77777777" w:rsidR="006E391E" w:rsidRDefault="004D3B81">
            <w:pPr>
              <w:rPr>
                <w:b/>
              </w:rPr>
            </w:pPr>
            <w:r>
              <w:rPr>
                <w:b/>
              </w:rPr>
              <w:t>Rename</w:t>
            </w:r>
          </w:p>
        </w:tc>
        <w:tc>
          <w:tcPr>
            <w:tcW w:w="7110" w:type="dxa"/>
            <w:shd w:val="clear" w:color="auto" w:fill="FFFFFF"/>
            <w:tcMar>
              <w:top w:w="100" w:type="dxa"/>
              <w:left w:w="100" w:type="dxa"/>
              <w:bottom w:w="100" w:type="dxa"/>
              <w:right w:w="100" w:type="dxa"/>
            </w:tcMar>
          </w:tcPr>
          <w:p w14:paraId="23F82C42" w14:textId="77777777" w:rsidR="006E391E" w:rsidRDefault="004D3B81">
            <w:r>
              <w:t>Specifies the atomic action of renaming an object.</w:t>
            </w:r>
          </w:p>
        </w:tc>
      </w:tr>
      <w:tr w:rsidR="006E391E" w14:paraId="0DAE4C97" w14:textId="77777777" w:rsidTr="008D24FB">
        <w:trPr>
          <w:jc w:val="center"/>
        </w:trPr>
        <w:tc>
          <w:tcPr>
            <w:tcW w:w="2250" w:type="dxa"/>
            <w:shd w:val="clear" w:color="auto" w:fill="FFFFFF"/>
            <w:tcMar>
              <w:top w:w="100" w:type="dxa"/>
              <w:left w:w="100" w:type="dxa"/>
              <w:bottom w:w="100" w:type="dxa"/>
              <w:right w:w="100" w:type="dxa"/>
            </w:tcMar>
          </w:tcPr>
          <w:p w14:paraId="178F3541" w14:textId="77777777" w:rsidR="006E391E" w:rsidRDefault="004D3B81">
            <w:pPr>
              <w:rPr>
                <w:b/>
              </w:rPr>
            </w:pPr>
            <w:r>
              <w:rPr>
                <w:b/>
              </w:rPr>
              <w:t>Remove/Delete</w:t>
            </w:r>
          </w:p>
        </w:tc>
        <w:tc>
          <w:tcPr>
            <w:tcW w:w="7110" w:type="dxa"/>
            <w:shd w:val="clear" w:color="auto" w:fill="FFFFFF"/>
            <w:tcMar>
              <w:top w:w="100" w:type="dxa"/>
              <w:left w:w="100" w:type="dxa"/>
              <w:bottom w:w="100" w:type="dxa"/>
              <w:right w:w="100" w:type="dxa"/>
            </w:tcMar>
          </w:tcPr>
          <w:p w14:paraId="6BFAC040" w14:textId="77777777" w:rsidR="006E391E" w:rsidRDefault="004D3B81">
            <w:r>
              <w:t>Specifies the atomic action of removing or deleting an object.</w:t>
            </w:r>
          </w:p>
        </w:tc>
      </w:tr>
      <w:tr w:rsidR="006E391E" w14:paraId="51D6F765" w14:textId="77777777" w:rsidTr="008D24FB">
        <w:trPr>
          <w:jc w:val="center"/>
        </w:trPr>
        <w:tc>
          <w:tcPr>
            <w:tcW w:w="2250" w:type="dxa"/>
            <w:shd w:val="clear" w:color="auto" w:fill="FFFFFF"/>
            <w:tcMar>
              <w:top w:w="100" w:type="dxa"/>
              <w:left w:w="100" w:type="dxa"/>
              <w:bottom w:w="100" w:type="dxa"/>
              <w:right w:w="100" w:type="dxa"/>
            </w:tcMar>
          </w:tcPr>
          <w:p w14:paraId="72BD01B6" w14:textId="77777777" w:rsidR="006E391E" w:rsidRDefault="004D3B81">
            <w:pPr>
              <w:rPr>
                <w:b/>
              </w:rPr>
            </w:pPr>
            <w:r>
              <w:rPr>
                <w:b/>
              </w:rPr>
              <w:t>Replicate</w:t>
            </w:r>
          </w:p>
        </w:tc>
        <w:tc>
          <w:tcPr>
            <w:tcW w:w="7110" w:type="dxa"/>
            <w:shd w:val="clear" w:color="auto" w:fill="FFFFFF"/>
            <w:tcMar>
              <w:top w:w="100" w:type="dxa"/>
              <w:left w:w="100" w:type="dxa"/>
              <w:bottom w:w="100" w:type="dxa"/>
              <w:right w:w="100" w:type="dxa"/>
            </w:tcMar>
          </w:tcPr>
          <w:p w14:paraId="57F7A08C" w14:textId="77777777" w:rsidR="006E391E" w:rsidRDefault="004D3B81">
            <w:r>
              <w:t>Specifies the atomic action of replicating an object.</w:t>
            </w:r>
          </w:p>
        </w:tc>
      </w:tr>
      <w:tr w:rsidR="006E391E" w14:paraId="68D02265" w14:textId="77777777" w:rsidTr="008D24FB">
        <w:trPr>
          <w:jc w:val="center"/>
        </w:trPr>
        <w:tc>
          <w:tcPr>
            <w:tcW w:w="2250" w:type="dxa"/>
            <w:shd w:val="clear" w:color="auto" w:fill="FFFFFF"/>
            <w:tcMar>
              <w:top w:w="100" w:type="dxa"/>
              <w:left w:w="100" w:type="dxa"/>
              <w:bottom w:w="100" w:type="dxa"/>
              <w:right w:w="100" w:type="dxa"/>
            </w:tcMar>
          </w:tcPr>
          <w:p w14:paraId="3EDDC40B" w14:textId="77777777" w:rsidR="006E391E" w:rsidRDefault="004D3B81">
            <w:pPr>
              <w:rPr>
                <w:b/>
              </w:rPr>
            </w:pPr>
            <w:r>
              <w:rPr>
                <w:b/>
              </w:rPr>
              <w:t>Restore</w:t>
            </w:r>
          </w:p>
        </w:tc>
        <w:tc>
          <w:tcPr>
            <w:tcW w:w="7110" w:type="dxa"/>
            <w:shd w:val="clear" w:color="auto" w:fill="FFFFFF"/>
            <w:tcMar>
              <w:top w:w="100" w:type="dxa"/>
              <w:left w:w="100" w:type="dxa"/>
              <w:bottom w:w="100" w:type="dxa"/>
              <w:right w:w="100" w:type="dxa"/>
            </w:tcMar>
          </w:tcPr>
          <w:p w14:paraId="5CB6B87B" w14:textId="77777777" w:rsidR="006E391E" w:rsidRDefault="004D3B81">
            <w:r>
              <w:t>Specifies the atomic action of restoring an object.</w:t>
            </w:r>
          </w:p>
        </w:tc>
      </w:tr>
      <w:tr w:rsidR="006E391E" w14:paraId="648C6349" w14:textId="77777777" w:rsidTr="008D24FB">
        <w:trPr>
          <w:jc w:val="center"/>
        </w:trPr>
        <w:tc>
          <w:tcPr>
            <w:tcW w:w="2250" w:type="dxa"/>
            <w:shd w:val="clear" w:color="auto" w:fill="FFFFFF"/>
            <w:tcMar>
              <w:top w:w="100" w:type="dxa"/>
              <w:left w:w="100" w:type="dxa"/>
              <w:bottom w:w="100" w:type="dxa"/>
              <w:right w:w="100" w:type="dxa"/>
            </w:tcMar>
          </w:tcPr>
          <w:p w14:paraId="13C4631F" w14:textId="77777777" w:rsidR="006E391E" w:rsidRDefault="004D3B81">
            <w:pPr>
              <w:rPr>
                <w:b/>
              </w:rPr>
            </w:pPr>
            <w:r>
              <w:rPr>
                <w:b/>
              </w:rPr>
              <w:t>Resume</w:t>
            </w:r>
          </w:p>
        </w:tc>
        <w:tc>
          <w:tcPr>
            <w:tcW w:w="7110" w:type="dxa"/>
            <w:shd w:val="clear" w:color="auto" w:fill="FFFFFF"/>
            <w:tcMar>
              <w:top w:w="100" w:type="dxa"/>
              <w:left w:w="100" w:type="dxa"/>
              <w:bottom w:w="100" w:type="dxa"/>
              <w:right w:w="100" w:type="dxa"/>
            </w:tcMar>
          </w:tcPr>
          <w:p w14:paraId="701B5B59" w14:textId="77777777" w:rsidR="006E391E" w:rsidRDefault="004D3B81">
            <w:r>
              <w:t>Specifies the atomic action of resuming an object, as with a process or thread.</w:t>
            </w:r>
          </w:p>
        </w:tc>
      </w:tr>
      <w:tr w:rsidR="006E391E" w14:paraId="237E4316" w14:textId="77777777" w:rsidTr="008D24FB">
        <w:trPr>
          <w:jc w:val="center"/>
        </w:trPr>
        <w:tc>
          <w:tcPr>
            <w:tcW w:w="2250" w:type="dxa"/>
            <w:shd w:val="clear" w:color="auto" w:fill="FFFFFF"/>
            <w:tcMar>
              <w:top w:w="100" w:type="dxa"/>
              <w:left w:w="100" w:type="dxa"/>
              <w:bottom w:w="100" w:type="dxa"/>
              <w:right w:w="100" w:type="dxa"/>
            </w:tcMar>
          </w:tcPr>
          <w:p w14:paraId="78C9CE65" w14:textId="77777777" w:rsidR="006E391E" w:rsidRDefault="004D3B81">
            <w:pPr>
              <w:rPr>
                <w:b/>
              </w:rPr>
            </w:pPr>
            <w:r>
              <w:rPr>
                <w:b/>
              </w:rPr>
              <w:t>Revert</w:t>
            </w:r>
          </w:p>
        </w:tc>
        <w:tc>
          <w:tcPr>
            <w:tcW w:w="7110" w:type="dxa"/>
            <w:shd w:val="clear" w:color="auto" w:fill="FFFFFF"/>
            <w:tcMar>
              <w:top w:w="100" w:type="dxa"/>
              <w:left w:w="100" w:type="dxa"/>
              <w:bottom w:w="100" w:type="dxa"/>
              <w:right w:w="100" w:type="dxa"/>
            </w:tcMar>
          </w:tcPr>
          <w:p w14:paraId="70FFE197" w14:textId="77777777" w:rsidR="006E391E" w:rsidRDefault="004D3B81">
            <w:r>
              <w:t>Specifies the atomic action of reverting an object.</w:t>
            </w:r>
          </w:p>
        </w:tc>
      </w:tr>
      <w:tr w:rsidR="006E391E" w14:paraId="46736ACA" w14:textId="77777777" w:rsidTr="008D24FB">
        <w:trPr>
          <w:jc w:val="center"/>
        </w:trPr>
        <w:tc>
          <w:tcPr>
            <w:tcW w:w="2250" w:type="dxa"/>
            <w:shd w:val="clear" w:color="auto" w:fill="FFFFFF"/>
            <w:tcMar>
              <w:top w:w="100" w:type="dxa"/>
              <w:left w:w="100" w:type="dxa"/>
              <w:bottom w:w="100" w:type="dxa"/>
              <w:right w:w="100" w:type="dxa"/>
            </w:tcMar>
          </w:tcPr>
          <w:p w14:paraId="3DE065C1" w14:textId="77777777" w:rsidR="006E391E" w:rsidRDefault="004D3B81">
            <w:pPr>
              <w:rPr>
                <w:b/>
              </w:rPr>
            </w:pPr>
            <w:r>
              <w:rPr>
                <w:b/>
              </w:rPr>
              <w:t>Run</w:t>
            </w:r>
          </w:p>
        </w:tc>
        <w:tc>
          <w:tcPr>
            <w:tcW w:w="7110" w:type="dxa"/>
            <w:shd w:val="clear" w:color="auto" w:fill="FFFFFF"/>
            <w:tcMar>
              <w:top w:w="100" w:type="dxa"/>
              <w:left w:w="100" w:type="dxa"/>
              <w:bottom w:w="100" w:type="dxa"/>
              <w:right w:w="100" w:type="dxa"/>
            </w:tcMar>
          </w:tcPr>
          <w:p w14:paraId="64AC70E2" w14:textId="77777777" w:rsidR="006E391E" w:rsidRDefault="004D3B81">
            <w:r>
              <w:t>Specifies the atomic action of running an object, such as an application.</w:t>
            </w:r>
          </w:p>
        </w:tc>
      </w:tr>
      <w:tr w:rsidR="006E391E" w14:paraId="54997303" w14:textId="77777777" w:rsidTr="008D24FB">
        <w:trPr>
          <w:jc w:val="center"/>
        </w:trPr>
        <w:tc>
          <w:tcPr>
            <w:tcW w:w="2250" w:type="dxa"/>
            <w:shd w:val="clear" w:color="auto" w:fill="FFFFFF"/>
            <w:tcMar>
              <w:top w:w="100" w:type="dxa"/>
              <w:left w:w="100" w:type="dxa"/>
              <w:bottom w:w="100" w:type="dxa"/>
              <w:right w:w="100" w:type="dxa"/>
            </w:tcMar>
          </w:tcPr>
          <w:p w14:paraId="54D4954F" w14:textId="77777777" w:rsidR="006E391E" w:rsidRDefault="004D3B81">
            <w:pPr>
              <w:rPr>
                <w:b/>
              </w:rPr>
            </w:pPr>
            <w:r>
              <w:rPr>
                <w:b/>
              </w:rPr>
              <w:t>Save</w:t>
            </w:r>
          </w:p>
        </w:tc>
        <w:tc>
          <w:tcPr>
            <w:tcW w:w="7110" w:type="dxa"/>
            <w:shd w:val="clear" w:color="auto" w:fill="FFFFFF"/>
            <w:tcMar>
              <w:top w:w="100" w:type="dxa"/>
              <w:left w:w="100" w:type="dxa"/>
              <w:bottom w:w="100" w:type="dxa"/>
              <w:right w:w="100" w:type="dxa"/>
            </w:tcMar>
          </w:tcPr>
          <w:p w14:paraId="7A70CDF0" w14:textId="77777777" w:rsidR="006E391E" w:rsidRDefault="004D3B81">
            <w:r>
              <w:t>Specifies the atomic action of saving an object.</w:t>
            </w:r>
          </w:p>
        </w:tc>
      </w:tr>
      <w:tr w:rsidR="006E391E" w14:paraId="7F62586E" w14:textId="77777777" w:rsidTr="008D24FB">
        <w:trPr>
          <w:jc w:val="center"/>
        </w:trPr>
        <w:tc>
          <w:tcPr>
            <w:tcW w:w="2250" w:type="dxa"/>
            <w:shd w:val="clear" w:color="auto" w:fill="FFFFFF"/>
            <w:tcMar>
              <w:top w:w="100" w:type="dxa"/>
              <w:left w:w="100" w:type="dxa"/>
              <w:bottom w:w="100" w:type="dxa"/>
              <w:right w:w="100" w:type="dxa"/>
            </w:tcMar>
          </w:tcPr>
          <w:p w14:paraId="1DDE19A0" w14:textId="77777777" w:rsidR="006E391E" w:rsidRDefault="004D3B81">
            <w:pPr>
              <w:rPr>
                <w:b/>
              </w:rPr>
            </w:pPr>
            <w:r>
              <w:rPr>
                <w:b/>
              </w:rPr>
              <w:t>Scan</w:t>
            </w:r>
          </w:p>
        </w:tc>
        <w:tc>
          <w:tcPr>
            <w:tcW w:w="7110" w:type="dxa"/>
            <w:shd w:val="clear" w:color="auto" w:fill="FFFFFF"/>
            <w:tcMar>
              <w:top w:w="100" w:type="dxa"/>
              <w:left w:w="100" w:type="dxa"/>
              <w:bottom w:w="100" w:type="dxa"/>
              <w:right w:w="100" w:type="dxa"/>
            </w:tcMar>
          </w:tcPr>
          <w:p w14:paraId="6C89D94D" w14:textId="77777777" w:rsidR="006E391E" w:rsidRDefault="004D3B81">
            <w:r>
              <w:t>Specifies the atomic action of scanning for an object or data.</w:t>
            </w:r>
          </w:p>
        </w:tc>
      </w:tr>
      <w:tr w:rsidR="006E391E" w14:paraId="01005712" w14:textId="77777777" w:rsidTr="008D24FB">
        <w:trPr>
          <w:jc w:val="center"/>
        </w:trPr>
        <w:tc>
          <w:tcPr>
            <w:tcW w:w="2250" w:type="dxa"/>
            <w:shd w:val="clear" w:color="auto" w:fill="FFFFFF"/>
            <w:tcMar>
              <w:top w:w="100" w:type="dxa"/>
              <w:left w:w="100" w:type="dxa"/>
              <w:bottom w:w="100" w:type="dxa"/>
              <w:right w:w="100" w:type="dxa"/>
            </w:tcMar>
          </w:tcPr>
          <w:p w14:paraId="7AE75EBB" w14:textId="77777777" w:rsidR="006E391E" w:rsidRDefault="004D3B81">
            <w:pPr>
              <w:rPr>
                <w:b/>
              </w:rPr>
            </w:pPr>
            <w:r>
              <w:rPr>
                <w:b/>
              </w:rPr>
              <w:t>Schedule</w:t>
            </w:r>
          </w:p>
        </w:tc>
        <w:tc>
          <w:tcPr>
            <w:tcW w:w="7110" w:type="dxa"/>
            <w:shd w:val="clear" w:color="auto" w:fill="FFFFFF"/>
            <w:tcMar>
              <w:top w:w="100" w:type="dxa"/>
              <w:left w:w="100" w:type="dxa"/>
              <w:bottom w:w="100" w:type="dxa"/>
              <w:right w:w="100" w:type="dxa"/>
            </w:tcMar>
          </w:tcPr>
          <w:p w14:paraId="192A25FF" w14:textId="77777777" w:rsidR="006E391E" w:rsidRDefault="004D3B81">
            <w:r>
              <w:t>Specifies the atomic action of scheduling an object, such as an event.</w:t>
            </w:r>
          </w:p>
        </w:tc>
      </w:tr>
      <w:tr w:rsidR="006E391E" w14:paraId="652BCBB6" w14:textId="77777777" w:rsidTr="008D24FB">
        <w:trPr>
          <w:jc w:val="center"/>
        </w:trPr>
        <w:tc>
          <w:tcPr>
            <w:tcW w:w="2250" w:type="dxa"/>
            <w:shd w:val="clear" w:color="auto" w:fill="FFFFFF"/>
            <w:tcMar>
              <w:top w:w="100" w:type="dxa"/>
              <w:left w:w="100" w:type="dxa"/>
              <w:bottom w:w="100" w:type="dxa"/>
              <w:right w:w="100" w:type="dxa"/>
            </w:tcMar>
          </w:tcPr>
          <w:p w14:paraId="05190032" w14:textId="77777777" w:rsidR="006E391E" w:rsidRDefault="004D3B81">
            <w:pPr>
              <w:rPr>
                <w:b/>
              </w:rPr>
            </w:pPr>
            <w:r>
              <w:rPr>
                <w:b/>
              </w:rPr>
              <w:t>Search</w:t>
            </w:r>
          </w:p>
        </w:tc>
        <w:tc>
          <w:tcPr>
            <w:tcW w:w="7110" w:type="dxa"/>
            <w:shd w:val="clear" w:color="auto" w:fill="FFFFFF"/>
            <w:tcMar>
              <w:top w:w="100" w:type="dxa"/>
              <w:left w:w="100" w:type="dxa"/>
              <w:bottom w:w="100" w:type="dxa"/>
              <w:right w:w="100" w:type="dxa"/>
            </w:tcMar>
          </w:tcPr>
          <w:p w14:paraId="2B29298D" w14:textId="77777777" w:rsidR="006E391E" w:rsidRDefault="004D3B81">
            <w:r>
              <w:t>Specifies the atomic action of searching for an object.</w:t>
            </w:r>
          </w:p>
        </w:tc>
      </w:tr>
      <w:tr w:rsidR="006E391E" w14:paraId="47F583EE" w14:textId="77777777" w:rsidTr="008D24FB">
        <w:trPr>
          <w:jc w:val="center"/>
        </w:trPr>
        <w:tc>
          <w:tcPr>
            <w:tcW w:w="2250" w:type="dxa"/>
            <w:shd w:val="clear" w:color="auto" w:fill="FFFFFF"/>
            <w:tcMar>
              <w:top w:w="100" w:type="dxa"/>
              <w:left w:w="100" w:type="dxa"/>
              <w:bottom w:w="100" w:type="dxa"/>
              <w:right w:w="100" w:type="dxa"/>
            </w:tcMar>
          </w:tcPr>
          <w:p w14:paraId="5C32FC97" w14:textId="77777777" w:rsidR="006E391E" w:rsidRDefault="004D3B81">
            <w:pPr>
              <w:rPr>
                <w:b/>
              </w:rPr>
            </w:pPr>
            <w:r>
              <w:rPr>
                <w:b/>
              </w:rPr>
              <w:t>Send</w:t>
            </w:r>
          </w:p>
        </w:tc>
        <w:tc>
          <w:tcPr>
            <w:tcW w:w="7110" w:type="dxa"/>
            <w:shd w:val="clear" w:color="auto" w:fill="FFFFFF"/>
            <w:tcMar>
              <w:top w:w="100" w:type="dxa"/>
              <w:left w:w="100" w:type="dxa"/>
              <w:bottom w:w="100" w:type="dxa"/>
              <w:right w:w="100" w:type="dxa"/>
            </w:tcMar>
          </w:tcPr>
          <w:p w14:paraId="2B110B91" w14:textId="77777777" w:rsidR="006E391E" w:rsidRDefault="004D3B81">
            <w:r>
              <w:t>Specifies the atomic action of sending an object.</w:t>
            </w:r>
          </w:p>
        </w:tc>
      </w:tr>
      <w:tr w:rsidR="006E391E" w14:paraId="31031301" w14:textId="77777777" w:rsidTr="008D24FB">
        <w:trPr>
          <w:jc w:val="center"/>
        </w:trPr>
        <w:tc>
          <w:tcPr>
            <w:tcW w:w="2250" w:type="dxa"/>
            <w:shd w:val="clear" w:color="auto" w:fill="FFFFFF"/>
            <w:tcMar>
              <w:top w:w="100" w:type="dxa"/>
              <w:left w:w="100" w:type="dxa"/>
              <w:bottom w:w="100" w:type="dxa"/>
              <w:right w:w="100" w:type="dxa"/>
            </w:tcMar>
          </w:tcPr>
          <w:p w14:paraId="30D31B87" w14:textId="77777777" w:rsidR="006E391E" w:rsidRDefault="004D3B81">
            <w:pPr>
              <w:rPr>
                <w:b/>
              </w:rPr>
            </w:pPr>
            <w:r>
              <w:rPr>
                <w:b/>
              </w:rPr>
              <w:t>Set</w:t>
            </w:r>
          </w:p>
        </w:tc>
        <w:tc>
          <w:tcPr>
            <w:tcW w:w="7110" w:type="dxa"/>
            <w:shd w:val="clear" w:color="auto" w:fill="FFFFFF"/>
            <w:tcMar>
              <w:top w:w="100" w:type="dxa"/>
              <w:left w:w="100" w:type="dxa"/>
              <w:bottom w:w="100" w:type="dxa"/>
              <w:right w:w="100" w:type="dxa"/>
            </w:tcMar>
          </w:tcPr>
          <w:p w14:paraId="2DD3CA42" w14:textId="77777777" w:rsidR="006E391E" w:rsidRDefault="004D3B81">
            <w:r>
              <w:t>Specifies the atomic action of setting an object to a value.</w:t>
            </w:r>
          </w:p>
        </w:tc>
      </w:tr>
      <w:tr w:rsidR="006E391E" w14:paraId="0D619003" w14:textId="77777777" w:rsidTr="008D24FB">
        <w:trPr>
          <w:jc w:val="center"/>
        </w:trPr>
        <w:tc>
          <w:tcPr>
            <w:tcW w:w="2250" w:type="dxa"/>
            <w:shd w:val="clear" w:color="auto" w:fill="FFFFFF"/>
            <w:tcMar>
              <w:top w:w="100" w:type="dxa"/>
              <w:left w:w="100" w:type="dxa"/>
              <w:bottom w:w="100" w:type="dxa"/>
              <w:right w:w="100" w:type="dxa"/>
            </w:tcMar>
          </w:tcPr>
          <w:p w14:paraId="5DFCDCB6" w14:textId="77777777" w:rsidR="006E391E" w:rsidRDefault="004D3B81">
            <w:pPr>
              <w:rPr>
                <w:b/>
              </w:rPr>
            </w:pPr>
            <w:r>
              <w:rPr>
                <w:b/>
              </w:rPr>
              <w:t>Shutdown</w:t>
            </w:r>
          </w:p>
        </w:tc>
        <w:tc>
          <w:tcPr>
            <w:tcW w:w="7110" w:type="dxa"/>
            <w:shd w:val="clear" w:color="auto" w:fill="FFFFFF"/>
            <w:tcMar>
              <w:top w:w="100" w:type="dxa"/>
              <w:left w:w="100" w:type="dxa"/>
              <w:bottom w:w="100" w:type="dxa"/>
              <w:right w:w="100" w:type="dxa"/>
            </w:tcMar>
          </w:tcPr>
          <w:p w14:paraId="48AC19AB" w14:textId="77777777" w:rsidR="006E391E" w:rsidRDefault="004D3B81">
            <w:r>
              <w:t>Specifies the atomic action of shutting down an object.</w:t>
            </w:r>
          </w:p>
        </w:tc>
      </w:tr>
      <w:tr w:rsidR="006E391E" w14:paraId="5BB39951" w14:textId="77777777" w:rsidTr="008D24FB">
        <w:trPr>
          <w:jc w:val="center"/>
        </w:trPr>
        <w:tc>
          <w:tcPr>
            <w:tcW w:w="2250" w:type="dxa"/>
            <w:shd w:val="clear" w:color="auto" w:fill="FFFFFF"/>
            <w:tcMar>
              <w:top w:w="100" w:type="dxa"/>
              <w:left w:w="100" w:type="dxa"/>
              <w:bottom w:w="100" w:type="dxa"/>
              <w:right w:w="100" w:type="dxa"/>
            </w:tcMar>
          </w:tcPr>
          <w:p w14:paraId="72DE833A" w14:textId="77777777" w:rsidR="006E391E" w:rsidRDefault="004D3B81">
            <w:pPr>
              <w:rPr>
                <w:b/>
              </w:rPr>
            </w:pPr>
            <w:r>
              <w:rPr>
                <w:b/>
              </w:rPr>
              <w:t>Sleep</w:t>
            </w:r>
          </w:p>
        </w:tc>
        <w:tc>
          <w:tcPr>
            <w:tcW w:w="7110" w:type="dxa"/>
            <w:shd w:val="clear" w:color="auto" w:fill="FFFFFF"/>
            <w:tcMar>
              <w:top w:w="100" w:type="dxa"/>
              <w:left w:w="100" w:type="dxa"/>
              <w:bottom w:w="100" w:type="dxa"/>
              <w:right w:w="100" w:type="dxa"/>
            </w:tcMar>
          </w:tcPr>
          <w:p w14:paraId="5D5D347D" w14:textId="77777777" w:rsidR="006E391E" w:rsidRDefault="004D3B81">
            <w:r>
              <w:t>Specifies the atomic action of putting to sleep an object.</w:t>
            </w:r>
          </w:p>
        </w:tc>
      </w:tr>
      <w:tr w:rsidR="006E391E" w14:paraId="4ABEB0A2" w14:textId="77777777" w:rsidTr="008D24FB">
        <w:trPr>
          <w:jc w:val="center"/>
        </w:trPr>
        <w:tc>
          <w:tcPr>
            <w:tcW w:w="2250" w:type="dxa"/>
            <w:shd w:val="clear" w:color="auto" w:fill="FFFFFF"/>
            <w:tcMar>
              <w:top w:w="100" w:type="dxa"/>
              <w:left w:w="100" w:type="dxa"/>
              <w:bottom w:w="100" w:type="dxa"/>
              <w:right w:w="100" w:type="dxa"/>
            </w:tcMar>
          </w:tcPr>
          <w:p w14:paraId="140DA693" w14:textId="77777777" w:rsidR="006E391E" w:rsidRDefault="004D3B81">
            <w:pPr>
              <w:rPr>
                <w:b/>
              </w:rPr>
            </w:pPr>
            <w:r>
              <w:rPr>
                <w:b/>
              </w:rPr>
              <w:t>Snapshot</w:t>
            </w:r>
          </w:p>
        </w:tc>
        <w:tc>
          <w:tcPr>
            <w:tcW w:w="7110" w:type="dxa"/>
            <w:shd w:val="clear" w:color="auto" w:fill="FFFFFF"/>
            <w:tcMar>
              <w:top w:w="100" w:type="dxa"/>
              <w:left w:w="100" w:type="dxa"/>
              <w:bottom w:w="100" w:type="dxa"/>
              <w:right w:w="100" w:type="dxa"/>
            </w:tcMar>
          </w:tcPr>
          <w:p w14:paraId="6ABC0953" w14:textId="77777777" w:rsidR="006E391E" w:rsidRDefault="004D3B81">
            <w:r>
              <w:t>Specifies the atomic action taking a snapshot of an object.</w:t>
            </w:r>
          </w:p>
        </w:tc>
      </w:tr>
      <w:tr w:rsidR="006E391E" w14:paraId="37CF219B" w14:textId="77777777" w:rsidTr="008D24FB">
        <w:trPr>
          <w:jc w:val="center"/>
        </w:trPr>
        <w:tc>
          <w:tcPr>
            <w:tcW w:w="2250" w:type="dxa"/>
            <w:shd w:val="clear" w:color="auto" w:fill="FFFFFF"/>
            <w:tcMar>
              <w:top w:w="100" w:type="dxa"/>
              <w:left w:w="100" w:type="dxa"/>
              <w:bottom w:w="100" w:type="dxa"/>
              <w:right w:w="100" w:type="dxa"/>
            </w:tcMar>
          </w:tcPr>
          <w:p w14:paraId="108B1DE2" w14:textId="77777777" w:rsidR="006E391E" w:rsidRDefault="004D3B81">
            <w:pPr>
              <w:rPr>
                <w:b/>
              </w:rPr>
            </w:pPr>
            <w:r>
              <w:rPr>
                <w:b/>
              </w:rPr>
              <w:t>Start</w:t>
            </w:r>
          </w:p>
        </w:tc>
        <w:tc>
          <w:tcPr>
            <w:tcW w:w="7110" w:type="dxa"/>
            <w:shd w:val="clear" w:color="auto" w:fill="FFFFFF"/>
            <w:tcMar>
              <w:top w:w="100" w:type="dxa"/>
              <w:left w:w="100" w:type="dxa"/>
              <w:bottom w:w="100" w:type="dxa"/>
              <w:right w:w="100" w:type="dxa"/>
            </w:tcMar>
          </w:tcPr>
          <w:p w14:paraId="44061136" w14:textId="77777777" w:rsidR="006E391E" w:rsidRDefault="004D3B81">
            <w:r>
              <w:t>Specifies the atomic action of starting an object, such as a thread or process.</w:t>
            </w:r>
          </w:p>
        </w:tc>
      </w:tr>
      <w:tr w:rsidR="006E391E" w14:paraId="5DF86466" w14:textId="77777777" w:rsidTr="008D24FB">
        <w:trPr>
          <w:jc w:val="center"/>
        </w:trPr>
        <w:tc>
          <w:tcPr>
            <w:tcW w:w="2250" w:type="dxa"/>
            <w:shd w:val="clear" w:color="auto" w:fill="FFFFFF"/>
            <w:tcMar>
              <w:top w:w="100" w:type="dxa"/>
              <w:left w:w="100" w:type="dxa"/>
              <w:bottom w:w="100" w:type="dxa"/>
              <w:right w:w="100" w:type="dxa"/>
            </w:tcMar>
          </w:tcPr>
          <w:p w14:paraId="2048FABF" w14:textId="77777777" w:rsidR="006E391E" w:rsidRDefault="004D3B81">
            <w:pPr>
              <w:rPr>
                <w:b/>
              </w:rPr>
            </w:pPr>
            <w:r>
              <w:rPr>
                <w:b/>
              </w:rPr>
              <w:t>Stop</w:t>
            </w:r>
          </w:p>
        </w:tc>
        <w:tc>
          <w:tcPr>
            <w:tcW w:w="7110" w:type="dxa"/>
            <w:shd w:val="clear" w:color="auto" w:fill="FFFFFF"/>
            <w:tcMar>
              <w:top w:w="100" w:type="dxa"/>
              <w:left w:w="100" w:type="dxa"/>
              <w:bottom w:w="100" w:type="dxa"/>
              <w:right w:w="100" w:type="dxa"/>
            </w:tcMar>
          </w:tcPr>
          <w:p w14:paraId="2AC83726" w14:textId="77777777" w:rsidR="006E391E" w:rsidRDefault="004D3B81">
            <w:r>
              <w:t>Specifies the atomic action of stopping an object, such as a thread or process.</w:t>
            </w:r>
          </w:p>
        </w:tc>
      </w:tr>
      <w:tr w:rsidR="006E391E" w14:paraId="27FC9829" w14:textId="77777777" w:rsidTr="008D24FB">
        <w:trPr>
          <w:jc w:val="center"/>
        </w:trPr>
        <w:tc>
          <w:tcPr>
            <w:tcW w:w="2250" w:type="dxa"/>
            <w:shd w:val="clear" w:color="auto" w:fill="FFFFFF"/>
            <w:tcMar>
              <w:top w:w="100" w:type="dxa"/>
              <w:left w:w="100" w:type="dxa"/>
              <w:bottom w:w="100" w:type="dxa"/>
              <w:right w:w="100" w:type="dxa"/>
            </w:tcMar>
          </w:tcPr>
          <w:p w14:paraId="1D3094B8" w14:textId="77777777" w:rsidR="006E391E" w:rsidRDefault="004D3B81">
            <w:pPr>
              <w:rPr>
                <w:b/>
              </w:rPr>
            </w:pPr>
            <w:r>
              <w:rPr>
                <w:b/>
              </w:rPr>
              <w:t>Suspend</w:t>
            </w:r>
          </w:p>
        </w:tc>
        <w:tc>
          <w:tcPr>
            <w:tcW w:w="7110" w:type="dxa"/>
            <w:shd w:val="clear" w:color="auto" w:fill="FFFFFF"/>
            <w:tcMar>
              <w:top w:w="100" w:type="dxa"/>
              <w:left w:w="100" w:type="dxa"/>
              <w:bottom w:w="100" w:type="dxa"/>
              <w:right w:w="100" w:type="dxa"/>
            </w:tcMar>
          </w:tcPr>
          <w:p w14:paraId="6BC60D64" w14:textId="77777777" w:rsidR="006E391E" w:rsidRDefault="004D3B81">
            <w:r>
              <w:t>Specifies the atomic action of suspending an object, such an account or privileges for an account.</w:t>
            </w:r>
          </w:p>
        </w:tc>
      </w:tr>
      <w:tr w:rsidR="006E391E" w14:paraId="6C72A1A9" w14:textId="77777777" w:rsidTr="008D24FB">
        <w:trPr>
          <w:jc w:val="center"/>
        </w:trPr>
        <w:tc>
          <w:tcPr>
            <w:tcW w:w="2250" w:type="dxa"/>
            <w:shd w:val="clear" w:color="auto" w:fill="FFFFFF"/>
            <w:tcMar>
              <w:top w:w="100" w:type="dxa"/>
              <w:left w:w="100" w:type="dxa"/>
              <w:bottom w:w="100" w:type="dxa"/>
              <w:right w:w="100" w:type="dxa"/>
            </w:tcMar>
          </w:tcPr>
          <w:p w14:paraId="206626DA" w14:textId="77777777" w:rsidR="006E391E" w:rsidRDefault="004D3B81">
            <w:pPr>
              <w:rPr>
                <w:b/>
              </w:rPr>
            </w:pPr>
            <w:r>
              <w:rPr>
                <w:b/>
              </w:rPr>
              <w:t>Synchronize</w:t>
            </w:r>
          </w:p>
        </w:tc>
        <w:tc>
          <w:tcPr>
            <w:tcW w:w="7110" w:type="dxa"/>
            <w:shd w:val="clear" w:color="auto" w:fill="FFFFFF"/>
            <w:tcMar>
              <w:top w:w="100" w:type="dxa"/>
              <w:left w:w="100" w:type="dxa"/>
              <w:bottom w:w="100" w:type="dxa"/>
              <w:right w:w="100" w:type="dxa"/>
            </w:tcMar>
          </w:tcPr>
          <w:p w14:paraId="09ED3764" w14:textId="77777777" w:rsidR="006E391E" w:rsidRDefault="004D3B81">
            <w:r>
              <w:t>Specifies the atomic action of synchronizing an object.</w:t>
            </w:r>
          </w:p>
        </w:tc>
      </w:tr>
      <w:tr w:rsidR="006E391E" w14:paraId="674748E2" w14:textId="77777777" w:rsidTr="008D24FB">
        <w:trPr>
          <w:jc w:val="center"/>
        </w:trPr>
        <w:tc>
          <w:tcPr>
            <w:tcW w:w="2250" w:type="dxa"/>
            <w:shd w:val="clear" w:color="auto" w:fill="FFFFFF"/>
            <w:tcMar>
              <w:top w:w="100" w:type="dxa"/>
              <w:left w:w="100" w:type="dxa"/>
              <w:bottom w:w="100" w:type="dxa"/>
              <w:right w:w="100" w:type="dxa"/>
            </w:tcMar>
          </w:tcPr>
          <w:p w14:paraId="04B0C24A" w14:textId="77777777" w:rsidR="006E391E" w:rsidRDefault="004D3B81">
            <w:pPr>
              <w:rPr>
                <w:b/>
              </w:rPr>
            </w:pPr>
            <w:r>
              <w:rPr>
                <w:b/>
              </w:rPr>
              <w:t>Throw</w:t>
            </w:r>
          </w:p>
        </w:tc>
        <w:tc>
          <w:tcPr>
            <w:tcW w:w="7110" w:type="dxa"/>
            <w:shd w:val="clear" w:color="auto" w:fill="FFFFFF"/>
            <w:tcMar>
              <w:top w:w="100" w:type="dxa"/>
              <w:left w:w="100" w:type="dxa"/>
              <w:bottom w:w="100" w:type="dxa"/>
              <w:right w:w="100" w:type="dxa"/>
            </w:tcMar>
          </w:tcPr>
          <w:p w14:paraId="0C1A47F5" w14:textId="77777777" w:rsidR="006E391E" w:rsidRDefault="004D3B81">
            <w:r>
              <w:t>Specifies the atomic action of throwing an object, such as an exception in a programming language.</w:t>
            </w:r>
          </w:p>
        </w:tc>
      </w:tr>
      <w:tr w:rsidR="006E391E" w14:paraId="2AEF8385" w14:textId="77777777" w:rsidTr="008D24FB">
        <w:trPr>
          <w:jc w:val="center"/>
        </w:trPr>
        <w:tc>
          <w:tcPr>
            <w:tcW w:w="2250" w:type="dxa"/>
            <w:shd w:val="clear" w:color="auto" w:fill="FFFFFF"/>
            <w:tcMar>
              <w:top w:w="100" w:type="dxa"/>
              <w:left w:w="100" w:type="dxa"/>
              <w:bottom w:w="100" w:type="dxa"/>
              <w:right w:w="100" w:type="dxa"/>
            </w:tcMar>
          </w:tcPr>
          <w:p w14:paraId="34C3FFDC" w14:textId="77777777" w:rsidR="006E391E" w:rsidRDefault="004D3B81">
            <w:pPr>
              <w:rPr>
                <w:b/>
              </w:rPr>
            </w:pPr>
            <w:r>
              <w:rPr>
                <w:b/>
              </w:rPr>
              <w:lastRenderedPageBreak/>
              <w:t>Transmit</w:t>
            </w:r>
          </w:p>
        </w:tc>
        <w:tc>
          <w:tcPr>
            <w:tcW w:w="7110" w:type="dxa"/>
            <w:shd w:val="clear" w:color="auto" w:fill="FFFFFF"/>
            <w:tcMar>
              <w:top w:w="100" w:type="dxa"/>
              <w:left w:w="100" w:type="dxa"/>
              <w:bottom w:w="100" w:type="dxa"/>
              <w:right w:w="100" w:type="dxa"/>
            </w:tcMar>
          </w:tcPr>
          <w:p w14:paraId="5E3B7B21" w14:textId="77777777" w:rsidR="006E391E" w:rsidRDefault="004D3B81">
            <w:r>
              <w:t>Specifies the atomic action of transmitting an object.</w:t>
            </w:r>
          </w:p>
        </w:tc>
      </w:tr>
      <w:tr w:rsidR="006E391E" w14:paraId="70209942" w14:textId="77777777" w:rsidTr="008D24FB">
        <w:trPr>
          <w:jc w:val="center"/>
        </w:trPr>
        <w:tc>
          <w:tcPr>
            <w:tcW w:w="2250" w:type="dxa"/>
            <w:shd w:val="clear" w:color="auto" w:fill="FFFFFF"/>
            <w:tcMar>
              <w:top w:w="100" w:type="dxa"/>
              <w:left w:w="100" w:type="dxa"/>
              <w:bottom w:w="100" w:type="dxa"/>
              <w:right w:w="100" w:type="dxa"/>
            </w:tcMar>
          </w:tcPr>
          <w:p w14:paraId="419559B0" w14:textId="77777777" w:rsidR="006E391E" w:rsidRDefault="004D3B81">
            <w:pPr>
              <w:rPr>
                <w:b/>
              </w:rPr>
            </w:pPr>
            <w:r>
              <w:rPr>
                <w:b/>
              </w:rPr>
              <w:t>Unblock</w:t>
            </w:r>
          </w:p>
        </w:tc>
        <w:tc>
          <w:tcPr>
            <w:tcW w:w="7110" w:type="dxa"/>
            <w:shd w:val="clear" w:color="auto" w:fill="FFFFFF"/>
            <w:tcMar>
              <w:top w:w="100" w:type="dxa"/>
              <w:left w:w="100" w:type="dxa"/>
              <w:bottom w:w="100" w:type="dxa"/>
              <w:right w:w="100" w:type="dxa"/>
            </w:tcMar>
          </w:tcPr>
          <w:p w14:paraId="199E7CA6" w14:textId="77777777" w:rsidR="006E391E" w:rsidRDefault="004D3B81">
            <w:r>
              <w:t>Specifies the atomic action of unblocking an object.</w:t>
            </w:r>
          </w:p>
        </w:tc>
      </w:tr>
      <w:tr w:rsidR="006E391E" w14:paraId="769038BC" w14:textId="77777777" w:rsidTr="008D24FB">
        <w:trPr>
          <w:jc w:val="center"/>
        </w:trPr>
        <w:tc>
          <w:tcPr>
            <w:tcW w:w="2250" w:type="dxa"/>
            <w:shd w:val="clear" w:color="auto" w:fill="FFFFFF"/>
            <w:tcMar>
              <w:top w:w="100" w:type="dxa"/>
              <w:left w:w="100" w:type="dxa"/>
              <w:bottom w:w="100" w:type="dxa"/>
              <w:right w:w="100" w:type="dxa"/>
            </w:tcMar>
          </w:tcPr>
          <w:p w14:paraId="2DA47895" w14:textId="77777777" w:rsidR="006E391E" w:rsidRDefault="004D3B81">
            <w:pPr>
              <w:rPr>
                <w:b/>
              </w:rPr>
            </w:pPr>
            <w:r>
              <w:rPr>
                <w:b/>
              </w:rPr>
              <w:t>Unhide</w:t>
            </w:r>
          </w:p>
        </w:tc>
        <w:tc>
          <w:tcPr>
            <w:tcW w:w="7110" w:type="dxa"/>
            <w:shd w:val="clear" w:color="auto" w:fill="FFFFFF"/>
            <w:tcMar>
              <w:top w:w="100" w:type="dxa"/>
              <w:left w:w="100" w:type="dxa"/>
              <w:bottom w:w="100" w:type="dxa"/>
              <w:right w:w="100" w:type="dxa"/>
            </w:tcMar>
          </w:tcPr>
          <w:p w14:paraId="19B2AC7F" w14:textId="77777777" w:rsidR="006E391E" w:rsidRDefault="004D3B81">
            <w:r>
              <w:t>Specifies the atomic action of unhiding an object.</w:t>
            </w:r>
          </w:p>
        </w:tc>
      </w:tr>
      <w:tr w:rsidR="006E391E" w14:paraId="36538C94" w14:textId="77777777" w:rsidTr="008D24FB">
        <w:trPr>
          <w:jc w:val="center"/>
        </w:trPr>
        <w:tc>
          <w:tcPr>
            <w:tcW w:w="2250" w:type="dxa"/>
            <w:shd w:val="clear" w:color="auto" w:fill="FFFFFF"/>
            <w:tcMar>
              <w:top w:w="100" w:type="dxa"/>
              <w:left w:w="100" w:type="dxa"/>
              <w:bottom w:w="100" w:type="dxa"/>
              <w:right w:w="100" w:type="dxa"/>
            </w:tcMar>
          </w:tcPr>
          <w:p w14:paraId="15DD71C5" w14:textId="77777777" w:rsidR="006E391E" w:rsidRDefault="004D3B81">
            <w:pPr>
              <w:rPr>
                <w:b/>
              </w:rPr>
            </w:pPr>
            <w:r>
              <w:rPr>
                <w:b/>
              </w:rPr>
              <w:t>Unhook</w:t>
            </w:r>
          </w:p>
        </w:tc>
        <w:tc>
          <w:tcPr>
            <w:tcW w:w="7110" w:type="dxa"/>
            <w:shd w:val="clear" w:color="auto" w:fill="FFFFFF"/>
            <w:tcMar>
              <w:top w:w="100" w:type="dxa"/>
              <w:left w:w="100" w:type="dxa"/>
              <w:bottom w:w="100" w:type="dxa"/>
              <w:right w:w="100" w:type="dxa"/>
            </w:tcMar>
          </w:tcPr>
          <w:p w14:paraId="6B625493" w14:textId="77777777" w:rsidR="006E391E" w:rsidRDefault="004D3B81">
            <w:r>
              <w:t>Specifies the atomic action of unhooking an object from another object, that is, to detach.</w:t>
            </w:r>
          </w:p>
        </w:tc>
      </w:tr>
      <w:tr w:rsidR="006E391E" w14:paraId="2A812044" w14:textId="77777777" w:rsidTr="008D24FB">
        <w:trPr>
          <w:jc w:val="center"/>
        </w:trPr>
        <w:tc>
          <w:tcPr>
            <w:tcW w:w="2250" w:type="dxa"/>
            <w:shd w:val="clear" w:color="auto" w:fill="FFFFFF"/>
            <w:tcMar>
              <w:top w:w="100" w:type="dxa"/>
              <w:left w:w="100" w:type="dxa"/>
              <w:bottom w:w="100" w:type="dxa"/>
              <w:right w:w="100" w:type="dxa"/>
            </w:tcMar>
          </w:tcPr>
          <w:p w14:paraId="3E44E94D" w14:textId="77777777" w:rsidR="006E391E" w:rsidRDefault="004D3B81">
            <w:pPr>
              <w:rPr>
                <w:b/>
              </w:rPr>
            </w:pPr>
            <w:r>
              <w:rPr>
                <w:b/>
              </w:rPr>
              <w:t>Uninstall</w:t>
            </w:r>
          </w:p>
        </w:tc>
        <w:tc>
          <w:tcPr>
            <w:tcW w:w="7110" w:type="dxa"/>
            <w:shd w:val="clear" w:color="auto" w:fill="FFFFFF"/>
            <w:tcMar>
              <w:top w:w="100" w:type="dxa"/>
              <w:left w:w="100" w:type="dxa"/>
              <w:bottom w:w="100" w:type="dxa"/>
              <w:right w:w="100" w:type="dxa"/>
            </w:tcMar>
          </w:tcPr>
          <w:p w14:paraId="74B6F926" w14:textId="77777777" w:rsidR="006E391E" w:rsidRDefault="004D3B81">
            <w:r>
              <w:t>Specifies the atomic action of uninstalling an object.</w:t>
            </w:r>
          </w:p>
        </w:tc>
      </w:tr>
      <w:tr w:rsidR="006E391E" w14:paraId="1544C649" w14:textId="77777777" w:rsidTr="008D24FB">
        <w:trPr>
          <w:jc w:val="center"/>
        </w:trPr>
        <w:tc>
          <w:tcPr>
            <w:tcW w:w="2250" w:type="dxa"/>
            <w:shd w:val="clear" w:color="auto" w:fill="FFFFFF"/>
            <w:tcMar>
              <w:top w:w="100" w:type="dxa"/>
              <w:left w:w="100" w:type="dxa"/>
              <w:bottom w:w="100" w:type="dxa"/>
              <w:right w:w="100" w:type="dxa"/>
            </w:tcMar>
          </w:tcPr>
          <w:p w14:paraId="36BF951D" w14:textId="77777777" w:rsidR="006E391E" w:rsidRDefault="004D3B81">
            <w:pPr>
              <w:rPr>
                <w:b/>
              </w:rPr>
            </w:pPr>
            <w:r>
              <w:rPr>
                <w:b/>
              </w:rPr>
              <w:t>Unload</w:t>
            </w:r>
          </w:p>
        </w:tc>
        <w:tc>
          <w:tcPr>
            <w:tcW w:w="7110" w:type="dxa"/>
            <w:shd w:val="clear" w:color="auto" w:fill="FFFFFF"/>
            <w:tcMar>
              <w:top w:w="100" w:type="dxa"/>
              <w:left w:w="100" w:type="dxa"/>
              <w:bottom w:w="100" w:type="dxa"/>
              <w:right w:w="100" w:type="dxa"/>
            </w:tcMar>
          </w:tcPr>
          <w:p w14:paraId="6EC84D27" w14:textId="77777777" w:rsidR="006E391E" w:rsidRDefault="004D3B81">
            <w:r>
              <w:t>Specifies the atomic action of unloading an object.</w:t>
            </w:r>
          </w:p>
        </w:tc>
      </w:tr>
      <w:tr w:rsidR="006E391E" w14:paraId="0F8C9657" w14:textId="77777777" w:rsidTr="008D24FB">
        <w:trPr>
          <w:jc w:val="center"/>
        </w:trPr>
        <w:tc>
          <w:tcPr>
            <w:tcW w:w="2250" w:type="dxa"/>
            <w:shd w:val="clear" w:color="auto" w:fill="FFFFFF"/>
            <w:tcMar>
              <w:top w:w="100" w:type="dxa"/>
              <w:left w:w="100" w:type="dxa"/>
              <w:bottom w:w="100" w:type="dxa"/>
              <w:right w:w="100" w:type="dxa"/>
            </w:tcMar>
          </w:tcPr>
          <w:p w14:paraId="0A778E67" w14:textId="77777777" w:rsidR="006E391E" w:rsidRDefault="004D3B81">
            <w:pPr>
              <w:rPr>
                <w:b/>
              </w:rPr>
            </w:pPr>
            <w:r>
              <w:rPr>
                <w:b/>
              </w:rPr>
              <w:t>Unlock</w:t>
            </w:r>
          </w:p>
        </w:tc>
        <w:tc>
          <w:tcPr>
            <w:tcW w:w="7110" w:type="dxa"/>
            <w:shd w:val="clear" w:color="auto" w:fill="FFFFFF"/>
            <w:tcMar>
              <w:top w:w="100" w:type="dxa"/>
              <w:left w:w="100" w:type="dxa"/>
              <w:bottom w:w="100" w:type="dxa"/>
              <w:right w:w="100" w:type="dxa"/>
            </w:tcMar>
          </w:tcPr>
          <w:p w14:paraId="279EBB85" w14:textId="77777777" w:rsidR="006E391E" w:rsidRDefault="004D3B81">
            <w:r>
              <w:t>Specifies the atomic action of unlocking an object.</w:t>
            </w:r>
          </w:p>
        </w:tc>
      </w:tr>
      <w:tr w:rsidR="006E391E" w14:paraId="446AD692" w14:textId="77777777" w:rsidTr="008D24FB">
        <w:trPr>
          <w:jc w:val="center"/>
        </w:trPr>
        <w:tc>
          <w:tcPr>
            <w:tcW w:w="2250" w:type="dxa"/>
            <w:shd w:val="clear" w:color="auto" w:fill="FFFFFF"/>
            <w:tcMar>
              <w:top w:w="100" w:type="dxa"/>
              <w:left w:w="100" w:type="dxa"/>
              <w:bottom w:w="100" w:type="dxa"/>
              <w:right w:w="100" w:type="dxa"/>
            </w:tcMar>
          </w:tcPr>
          <w:p w14:paraId="1F7043DA" w14:textId="77777777" w:rsidR="006E391E" w:rsidRDefault="004D3B81">
            <w:pPr>
              <w:rPr>
                <w:b/>
              </w:rPr>
            </w:pPr>
            <w:r>
              <w:rPr>
                <w:b/>
              </w:rPr>
              <w:t>Unmap</w:t>
            </w:r>
          </w:p>
        </w:tc>
        <w:tc>
          <w:tcPr>
            <w:tcW w:w="7110" w:type="dxa"/>
            <w:shd w:val="clear" w:color="auto" w:fill="FFFFFF"/>
            <w:tcMar>
              <w:top w:w="100" w:type="dxa"/>
              <w:left w:w="100" w:type="dxa"/>
              <w:bottom w:w="100" w:type="dxa"/>
              <w:right w:w="100" w:type="dxa"/>
            </w:tcMar>
          </w:tcPr>
          <w:p w14:paraId="30E7B72C" w14:textId="77777777" w:rsidR="006E391E" w:rsidRDefault="004D3B81">
            <w:r>
              <w:t>Specifies the atomic action of unmapping an object from another object or data.</w:t>
            </w:r>
          </w:p>
        </w:tc>
      </w:tr>
      <w:tr w:rsidR="006E391E" w14:paraId="77A8A77F" w14:textId="77777777" w:rsidTr="008D24FB">
        <w:trPr>
          <w:jc w:val="center"/>
        </w:trPr>
        <w:tc>
          <w:tcPr>
            <w:tcW w:w="2250" w:type="dxa"/>
            <w:shd w:val="clear" w:color="auto" w:fill="FFFFFF"/>
            <w:tcMar>
              <w:top w:w="100" w:type="dxa"/>
              <w:left w:w="100" w:type="dxa"/>
              <w:bottom w:w="100" w:type="dxa"/>
              <w:right w:w="100" w:type="dxa"/>
            </w:tcMar>
          </w:tcPr>
          <w:p w14:paraId="51B672BC" w14:textId="77777777" w:rsidR="006E391E" w:rsidRDefault="004D3B81">
            <w:pPr>
              <w:rPr>
                <w:b/>
              </w:rPr>
            </w:pPr>
            <w:r>
              <w:rPr>
                <w:b/>
              </w:rPr>
              <w:t>Unpack</w:t>
            </w:r>
          </w:p>
        </w:tc>
        <w:tc>
          <w:tcPr>
            <w:tcW w:w="7110" w:type="dxa"/>
            <w:shd w:val="clear" w:color="auto" w:fill="FFFFFF"/>
            <w:tcMar>
              <w:top w:w="100" w:type="dxa"/>
              <w:left w:w="100" w:type="dxa"/>
              <w:bottom w:w="100" w:type="dxa"/>
              <w:right w:w="100" w:type="dxa"/>
            </w:tcMar>
          </w:tcPr>
          <w:p w14:paraId="5F5C6C03" w14:textId="77777777" w:rsidR="006E391E" w:rsidRDefault="004D3B81">
            <w:r>
              <w:t>Specifies the atomic action of unpacking an object, such as an archive.</w:t>
            </w:r>
          </w:p>
        </w:tc>
      </w:tr>
      <w:tr w:rsidR="006E391E" w14:paraId="1D416AB9" w14:textId="77777777" w:rsidTr="008D24FB">
        <w:trPr>
          <w:jc w:val="center"/>
        </w:trPr>
        <w:tc>
          <w:tcPr>
            <w:tcW w:w="2250" w:type="dxa"/>
            <w:shd w:val="clear" w:color="auto" w:fill="FFFFFF"/>
            <w:tcMar>
              <w:top w:w="100" w:type="dxa"/>
              <w:left w:w="100" w:type="dxa"/>
              <w:bottom w:w="100" w:type="dxa"/>
              <w:right w:w="100" w:type="dxa"/>
            </w:tcMar>
          </w:tcPr>
          <w:p w14:paraId="1C2EAF5F" w14:textId="77777777" w:rsidR="006E391E" w:rsidRDefault="004D3B81">
            <w:pPr>
              <w:rPr>
                <w:b/>
              </w:rPr>
            </w:pPr>
            <w:r>
              <w:rPr>
                <w:b/>
              </w:rPr>
              <w:t>Update</w:t>
            </w:r>
          </w:p>
        </w:tc>
        <w:tc>
          <w:tcPr>
            <w:tcW w:w="7110" w:type="dxa"/>
            <w:shd w:val="clear" w:color="auto" w:fill="FFFFFF"/>
            <w:tcMar>
              <w:top w:w="100" w:type="dxa"/>
              <w:left w:w="100" w:type="dxa"/>
              <w:bottom w:w="100" w:type="dxa"/>
              <w:right w:w="100" w:type="dxa"/>
            </w:tcMar>
          </w:tcPr>
          <w:p w14:paraId="460A8948" w14:textId="77777777" w:rsidR="006E391E" w:rsidRDefault="004D3B81">
            <w:r>
              <w:t>Specifies the atomic action of updating an object.</w:t>
            </w:r>
          </w:p>
        </w:tc>
      </w:tr>
      <w:tr w:rsidR="006E391E" w14:paraId="4C83B53E" w14:textId="77777777" w:rsidTr="008D24FB">
        <w:trPr>
          <w:jc w:val="center"/>
        </w:trPr>
        <w:tc>
          <w:tcPr>
            <w:tcW w:w="2250" w:type="dxa"/>
            <w:shd w:val="clear" w:color="auto" w:fill="FFFFFF"/>
            <w:tcMar>
              <w:top w:w="100" w:type="dxa"/>
              <w:left w:w="100" w:type="dxa"/>
              <w:bottom w:w="100" w:type="dxa"/>
              <w:right w:w="100" w:type="dxa"/>
            </w:tcMar>
          </w:tcPr>
          <w:p w14:paraId="71A7ED55" w14:textId="77777777" w:rsidR="006E391E" w:rsidRDefault="004D3B81">
            <w:pPr>
              <w:rPr>
                <w:b/>
              </w:rPr>
            </w:pPr>
            <w:r>
              <w:rPr>
                <w:b/>
              </w:rPr>
              <w:t>Upgrade</w:t>
            </w:r>
          </w:p>
        </w:tc>
        <w:tc>
          <w:tcPr>
            <w:tcW w:w="7110" w:type="dxa"/>
            <w:shd w:val="clear" w:color="auto" w:fill="FFFFFF"/>
            <w:tcMar>
              <w:top w:w="100" w:type="dxa"/>
              <w:left w:w="100" w:type="dxa"/>
              <w:bottom w:w="100" w:type="dxa"/>
              <w:right w:w="100" w:type="dxa"/>
            </w:tcMar>
          </w:tcPr>
          <w:p w14:paraId="5248C393" w14:textId="77777777" w:rsidR="006E391E" w:rsidRDefault="004D3B81">
            <w:r>
              <w:t>Specifies the atomic action of upgrading an object.</w:t>
            </w:r>
          </w:p>
        </w:tc>
      </w:tr>
      <w:tr w:rsidR="006E391E" w14:paraId="7BDDBCC6" w14:textId="77777777" w:rsidTr="008D24FB">
        <w:trPr>
          <w:jc w:val="center"/>
        </w:trPr>
        <w:tc>
          <w:tcPr>
            <w:tcW w:w="2250" w:type="dxa"/>
            <w:shd w:val="clear" w:color="auto" w:fill="FFFFFF"/>
            <w:tcMar>
              <w:top w:w="100" w:type="dxa"/>
              <w:left w:w="100" w:type="dxa"/>
              <w:bottom w:w="100" w:type="dxa"/>
              <w:right w:w="100" w:type="dxa"/>
            </w:tcMar>
          </w:tcPr>
          <w:p w14:paraId="73CCF95E" w14:textId="77777777" w:rsidR="006E391E" w:rsidRDefault="004D3B81">
            <w:pPr>
              <w:rPr>
                <w:b/>
              </w:rPr>
            </w:pPr>
            <w:r>
              <w:rPr>
                <w:b/>
              </w:rPr>
              <w:t>Upload</w:t>
            </w:r>
          </w:p>
        </w:tc>
        <w:tc>
          <w:tcPr>
            <w:tcW w:w="7110" w:type="dxa"/>
            <w:shd w:val="clear" w:color="auto" w:fill="FFFFFF"/>
            <w:tcMar>
              <w:top w:w="100" w:type="dxa"/>
              <w:left w:w="100" w:type="dxa"/>
              <w:bottom w:w="100" w:type="dxa"/>
              <w:right w:w="100" w:type="dxa"/>
            </w:tcMar>
          </w:tcPr>
          <w:p w14:paraId="19876FEE" w14:textId="77777777" w:rsidR="006E391E" w:rsidRDefault="004D3B81">
            <w:r>
              <w:t>Specifies the atomic action of uploading an object.</w:t>
            </w:r>
          </w:p>
        </w:tc>
      </w:tr>
      <w:tr w:rsidR="006E391E" w14:paraId="12A6B054" w14:textId="77777777" w:rsidTr="008D24FB">
        <w:trPr>
          <w:jc w:val="center"/>
        </w:trPr>
        <w:tc>
          <w:tcPr>
            <w:tcW w:w="2250" w:type="dxa"/>
            <w:shd w:val="clear" w:color="auto" w:fill="FFFFFF"/>
            <w:tcMar>
              <w:top w:w="100" w:type="dxa"/>
              <w:left w:w="100" w:type="dxa"/>
              <w:bottom w:w="100" w:type="dxa"/>
              <w:right w:w="100" w:type="dxa"/>
            </w:tcMar>
          </w:tcPr>
          <w:p w14:paraId="049FE46E" w14:textId="77777777" w:rsidR="006E391E" w:rsidRDefault="004D3B81">
            <w:pPr>
              <w:rPr>
                <w:b/>
              </w:rPr>
            </w:pPr>
            <w:r>
              <w:rPr>
                <w:b/>
              </w:rPr>
              <w:t>Wipe/Destroy/Purge</w:t>
            </w:r>
          </w:p>
        </w:tc>
        <w:tc>
          <w:tcPr>
            <w:tcW w:w="7110" w:type="dxa"/>
            <w:shd w:val="clear" w:color="auto" w:fill="FFFFFF"/>
            <w:tcMar>
              <w:top w:w="100" w:type="dxa"/>
              <w:left w:w="100" w:type="dxa"/>
              <w:bottom w:w="100" w:type="dxa"/>
              <w:right w:w="100" w:type="dxa"/>
            </w:tcMar>
          </w:tcPr>
          <w:p w14:paraId="050B040A" w14:textId="77777777" w:rsidR="006E391E" w:rsidRDefault="004D3B81">
            <w:r>
              <w:t>Specifies the atomic action of wiping, destroying, or purging an object.</w:t>
            </w:r>
          </w:p>
        </w:tc>
      </w:tr>
      <w:tr w:rsidR="006E391E" w14:paraId="07BAE817" w14:textId="77777777" w:rsidTr="008D24FB">
        <w:trPr>
          <w:jc w:val="center"/>
        </w:trPr>
        <w:tc>
          <w:tcPr>
            <w:tcW w:w="2250" w:type="dxa"/>
            <w:shd w:val="clear" w:color="auto" w:fill="FFFFFF"/>
            <w:tcMar>
              <w:top w:w="100" w:type="dxa"/>
              <w:left w:w="100" w:type="dxa"/>
              <w:bottom w:w="100" w:type="dxa"/>
              <w:right w:w="100" w:type="dxa"/>
            </w:tcMar>
          </w:tcPr>
          <w:p w14:paraId="1FC73EF0" w14:textId="77777777" w:rsidR="006E391E" w:rsidRDefault="004D3B81">
            <w:pPr>
              <w:rPr>
                <w:b/>
              </w:rPr>
            </w:pPr>
            <w:r>
              <w:rPr>
                <w:b/>
              </w:rPr>
              <w:t>Write</w:t>
            </w:r>
          </w:p>
        </w:tc>
        <w:tc>
          <w:tcPr>
            <w:tcW w:w="7110" w:type="dxa"/>
            <w:shd w:val="clear" w:color="auto" w:fill="FFFFFF"/>
            <w:tcMar>
              <w:top w:w="100" w:type="dxa"/>
              <w:left w:w="100" w:type="dxa"/>
              <w:bottom w:w="100" w:type="dxa"/>
              <w:right w:w="100" w:type="dxa"/>
            </w:tcMar>
          </w:tcPr>
          <w:p w14:paraId="39C64E69" w14:textId="77777777" w:rsidR="006E391E" w:rsidRDefault="004D3B81">
            <w:r>
              <w:t>Specifies the atomic action of writing an object.</w:t>
            </w:r>
          </w:p>
        </w:tc>
      </w:tr>
    </w:tbl>
    <w:p w14:paraId="28667AF2" w14:textId="77777777" w:rsidR="006E391E" w:rsidRDefault="006E391E"/>
    <w:p w14:paraId="7E875F6A" w14:textId="77777777" w:rsidR="006E391E" w:rsidRDefault="004D3B81" w:rsidP="0036745C">
      <w:pPr>
        <w:pStyle w:val="Heading2"/>
      </w:pPr>
      <w:bookmarkStart w:id="69" w:name="_Ref431674961"/>
      <w:bookmarkStart w:id="70" w:name="_Toc450222554"/>
      <w:r>
        <w:t>ActionName</w:t>
      </w:r>
      <w:r w:rsidR="00B81203">
        <w:t>Vocab</w:t>
      </w:r>
      <w:r>
        <w:t>-1.1 Enumeration</w:t>
      </w:r>
      <w:bookmarkEnd w:id="69"/>
      <w:bookmarkEnd w:id="70"/>
    </w:p>
    <w:p w14:paraId="69B59C3E" w14:textId="06EB2CB3" w:rsidR="006E391E" w:rsidRDefault="0051479E"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w:t>
      </w:r>
      <w:r w:rsidR="004D3B81">
        <w:t xml:space="preserve">The </w:t>
      </w:r>
      <w:r>
        <w:t xml:space="preserve">associated enumeration </w:t>
      </w:r>
      <w:r w:rsidR="004D3B81">
        <w:t xml:space="preserve">literals </w:t>
      </w:r>
      <w:r>
        <w:t>are provided in the table below</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6E391E" w14:paraId="45E92D27" w14:textId="77777777" w:rsidTr="008D24FB">
        <w:trPr>
          <w:jc w:val="center"/>
        </w:trPr>
        <w:tc>
          <w:tcPr>
            <w:tcW w:w="3600" w:type="dxa"/>
            <w:shd w:val="clear" w:color="auto" w:fill="BFBFBF"/>
            <w:tcMar>
              <w:top w:w="100" w:type="dxa"/>
              <w:left w:w="100" w:type="dxa"/>
              <w:bottom w:w="100" w:type="dxa"/>
              <w:right w:w="100" w:type="dxa"/>
            </w:tcMar>
          </w:tcPr>
          <w:p w14:paraId="7737E62A" w14:textId="77777777" w:rsidR="006E391E" w:rsidRDefault="004D3B81">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3685CBD3" w14:textId="77777777" w:rsidR="006E391E" w:rsidRDefault="004D3B81">
            <w:pPr>
              <w:rPr>
                <w:b/>
                <w:color w:val="000000"/>
              </w:rPr>
            </w:pPr>
            <w:r>
              <w:rPr>
                <w:b/>
                <w:color w:val="000000"/>
              </w:rPr>
              <w:t>Description</w:t>
            </w:r>
          </w:p>
        </w:tc>
      </w:tr>
      <w:tr w:rsidR="006E391E" w14:paraId="44CC8514" w14:textId="77777777" w:rsidTr="008D24FB">
        <w:trPr>
          <w:jc w:val="center"/>
        </w:trPr>
        <w:tc>
          <w:tcPr>
            <w:tcW w:w="3600" w:type="dxa"/>
            <w:shd w:val="clear" w:color="auto" w:fill="FFFFFF"/>
            <w:tcMar>
              <w:top w:w="100" w:type="dxa"/>
              <w:left w:w="100" w:type="dxa"/>
              <w:bottom w:w="100" w:type="dxa"/>
              <w:right w:w="100" w:type="dxa"/>
            </w:tcMar>
          </w:tcPr>
          <w:p w14:paraId="1D76004B" w14:textId="77777777" w:rsidR="006E391E" w:rsidRDefault="004D3B81">
            <w:pPr>
              <w:rPr>
                <w:b/>
              </w:rPr>
            </w:pPr>
            <w:r>
              <w:rPr>
                <w:b/>
              </w:rPr>
              <w:t>Accept Socket Connection</w:t>
            </w:r>
          </w:p>
        </w:tc>
        <w:tc>
          <w:tcPr>
            <w:tcW w:w="5760" w:type="dxa"/>
            <w:shd w:val="clear" w:color="auto" w:fill="FFFFFF"/>
            <w:tcMar>
              <w:top w:w="100" w:type="dxa"/>
              <w:left w:w="100" w:type="dxa"/>
              <w:bottom w:w="100" w:type="dxa"/>
              <w:right w:w="100" w:type="dxa"/>
            </w:tcMar>
          </w:tcPr>
          <w:p w14:paraId="52F60FE4" w14:textId="77777777" w:rsidR="006E391E" w:rsidRDefault="004D3B81">
            <w:r>
              <w:t>Specifies the defined action of accepting a socket connection.</w:t>
            </w:r>
          </w:p>
        </w:tc>
      </w:tr>
      <w:tr w:rsidR="006E391E" w14:paraId="5FF63E3C" w14:textId="77777777" w:rsidTr="008D24FB">
        <w:trPr>
          <w:jc w:val="center"/>
        </w:trPr>
        <w:tc>
          <w:tcPr>
            <w:tcW w:w="3600" w:type="dxa"/>
            <w:shd w:val="clear" w:color="auto" w:fill="FFFFFF"/>
            <w:tcMar>
              <w:top w:w="100" w:type="dxa"/>
              <w:left w:w="100" w:type="dxa"/>
              <w:bottom w:w="100" w:type="dxa"/>
              <w:right w:w="100" w:type="dxa"/>
            </w:tcMar>
          </w:tcPr>
          <w:p w14:paraId="751A35A4" w14:textId="77777777" w:rsidR="006E391E" w:rsidRDefault="004D3B81">
            <w:pPr>
              <w:rPr>
                <w:b/>
              </w:rPr>
            </w:pPr>
            <w:r>
              <w:rPr>
                <w:b/>
              </w:rPr>
              <w:t>Add Connection to Network Share</w:t>
            </w:r>
          </w:p>
        </w:tc>
        <w:tc>
          <w:tcPr>
            <w:tcW w:w="5760" w:type="dxa"/>
            <w:shd w:val="clear" w:color="auto" w:fill="FFFFFF"/>
            <w:tcMar>
              <w:top w:w="100" w:type="dxa"/>
              <w:left w:w="100" w:type="dxa"/>
              <w:bottom w:w="100" w:type="dxa"/>
              <w:right w:w="100" w:type="dxa"/>
            </w:tcMar>
          </w:tcPr>
          <w:p w14:paraId="0988CB91" w14:textId="77777777" w:rsidR="006E391E" w:rsidRDefault="004D3B81">
            <w:r>
              <w:t>Specifies the defined action of adding a connection to an existing network share.</w:t>
            </w:r>
          </w:p>
        </w:tc>
      </w:tr>
      <w:tr w:rsidR="006E391E" w14:paraId="045F0399" w14:textId="77777777" w:rsidTr="008D24FB">
        <w:trPr>
          <w:jc w:val="center"/>
        </w:trPr>
        <w:tc>
          <w:tcPr>
            <w:tcW w:w="3600" w:type="dxa"/>
            <w:shd w:val="clear" w:color="auto" w:fill="FFFFFF"/>
            <w:tcMar>
              <w:top w:w="100" w:type="dxa"/>
              <w:left w:w="100" w:type="dxa"/>
              <w:bottom w:w="100" w:type="dxa"/>
              <w:right w:w="100" w:type="dxa"/>
            </w:tcMar>
          </w:tcPr>
          <w:p w14:paraId="04BE655C" w14:textId="77777777" w:rsidR="006E391E" w:rsidRDefault="004D3B81">
            <w:pPr>
              <w:rPr>
                <w:b/>
              </w:rPr>
            </w:pPr>
            <w:r>
              <w:rPr>
                <w:b/>
              </w:rPr>
              <w:t>Add Network Share</w:t>
            </w:r>
          </w:p>
        </w:tc>
        <w:tc>
          <w:tcPr>
            <w:tcW w:w="5760" w:type="dxa"/>
            <w:shd w:val="clear" w:color="auto" w:fill="FFFFFF"/>
            <w:tcMar>
              <w:top w:w="100" w:type="dxa"/>
              <w:left w:w="100" w:type="dxa"/>
              <w:bottom w:w="100" w:type="dxa"/>
              <w:right w:w="100" w:type="dxa"/>
            </w:tcMar>
          </w:tcPr>
          <w:p w14:paraId="17431A92" w14:textId="77777777" w:rsidR="006E391E" w:rsidRDefault="004D3B81">
            <w:r>
              <w:t>Specifies the defined action of adding a new network share.</w:t>
            </w:r>
          </w:p>
        </w:tc>
      </w:tr>
      <w:tr w:rsidR="006E391E" w14:paraId="374B4445" w14:textId="77777777" w:rsidTr="008D24FB">
        <w:trPr>
          <w:jc w:val="center"/>
        </w:trPr>
        <w:tc>
          <w:tcPr>
            <w:tcW w:w="3600" w:type="dxa"/>
            <w:shd w:val="clear" w:color="auto" w:fill="FFFFFF"/>
            <w:tcMar>
              <w:top w:w="100" w:type="dxa"/>
              <w:left w:w="100" w:type="dxa"/>
              <w:bottom w:w="100" w:type="dxa"/>
              <w:right w:w="100" w:type="dxa"/>
            </w:tcMar>
          </w:tcPr>
          <w:p w14:paraId="4C19ACAB" w14:textId="77777777" w:rsidR="006E391E" w:rsidRDefault="004D3B81">
            <w:pPr>
              <w:rPr>
                <w:b/>
              </w:rPr>
            </w:pPr>
            <w:r>
              <w:rPr>
                <w:b/>
              </w:rPr>
              <w:t>Add System Call Hook</w:t>
            </w:r>
          </w:p>
        </w:tc>
        <w:tc>
          <w:tcPr>
            <w:tcW w:w="5760" w:type="dxa"/>
            <w:shd w:val="clear" w:color="auto" w:fill="FFFFFF"/>
            <w:tcMar>
              <w:top w:w="100" w:type="dxa"/>
              <w:left w:w="100" w:type="dxa"/>
              <w:bottom w:w="100" w:type="dxa"/>
              <w:right w:w="100" w:type="dxa"/>
            </w:tcMar>
          </w:tcPr>
          <w:p w14:paraId="1001FCC8" w14:textId="77777777" w:rsidR="006E391E" w:rsidRDefault="004D3B81">
            <w:r>
              <w:t>Specifies the defined action of adding a new system call hook.</w:t>
            </w:r>
          </w:p>
        </w:tc>
      </w:tr>
      <w:tr w:rsidR="006E391E" w14:paraId="20D0A51D" w14:textId="77777777" w:rsidTr="008D24FB">
        <w:trPr>
          <w:jc w:val="center"/>
        </w:trPr>
        <w:tc>
          <w:tcPr>
            <w:tcW w:w="3600" w:type="dxa"/>
            <w:shd w:val="clear" w:color="auto" w:fill="FFFFFF"/>
            <w:tcMar>
              <w:top w:w="100" w:type="dxa"/>
              <w:left w:w="100" w:type="dxa"/>
              <w:bottom w:w="100" w:type="dxa"/>
              <w:right w:w="100" w:type="dxa"/>
            </w:tcMar>
          </w:tcPr>
          <w:p w14:paraId="5D86ED12" w14:textId="77777777" w:rsidR="006E391E" w:rsidRDefault="004D3B81">
            <w:pPr>
              <w:rPr>
                <w:b/>
              </w:rPr>
            </w:pPr>
            <w:r>
              <w:rPr>
                <w:b/>
              </w:rPr>
              <w:t>Add User</w:t>
            </w:r>
          </w:p>
        </w:tc>
        <w:tc>
          <w:tcPr>
            <w:tcW w:w="5760" w:type="dxa"/>
            <w:shd w:val="clear" w:color="auto" w:fill="FFFFFF"/>
            <w:tcMar>
              <w:top w:w="100" w:type="dxa"/>
              <w:left w:w="100" w:type="dxa"/>
              <w:bottom w:w="100" w:type="dxa"/>
              <w:right w:w="100" w:type="dxa"/>
            </w:tcMar>
          </w:tcPr>
          <w:p w14:paraId="1C41BBDC" w14:textId="77777777" w:rsidR="006E391E" w:rsidRDefault="004D3B81">
            <w:r>
              <w:t>Specifies the defined action of adding a new user.</w:t>
            </w:r>
          </w:p>
        </w:tc>
      </w:tr>
      <w:tr w:rsidR="006E391E" w14:paraId="5492BC96" w14:textId="77777777" w:rsidTr="008D24FB">
        <w:trPr>
          <w:jc w:val="center"/>
        </w:trPr>
        <w:tc>
          <w:tcPr>
            <w:tcW w:w="3600" w:type="dxa"/>
            <w:shd w:val="clear" w:color="auto" w:fill="FFFFFF"/>
            <w:tcMar>
              <w:top w:w="100" w:type="dxa"/>
              <w:left w:w="100" w:type="dxa"/>
              <w:bottom w:w="100" w:type="dxa"/>
              <w:right w:w="100" w:type="dxa"/>
            </w:tcMar>
          </w:tcPr>
          <w:p w14:paraId="7F5B1A3B" w14:textId="77777777" w:rsidR="006E391E" w:rsidRDefault="004D3B81">
            <w:pPr>
              <w:rPr>
                <w:b/>
              </w:rPr>
            </w:pPr>
            <w:r>
              <w:rPr>
                <w:b/>
              </w:rPr>
              <w:t>Add Windows Hook</w:t>
            </w:r>
          </w:p>
        </w:tc>
        <w:tc>
          <w:tcPr>
            <w:tcW w:w="5760" w:type="dxa"/>
            <w:shd w:val="clear" w:color="auto" w:fill="FFFFFF"/>
            <w:tcMar>
              <w:top w:w="100" w:type="dxa"/>
              <w:left w:w="100" w:type="dxa"/>
              <w:bottom w:w="100" w:type="dxa"/>
              <w:right w:w="100" w:type="dxa"/>
            </w:tcMar>
          </w:tcPr>
          <w:p w14:paraId="650A3B53" w14:textId="29F10D64" w:rsidR="006E391E" w:rsidRDefault="004D3B81" w:rsidP="0003685A">
            <w:r>
              <w:t>Specifies the defined action of adding a new Windows hook.</w:t>
            </w:r>
          </w:p>
        </w:tc>
      </w:tr>
      <w:tr w:rsidR="006E391E" w14:paraId="1D3A524C" w14:textId="77777777" w:rsidTr="008D24FB">
        <w:trPr>
          <w:jc w:val="center"/>
        </w:trPr>
        <w:tc>
          <w:tcPr>
            <w:tcW w:w="3600" w:type="dxa"/>
            <w:shd w:val="clear" w:color="auto" w:fill="FFFFFF"/>
            <w:tcMar>
              <w:top w:w="100" w:type="dxa"/>
              <w:left w:w="100" w:type="dxa"/>
              <w:bottom w:w="100" w:type="dxa"/>
              <w:right w:w="100" w:type="dxa"/>
            </w:tcMar>
          </w:tcPr>
          <w:p w14:paraId="1C59B3BD" w14:textId="77777777" w:rsidR="006E391E" w:rsidRDefault="004D3B81">
            <w:pPr>
              <w:rPr>
                <w:b/>
              </w:rPr>
            </w:pPr>
            <w:r>
              <w:rPr>
                <w:b/>
              </w:rPr>
              <w:t>Add Scheduled Task</w:t>
            </w:r>
          </w:p>
        </w:tc>
        <w:tc>
          <w:tcPr>
            <w:tcW w:w="5760" w:type="dxa"/>
            <w:shd w:val="clear" w:color="auto" w:fill="FFFFFF"/>
            <w:tcMar>
              <w:top w:w="100" w:type="dxa"/>
              <w:left w:w="100" w:type="dxa"/>
              <w:bottom w:w="100" w:type="dxa"/>
              <w:right w:w="100" w:type="dxa"/>
            </w:tcMar>
          </w:tcPr>
          <w:p w14:paraId="38512D0E" w14:textId="77777777" w:rsidR="006E391E" w:rsidRDefault="004D3B81">
            <w:r>
              <w:t>Specifies the defined action of adding a scheduled task.</w:t>
            </w:r>
          </w:p>
        </w:tc>
      </w:tr>
      <w:tr w:rsidR="006E391E" w14:paraId="3C4F8077" w14:textId="77777777" w:rsidTr="008D24FB">
        <w:trPr>
          <w:jc w:val="center"/>
        </w:trPr>
        <w:tc>
          <w:tcPr>
            <w:tcW w:w="3600" w:type="dxa"/>
            <w:shd w:val="clear" w:color="auto" w:fill="FFFFFF"/>
            <w:tcMar>
              <w:top w:w="100" w:type="dxa"/>
              <w:left w:w="100" w:type="dxa"/>
              <w:bottom w:w="100" w:type="dxa"/>
              <w:right w:w="100" w:type="dxa"/>
            </w:tcMar>
          </w:tcPr>
          <w:p w14:paraId="6173E9C6" w14:textId="77777777" w:rsidR="006E391E" w:rsidRDefault="004D3B81">
            <w:pPr>
              <w:rPr>
                <w:b/>
              </w:rPr>
            </w:pPr>
            <w:r>
              <w:rPr>
                <w:b/>
              </w:rPr>
              <w:t>Allocate Virtual Memory in Process</w:t>
            </w:r>
          </w:p>
        </w:tc>
        <w:tc>
          <w:tcPr>
            <w:tcW w:w="5760" w:type="dxa"/>
            <w:shd w:val="clear" w:color="auto" w:fill="FFFFFF"/>
            <w:tcMar>
              <w:top w:w="100" w:type="dxa"/>
              <w:left w:w="100" w:type="dxa"/>
              <w:bottom w:w="100" w:type="dxa"/>
              <w:right w:w="100" w:type="dxa"/>
            </w:tcMar>
          </w:tcPr>
          <w:p w14:paraId="36DC4BAA" w14:textId="77777777" w:rsidR="006E391E" w:rsidRDefault="004D3B81">
            <w:r>
              <w:t>Specifies the defined action of allocating virtual memory in a process.</w:t>
            </w:r>
          </w:p>
        </w:tc>
      </w:tr>
      <w:tr w:rsidR="006E391E" w14:paraId="1039CF86" w14:textId="77777777" w:rsidTr="008D24FB">
        <w:trPr>
          <w:jc w:val="center"/>
        </w:trPr>
        <w:tc>
          <w:tcPr>
            <w:tcW w:w="3600" w:type="dxa"/>
            <w:shd w:val="clear" w:color="auto" w:fill="FFFFFF"/>
            <w:tcMar>
              <w:top w:w="100" w:type="dxa"/>
              <w:left w:w="100" w:type="dxa"/>
              <w:bottom w:w="100" w:type="dxa"/>
              <w:right w:w="100" w:type="dxa"/>
            </w:tcMar>
          </w:tcPr>
          <w:p w14:paraId="5100288D" w14:textId="77777777" w:rsidR="006E391E" w:rsidRDefault="004D3B81">
            <w:pPr>
              <w:rPr>
                <w:b/>
              </w:rPr>
            </w:pPr>
            <w:r>
              <w:rPr>
                <w:b/>
              </w:rPr>
              <w:lastRenderedPageBreak/>
              <w:t>Bind Address to Socket</w:t>
            </w:r>
          </w:p>
        </w:tc>
        <w:tc>
          <w:tcPr>
            <w:tcW w:w="5760" w:type="dxa"/>
            <w:shd w:val="clear" w:color="auto" w:fill="FFFFFF"/>
            <w:tcMar>
              <w:top w:w="100" w:type="dxa"/>
              <w:left w:w="100" w:type="dxa"/>
              <w:bottom w:w="100" w:type="dxa"/>
              <w:right w:w="100" w:type="dxa"/>
            </w:tcMar>
          </w:tcPr>
          <w:p w14:paraId="0E208277" w14:textId="77777777" w:rsidR="006E391E" w:rsidRDefault="004D3B81">
            <w:r>
              <w:t>Specifies the defined action of binding an address to a socket.</w:t>
            </w:r>
          </w:p>
        </w:tc>
      </w:tr>
      <w:tr w:rsidR="006E391E" w14:paraId="729403CE" w14:textId="77777777" w:rsidTr="008D24FB">
        <w:trPr>
          <w:jc w:val="center"/>
        </w:trPr>
        <w:tc>
          <w:tcPr>
            <w:tcW w:w="3600" w:type="dxa"/>
            <w:shd w:val="clear" w:color="auto" w:fill="FFFFFF"/>
            <w:tcMar>
              <w:top w:w="100" w:type="dxa"/>
              <w:left w:w="100" w:type="dxa"/>
              <w:bottom w:w="100" w:type="dxa"/>
              <w:right w:w="100" w:type="dxa"/>
            </w:tcMar>
          </w:tcPr>
          <w:p w14:paraId="14DAF550" w14:textId="77777777" w:rsidR="006E391E" w:rsidRDefault="004D3B81">
            <w:pPr>
              <w:rPr>
                <w:b/>
              </w:rPr>
            </w:pPr>
            <w:r>
              <w:rPr>
                <w:b/>
              </w:rPr>
              <w:t>Change Service Configuration</w:t>
            </w:r>
          </w:p>
        </w:tc>
        <w:tc>
          <w:tcPr>
            <w:tcW w:w="5760" w:type="dxa"/>
            <w:shd w:val="clear" w:color="auto" w:fill="FFFFFF"/>
            <w:tcMar>
              <w:top w:w="100" w:type="dxa"/>
              <w:left w:w="100" w:type="dxa"/>
              <w:bottom w:w="100" w:type="dxa"/>
              <w:right w:w="100" w:type="dxa"/>
            </w:tcMar>
          </w:tcPr>
          <w:p w14:paraId="2F01C94B" w14:textId="77777777" w:rsidR="006E391E" w:rsidRDefault="004D3B81">
            <w:r>
              <w:t>Specifies the defined action of changing the service configuration.</w:t>
            </w:r>
          </w:p>
        </w:tc>
      </w:tr>
      <w:tr w:rsidR="006E391E" w14:paraId="4A953613" w14:textId="77777777" w:rsidTr="008D24FB">
        <w:trPr>
          <w:jc w:val="center"/>
        </w:trPr>
        <w:tc>
          <w:tcPr>
            <w:tcW w:w="3600" w:type="dxa"/>
            <w:shd w:val="clear" w:color="auto" w:fill="FFFFFF"/>
            <w:tcMar>
              <w:top w:w="100" w:type="dxa"/>
              <w:left w:w="100" w:type="dxa"/>
              <w:bottom w:w="100" w:type="dxa"/>
              <w:right w:w="100" w:type="dxa"/>
            </w:tcMar>
          </w:tcPr>
          <w:p w14:paraId="3362F391" w14:textId="77777777" w:rsidR="006E391E" w:rsidRDefault="004D3B81">
            <w:pPr>
              <w:rPr>
                <w:b/>
              </w:rPr>
            </w:pPr>
            <w:r>
              <w:rPr>
                <w:b/>
              </w:rPr>
              <w:t>Check for Remote Debugger</w:t>
            </w:r>
          </w:p>
        </w:tc>
        <w:tc>
          <w:tcPr>
            <w:tcW w:w="5760" w:type="dxa"/>
            <w:shd w:val="clear" w:color="auto" w:fill="FFFFFF"/>
            <w:tcMar>
              <w:top w:w="100" w:type="dxa"/>
              <w:left w:w="100" w:type="dxa"/>
              <w:bottom w:w="100" w:type="dxa"/>
              <w:right w:w="100" w:type="dxa"/>
            </w:tcMar>
          </w:tcPr>
          <w:p w14:paraId="7626D3B8" w14:textId="77777777" w:rsidR="006E391E" w:rsidRDefault="004D3B81">
            <w:r>
              <w:t>Specifies the defined action of checking for a remote debugger.</w:t>
            </w:r>
          </w:p>
        </w:tc>
      </w:tr>
      <w:tr w:rsidR="006E391E" w14:paraId="7614F6DE" w14:textId="77777777" w:rsidTr="008D24FB">
        <w:trPr>
          <w:jc w:val="center"/>
        </w:trPr>
        <w:tc>
          <w:tcPr>
            <w:tcW w:w="3600" w:type="dxa"/>
            <w:shd w:val="clear" w:color="auto" w:fill="FFFFFF"/>
            <w:tcMar>
              <w:top w:w="100" w:type="dxa"/>
              <w:left w:w="100" w:type="dxa"/>
              <w:bottom w:w="100" w:type="dxa"/>
              <w:right w:w="100" w:type="dxa"/>
            </w:tcMar>
          </w:tcPr>
          <w:p w14:paraId="59485709" w14:textId="77777777" w:rsidR="006E391E" w:rsidRDefault="004D3B81">
            <w:pPr>
              <w:rPr>
                <w:b/>
              </w:rPr>
            </w:pPr>
            <w:r>
              <w:rPr>
                <w:b/>
              </w:rPr>
              <w:t>Close Port</w:t>
            </w:r>
          </w:p>
        </w:tc>
        <w:tc>
          <w:tcPr>
            <w:tcW w:w="5760" w:type="dxa"/>
            <w:shd w:val="clear" w:color="auto" w:fill="FFFFFF"/>
            <w:tcMar>
              <w:top w:w="100" w:type="dxa"/>
              <w:left w:w="100" w:type="dxa"/>
              <w:bottom w:w="100" w:type="dxa"/>
              <w:right w:w="100" w:type="dxa"/>
            </w:tcMar>
          </w:tcPr>
          <w:p w14:paraId="473FCFD5" w14:textId="77777777" w:rsidR="006E391E" w:rsidRDefault="004D3B81">
            <w:r>
              <w:t>Specifies the defined action of closing a port.</w:t>
            </w:r>
          </w:p>
        </w:tc>
      </w:tr>
      <w:tr w:rsidR="006E391E" w14:paraId="014C310C" w14:textId="77777777" w:rsidTr="008D24FB">
        <w:trPr>
          <w:jc w:val="center"/>
        </w:trPr>
        <w:tc>
          <w:tcPr>
            <w:tcW w:w="3600" w:type="dxa"/>
            <w:shd w:val="clear" w:color="auto" w:fill="FFFFFF"/>
            <w:tcMar>
              <w:top w:w="100" w:type="dxa"/>
              <w:left w:w="100" w:type="dxa"/>
              <w:bottom w:w="100" w:type="dxa"/>
              <w:right w:w="100" w:type="dxa"/>
            </w:tcMar>
          </w:tcPr>
          <w:p w14:paraId="1D4F9059" w14:textId="77777777" w:rsidR="006E391E" w:rsidRDefault="004D3B81">
            <w:pPr>
              <w:rPr>
                <w:b/>
              </w:rPr>
            </w:pPr>
            <w:r>
              <w:rPr>
                <w:b/>
              </w:rPr>
              <w:t>Close Registry Key</w:t>
            </w:r>
          </w:p>
        </w:tc>
        <w:tc>
          <w:tcPr>
            <w:tcW w:w="5760" w:type="dxa"/>
            <w:shd w:val="clear" w:color="auto" w:fill="FFFFFF"/>
            <w:tcMar>
              <w:top w:w="100" w:type="dxa"/>
              <w:left w:w="100" w:type="dxa"/>
              <w:bottom w:w="100" w:type="dxa"/>
              <w:right w:w="100" w:type="dxa"/>
            </w:tcMar>
          </w:tcPr>
          <w:p w14:paraId="106156D0" w14:textId="77777777" w:rsidR="006E391E" w:rsidRDefault="004D3B81">
            <w:r>
              <w:t>Specifies the defined action of closing a registry key.</w:t>
            </w:r>
          </w:p>
        </w:tc>
      </w:tr>
      <w:tr w:rsidR="006E391E" w14:paraId="2B2F4E66" w14:textId="77777777" w:rsidTr="008D24FB">
        <w:trPr>
          <w:jc w:val="center"/>
        </w:trPr>
        <w:tc>
          <w:tcPr>
            <w:tcW w:w="3600" w:type="dxa"/>
            <w:shd w:val="clear" w:color="auto" w:fill="FFFFFF"/>
            <w:tcMar>
              <w:top w:w="100" w:type="dxa"/>
              <w:left w:w="100" w:type="dxa"/>
              <w:bottom w:w="100" w:type="dxa"/>
              <w:right w:w="100" w:type="dxa"/>
            </w:tcMar>
          </w:tcPr>
          <w:p w14:paraId="630257C6" w14:textId="77777777" w:rsidR="006E391E" w:rsidRDefault="004D3B81">
            <w:pPr>
              <w:rPr>
                <w:b/>
              </w:rPr>
            </w:pPr>
            <w:r>
              <w:rPr>
                <w:b/>
              </w:rPr>
              <w:t>Close Socket</w:t>
            </w:r>
          </w:p>
        </w:tc>
        <w:tc>
          <w:tcPr>
            <w:tcW w:w="5760" w:type="dxa"/>
            <w:shd w:val="clear" w:color="auto" w:fill="FFFFFF"/>
            <w:tcMar>
              <w:top w:w="100" w:type="dxa"/>
              <w:left w:w="100" w:type="dxa"/>
              <w:bottom w:w="100" w:type="dxa"/>
              <w:right w:w="100" w:type="dxa"/>
            </w:tcMar>
          </w:tcPr>
          <w:p w14:paraId="6BEE2C88" w14:textId="77777777" w:rsidR="006E391E" w:rsidRDefault="004D3B81">
            <w:r>
              <w:t>Specifies the defined action of closing a socket.</w:t>
            </w:r>
          </w:p>
        </w:tc>
      </w:tr>
      <w:tr w:rsidR="006E391E" w14:paraId="094C567D" w14:textId="77777777" w:rsidTr="008D24FB">
        <w:trPr>
          <w:jc w:val="center"/>
        </w:trPr>
        <w:tc>
          <w:tcPr>
            <w:tcW w:w="3600" w:type="dxa"/>
            <w:shd w:val="clear" w:color="auto" w:fill="FFFFFF"/>
            <w:tcMar>
              <w:top w:w="100" w:type="dxa"/>
              <w:left w:w="100" w:type="dxa"/>
              <w:bottom w:w="100" w:type="dxa"/>
              <w:right w:w="100" w:type="dxa"/>
            </w:tcMar>
          </w:tcPr>
          <w:p w14:paraId="50DF7599" w14:textId="77777777" w:rsidR="006E391E" w:rsidRDefault="004D3B81">
            <w:pPr>
              <w:rPr>
                <w:b/>
              </w:rPr>
            </w:pPr>
            <w:r>
              <w:rPr>
                <w:b/>
              </w:rPr>
              <w:t>Configure Service</w:t>
            </w:r>
          </w:p>
        </w:tc>
        <w:tc>
          <w:tcPr>
            <w:tcW w:w="5760" w:type="dxa"/>
            <w:shd w:val="clear" w:color="auto" w:fill="FFFFFF"/>
            <w:tcMar>
              <w:top w:w="100" w:type="dxa"/>
              <w:left w:w="100" w:type="dxa"/>
              <w:bottom w:w="100" w:type="dxa"/>
              <w:right w:w="100" w:type="dxa"/>
            </w:tcMar>
          </w:tcPr>
          <w:p w14:paraId="27AF408E" w14:textId="77777777" w:rsidR="006E391E" w:rsidRDefault="004D3B81">
            <w:r>
              <w:t>Specifies the defined action of configuring a service.</w:t>
            </w:r>
          </w:p>
        </w:tc>
      </w:tr>
      <w:tr w:rsidR="006E391E" w14:paraId="38198D20" w14:textId="77777777" w:rsidTr="008D24FB">
        <w:trPr>
          <w:jc w:val="center"/>
        </w:trPr>
        <w:tc>
          <w:tcPr>
            <w:tcW w:w="3600" w:type="dxa"/>
            <w:shd w:val="clear" w:color="auto" w:fill="FFFFFF"/>
            <w:tcMar>
              <w:top w:w="100" w:type="dxa"/>
              <w:left w:w="100" w:type="dxa"/>
              <w:bottom w:w="100" w:type="dxa"/>
              <w:right w:w="100" w:type="dxa"/>
            </w:tcMar>
          </w:tcPr>
          <w:p w14:paraId="509EB726" w14:textId="77777777" w:rsidR="006E391E" w:rsidRDefault="004D3B81">
            <w:pPr>
              <w:rPr>
                <w:b/>
              </w:rPr>
            </w:pPr>
            <w:r>
              <w:rPr>
                <w:b/>
              </w:rPr>
              <w:t>Connect to IP</w:t>
            </w:r>
          </w:p>
        </w:tc>
        <w:tc>
          <w:tcPr>
            <w:tcW w:w="5760" w:type="dxa"/>
            <w:shd w:val="clear" w:color="auto" w:fill="FFFFFF"/>
            <w:tcMar>
              <w:top w:w="100" w:type="dxa"/>
              <w:left w:w="100" w:type="dxa"/>
              <w:bottom w:w="100" w:type="dxa"/>
              <w:right w:w="100" w:type="dxa"/>
            </w:tcMar>
          </w:tcPr>
          <w:p w14:paraId="73E5206B" w14:textId="77777777" w:rsidR="006E391E" w:rsidRDefault="004D3B81">
            <w:r>
              <w:t>Specifies the defined action of connecting to an IP address.</w:t>
            </w:r>
          </w:p>
        </w:tc>
      </w:tr>
      <w:tr w:rsidR="006E391E" w14:paraId="47C9591F" w14:textId="77777777" w:rsidTr="008D24FB">
        <w:trPr>
          <w:jc w:val="center"/>
        </w:trPr>
        <w:tc>
          <w:tcPr>
            <w:tcW w:w="3600" w:type="dxa"/>
            <w:shd w:val="clear" w:color="auto" w:fill="FFFFFF"/>
            <w:tcMar>
              <w:top w:w="100" w:type="dxa"/>
              <w:left w:w="100" w:type="dxa"/>
              <w:bottom w:w="100" w:type="dxa"/>
              <w:right w:w="100" w:type="dxa"/>
            </w:tcMar>
          </w:tcPr>
          <w:p w14:paraId="4747DFF6" w14:textId="77777777" w:rsidR="006E391E" w:rsidRDefault="004D3B81">
            <w:pPr>
              <w:rPr>
                <w:b/>
              </w:rPr>
            </w:pPr>
            <w:r>
              <w:rPr>
                <w:b/>
              </w:rPr>
              <w:t>Connect to Named Pipe</w:t>
            </w:r>
          </w:p>
        </w:tc>
        <w:tc>
          <w:tcPr>
            <w:tcW w:w="5760" w:type="dxa"/>
            <w:shd w:val="clear" w:color="auto" w:fill="FFFFFF"/>
            <w:tcMar>
              <w:top w:w="100" w:type="dxa"/>
              <w:left w:w="100" w:type="dxa"/>
              <w:bottom w:w="100" w:type="dxa"/>
              <w:right w:w="100" w:type="dxa"/>
            </w:tcMar>
          </w:tcPr>
          <w:p w14:paraId="2B67CA51" w14:textId="77777777" w:rsidR="006E391E" w:rsidRDefault="004D3B81">
            <w:r>
              <w:t>Specifies the defined action of connecting to a named pipe.</w:t>
            </w:r>
          </w:p>
        </w:tc>
      </w:tr>
      <w:tr w:rsidR="006E391E" w14:paraId="3623874D" w14:textId="77777777" w:rsidTr="008D24FB">
        <w:trPr>
          <w:jc w:val="center"/>
        </w:trPr>
        <w:tc>
          <w:tcPr>
            <w:tcW w:w="3600" w:type="dxa"/>
            <w:shd w:val="clear" w:color="auto" w:fill="FFFFFF"/>
            <w:tcMar>
              <w:top w:w="100" w:type="dxa"/>
              <w:left w:w="100" w:type="dxa"/>
              <w:bottom w:w="100" w:type="dxa"/>
              <w:right w:w="100" w:type="dxa"/>
            </w:tcMar>
          </w:tcPr>
          <w:p w14:paraId="126CCFFC" w14:textId="77777777" w:rsidR="006E391E" w:rsidRDefault="004D3B81">
            <w:pPr>
              <w:rPr>
                <w:b/>
              </w:rPr>
            </w:pPr>
            <w:r>
              <w:rPr>
                <w:b/>
              </w:rPr>
              <w:t>Connect to Network Share</w:t>
            </w:r>
          </w:p>
        </w:tc>
        <w:tc>
          <w:tcPr>
            <w:tcW w:w="5760" w:type="dxa"/>
            <w:shd w:val="clear" w:color="auto" w:fill="FFFFFF"/>
            <w:tcMar>
              <w:top w:w="100" w:type="dxa"/>
              <w:left w:w="100" w:type="dxa"/>
              <w:bottom w:w="100" w:type="dxa"/>
              <w:right w:w="100" w:type="dxa"/>
            </w:tcMar>
          </w:tcPr>
          <w:p w14:paraId="7373A23A" w14:textId="77777777" w:rsidR="006E391E" w:rsidRDefault="004D3B81">
            <w:r>
              <w:t>Specifies the defined action of connecting to a network share.</w:t>
            </w:r>
          </w:p>
        </w:tc>
      </w:tr>
      <w:tr w:rsidR="006E391E" w14:paraId="6A1FDD00" w14:textId="77777777" w:rsidTr="008D24FB">
        <w:trPr>
          <w:jc w:val="center"/>
        </w:trPr>
        <w:tc>
          <w:tcPr>
            <w:tcW w:w="3600" w:type="dxa"/>
            <w:shd w:val="clear" w:color="auto" w:fill="FFFFFF"/>
            <w:tcMar>
              <w:top w:w="100" w:type="dxa"/>
              <w:left w:w="100" w:type="dxa"/>
              <w:bottom w:w="100" w:type="dxa"/>
              <w:right w:w="100" w:type="dxa"/>
            </w:tcMar>
          </w:tcPr>
          <w:p w14:paraId="0C0A751C" w14:textId="77777777" w:rsidR="006E391E" w:rsidRDefault="004D3B81">
            <w:pPr>
              <w:rPr>
                <w:b/>
              </w:rPr>
            </w:pPr>
            <w:r>
              <w:rPr>
                <w:b/>
              </w:rPr>
              <w:t>Connect to Socket</w:t>
            </w:r>
          </w:p>
        </w:tc>
        <w:tc>
          <w:tcPr>
            <w:tcW w:w="5760" w:type="dxa"/>
            <w:shd w:val="clear" w:color="auto" w:fill="FFFFFF"/>
            <w:tcMar>
              <w:top w:w="100" w:type="dxa"/>
              <w:left w:w="100" w:type="dxa"/>
              <w:bottom w:w="100" w:type="dxa"/>
              <w:right w:w="100" w:type="dxa"/>
            </w:tcMar>
          </w:tcPr>
          <w:p w14:paraId="083B6860" w14:textId="77777777" w:rsidR="006E391E" w:rsidRDefault="004D3B81">
            <w:r>
              <w:t>Specifies the defined action of connecting to a socket.</w:t>
            </w:r>
          </w:p>
        </w:tc>
      </w:tr>
      <w:tr w:rsidR="006E391E" w14:paraId="0F533FB6" w14:textId="77777777" w:rsidTr="008D24FB">
        <w:trPr>
          <w:jc w:val="center"/>
        </w:trPr>
        <w:tc>
          <w:tcPr>
            <w:tcW w:w="3600" w:type="dxa"/>
            <w:shd w:val="clear" w:color="auto" w:fill="FFFFFF"/>
            <w:tcMar>
              <w:top w:w="100" w:type="dxa"/>
              <w:left w:w="100" w:type="dxa"/>
              <w:bottom w:w="100" w:type="dxa"/>
              <w:right w:w="100" w:type="dxa"/>
            </w:tcMar>
          </w:tcPr>
          <w:p w14:paraId="636E36B1" w14:textId="77777777" w:rsidR="006E391E" w:rsidRDefault="004D3B81">
            <w:pPr>
              <w:rPr>
                <w:b/>
              </w:rPr>
            </w:pPr>
            <w:r>
              <w:rPr>
                <w:b/>
              </w:rPr>
              <w:t>Connect to URL</w:t>
            </w:r>
          </w:p>
        </w:tc>
        <w:tc>
          <w:tcPr>
            <w:tcW w:w="5760" w:type="dxa"/>
            <w:shd w:val="clear" w:color="auto" w:fill="FFFFFF"/>
            <w:tcMar>
              <w:top w:w="100" w:type="dxa"/>
              <w:left w:w="100" w:type="dxa"/>
              <w:bottom w:w="100" w:type="dxa"/>
              <w:right w:w="100" w:type="dxa"/>
            </w:tcMar>
          </w:tcPr>
          <w:p w14:paraId="16352182" w14:textId="77777777" w:rsidR="006E391E" w:rsidRDefault="004D3B81">
            <w:r>
              <w:t>Specifies the defined action of connecting to a URL.</w:t>
            </w:r>
          </w:p>
        </w:tc>
      </w:tr>
      <w:tr w:rsidR="006E391E" w14:paraId="02E55C42" w14:textId="77777777" w:rsidTr="008D24FB">
        <w:trPr>
          <w:jc w:val="center"/>
        </w:trPr>
        <w:tc>
          <w:tcPr>
            <w:tcW w:w="3600" w:type="dxa"/>
            <w:shd w:val="clear" w:color="auto" w:fill="FFFFFF"/>
            <w:tcMar>
              <w:top w:w="100" w:type="dxa"/>
              <w:left w:w="100" w:type="dxa"/>
              <w:bottom w:w="100" w:type="dxa"/>
              <w:right w:w="100" w:type="dxa"/>
            </w:tcMar>
          </w:tcPr>
          <w:p w14:paraId="07BFE789" w14:textId="77777777" w:rsidR="006E391E" w:rsidRDefault="004D3B81">
            <w:pPr>
              <w:rPr>
                <w:b/>
              </w:rPr>
            </w:pPr>
            <w:r>
              <w:rPr>
                <w:b/>
              </w:rPr>
              <w:t>Control Driver</w:t>
            </w:r>
          </w:p>
        </w:tc>
        <w:tc>
          <w:tcPr>
            <w:tcW w:w="5760" w:type="dxa"/>
            <w:shd w:val="clear" w:color="auto" w:fill="FFFFFF"/>
            <w:tcMar>
              <w:top w:w="100" w:type="dxa"/>
              <w:left w:w="100" w:type="dxa"/>
              <w:bottom w:w="100" w:type="dxa"/>
              <w:right w:w="100" w:type="dxa"/>
            </w:tcMar>
          </w:tcPr>
          <w:p w14:paraId="68223202" w14:textId="77777777" w:rsidR="006E391E" w:rsidRDefault="004D3B81">
            <w:r>
              <w:t>Specifies the defined action of controlling a driver.</w:t>
            </w:r>
          </w:p>
        </w:tc>
      </w:tr>
      <w:tr w:rsidR="006E391E" w14:paraId="419D0D11" w14:textId="77777777" w:rsidTr="008D24FB">
        <w:trPr>
          <w:jc w:val="center"/>
        </w:trPr>
        <w:tc>
          <w:tcPr>
            <w:tcW w:w="3600" w:type="dxa"/>
            <w:shd w:val="clear" w:color="auto" w:fill="FFFFFF"/>
            <w:tcMar>
              <w:top w:w="100" w:type="dxa"/>
              <w:left w:w="100" w:type="dxa"/>
              <w:bottom w:w="100" w:type="dxa"/>
              <w:right w:w="100" w:type="dxa"/>
            </w:tcMar>
          </w:tcPr>
          <w:p w14:paraId="3411082D" w14:textId="77777777" w:rsidR="006E391E" w:rsidRDefault="004D3B81">
            <w:pPr>
              <w:rPr>
                <w:b/>
              </w:rPr>
            </w:pPr>
            <w:r>
              <w:rPr>
                <w:b/>
              </w:rPr>
              <w:t>Control Service</w:t>
            </w:r>
          </w:p>
        </w:tc>
        <w:tc>
          <w:tcPr>
            <w:tcW w:w="5760" w:type="dxa"/>
            <w:shd w:val="clear" w:color="auto" w:fill="FFFFFF"/>
            <w:tcMar>
              <w:top w:w="100" w:type="dxa"/>
              <w:left w:w="100" w:type="dxa"/>
              <w:bottom w:w="100" w:type="dxa"/>
              <w:right w:w="100" w:type="dxa"/>
            </w:tcMar>
          </w:tcPr>
          <w:p w14:paraId="0C7362AC" w14:textId="77777777" w:rsidR="006E391E" w:rsidRDefault="004D3B81">
            <w:r>
              <w:t>Specifies the defined action of controlling a service.</w:t>
            </w:r>
          </w:p>
        </w:tc>
      </w:tr>
      <w:tr w:rsidR="006E391E" w14:paraId="222BFCC1" w14:textId="77777777" w:rsidTr="008D24FB">
        <w:trPr>
          <w:jc w:val="center"/>
        </w:trPr>
        <w:tc>
          <w:tcPr>
            <w:tcW w:w="3600" w:type="dxa"/>
            <w:shd w:val="clear" w:color="auto" w:fill="FFFFFF"/>
            <w:tcMar>
              <w:top w:w="100" w:type="dxa"/>
              <w:left w:w="100" w:type="dxa"/>
              <w:bottom w:w="100" w:type="dxa"/>
              <w:right w:w="100" w:type="dxa"/>
            </w:tcMar>
          </w:tcPr>
          <w:p w14:paraId="410B21F0" w14:textId="77777777" w:rsidR="006E391E" w:rsidRDefault="004D3B81">
            <w:pPr>
              <w:rPr>
                <w:b/>
              </w:rPr>
            </w:pPr>
            <w:r>
              <w:rPr>
                <w:b/>
              </w:rPr>
              <w:t>Copy File</w:t>
            </w:r>
          </w:p>
        </w:tc>
        <w:tc>
          <w:tcPr>
            <w:tcW w:w="5760" w:type="dxa"/>
            <w:shd w:val="clear" w:color="auto" w:fill="FFFFFF"/>
            <w:tcMar>
              <w:top w:w="100" w:type="dxa"/>
              <w:left w:w="100" w:type="dxa"/>
              <w:bottom w:w="100" w:type="dxa"/>
              <w:right w:w="100" w:type="dxa"/>
            </w:tcMar>
          </w:tcPr>
          <w:p w14:paraId="6321C914" w14:textId="77777777" w:rsidR="006E391E" w:rsidRDefault="004D3B81">
            <w:r>
              <w:t>Specifies the defined action of copying a file.</w:t>
            </w:r>
          </w:p>
        </w:tc>
      </w:tr>
      <w:tr w:rsidR="006E391E" w14:paraId="5FBACD0F" w14:textId="77777777" w:rsidTr="008D24FB">
        <w:trPr>
          <w:jc w:val="center"/>
        </w:trPr>
        <w:tc>
          <w:tcPr>
            <w:tcW w:w="3600" w:type="dxa"/>
            <w:shd w:val="clear" w:color="auto" w:fill="FFFFFF"/>
            <w:tcMar>
              <w:top w:w="100" w:type="dxa"/>
              <w:left w:w="100" w:type="dxa"/>
              <w:bottom w:w="100" w:type="dxa"/>
              <w:right w:w="100" w:type="dxa"/>
            </w:tcMar>
          </w:tcPr>
          <w:p w14:paraId="0C8C2E97" w14:textId="77777777" w:rsidR="006E391E" w:rsidRDefault="004D3B81">
            <w:pPr>
              <w:rPr>
                <w:b/>
              </w:rPr>
            </w:pPr>
            <w:r>
              <w:rPr>
                <w:b/>
              </w:rPr>
              <w:t>Create Dialog Box</w:t>
            </w:r>
          </w:p>
        </w:tc>
        <w:tc>
          <w:tcPr>
            <w:tcW w:w="5760" w:type="dxa"/>
            <w:shd w:val="clear" w:color="auto" w:fill="FFFFFF"/>
            <w:tcMar>
              <w:top w:w="100" w:type="dxa"/>
              <w:left w:w="100" w:type="dxa"/>
              <w:bottom w:w="100" w:type="dxa"/>
              <w:right w:w="100" w:type="dxa"/>
            </w:tcMar>
          </w:tcPr>
          <w:p w14:paraId="78E40C5A" w14:textId="77777777" w:rsidR="006E391E" w:rsidRDefault="004D3B81">
            <w:r>
              <w:t>Specifies the defined action of creating a dialog box.</w:t>
            </w:r>
          </w:p>
        </w:tc>
      </w:tr>
      <w:tr w:rsidR="006E391E" w14:paraId="210611F3" w14:textId="77777777" w:rsidTr="008D24FB">
        <w:trPr>
          <w:jc w:val="center"/>
        </w:trPr>
        <w:tc>
          <w:tcPr>
            <w:tcW w:w="3600" w:type="dxa"/>
            <w:shd w:val="clear" w:color="auto" w:fill="FFFFFF"/>
            <w:tcMar>
              <w:top w:w="100" w:type="dxa"/>
              <w:left w:w="100" w:type="dxa"/>
              <w:bottom w:w="100" w:type="dxa"/>
              <w:right w:w="100" w:type="dxa"/>
            </w:tcMar>
          </w:tcPr>
          <w:p w14:paraId="1C5995BD" w14:textId="77777777" w:rsidR="006E391E" w:rsidRDefault="004D3B81">
            <w:pPr>
              <w:rPr>
                <w:b/>
              </w:rPr>
            </w:pPr>
            <w:r>
              <w:rPr>
                <w:b/>
              </w:rPr>
              <w:t>Create Directory</w:t>
            </w:r>
          </w:p>
        </w:tc>
        <w:tc>
          <w:tcPr>
            <w:tcW w:w="5760" w:type="dxa"/>
            <w:shd w:val="clear" w:color="auto" w:fill="FFFFFF"/>
            <w:tcMar>
              <w:top w:w="100" w:type="dxa"/>
              <w:left w:w="100" w:type="dxa"/>
              <w:bottom w:w="100" w:type="dxa"/>
              <w:right w:w="100" w:type="dxa"/>
            </w:tcMar>
          </w:tcPr>
          <w:p w14:paraId="33D22C9B" w14:textId="77777777" w:rsidR="006E391E" w:rsidRDefault="004D3B81">
            <w:r>
              <w:t>Specifies the defined action of creating a new directory.</w:t>
            </w:r>
          </w:p>
        </w:tc>
      </w:tr>
      <w:tr w:rsidR="006E391E" w14:paraId="1E62C136" w14:textId="77777777" w:rsidTr="008D24FB">
        <w:trPr>
          <w:jc w:val="center"/>
        </w:trPr>
        <w:tc>
          <w:tcPr>
            <w:tcW w:w="3600" w:type="dxa"/>
            <w:shd w:val="clear" w:color="auto" w:fill="FFFFFF"/>
            <w:tcMar>
              <w:top w:w="100" w:type="dxa"/>
              <w:left w:w="100" w:type="dxa"/>
              <w:bottom w:w="100" w:type="dxa"/>
              <w:right w:w="100" w:type="dxa"/>
            </w:tcMar>
          </w:tcPr>
          <w:p w14:paraId="00EB5060" w14:textId="77777777" w:rsidR="006E391E" w:rsidRDefault="004D3B81">
            <w:pPr>
              <w:rPr>
                <w:b/>
              </w:rPr>
            </w:pPr>
            <w:r>
              <w:rPr>
                <w:b/>
              </w:rPr>
              <w:t>Create Event</w:t>
            </w:r>
          </w:p>
        </w:tc>
        <w:tc>
          <w:tcPr>
            <w:tcW w:w="5760" w:type="dxa"/>
            <w:shd w:val="clear" w:color="auto" w:fill="FFFFFF"/>
            <w:tcMar>
              <w:top w:w="100" w:type="dxa"/>
              <w:left w:w="100" w:type="dxa"/>
              <w:bottom w:w="100" w:type="dxa"/>
              <w:right w:w="100" w:type="dxa"/>
            </w:tcMar>
          </w:tcPr>
          <w:p w14:paraId="5E773616" w14:textId="77777777" w:rsidR="006E391E" w:rsidRDefault="004D3B81">
            <w:r>
              <w:t>Specifies the defined action of creating an event.</w:t>
            </w:r>
          </w:p>
        </w:tc>
      </w:tr>
      <w:tr w:rsidR="006E391E" w14:paraId="704EC8EF" w14:textId="77777777" w:rsidTr="008D24FB">
        <w:trPr>
          <w:jc w:val="center"/>
        </w:trPr>
        <w:tc>
          <w:tcPr>
            <w:tcW w:w="3600" w:type="dxa"/>
            <w:shd w:val="clear" w:color="auto" w:fill="FFFFFF"/>
            <w:tcMar>
              <w:top w:w="100" w:type="dxa"/>
              <w:left w:w="100" w:type="dxa"/>
              <w:bottom w:w="100" w:type="dxa"/>
              <w:right w:w="100" w:type="dxa"/>
            </w:tcMar>
          </w:tcPr>
          <w:p w14:paraId="4D9B040A" w14:textId="77777777" w:rsidR="006E391E" w:rsidRDefault="004D3B81">
            <w:pPr>
              <w:rPr>
                <w:b/>
              </w:rPr>
            </w:pPr>
            <w:r>
              <w:rPr>
                <w:b/>
              </w:rPr>
              <w:t>Create File</w:t>
            </w:r>
          </w:p>
        </w:tc>
        <w:tc>
          <w:tcPr>
            <w:tcW w:w="5760" w:type="dxa"/>
            <w:shd w:val="clear" w:color="auto" w:fill="FFFFFF"/>
            <w:tcMar>
              <w:top w:w="100" w:type="dxa"/>
              <w:left w:w="100" w:type="dxa"/>
              <w:bottom w:w="100" w:type="dxa"/>
              <w:right w:w="100" w:type="dxa"/>
            </w:tcMar>
          </w:tcPr>
          <w:p w14:paraId="4EF6E227" w14:textId="77777777" w:rsidR="006E391E" w:rsidRDefault="004D3B81">
            <w:r>
              <w:t>Specifies the defined action of creating a file.</w:t>
            </w:r>
          </w:p>
        </w:tc>
      </w:tr>
      <w:tr w:rsidR="006E391E" w14:paraId="4D88CF32" w14:textId="77777777" w:rsidTr="008D24FB">
        <w:trPr>
          <w:jc w:val="center"/>
        </w:trPr>
        <w:tc>
          <w:tcPr>
            <w:tcW w:w="3600" w:type="dxa"/>
            <w:shd w:val="clear" w:color="auto" w:fill="FFFFFF"/>
            <w:tcMar>
              <w:top w:w="100" w:type="dxa"/>
              <w:left w:w="100" w:type="dxa"/>
              <w:bottom w:w="100" w:type="dxa"/>
              <w:right w:w="100" w:type="dxa"/>
            </w:tcMar>
          </w:tcPr>
          <w:p w14:paraId="197F5FB4" w14:textId="77777777" w:rsidR="006E391E" w:rsidRDefault="004D3B81">
            <w:pPr>
              <w:rPr>
                <w:b/>
              </w:rPr>
            </w:pPr>
            <w:r>
              <w:rPr>
                <w:b/>
              </w:rPr>
              <w:t>Create File Alternate Data Stream</w:t>
            </w:r>
          </w:p>
        </w:tc>
        <w:tc>
          <w:tcPr>
            <w:tcW w:w="5760" w:type="dxa"/>
            <w:shd w:val="clear" w:color="auto" w:fill="FFFFFF"/>
            <w:tcMar>
              <w:top w:w="100" w:type="dxa"/>
              <w:left w:w="100" w:type="dxa"/>
              <w:bottom w:w="100" w:type="dxa"/>
              <w:right w:w="100" w:type="dxa"/>
            </w:tcMar>
          </w:tcPr>
          <w:p w14:paraId="46873F00" w14:textId="77777777" w:rsidR="006E391E" w:rsidRDefault="004D3B81">
            <w:r>
              <w:t>Specifies the defined action of creating an alternate data stream in a file.</w:t>
            </w:r>
          </w:p>
        </w:tc>
      </w:tr>
      <w:tr w:rsidR="006E391E" w14:paraId="0E9EA57B" w14:textId="77777777" w:rsidTr="008D24FB">
        <w:trPr>
          <w:jc w:val="center"/>
        </w:trPr>
        <w:tc>
          <w:tcPr>
            <w:tcW w:w="3600" w:type="dxa"/>
            <w:shd w:val="clear" w:color="auto" w:fill="FFFFFF"/>
            <w:tcMar>
              <w:top w:w="100" w:type="dxa"/>
              <w:left w:w="100" w:type="dxa"/>
              <w:bottom w:w="100" w:type="dxa"/>
              <w:right w:w="100" w:type="dxa"/>
            </w:tcMar>
          </w:tcPr>
          <w:p w14:paraId="14819618" w14:textId="77777777" w:rsidR="006E391E" w:rsidRDefault="004D3B81">
            <w:pPr>
              <w:rPr>
                <w:b/>
              </w:rPr>
            </w:pPr>
            <w:r>
              <w:rPr>
                <w:b/>
              </w:rPr>
              <w:t>Create File Mapping</w:t>
            </w:r>
          </w:p>
        </w:tc>
        <w:tc>
          <w:tcPr>
            <w:tcW w:w="5760" w:type="dxa"/>
            <w:shd w:val="clear" w:color="auto" w:fill="FFFFFF"/>
            <w:tcMar>
              <w:top w:w="100" w:type="dxa"/>
              <w:left w:w="100" w:type="dxa"/>
              <w:bottom w:w="100" w:type="dxa"/>
              <w:right w:w="100" w:type="dxa"/>
            </w:tcMar>
          </w:tcPr>
          <w:p w14:paraId="4A67E3E5" w14:textId="77777777" w:rsidR="006E391E" w:rsidRDefault="004D3B81">
            <w:r>
              <w:t>Specifies the defined action of creating a new file mapping.</w:t>
            </w:r>
          </w:p>
        </w:tc>
      </w:tr>
      <w:tr w:rsidR="006E391E" w14:paraId="122B0F29" w14:textId="77777777" w:rsidTr="008D24FB">
        <w:trPr>
          <w:jc w:val="center"/>
        </w:trPr>
        <w:tc>
          <w:tcPr>
            <w:tcW w:w="3600" w:type="dxa"/>
            <w:shd w:val="clear" w:color="auto" w:fill="FFFFFF"/>
            <w:tcMar>
              <w:top w:w="100" w:type="dxa"/>
              <w:left w:w="100" w:type="dxa"/>
              <w:bottom w:w="100" w:type="dxa"/>
              <w:right w:w="100" w:type="dxa"/>
            </w:tcMar>
          </w:tcPr>
          <w:p w14:paraId="773F18A0" w14:textId="77777777" w:rsidR="006E391E" w:rsidRDefault="004D3B81">
            <w:pPr>
              <w:rPr>
                <w:b/>
              </w:rPr>
            </w:pPr>
            <w:r>
              <w:rPr>
                <w:b/>
              </w:rPr>
              <w:t>Create File Symbolic Link</w:t>
            </w:r>
          </w:p>
        </w:tc>
        <w:tc>
          <w:tcPr>
            <w:tcW w:w="5760" w:type="dxa"/>
            <w:shd w:val="clear" w:color="auto" w:fill="FFFFFF"/>
            <w:tcMar>
              <w:top w:w="100" w:type="dxa"/>
              <w:left w:w="100" w:type="dxa"/>
              <w:bottom w:w="100" w:type="dxa"/>
              <w:right w:w="100" w:type="dxa"/>
            </w:tcMar>
          </w:tcPr>
          <w:p w14:paraId="4AA0B420" w14:textId="77777777" w:rsidR="006E391E" w:rsidRDefault="004D3B81">
            <w:r>
              <w:t>Specifies the defined action of creating a file symbolic link.</w:t>
            </w:r>
          </w:p>
        </w:tc>
      </w:tr>
      <w:tr w:rsidR="006E391E" w14:paraId="2C263256" w14:textId="77777777" w:rsidTr="008D24FB">
        <w:trPr>
          <w:jc w:val="center"/>
        </w:trPr>
        <w:tc>
          <w:tcPr>
            <w:tcW w:w="3600" w:type="dxa"/>
            <w:shd w:val="clear" w:color="auto" w:fill="FFFFFF"/>
            <w:tcMar>
              <w:top w:w="100" w:type="dxa"/>
              <w:left w:w="100" w:type="dxa"/>
              <w:bottom w:w="100" w:type="dxa"/>
              <w:right w:w="100" w:type="dxa"/>
            </w:tcMar>
          </w:tcPr>
          <w:p w14:paraId="18F16214" w14:textId="77777777" w:rsidR="006E391E" w:rsidRDefault="004D3B81">
            <w:pPr>
              <w:rPr>
                <w:b/>
              </w:rPr>
            </w:pPr>
            <w:r>
              <w:rPr>
                <w:b/>
              </w:rPr>
              <w:t>Create Hidden File</w:t>
            </w:r>
          </w:p>
        </w:tc>
        <w:tc>
          <w:tcPr>
            <w:tcW w:w="5760" w:type="dxa"/>
            <w:shd w:val="clear" w:color="auto" w:fill="FFFFFF"/>
            <w:tcMar>
              <w:top w:w="100" w:type="dxa"/>
              <w:left w:w="100" w:type="dxa"/>
              <w:bottom w:w="100" w:type="dxa"/>
              <w:right w:w="100" w:type="dxa"/>
            </w:tcMar>
          </w:tcPr>
          <w:p w14:paraId="7F4C45FF" w14:textId="77777777" w:rsidR="006E391E" w:rsidRDefault="004D3B81">
            <w:r>
              <w:t>Specifies the defined action of creating a hidden file.</w:t>
            </w:r>
          </w:p>
        </w:tc>
      </w:tr>
      <w:tr w:rsidR="006E391E" w14:paraId="32B3B09B" w14:textId="77777777" w:rsidTr="008D24FB">
        <w:trPr>
          <w:jc w:val="center"/>
        </w:trPr>
        <w:tc>
          <w:tcPr>
            <w:tcW w:w="3600" w:type="dxa"/>
            <w:shd w:val="clear" w:color="auto" w:fill="FFFFFF"/>
            <w:tcMar>
              <w:top w:w="100" w:type="dxa"/>
              <w:left w:w="100" w:type="dxa"/>
              <w:bottom w:w="100" w:type="dxa"/>
              <w:right w:w="100" w:type="dxa"/>
            </w:tcMar>
          </w:tcPr>
          <w:p w14:paraId="5065D9E5" w14:textId="77777777" w:rsidR="006E391E" w:rsidRDefault="004D3B81">
            <w:pPr>
              <w:rPr>
                <w:b/>
              </w:rPr>
            </w:pPr>
            <w:r>
              <w:rPr>
                <w:b/>
              </w:rPr>
              <w:t>Create Mailslot</w:t>
            </w:r>
          </w:p>
        </w:tc>
        <w:tc>
          <w:tcPr>
            <w:tcW w:w="5760" w:type="dxa"/>
            <w:shd w:val="clear" w:color="auto" w:fill="FFFFFF"/>
            <w:tcMar>
              <w:top w:w="100" w:type="dxa"/>
              <w:left w:w="100" w:type="dxa"/>
              <w:bottom w:w="100" w:type="dxa"/>
              <w:right w:w="100" w:type="dxa"/>
            </w:tcMar>
          </w:tcPr>
          <w:p w14:paraId="6E64F90F" w14:textId="77777777" w:rsidR="006E391E" w:rsidRDefault="004D3B81">
            <w:r>
              <w:t>Specifies the defined action of creating a mailslot.</w:t>
            </w:r>
          </w:p>
        </w:tc>
      </w:tr>
      <w:tr w:rsidR="006E391E" w14:paraId="2EA4B9CE" w14:textId="77777777" w:rsidTr="008D24FB">
        <w:trPr>
          <w:jc w:val="center"/>
        </w:trPr>
        <w:tc>
          <w:tcPr>
            <w:tcW w:w="3600" w:type="dxa"/>
            <w:shd w:val="clear" w:color="auto" w:fill="FFFFFF"/>
            <w:tcMar>
              <w:top w:w="100" w:type="dxa"/>
              <w:left w:w="100" w:type="dxa"/>
              <w:bottom w:w="100" w:type="dxa"/>
              <w:right w:w="100" w:type="dxa"/>
            </w:tcMar>
          </w:tcPr>
          <w:p w14:paraId="328B0366" w14:textId="77777777" w:rsidR="006E391E" w:rsidRDefault="004D3B81">
            <w:pPr>
              <w:rPr>
                <w:b/>
              </w:rPr>
            </w:pPr>
            <w:r>
              <w:rPr>
                <w:b/>
              </w:rPr>
              <w:t>Create Module</w:t>
            </w:r>
          </w:p>
        </w:tc>
        <w:tc>
          <w:tcPr>
            <w:tcW w:w="5760" w:type="dxa"/>
            <w:shd w:val="clear" w:color="auto" w:fill="FFFFFF"/>
            <w:tcMar>
              <w:top w:w="100" w:type="dxa"/>
              <w:left w:w="100" w:type="dxa"/>
              <w:bottom w:w="100" w:type="dxa"/>
              <w:right w:w="100" w:type="dxa"/>
            </w:tcMar>
          </w:tcPr>
          <w:p w14:paraId="1A0E38C6" w14:textId="77777777" w:rsidR="006E391E" w:rsidRDefault="004D3B81">
            <w:r>
              <w:t>Specifies the defined action of creating a module.</w:t>
            </w:r>
          </w:p>
        </w:tc>
      </w:tr>
      <w:tr w:rsidR="006E391E" w14:paraId="62F0171F" w14:textId="77777777" w:rsidTr="008D24FB">
        <w:trPr>
          <w:jc w:val="center"/>
        </w:trPr>
        <w:tc>
          <w:tcPr>
            <w:tcW w:w="3600" w:type="dxa"/>
            <w:shd w:val="clear" w:color="auto" w:fill="FFFFFF"/>
            <w:tcMar>
              <w:top w:w="100" w:type="dxa"/>
              <w:left w:w="100" w:type="dxa"/>
              <w:bottom w:w="100" w:type="dxa"/>
              <w:right w:w="100" w:type="dxa"/>
            </w:tcMar>
          </w:tcPr>
          <w:p w14:paraId="0078DE52" w14:textId="77777777" w:rsidR="006E391E" w:rsidRDefault="004D3B81">
            <w:pPr>
              <w:rPr>
                <w:b/>
              </w:rPr>
            </w:pPr>
            <w:r>
              <w:rPr>
                <w:b/>
              </w:rPr>
              <w:t>Create Mutex</w:t>
            </w:r>
          </w:p>
        </w:tc>
        <w:tc>
          <w:tcPr>
            <w:tcW w:w="5760" w:type="dxa"/>
            <w:shd w:val="clear" w:color="auto" w:fill="FFFFFF"/>
            <w:tcMar>
              <w:top w:w="100" w:type="dxa"/>
              <w:left w:w="100" w:type="dxa"/>
              <w:bottom w:w="100" w:type="dxa"/>
              <w:right w:w="100" w:type="dxa"/>
            </w:tcMar>
          </w:tcPr>
          <w:p w14:paraId="37F59208" w14:textId="77777777" w:rsidR="006E391E" w:rsidRDefault="004D3B81">
            <w:r>
              <w:t>Specifies the defined action of creating a mutex.</w:t>
            </w:r>
          </w:p>
        </w:tc>
      </w:tr>
      <w:tr w:rsidR="006E391E" w14:paraId="02A2BF9F" w14:textId="77777777" w:rsidTr="008D24FB">
        <w:trPr>
          <w:jc w:val="center"/>
        </w:trPr>
        <w:tc>
          <w:tcPr>
            <w:tcW w:w="3600" w:type="dxa"/>
            <w:shd w:val="clear" w:color="auto" w:fill="FFFFFF"/>
            <w:tcMar>
              <w:top w:w="100" w:type="dxa"/>
              <w:left w:w="100" w:type="dxa"/>
              <w:bottom w:w="100" w:type="dxa"/>
              <w:right w:w="100" w:type="dxa"/>
            </w:tcMar>
          </w:tcPr>
          <w:p w14:paraId="2FB3D9E1" w14:textId="77777777" w:rsidR="006E391E" w:rsidRDefault="004D3B81">
            <w:pPr>
              <w:rPr>
                <w:b/>
              </w:rPr>
            </w:pPr>
            <w:r>
              <w:rPr>
                <w:b/>
              </w:rPr>
              <w:t>Create Named Pipe</w:t>
            </w:r>
          </w:p>
        </w:tc>
        <w:tc>
          <w:tcPr>
            <w:tcW w:w="5760" w:type="dxa"/>
            <w:shd w:val="clear" w:color="auto" w:fill="FFFFFF"/>
            <w:tcMar>
              <w:top w:w="100" w:type="dxa"/>
              <w:left w:w="100" w:type="dxa"/>
              <w:bottom w:w="100" w:type="dxa"/>
              <w:right w:w="100" w:type="dxa"/>
            </w:tcMar>
          </w:tcPr>
          <w:p w14:paraId="21BA4982" w14:textId="77777777" w:rsidR="006E391E" w:rsidRDefault="004D3B81">
            <w:r>
              <w:t>Specifies the defined action of creating a named pipe.</w:t>
            </w:r>
          </w:p>
        </w:tc>
      </w:tr>
      <w:tr w:rsidR="006E391E" w14:paraId="1981455C" w14:textId="77777777" w:rsidTr="008D24FB">
        <w:trPr>
          <w:jc w:val="center"/>
        </w:trPr>
        <w:tc>
          <w:tcPr>
            <w:tcW w:w="3600" w:type="dxa"/>
            <w:shd w:val="clear" w:color="auto" w:fill="FFFFFF"/>
            <w:tcMar>
              <w:top w:w="100" w:type="dxa"/>
              <w:left w:w="100" w:type="dxa"/>
              <w:bottom w:w="100" w:type="dxa"/>
              <w:right w:w="100" w:type="dxa"/>
            </w:tcMar>
          </w:tcPr>
          <w:p w14:paraId="389DDD80" w14:textId="77777777" w:rsidR="006E391E" w:rsidRDefault="004D3B81">
            <w:pPr>
              <w:rPr>
                <w:b/>
              </w:rPr>
            </w:pPr>
            <w:r>
              <w:rPr>
                <w:b/>
              </w:rPr>
              <w:lastRenderedPageBreak/>
              <w:t>Create Process</w:t>
            </w:r>
          </w:p>
        </w:tc>
        <w:tc>
          <w:tcPr>
            <w:tcW w:w="5760" w:type="dxa"/>
            <w:shd w:val="clear" w:color="auto" w:fill="FFFFFF"/>
            <w:tcMar>
              <w:top w:w="100" w:type="dxa"/>
              <w:left w:w="100" w:type="dxa"/>
              <w:bottom w:w="100" w:type="dxa"/>
              <w:right w:w="100" w:type="dxa"/>
            </w:tcMar>
          </w:tcPr>
          <w:p w14:paraId="1B474DD3" w14:textId="77777777" w:rsidR="006E391E" w:rsidRDefault="004D3B81">
            <w:r>
              <w:t>Specifies the defined action of creating a process.</w:t>
            </w:r>
          </w:p>
        </w:tc>
      </w:tr>
      <w:tr w:rsidR="006E391E" w14:paraId="52A45BA1" w14:textId="77777777" w:rsidTr="008D24FB">
        <w:trPr>
          <w:jc w:val="center"/>
        </w:trPr>
        <w:tc>
          <w:tcPr>
            <w:tcW w:w="3600" w:type="dxa"/>
            <w:shd w:val="clear" w:color="auto" w:fill="FFFFFF"/>
            <w:tcMar>
              <w:top w:w="100" w:type="dxa"/>
              <w:left w:w="100" w:type="dxa"/>
              <w:bottom w:w="100" w:type="dxa"/>
              <w:right w:w="100" w:type="dxa"/>
            </w:tcMar>
          </w:tcPr>
          <w:p w14:paraId="0F4EAC9F" w14:textId="77777777" w:rsidR="006E391E" w:rsidRDefault="004D3B81">
            <w:pPr>
              <w:rPr>
                <w:b/>
              </w:rPr>
            </w:pPr>
            <w:r>
              <w:rPr>
                <w:b/>
              </w:rPr>
              <w:t>Create Process as User</w:t>
            </w:r>
          </w:p>
        </w:tc>
        <w:tc>
          <w:tcPr>
            <w:tcW w:w="5760" w:type="dxa"/>
            <w:shd w:val="clear" w:color="auto" w:fill="FFFFFF"/>
            <w:tcMar>
              <w:top w:w="100" w:type="dxa"/>
              <w:left w:w="100" w:type="dxa"/>
              <w:bottom w:w="100" w:type="dxa"/>
              <w:right w:w="100" w:type="dxa"/>
            </w:tcMar>
          </w:tcPr>
          <w:p w14:paraId="58410D34" w14:textId="77777777" w:rsidR="006E391E" w:rsidRDefault="004D3B81">
            <w:r>
              <w:t>Specifies the defined action of creating a process as user.</w:t>
            </w:r>
          </w:p>
        </w:tc>
      </w:tr>
      <w:tr w:rsidR="006E391E" w14:paraId="05656294" w14:textId="77777777" w:rsidTr="008D24FB">
        <w:trPr>
          <w:jc w:val="center"/>
        </w:trPr>
        <w:tc>
          <w:tcPr>
            <w:tcW w:w="3600" w:type="dxa"/>
            <w:shd w:val="clear" w:color="auto" w:fill="FFFFFF"/>
            <w:tcMar>
              <w:top w:w="100" w:type="dxa"/>
              <w:left w:w="100" w:type="dxa"/>
              <w:bottom w:w="100" w:type="dxa"/>
              <w:right w:w="100" w:type="dxa"/>
            </w:tcMar>
          </w:tcPr>
          <w:p w14:paraId="065C243B" w14:textId="77777777" w:rsidR="006E391E" w:rsidRDefault="004D3B81">
            <w:pPr>
              <w:rPr>
                <w:b/>
              </w:rPr>
            </w:pPr>
            <w:r>
              <w:rPr>
                <w:b/>
              </w:rPr>
              <w:t>Create Registry Key</w:t>
            </w:r>
          </w:p>
        </w:tc>
        <w:tc>
          <w:tcPr>
            <w:tcW w:w="5760" w:type="dxa"/>
            <w:shd w:val="clear" w:color="auto" w:fill="FFFFFF"/>
            <w:tcMar>
              <w:top w:w="100" w:type="dxa"/>
              <w:left w:w="100" w:type="dxa"/>
              <w:bottom w:w="100" w:type="dxa"/>
              <w:right w:w="100" w:type="dxa"/>
            </w:tcMar>
          </w:tcPr>
          <w:p w14:paraId="17E69EC3" w14:textId="77777777" w:rsidR="006E391E" w:rsidRDefault="004D3B81">
            <w:r>
              <w:t>Specifies the defined action of creating a registry key.</w:t>
            </w:r>
          </w:p>
        </w:tc>
      </w:tr>
      <w:tr w:rsidR="006E391E" w14:paraId="09EA1B30" w14:textId="77777777" w:rsidTr="008D24FB">
        <w:trPr>
          <w:jc w:val="center"/>
        </w:trPr>
        <w:tc>
          <w:tcPr>
            <w:tcW w:w="3600" w:type="dxa"/>
            <w:shd w:val="clear" w:color="auto" w:fill="FFFFFF"/>
            <w:tcMar>
              <w:top w:w="100" w:type="dxa"/>
              <w:left w:w="100" w:type="dxa"/>
              <w:bottom w:w="100" w:type="dxa"/>
              <w:right w:w="100" w:type="dxa"/>
            </w:tcMar>
          </w:tcPr>
          <w:p w14:paraId="1D838309" w14:textId="77777777" w:rsidR="006E391E" w:rsidRDefault="004D3B81">
            <w:pPr>
              <w:rPr>
                <w:b/>
              </w:rPr>
            </w:pPr>
            <w:r>
              <w:rPr>
                <w:b/>
              </w:rPr>
              <w:t>Create Registry Key Value</w:t>
            </w:r>
          </w:p>
        </w:tc>
        <w:tc>
          <w:tcPr>
            <w:tcW w:w="5760" w:type="dxa"/>
            <w:shd w:val="clear" w:color="auto" w:fill="FFFFFF"/>
            <w:tcMar>
              <w:top w:w="100" w:type="dxa"/>
              <w:left w:w="100" w:type="dxa"/>
              <w:bottom w:w="100" w:type="dxa"/>
              <w:right w:w="100" w:type="dxa"/>
            </w:tcMar>
          </w:tcPr>
          <w:p w14:paraId="5946BDBF" w14:textId="77777777" w:rsidR="006E391E" w:rsidRDefault="004D3B81">
            <w:r>
              <w:t>Specifies the defined action of creating a registry key value.</w:t>
            </w:r>
          </w:p>
        </w:tc>
      </w:tr>
      <w:tr w:rsidR="006E391E" w14:paraId="2A45C3C0" w14:textId="77777777" w:rsidTr="008D24FB">
        <w:trPr>
          <w:jc w:val="center"/>
        </w:trPr>
        <w:tc>
          <w:tcPr>
            <w:tcW w:w="3600" w:type="dxa"/>
            <w:shd w:val="clear" w:color="auto" w:fill="FFFFFF"/>
            <w:tcMar>
              <w:top w:w="100" w:type="dxa"/>
              <w:left w:w="100" w:type="dxa"/>
              <w:bottom w:w="100" w:type="dxa"/>
              <w:right w:w="100" w:type="dxa"/>
            </w:tcMar>
          </w:tcPr>
          <w:p w14:paraId="7521A8E5" w14:textId="77777777" w:rsidR="006E391E" w:rsidRDefault="004D3B81">
            <w:pPr>
              <w:rPr>
                <w:b/>
              </w:rPr>
            </w:pPr>
            <w:r>
              <w:rPr>
                <w:b/>
              </w:rPr>
              <w:t>Create Remote Thread in Process</w:t>
            </w:r>
          </w:p>
        </w:tc>
        <w:tc>
          <w:tcPr>
            <w:tcW w:w="5760" w:type="dxa"/>
            <w:shd w:val="clear" w:color="auto" w:fill="FFFFFF"/>
            <w:tcMar>
              <w:top w:w="100" w:type="dxa"/>
              <w:left w:w="100" w:type="dxa"/>
              <w:bottom w:w="100" w:type="dxa"/>
              <w:right w:w="100" w:type="dxa"/>
            </w:tcMar>
          </w:tcPr>
          <w:p w14:paraId="27595CB1" w14:textId="77777777" w:rsidR="006E391E" w:rsidRDefault="004D3B81">
            <w:r>
              <w:t>Specifies the defined action of creating a remote thread in a process.</w:t>
            </w:r>
          </w:p>
        </w:tc>
      </w:tr>
      <w:tr w:rsidR="006E391E" w14:paraId="314F4198" w14:textId="77777777" w:rsidTr="008D24FB">
        <w:trPr>
          <w:jc w:val="center"/>
        </w:trPr>
        <w:tc>
          <w:tcPr>
            <w:tcW w:w="3600" w:type="dxa"/>
            <w:shd w:val="clear" w:color="auto" w:fill="FFFFFF"/>
            <w:tcMar>
              <w:top w:w="100" w:type="dxa"/>
              <w:left w:w="100" w:type="dxa"/>
              <w:bottom w:w="100" w:type="dxa"/>
              <w:right w:w="100" w:type="dxa"/>
            </w:tcMar>
          </w:tcPr>
          <w:p w14:paraId="5173613C" w14:textId="77777777" w:rsidR="006E391E" w:rsidRDefault="004D3B81">
            <w:pPr>
              <w:rPr>
                <w:b/>
              </w:rPr>
            </w:pPr>
            <w:r>
              <w:rPr>
                <w:b/>
              </w:rPr>
              <w:t>Create Service</w:t>
            </w:r>
          </w:p>
        </w:tc>
        <w:tc>
          <w:tcPr>
            <w:tcW w:w="5760" w:type="dxa"/>
            <w:shd w:val="clear" w:color="auto" w:fill="FFFFFF"/>
            <w:tcMar>
              <w:top w:w="100" w:type="dxa"/>
              <w:left w:w="100" w:type="dxa"/>
              <w:bottom w:w="100" w:type="dxa"/>
              <w:right w:w="100" w:type="dxa"/>
            </w:tcMar>
          </w:tcPr>
          <w:p w14:paraId="52661562" w14:textId="77777777" w:rsidR="006E391E" w:rsidRDefault="004D3B81">
            <w:r>
              <w:t>Specifies the defined action of creating a service.</w:t>
            </w:r>
          </w:p>
        </w:tc>
      </w:tr>
      <w:tr w:rsidR="006E391E" w14:paraId="68212676" w14:textId="77777777" w:rsidTr="008D24FB">
        <w:trPr>
          <w:jc w:val="center"/>
        </w:trPr>
        <w:tc>
          <w:tcPr>
            <w:tcW w:w="3600" w:type="dxa"/>
            <w:shd w:val="clear" w:color="auto" w:fill="FFFFFF"/>
            <w:tcMar>
              <w:top w:w="100" w:type="dxa"/>
              <w:left w:w="100" w:type="dxa"/>
              <w:bottom w:w="100" w:type="dxa"/>
              <w:right w:w="100" w:type="dxa"/>
            </w:tcMar>
          </w:tcPr>
          <w:p w14:paraId="48943AC3" w14:textId="77777777" w:rsidR="006E391E" w:rsidRDefault="004D3B81">
            <w:pPr>
              <w:rPr>
                <w:b/>
              </w:rPr>
            </w:pPr>
            <w:r>
              <w:rPr>
                <w:b/>
              </w:rPr>
              <w:t>Create Socket</w:t>
            </w:r>
          </w:p>
        </w:tc>
        <w:tc>
          <w:tcPr>
            <w:tcW w:w="5760" w:type="dxa"/>
            <w:shd w:val="clear" w:color="auto" w:fill="FFFFFF"/>
            <w:tcMar>
              <w:top w:w="100" w:type="dxa"/>
              <w:left w:w="100" w:type="dxa"/>
              <w:bottom w:w="100" w:type="dxa"/>
              <w:right w:w="100" w:type="dxa"/>
            </w:tcMar>
          </w:tcPr>
          <w:p w14:paraId="799F1CCF" w14:textId="77777777" w:rsidR="006E391E" w:rsidRDefault="004D3B81">
            <w:r>
              <w:t>Specifies the defined action of creating a socket.</w:t>
            </w:r>
          </w:p>
        </w:tc>
      </w:tr>
      <w:tr w:rsidR="006E391E" w14:paraId="661156E6" w14:textId="77777777" w:rsidTr="008D24FB">
        <w:trPr>
          <w:jc w:val="center"/>
        </w:trPr>
        <w:tc>
          <w:tcPr>
            <w:tcW w:w="3600" w:type="dxa"/>
            <w:shd w:val="clear" w:color="auto" w:fill="FFFFFF"/>
            <w:tcMar>
              <w:top w:w="100" w:type="dxa"/>
              <w:left w:w="100" w:type="dxa"/>
              <w:bottom w:w="100" w:type="dxa"/>
              <w:right w:w="100" w:type="dxa"/>
            </w:tcMar>
          </w:tcPr>
          <w:p w14:paraId="5ACD610C" w14:textId="77777777" w:rsidR="006E391E" w:rsidRDefault="004D3B81">
            <w:pPr>
              <w:rPr>
                <w:b/>
              </w:rPr>
            </w:pPr>
            <w:r>
              <w:rPr>
                <w:b/>
              </w:rPr>
              <w:t>Create Symbolic Link</w:t>
            </w:r>
          </w:p>
        </w:tc>
        <w:tc>
          <w:tcPr>
            <w:tcW w:w="5760" w:type="dxa"/>
            <w:shd w:val="clear" w:color="auto" w:fill="FFFFFF"/>
            <w:tcMar>
              <w:top w:w="100" w:type="dxa"/>
              <w:left w:w="100" w:type="dxa"/>
              <w:bottom w:w="100" w:type="dxa"/>
              <w:right w:w="100" w:type="dxa"/>
            </w:tcMar>
          </w:tcPr>
          <w:p w14:paraId="1410DD95" w14:textId="77777777" w:rsidR="006E391E" w:rsidRDefault="004D3B81">
            <w:r>
              <w:t>Specifies the defined action of creating a symbolic link.</w:t>
            </w:r>
          </w:p>
        </w:tc>
      </w:tr>
      <w:tr w:rsidR="006E391E" w14:paraId="244837A9" w14:textId="77777777" w:rsidTr="008D24FB">
        <w:trPr>
          <w:jc w:val="center"/>
        </w:trPr>
        <w:tc>
          <w:tcPr>
            <w:tcW w:w="3600" w:type="dxa"/>
            <w:shd w:val="clear" w:color="auto" w:fill="FFFFFF"/>
            <w:tcMar>
              <w:top w:w="100" w:type="dxa"/>
              <w:left w:w="100" w:type="dxa"/>
              <w:bottom w:w="100" w:type="dxa"/>
              <w:right w:w="100" w:type="dxa"/>
            </w:tcMar>
          </w:tcPr>
          <w:p w14:paraId="423F911E" w14:textId="77777777" w:rsidR="006E391E" w:rsidRDefault="004D3B81">
            <w:pPr>
              <w:rPr>
                <w:b/>
              </w:rPr>
            </w:pPr>
            <w:r>
              <w:rPr>
                <w:b/>
              </w:rPr>
              <w:t>Create Thread</w:t>
            </w:r>
          </w:p>
        </w:tc>
        <w:tc>
          <w:tcPr>
            <w:tcW w:w="5760" w:type="dxa"/>
            <w:shd w:val="clear" w:color="auto" w:fill="FFFFFF"/>
            <w:tcMar>
              <w:top w:w="100" w:type="dxa"/>
              <w:left w:w="100" w:type="dxa"/>
              <w:bottom w:w="100" w:type="dxa"/>
              <w:right w:w="100" w:type="dxa"/>
            </w:tcMar>
          </w:tcPr>
          <w:p w14:paraId="1BAF0464" w14:textId="77777777" w:rsidR="006E391E" w:rsidRDefault="004D3B81">
            <w:r>
              <w:t>Specifies the defined action of creating a thread.</w:t>
            </w:r>
          </w:p>
        </w:tc>
      </w:tr>
      <w:tr w:rsidR="006E391E" w14:paraId="7C57E45B" w14:textId="77777777" w:rsidTr="008D24FB">
        <w:trPr>
          <w:jc w:val="center"/>
        </w:trPr>
        <w:tc>
          <w:tcPr>
            <w:tcW w:w="3600" w:type="dxa"/>
            <w:shd w:val="clear" w:color="auto" w:fill="FFFFFF"/>
            <w:tcMar>
              <w:top w:w="100" w:type="dxa"/>
              <w:left w:w="100" w:type="dxa"/>
              <w:bottom w:w="100" w:type="dxa"/>
              <w:right w:w="100" w:type="dxa"/>
            </w:tcMar>
          </w:tcPr>
          <w:p w14:paraId="018C253E" w14:textId="77777777" w:rsidR="006E391E" w:rsidRDefault="004D3B81">
            <w:pPr>
              <w:rPr>
                <w:b/>
              </w:rPr>
            </w:pPr>
            <w:r>
              <w:rPr>
                <w:b/>
              </w:rPr>
              <w:t>Create Window</w:t>
            </w:r>
          </w:p>
        </w:tc>
        <w:tc>
          <w:tcPr>
            <w:tcW w:w="5760" w:type="dxa"/>
            <w:shd w:val="clear" w:color="auto" w:fill="FFFFFF"/>
            <w:tcMar>
              <w:top w:w="100" w:type="dxa"/>
              <w:left w:w="100" w:type="dxa"/>
              <w:bottom w:w="100" w:type="dxa"/>
              <w:right w:w="100" w:type="dxa"/>
            </w:tcMar>
          </w:tcPr>
          <w:p w14:paraId="787D5CA3" w14:textId="77777777" w:rsidR="006E391E" w:rsidRDefault="004D3B81">
            <w:r>
              <w:t>Specifies the defined action of creating a window.</w:t>
            </w:r>
          </w:p>
        </w:tc>
      </w:tr>
      <w:tr w:rsidR="006E391E" w14:paraId="431BCD38" w14:textId="77777777" w:rsidTr="008D24FB">
        <w:trPr>
          <w:jc w:val="center"/>
        </w:trPr>
        <w:tc>
          <w:tcPr>
            <w:tcW w:w="3600" w:type="dxa"/>
            <w:shd w:val="clear" w:color="auto" w:fill="FFFFFF"/>
            <w:tcMar>
              <w:top w:w="100" w:type="dxa"/>
              <w:left w:w="100" w:type="dxa"/>
              <w:bottom w:w="100" w:type="dxa"/>
              <w:right w:w="100" w:type="dxa"/>
            </w:tcMar>
          </w:tcPr>
          <w:p w14:paraId="52E06846" w14:textId="77777777" w:rsidR="006E391E" w:rsidRDefault="004D3B81">
            <w:pPr>
              <w:rPr>
                <w:b/>
              </w:rPr>
            </w:pPr>
            <w:r>
              <w:rPr>
                <w:b/>
              </w:rPr>
              <w:t>Delete Directory</w:t>
            </w:r>
          </w:p>
        </w:tc>
        <w:tc>
          <w:tcPr>
            <w:tcW w:w="5760" w:type="dxa"/>
            <w:shd w:val="clear" w:color="auto" w:fill="FFFFFF"/>
            <w:tcMar>
              <w:top w:w="100" w:type="dxa"/>
              <w:left w:w="100" w:type="dxa"/>
              <w:bottom w:w="100" w:type="dxa"/>
              <w:right w:w="100" w:type="dxa"/>
            </w:tcMar>
          </w:tcPr>
          <w:p w14:paraId="060D30F5" w14:textId="77777777" w:rsidR="006E391E" w:rsidRDefault="004D3B81">
            <w:r>
              <w:t>Specifies the defined action of deleting a directory.</w:t>
            </w:r>
          </w:p>
        </w:tc>
      </w:tr>
      <w:tr w:rsidR="006E391E" w14:paraId="7806241C" w14:textId="77777777" w:rsidTr="008D24FB">
        <w:trPr>
          <w:jc w:val="center"/>
        </w:trPr>
        <w:tc>
          <w:tcPr>
            <w:tcW w:w="3600" w:type="dxa"/>
            <w:shd w:val="clear" w:color="auto" w:fill="FFFFFF"/>
            <w:tcMar>
              <w:top w:w="100" w:type="dxa"/>
              <w:left w:w="100" w:type="dxa"/>
              <w:bottom w:w="100" w:type="dxa"/>
              <w:right w:w="100" w:type="dxa"/>
            </w:tcMar>
          </w:tcPr>
          <w:p w14:paraId="1C9CA940" w14:textId="77777777" w:rsidR="006E391E" w:rsidRDefault="004D3B81">
            <w:pPr>
              <w:rPr>
                <w:b/>
              </w:rPr>
            </w:pPr>
            <w:r>
              <w:rPr>
                <w:b/>
              </w:rPr>
              <w:t>Delete File</w:t>
            </w:r>
          </w:p>
        </w:tc>
        <w:tc>
          <w:tcPr>
            <w:tcW w:w="5760" w:type="dxa"/>
            <w:shd w:val="clear" w:color="auto" w:fill="FFFFFF"/>
            <w:tcMar>
              <w:top w:w="100" w:type="dxa"/>
              <w:left w:w="100" w:type="dxa"/>
              <w:bottom w:w="100" w:type="dxa"/>
              <w:right w:w="100" w:type="dxa"/>
            </w:tcMar>
          </w:tcPr>
          <w:p w14:paraId="4115AFCD" w14:textId="77777777" w:rsidR="006E391E" w:rsidRDefault="004D3B81">
            <w:r>
              <w:t>Specifies the defined action of deleting a file.</w:t>
            </w:r>
          </w:p>
        </w:tc>
      </w:tr>
      <w:tr w:rsidR="006E391E" w14:paraId="47A332A9" w14:textId="77777777" w:rsidTr="008D24FB">
        <w:trPr>
          <w:jc w:val="center"/>
        </w:trPr>
        <w:tc>
          <w:tcPr>
            <w:tcW w:w="3600" w:type="dxa"/>
            <w:shd w:val="clear" w:color="auto" w:fill="FFFFFF"/>
            <w:tcMar>
              <w:top w:w="100" w:type="dxa"/>
              <w:left w:w="100" w:type="dxa"/>
              <w:bottom w:w="100" w:type="dxa"/>
              <w:right w:w="100" w:type="dxa"/>
            </w:tcMar>
          </w:tcPr>
          <w:p w14:paraId="1EA441CE" w14:textId="77777777" w:rsidR="006E391E" w:rsidRDefault="004D3B81">
            <w:pPr>
              <w:rPr>
                <w:b/>
              </w:rPr>
            </w:pPr>
            <w:r>
              <w:rPr>
                <w:b/>
              </w:rPr>
              <w:t>Delete Named Pipe</w:t>
            </w:r>
          </w:p>
        </w:tc>
        <w:tc>
          <w:tcPr>
            <w:tcW w:w="5760" w:type="dxa"/>
            <w:shd w:val="clear" w:color="auto" w:fill="FFFFFF"/>
            <w:tcMar>
              <w:top w:w="100" w:type="dxa"/>
              <w:left w:w="100" w:type="dxa"/>
              <w:bottom w:w="100" w:type="dxa"/>
              <w:right w:w="100" w:type="dxa"/>
            </w:tcMar>
          </w:tcPr>
          <w:p w14:paraId="1E7D4A97" w14:textId="77777777" w:rsidR="006E391E" w:rsidRDefault="004D3B81">
            <w:r>
              <w:t>Specifies the defined action of deleting a named pipe.</w:t>
            </w:r>
          </w:p>
        </w:tc>
      </w:tr>
      <w:tr w:rsidR="006E391E" w14:paraId="61435953" w14:textId="77777777" w:rsidTr="008D24FB">
        <w:trPr>
          <w:jc w:val="center"/>
        </w:trPr>
        <w:tc>
          <w:tcPr>
            <w:tcW w:w="3600" w:type="dxa"/>
            <w:shd w:val="clear" w:color="auto" w:fill="FFFFFF"/>
            <w:tcMar>
              <w:top w:w="100" w:type="dxa"/>
              <w:left w:w="100" w:type="dxa"/>
              <w:bottom w:w="100" w:type="dxa"/>
              <w:right w:w="100" w:type="dxa"/>
            </w:tcMar>
          </w:tcPr>
          <w:p w14:paraId="5ADB52E3" w14:textId="77777777" w:rsidR="006E391E" w:rsidRDefault="004D3B81">
            <w:pPr>
              <w:rPr>
                <w:b/>
              </w:rPr>
            </w:pPr>
            <w:r>
              <w:rPr>
                <w:b/>
              </w:rPr>
              <w:t>Delete Network Share</w:t>
            </w:r>
          </w:p>
        </w:tc>
        <w:tc>
          <w:tcPr>
            <w:tcW w:w="5760" w:type="dxa"/>
            <w:shd w:val="clear" w:color="auto" w:fill="FFFFFF"/>
            <w:tcMar>
              <w:top w:w="100" w:type="dxa"/>
              <w:left w:w="100" w:type="dxa"/>
              <w:bottom w:w="100" w:type="dxa"/>
              <w:right w:w="100" w:type="dxa"/>
            </w:tcMar>
          </w:tcPr>
          <w:p w14:paraId="2B07B1F9" w14:textId="77777777" w:rsidR="006E391E" w:rsidRDefault="004D3B81">
            <w:r>
              <w:t>Specifies the defined action of deleting a network share.</w:t>
            </w:r>
          </w:p>
        </w:tc>
      </w:tr>
      <w:tr w:rsidR="006E391E" w14:paraId="2E189F0E" w14:textId="77777777" w:rsidTr="008D24FB">
        <w:trPr>
          <w:jc w:val="center"/>
        </w:trPr>
        <w:tc>
          <w:tcPr>
            <w:tcW w:w="3600" w:type="dxa"/>
            <w:shd w:val="clear" w:color="auto" w:fill="FFFFFF"/>
            <w:tcMar>
              <w:top w:w="100" w:type="dxa"/>
              <w:left w:w="100" w:type="dxa"/>
              <w:bottom w:w="100" w:type="dxa"/>
              <w:right w:w="100" w:type="dxa"/>
            </w:tcMar>
          </w:tcPr>
          <w:p w14:paraId="6FC6A402" w14:textId="77777777" w:rsidR="006E391E" w:rsidRDefault="004D3B81">
            <w:pPr>
              <w:rPr>
                <w:b/>
              </w:rPr>
            </w:pPr>
            <w:r>
              <w:rPr>
                <w:b/>
              </w:rPr>
              <w:t>Delete Registry Key</w:t>
            </w:r>
          </w:p>
        </w:tc>
        <w:tc>
          <w:tcPr>
            <w:tcW w:w="5760" w:type="dxa"/>
            <w:shd w:val="clear" w:color="auto" w:fill="FFFFFF"/>
            <w:tcMar>
              <w:top w:w="100" w:type="dxa"/>
              <w:left w:w="100" w:type="dxa"/>
              <w:bottom w:w="100" w:type="dxa"/>
              <w:right w:w="100" w:type="dxa"/>
            </w:tcMar>
          </w:tcPr>
          <w:p w14:paraId="328EDF48" w14:textId="77777777" w:rsidR="006E391E" w:rsidRDefault="004D3B81">
            <w:r>
              <w:t>Specifies the defined action of deleting a registry key.</w:t>
            </w:r>
          </w:p>
        </w:tc>
      </w:tr>
      <w:tr w:rsidR="006E391E" w14:paraId="39B38117" w14:textId="77777777" w:rsidTr="008D24FB">
        <w:trPr>
          <w:jc w:val="center"/>
        </w:trPr>
        <w:tc>
          <w:tcPr>
            <w:tcW w:w="3600" w:type="dxa"/>
            <w:shd w:val="clear" w:color="auto" w:fill="FFFFFF"/>
            <w:tcMar>
              <w:top w:w="100" w:type="dxa"/>
              <w:left w:w="100" w:type="dxa"/>
              <w:bottom w:w="100" w:type="dxa"/>
              <w:right w:w="100" w:type="dxa"/>
            </w:tcMar>
          </w:tcPr>
          <w:p w14:paraId="019AA405" w14:textId="77777777" w:rsidR="006E391E" w:rsidRDefault="004D3B81">
            <w:pPr>
              <w:rPr>
                <w:b/>
              </w:rPr>
            </w:pPr>
            <w:r>
              <w:rPr>
                <w:b/>
              </w:rPr>
              <w:t>Delete Registry Key Value</w:t>
            </w:r>
          </w:p>
        </w:tc>
        <w:tc>
          <w:tcPr>
            <w:tcW w:w="5760" w:type="dxa"/>
            <w:shd w:val="clear" w:color="auto" w:fill="FFFFFF"/>
            <w:tcMar>
              <w:top w:w="100" w:type="dxa"/>
              <w:left w:w="100" w:type="dxa"/>
              <w:bottom w:w="100" w:type="dxa"/>
              <w:right w:w="100" w:type="dxa"/>
            </w:tcMar>
          </w:tcPr>
          <w:p w14:paraId="249315AE" w14:textId="77777777" w:rsidR="006E391E" w:rsidRDefault="004D3B81">
            <w:r>
              <w:t>Specifies the defined action of deleting a registry key value.</w:t>
            </w:r>
          </w:p>
        </w:tc>
      </w:tr>
      <w:tr w:rsidR="006E391E" w14:paraId="5307E4ED" w14:textId="77777777" w:rsidTr="008D24FB">
        <w:trPr>
          <w:jc w:val="center"/>
        </w:trPr>
        <w:tc>
          <w:tcPr>
            <w:tcW w:w="3600" w:type="dxa"/>
            <w:shd w:val="clear" w:color="auto" w:fill="FFFFFF"/>
            <w:tcMar>
              <w:top w:w="100" w:type="dxa"/>
              <w:left w:w="100" w:type="dxa"/>
              <w:bottom w:w="100" w:type="dxa"/>
              <w:right w:w="100" w:type="dxa"/>
            </w:tcMar>
          </w:tcPr>
          <w:p w14:paraId="366C1C45" w14:textId="77777777" w:rsidR="006E391E" w:rsidRDefault="004D3B81">
            <w:pPr>
              <w:rPr>
                <w:b/>
              </w:rPr>
            </w:pPr>
            <w:r>
              <w:rPr>
                <w:b/>
              </w:rPr>
              <w:t>Delete Service</w:t>
            </w:r>
          </w:p>
        </w:tc>
        <w:tc>
          <w:tcPr>
            <w:tcW w:w="5760" w:type="dxa"/>
            <w:shd w:val="clear" w:color="auto" w:fill="FFFFFF"/>
            <w:tcMar>
              <w:top w:w="100" w:type="dxa"/>
              <w:left w:w="100" w:type="dxa"/>
              <w:bottom w:w="100" w:type="dxa"/>
              <w:right w:w="100" w:type="dxa"/>
            </w:tcMar>
          </w:tcPr>
          <w:p w14:paraId="6C855B2E" w14:textId="77777777" w:rsidR="006E391E" w:rsidRDefault="004D3B81">
            <w:r>
              <w:t>Specifies the defined action of deleting a service.</w:t>
            </w:r>
          </w:p>
        </w:tc>
      </w:tr>
      <w:tr w:rsidR="006E391E" w14:paraId="086990A9" w14:textId="77777777" w:rsidTr="008D24FB">
        <w:trPr>
          <w:jc w:val="center"/>
        </w:trPr>
        <w:tc>
          <w:tcPr>
            <w:tcW w:w="3600" w:type="dxa"/>
            <w:shd w:val="clear" w:color="auto" w:fill="FFFFFF"/>
            <w:tcMar>
              <w:top w:w="100" w:type="dxa"/>
              <w:left w:w="100" w:type="dxa"/>
              <w:bottom w:w="100" w:type="dxa"/>
              <w:right w:w="100" w:type="dxa"/>
            </w:tcMar>
          </w:tcPr>
          <w:p w14:paraId="70E6439E" w14:textId="77777777" w:rsidR="006E391E" w:rsidRDefault="004D3B81">
            <w:pPr>
              <w:rPr>
                <w:b/>
              </w:rPr>
            </w:pPr>
            <w:r>
              <w:rPr>
                <w:b/>
              </w:rPr>
              <w:t>Delete User</w:t>
            </w:r>
          </w:p>
        </w:tc>
        <w:tc>
          <w:tcPr>
            <w:tcW w:w="5760" w:type="dxa"/>
            <w:shd w:val="clear" w:color="auto" w:fill="FFFFFF"/>
            <w:tcMar>
              <w:top w:w="100" w:type="dxa"/>
              <w:left w:w="100" w:type="dxa"/>
              <w:bottom w:w="100" w:type="dxa"/>
              <w:right w:w="100" w:type="dxa"/>
            </w:tcMar>
          </w:tcPr>
          <w:p w14:paraId="4CBCF757" w14:textId="77777777" w:rsidR="006E391E" w:rsidRDefault="004D3B81">
            <w:r>
              <w:t>Specifies the defined action of deleting a user.</w:t>
            </w:r>
          </w:p>
        </w:tc>
      </w:tr>
      <w:tr w:rsidR="006E391E" w14:paraId="1522BE85" w14:textId="77777777" w:rsidTr="008D24FB">
        <w:trPr>
          <w:jc w:val="center"/>
        </w:trPr>
        <w:tc>
          <w:tcPr>
            <w:tcW w:w="3600" w:type="dxa"/>
            <w:shd w:val="clear" w:color="auto" w:fill="FFFFFF"/>
            <w:tcMar>
              <w:top w:w="100" w:type="dxa"/>
              <w:left w:w="100" w:type="dxa"/>
              <w:bottom w:w="100" w:type="dxa"/>
              <w:right w:w="100" w:type="dxa"/>
            </w:tcMar>
          </w:tcPr>
          <w:p w14:paraId="54DF64E2" w14:textId="77777777" w:rsidR="006E391E" w:rsidRDefault="004D3B81">
            <w:pPr>
              <w:rPr>
                <w:b/>
              </w:rPr>
            </w:pPr>
            <w:r>
              <w:rPr>
                <w:b/>
              </w:rPr>
              <w:t>Disconnect from Named Pipe</w:t>
            </w:r>
          </w:p>
        </w:tc>
        <w:tc>
          <w:tcPr>
            <w:tcW w:w="5760" w:type="dxa"/>
            <w:shd w:val="clear" w:color="auto" w:fill="FFFFFF"/>
            <w:tcMar>
              <w:top w:w="100" w:type="dxa"/>
              <w:left w:w="100" w:type="dxa"/>
              <w:bottom w:w="100" w:type="dxa"/>
              <w:right w:w="100" w:type="dxa"/>
            </w:tcMar>
          </w:tcPr>
          <w:p w14:paraId="192E0281" w14:textId="77777777" w:rsidR="006E391E" w:rsidRDefault="004D3B81">
            <w:r>
              <w:t>Specifies the defined action of disconnecting from a named pipe.</w:t>
            </w:r>
          </w:p>
        </w:tc>
      </w:tr>
      <w:tr w:rsidR="006E391E" w14:paraId="0130051D" w14:textId="77777777" w:rsidTr="008D24FB">
        <w:trPr>
          <w:jc w:val="center"/>
        </w:trPr>
        <w:tc>
          <w:tcPr>
            <w:tcW w:w="3600" w:type="dxa"/>
            <w:shd w:val="clear" w:color="auto" w:fill="FFFFFF"/>
            <w:tcMar>
              <w:top w:w="100" w:type="dxa"/>
              <w:left w:w="100" w:type="dxa"/>
              <w:bottom w:w="100" w:type="dxa"/>
              <w:right w:w="100" w:type="dxa"/>
            </w:tcMar>
          </w:tcPr>
          <w:p w14:paraId="70F3BBDF" w14:textId="77777777" w:rsidR="006E391E" w:rsidRDefault="004D3B81">
            <w:pPr>
              <w:rPr>
                <w:b/>
              </w:rPr>
            </w:pPr>
            <w:r>
              <w:rPr>
                <w:b/>
              </w:rPr>
              <w:t>Disconnect from Network Share</w:t>
            </w:r>
          </w:p>
        </w:tc>
        <w:tc>
          <w:tcPr>
            <w:tcW w:w="5760" w:type="dxa"/>
            <w:shd w:val="clear" w:color="auto" w:fill="FFFFFF"/>
            <w:tcMar>
              <w:top w:w="100" w:type="dxa"/>
              <w:left w:w="100" w:type="dxa"/>
              <w:bottom w:w="100" w:type="dxa"/>
              <w:right w:w="100" w:type="dxa"/>
            </w:tcMar>
          </w:tcPr>
          <w:p w14:paraId="517B45C2" w14:textId="77777777" w:rsidR="006E391E" w:rsidRDefault="004D3B81">
            <w:r>
              <w:t>Specifies the defined action of disconnecting from a network share.</w:t>
            </w:r>
          </w:p>
        </w:tc>
      </w:tr>
      <w:tr w:rsidR="006E391E" w14:paraId="46C816C5" w14:textId="77777777" w:rsidTr="008D24FB">
        <w:trPr>
          <w:jc w:val="center"/>
        </w:trPr>
        <w:tc>
          <w:tcPr>
            <w:tcW w:w="3600" w:type="dxa"/>
            <w:shd w:val="clear" w:color="auto" w:fill="FFFFFF"/>
            <w:tcMar>
              <w:top w:w="100" w:type="dxa"/>
              <w:left w:w="100" w:type="dxa"/>
              <w:bottom w:w="100" w:type="dxa"/>
              <w:right w:w="100" w:type="dxa"/>
            </w:tcMar>
          </w:tcPr>
          <w:p w14:paraId="2A40D0A6" w14:textId="77777777" w:rsidR="006E391E" w:rsidRDefault="004D3B81">
            <w:pPr>
              <w:rPr>
                <w:b/>
              </w:rPr>
            </w:pPr>
            <w:r>
              <w:rPr>
                <w:b/>
              </w:rPr>
              <w:t>Disconnect from Socket</w:t>
            </w:r>
          </w:p>
        </w:tc>
        <w:tc>
          <w:tcPr>
            <w:tcW w:w="5760" w:type="dxa"/>
            <w:shd w:val="clear" w:color="auto" w:fill="FFFFFF"/>
            <w:tcMar>
              <w:top w:w="100" w:type="dxa"/>
              <w:left w:w="100" w:type="dxa"/>
              <w:bottom w:w="100" w:type="dxa"/>
              <w:right w:w="100" w:type="dxa"/>
            </w:tcMar>
          </w:tcPr>
          <w:p w14:paraId="1391431B" w14:textId="77777777" w:rsidR="006E391E" w:rsidRDefault="004D3B81">
            <w:r>
              <w:t>Specifies the defined action of disconnecting from a socket.</w:t>
            </w:r>
          </w:p>
        </w:tc>
      </w:tr>
      <w:tr w:rsidR="006E391E" w14:paraId="291B2C48" w14:textId="77777777" w:rsidTr="008D24FB">
        <w:trPr>
          <w:jc w:val="center"/>
        </w:trPr>
        <w:tc>
          <w:tcPr>
            <w:tcW w:w="3600" w:type="dxa"/>
            <w:shd w:val="clear" w:color="auto" w:fill="FFFFFF"/>
            <w:tcMar>
              <w:top w:w="100" w:type="dxa"/>
              <w:left w:w="100" w:type="dxa"/>
              <w:bottom w:w="100" w:type="dxa"/>
              <w:right w:w="100" w:type="dxa"/>
            </w:tcMar>
          </w:tcPr>
          <w:p w14:paraId="051E6F5B" w14:textId="77777777" w:rsidR="006E391E" w:rsidRDefault="004D3B81">
            <w:pPr>
              <w:rPr>
                <w:b/>
              </w:rPr>
            </w:pPr>
            <w:r>
              <w:rPr>
                <w:b/>
              </w:rPr>
              <w:t>Download File</w:t>
            </w:r>
          </w:p>
        </w:tc>
        <w:tc>
          <w:tcPr>
            <w:tcW w:w="5760" w:type="dxa"/>
            <w:shd w:val="clear" w:color="auto" w:fill="FFFFFF"/>
            <w:tcMar>
              <w:top w:w="100" w:type="dxa"/>
              <w:left w:w="100" w:type="dxa"/>
              <w:bottom w:w="100" w:type="dxa"/>
              <w:right w:w="100" w:type="dxa"/>
            </w:tcMar>
          </w:tcPr>
          <w:p w14:paraId="7BA2A184" w14:textId="77777777" w:rsidR="006E391E" w:rsidRDefault="004D3B81">
            <w:r>
              <w:t>Specifies the defined action of downloading a file.</w:t>
            </w:r>
          </w:p>
        </w:tc>
      </w:tr>
      <w:tr w:rsidR="006E391E" w14:paraId="79033BF3" w14:textId="77777777" w:rsidTr="008D24FB">
        <w:trPr>
          <w:jc w:val="center"/>
        </w:trPr>
        <w:tc>
          <w:tcPr>
            <w:tcW w:w="3600" w:type="dxa"/>
            <w:shd w:val="clear" w:color="auto" w:fill="FFFFFF"/>
            <w:tcMar>
              <w:top w:w="100" w:type="dxa"/>
              <w:left w:w="100" w:type="dxa"/>
              <w:bottom w:w="100" w:type="dxa"/>
              <w:right w:w="100" w:type="dxa"/>
            </w:tcMar>
          </w:tcPr>
          <w:p w14:paraId="127E8C38" w14:textId="77777777" w:rsidR="006E391E" w:rsidRDefault="004D3B81">
            <w:pPr>
              <w:rPr>
                <w:b/>
              </w:rPr>
            </w:pPr>
            <w:r>
              <w:rPr>
                <w:b/>
              </w:rPr>
              <w:t>Enumerate DLLs</w:t>
            </w:r>
          </w:p>
        </w:tc>
        <w:tc>
          <w:tcPr>
            <w:tcW w:w="5760" w:type="dxa"/>
            <w:shd w:val="clear" w:color="auto" w:fill="FFFFFF"/>
            <w:tcMar>
              <w:top w:w="100" w:type="dxa"/>
              <w:left w:w="100" w:type="dxa"/>
              <w:bottom w:w="100" w:type="dxa"/>
              <w:right w:w="100" w:type="dxa"/>
            </w:tcMar>
          </w:tcPr>
          <w:p w14:paraId="1BD5ED74" w14:textId="77777777" w:rsidR="006E391E" w:rsidRDefault="004D3B81">
            <w:r>
              <w:t>Specifies the defined action of enumerating DLLs.</w:t>
            </w:r>
          </w:p>
        </w:tc>
      </w:tr>
      <w:tr w:rsidR="006E391E" w14:paraId="4EF258C7" w14:textId="77777777" w:rsidTr="008D24FB">
        <w:trPr>
          <w:jc w:val="center"/>
        </w:trPr>
        <w:tc>
          <w:tcPr>
            <w:tcW w:w="3600" w:type="dxa"/>
            <w:shd w:val="clear" w:color="auto" w:fill="FFFFFF"/>
            <w:tcMar>
              <w:top w:w="100" w:type="dxa"/>
              <w:left w:w="100" w:type="dxa"/>
              <w:bottom w:w="100" w:type="dxa"/>
              <w:right w:w="100" w:type="dxa"/>
            </w:tcMar>
          </w:tcPr>
          <w:p w14:paraId="0C1FDE0E" w14:textId="77777777" w:rsidR="006E391E" w:rsidRDefault="004D3B81">
            <w:pPr>
              <w:rPr>
                <w:b/>
              </w:rPr>
            </w:pPr>
            <w:r>
              <w:rPr>
                <w:b/>
              </w:rPr>
              <w:t>Enumerate Network Shares</w:t>
            </w:r>
          </w:p>
        </w:tc>
        <w:tc>
          <w:tcPr>
            <w:tcW w:w="5760" w:type="dxa"/>
            <w:shd w:val="clear" w:color="auto" w:fill="FFFFFF"/>
            <w:tcMar>
              <w:top w:w="100" w:type="dxa"/>
              <w:left w:w="100" w:type="dxa"/>
              <w:bottom w:w="100" w:type="dxa"/>
              <w:right w:w="100" w:type="dxa"/>
            </w:tcMar>
          </w:tcPr>
          <w:p w14:paraId="3D966D78" w14:textId="77777777" w:rsidR="006E391E" w:rsidRDefault="004D3B81">
            <w:r>
              <w:t>Specifies the defined action of enumerating network shares.</w:t>
            </w:r>
          </w:p>
        </w:tc>
      </w:tr>
      <w:tr w:rsidR="006E391E" w14:paraId="4786912B" w14:textId="77777777" w:rsidTr="008D24FB">
        <w:trPr>
          <w:jc w:val="center"/>
        </w:trPr>
        <w:tc>
          <w:tcPr>
            <w:tcW w:w="3600" w:type="dxa"/>
            <w:shd w:val="clear" w:color="auto" w:fill="FFFFFF"/>
            <w:tcMar>
              <w:top w:w="100" w:type="dxa"/>
              <w:left w:w="100" w:type="dxa"/>
              <w:bottom w:w="100" w:type="dxa"/>
              <w:right w:w="100" w:type="dxa"/>
            </w:tcMar>
          </w:tcPr>
          <w:p w14:paraId="4244AF5F" w14:textId="77777777" w:rsidR="006E391E" w:rsidRDefault="004D3B81">
            <w:pPr>
              <w:rPr>
                <w:b/>
              </w:rPr>
            </w:pPr>
            <w:r>
              <w:rPr>
                <w:b/>
              </w:rPr>
              <w:t>Enumerate Protocols</w:t>
            </w:r>
          </w:p>
        </w:tc>
        <w:tc>
          <w:tcPr>
            <w:tcW w:w="5760" w:type="dxa"/>
            <w:shd w:val="clear" w:color="auto" w:fill="FFFFFF"/>
            <w:tcMar>
              <w:top w:w="100" w:type="dxa"/>
              <w:left w:w="100" w:type="dxa"/>
              <w:bottom w:w="100" w:type="dxa"/>
              <w:right w:w="100" w:type="dxa"/>
            </w:tcMar>
          </w:tcPr>
          <w:p w14:paraId="6008AA9F" w14:textId="77777777" w:rsidR="006E391E" w:rsidRDefault="004D3B81">
            <w:r>
              <w:t>Specifies the defined action of enumerating protocols.</w:t>
            </w:r>
          </w:p>
        </w:tc>
      </w:tr>
      <w:tr w:rsidR="006E391E" w14:paraId="3C781473" w14:textId="77777777" w:rsidTr="008D24FB">
        <w:trPr>
          <w:jc w:val="center"/>
        </w:trPr>
        <w:tc>
          <w:tcPr>
            <w:tcW w:w="3600" w:type="dxa"/>
            <w:shd w:val="clear" w:color="auto" w:fill="FFFFFF"/>
            <w:tcMar>
              <w:top w:w="100" w:type="dxa"/>
              <w:left w:w="100" w:type="dxa"/>
              <w:bottom w:w="100" w:type="dxa"/>
              <w:right w:w="100" w:type="dxa"/>
            </w:tcMar>
          </w:tcPr>
          <w:p w14:paraId="107BFEAF" w14:textId="77777777" w:rsidR="006E391E" w:rsidRDefault="004D3B81">
            <w:pPr>
              <w:rPr>
                <w:b/>
              </w:rPr>
            </w:pPr>
            <w:r>
              <w:rPr>
                <w:b/>
              </w:rPr>
              <w:t>Enumerate Registry Key Subkeys</w:t>
            </w:r>
          </w:p>
        </w:tc>
        <w:tc>
          <w:tcPr>
            <w:tcW w:w="5760" w:type="dxa"/>
            <w:shd w:val="clear" w:color="auto" w:fill="FFFFFF"/>
            <w:tcMar>
              <w:top w:w="100" w:type="dxa"/>
              <w:left w:w="100" w:type="dxa"/>
              <w:bottom w:w="100" w:type="dxa"/>
              <w:right w:w="100" w:type="dxa"/>
            </w:tcMar>
          </w:tcPr>
          <w:p w14:paraId="7FE62DCD" w14:textId="77777777" w:rsidR="006E391E" w:rsidRDefault="004D3B81">
            <w:r>
              <w:t>Specifies the defined action of enumerating registry key subkeys.</w:t>
            </w:r>
          </w:p>
        </w:tc>
      </w:tr>
      <w:tr w:rsidR="006E391E" w14:paraId="79F3537A" w14:textId="77777777" w:rsidTr="008D24FB">
        <w:trPr>
          <w:jc w:val="center"/>
        </w:trPr>
        <w:tc>
          <w:tcPr>
            <w:tcW w:w="3600" w:type="dxa"/>
            <w:shd w:val="clear" w:color="auto" w:fill="FFFFFF"/>
            <w:tcMar>
              <w:top w:w="100" w:type="dxa"/>
              <w:left w:w="100" w:type="dxa"/>
              <w:bottom w:w="100" w:type="dxa"/>
              <w:right w:w="100" w:type="dxa"/>
            </w:tcMar>
          </w:tcPr>
          <w:p w14:paraId="65B546BC" w14:textId="77777777" w:rsidR="006E391E" w:rsidRDefault="004D3B81">
            <w:pPr>
              <w:rPr>
                <w:b/>
              </w:rPr>
            </w:pPr>
            <w:r>
              <w:rPr>
                <w:b/>
              </w:rPr>
              <w:lastRenderedPageBreak/>
              <w:t>Enumerate Registry Key Values</w:t>
            </w:r>
          </w:p>
        </w:tc>
        <w:tc>
          <w:tcPr>
            <w:tcW w:w="5760" w:type="dxa"/>
            <w:shd w:val="clear" w:color="auto" w:fill="FFFFFF"/>
            <w:tcMar>
              <w:top w:w="100" w:type="dxa"/>
              <w:left w:w="100" w:type="dxa"/>
              <w:bottom w:w="100" w:type="dxa"/>
              <w:right w:w="100" w:type="dxa"/>
            </w:tcMar>
          </w:tcPr>
          <w:p w14:paraId="766774A8" w14:textId="77777777" w:rsidR="006E391E" w:rsidRDefault="004D3B81">
            <w:r>
              <w:t>Specifies the defined action of enumerating registry key values.</w:t>
            </w:r>
          </w:p>
        </w:tc>
      </w:tr>
      <w:tr w:rsidR="006E391E" w14:paraId="6513619D" w14:textId="77777777" w:rsidTr="008D24FB">
        <w:trPr>
          <w:jc w:val="center"/>
        </w:trPr>
        <w:tc>
          <w:tcPr>
            <w:tcW w:w="3600" w:type="dxa"/>
            <w:shd w:val="clear" w:color="auto" w:fill="FFFFFF"/>
            <w:tcMar>
              <w:top w:w="100" w:type="dxa"/>
              <w:left w:w="100" w:type="dxa"/>
              <w:bottom w:w="100" w:type="dxa"/>
              <w:right w:w="100" w:type="dxa"/>
            </w:tcMar>
          </w:tcPr>
          <w:p w14:paraId="06D678AB" w14:textId="77777777" w:rsidR="006E391E" w:rsidRDefault="004D3B81">
            <w:pPr>
              <w:rPr>
                <w:b/>
              </w:rPr>
            </w:pPr>
            <w:r>
              <w:rPr>
                <w:b/>
              </w:rPr>
              <w:t>Enumerate Threads in Process</w:t>
            </w:r>
          </w:p>
        </w:tc>
        <w:tc>
          <w:tcPr>
            <w:tcW w:w="5760" w:type="dxa"/>
            <w:shd w:val="clear" w:color="auto" w:fill="FFFFFF"/>
            <w:tcMar>
              <w:top w:w="100" w:type="dxa"/>
              <w:left w:w="100" w:type="dxa"/>
              <w:bottom w:w="100" w:type="dxa"/>
              <w:right w:w="100" w:type="dxa"/>
            </w:tcMar>
          </w:tcPr>
          <w:p w14:paraId="6CDFE9A5" w14:textId="77777777" w:rsidR="006E391E" w:rsidRDefault="004D3B81">
            <w:r>
              <w:t>Specifies the defined action of enumerating threads in a process.</w:t>
            </w:r>
          </w:p>
        </w:tc>
      </w:tr>
      <w:tr w:rsidR="006E391E" w14:paraId="06385605" w14:textId="77777777" w:rsidTr="008D24FB">
        <w:trPr>
          <w:jc w:val="center"/>
        </w:trPr>
        <w:tc>
          <w:tcPr>
            <w:tcW w:w="3600" w:type="dxa"/>
            <w:shd w:val="clear" w:color="auto" w:fill="FFFFFF"/>
            <w:tcMar>
              <w:top w:w="100" w:type="dxa"/>
              <w:left w:w="100" w:type="dxa"/>
              <w:bottom w:w="100" w:type="dxa"/>
              <w:right w:w="100" w:type="dxa"/>
            </w:tcMar>
          </w:tcPr>
          <w:p w14:paraId="3394BBD9" w14:textId="77777777" w:rsidR="006E391E" w:rsidRDefault="004D3B81">
            <w:pPr>
              <w:rPr>
                <w:b/>
              </w:rPr>
            </w:pPr>
            <w:r>
              <w:rPr>
                <w:b/>
              </w:rPr>
              <w:t>Enumerate Processes</w:t>
            </w:r>
          </w:p>
        </w:tc>
        <w:tc>
          <w:tcPr>
            <w:tcW w:w="5760" w:type="dxa"/>
            <w:shd w:val="clear" w:color="auto" w:fill="FFFFFF"/>
            <w:tcMar>
              <w:top w:w="100" w:type="dxa"/>
              <w:left w:w="100" w:type="dxa"/>
              <w:bottom w:w="100" w:type="dxa"/>
              <w:right w:w="100" w:type="dxa"/>
            </w:tcMar>
          </w:tcPr>
          <w:p w14:paraId="6BF73850" w14:textId="77777777" w:rsidR="006E391E" w:rsidRDefault="004D3B81">
            <w:r>
              <w:t>Specifies the defined action of enumerating processes.</w:t>
            </w:r>
          </w:p>
        </w:tc>
      </w:tr>
      <w:tr w:rsidR="006E391E" w14:paraId="7E3191D8" w14:textId="77777777" w:rsidTr="008D24FB">
        <w:trPr>
          <w:jc w:val="center"/>
        </w:trPr>
        <w:tc>
          <w:tcPr>
            <w:tcW w:w="3600" w:type="dxa"/>
            <w:shd w:val="clear" w:color="auto" w:fill="FFFFFF"/>
            <w:tcMar>
              <w:top w:w="100" w:type="dxa"/>
              <w:left w:w="100" w:type="dxa"/>
              <w:bottom w:w="100" w:type="dxa"/>
              <w:right w:w="100" w:type="dxa"/>
            </w:tcMar>
          </w:tcPr>
          <w:p w14:paraId="3A48A228" w14:textId="77777777" w:rsidR="006E391E" w:rsidRDefault="004D3B81">
            <w:pPr>
              <w:rPr>
                <w:b/>
              </w:rPr>
            </w:pPr>
            <w:r>
              <w:rPr>
                <w:b/>
              </w:rPr>
              <w:t>Enumerate Services</w:t>
            </w:r>
          </w:p>
        </w:tc>
        <w:tc>
          <w:tcPr>
            <w:tcW w:w="5760" w:type="dxa"/>
            <w:shd w:val="clear" w:color="auto" w:fill="FFFFFF"/>
            <w:tcMar>
              <w:top w:w="100" w:type="dxa"/>
              <w:left w:w="100" w:type="dxa"/>
              <w:bottom w:w="100" w:type="dxa"/>
              <w:right w:w="100" w:type="dxa"/>
            </w:tcMar>
          </w:tcPr>
          <w:p w14:paraId="0F81B60C" w14:textId="77777777" w:rsidR="006E391E" w:rsidRDefault="004D3B81">
            <w:r>
              <w:t>Specifies the defined action of enumerating services.</w:t>
            </w:r>
          </w:p>
        </w:tc>
      </w:tr>
      <w:tr w:rsidR="006E391E" w14:paraId="202A2015" w14:textId="77777777" w:rsidTr="008D24FB">
        <w:trPr>
          <w:jc w:val="center"/>
        </w:trPr>
        <w:tc>
          <w:tcPr>
            <w:tcW w:w="3600" w:type="dxa"/>
            <w:shd w:val="clear" w:color="auto" w:fill="FFFFFF"/>
            <w:tcMar>
              <w:top w:w="100" w:type="dxa"/>
              <w:left w:w="100" w:type="dxa"/>
              <w:bottom w:w="100" w:type="dxa"/>
              <w:right w:w="100" w:type="dxa"/>
            </w:tcMar>
          </w:tcPr>
          <w:p w14:paraId="4EB5011B" w14:textId="77777777" w:rsidR="006E391E" w:rsidRDefault="004D3B81">
            <w:pPr>
              <w:rPr>
                <w:b/>
              </w:rPr>
            </w:pPr>
            <w:r>
              <w:rPr>
                <w:b/>
              </w:rPr>
              <w:t>Enumerate System Handles</w:t>
            </w:r>
          </w:p>
        </w:tc>
        <w:tc>
          <w:tcPr>
            <w:tcW w:w="5760" w:type="dxa"/>
            <w:shd w:val="clear" w:color="auto" w:fill="FFFFFF"/>
            <w:tcMar>
              <w:top w:w="100" w:type="dxa"/>
              <w:left w:w="100" w:type="dxa"/>
              <w:bottom w:w="100" w:type="dxa"/>
              <w:right w:w="100" w:type="dxa"/>
            </w:tcMar>
          </w:tcPr>
          <w:p w14:paraId="10F8498B" w14:textId="77777777" w:rsidR="006E391E" w:rsidRDefault="004D3B81">
            <w:r>
              <w:t>Specifies the defined action of enumerating system handles.</w:t>
            </w:r>
          </w:p>
        </w:tc>
      </w:tr>
      <w:tr w:rsidR="006E391E" w14:paraId="7760E82A" w14:textId="77777777" w:rsidTr="008D24FB">
        <w:trPr>
          <w:jc w:val="center"/>
        </w:trPr>
        <w:tc>
          <w:tcPr>
            <w:tcW w:w="3600" w:type="dxa"/>
            <w:shd w:val="clear" w:color="auto" w:fill="FFFFFF"/>
            <w:tcMar>
              <w:top w:w="100" w:type="dxa"/>
              <w:left w:w="100" w:type="dxa"/>
              <w:bottom w:w="100" w:type="dxa"/>
              <w:right w:w="100" w:type="dxa"/>
            </w:tcMar>
          </w:tcPr>
          <w:p w14:paraId="0B1D7D28" w14:textId="77777777" w:rsidR="006E391E" w:rsidRDefault="004D3B81">
            <w:pPr>
              <w:rPr>
                <w:b/>
              </w:rPr>
            </w:pPr>
            <w:r>
              <w:rPr>
                <w:b/>
              </w:rPr>
              <w:t>Enumerate Threads</w:t>
            </w:r>
          </w:p>
        </w:tc>
        <w:tc>
          <w:tcPr>
            <w:tcW w:w="5760" w:type="dxa"/>
            <w:shd w:val="clear" w:color="auto" w:fill="FFFFFF"/>
            <w:tcMar>
              <w:top w:w="100" w:type="dxa"/>
              <w:left w:w="100" w:type="dxa"/>
              <w:bottom w:w="100" w:type="dxa"/>
              <w:right w:w="100" w:type="dxa"/>
            </w:tcMar>
          </w:tcPr>
          <w:p w14:paraId="05570B80" w14:textId="77777777" w:rsidR="006E391E" w:rsidRDefault="004D3B81">
            <w:r>
              <w:t>Specifies the defined action of enumerating threads.</w:t>
            </w:r>
          </w:p>
        </w:tc>
      </w:tr>
      <w:tr w:rsidR="006E391E" w14:paraId="3D86C3B1" w14:textId="77777777" w:rsidTr="008D24FB">
        <w:trPr>
          <w:jc w:val="center"/>
        </w:trPr>
        <w:tc>
          <w:tcPr>
            <w:tcW w:w="3600" w:type="dxa"/>
            <w:shd w:val="clear" w:color="auto" w:fill="FFFFFF"/>
            <w:tcMar>
              <w:top w:w="100" w:type="dxa"/>
              <w:left w:w="100" w:type="dxa"/>
              <w:bottom w:w="100" w:type="dxa"/>
              <w:right w:w="100" w:type="dxa"/>
            </w:tcMar>
          </w:tcPr>
          <w:p w14:paraId="5BB79C13" w14:textId="77777777" w:rsidR="006E391E" w:rsidRDefault="004D3B81">
            <w:pPr>
              <w:rPr>
                <w:b/>
              </w:rPr>
            </w:pPr>
            <w:r>
              <w:rPr>
                <w:b/>
              </w:rPr>
              <w:t>Enumerate Users</w:t>
            </w:r>
          </w:p>
        </w:tc>
        <w:tc>
          <w:tcPr>
            <w:tcW w:w="5760" w:type="dxa"/>
            <w:shd w:val="clear" w:color="auto" w:fill="FFFFFF"/>
            <w:tcMar>
              <w:top w:w="100" w:type="dxa"/>
              <w:left w:w="100" w:type="dxa"/>
              <w:bottom w:w="100" w:type="dxa"/>
              <w:right w:w="100" w:type="dxa"/>
            </w:tcMar>
          </w:tcPr>
          <w:p w14:paraId="2DEB78D1" w14:textId="77777777" w:rsidR="006E391E" w:rsidRDefault="004D3B81">
            <w:r>
              <w:t>Specifies the defined action of enumerating users.</w:t>
            </w:r>
          </w:p>
        </w:tc>
      </w:tr>
      <w:tr w:rsidR="006E391E" w14:paraId="59FFDE39" w14:textId="77777777" w:rsidTr="008D24FB">
        <w:trPr>
          <w:jc w:val="center"/>
        </w:trPr>
        <w:tc>
          <w:tcPr>
            <w:tcW w:w="3600" w:type="dxa"/>
            <w:shd w:val="clear" w:color="auto" w:fill="FFFFFF"/>
            <w:tcMar>
              <w:top w:w="100" w:type="dxa"/>
              <w:left w:w="100" w:type="dxa"/>
              <w:bottom w:w="100" w:type="dxa"/>
              <w:right w:w="100" w:type="dxa"/>
            </w:tcMar>
          </w:tcPr>
          <w:p w14:paraId="760E2800" w14:textId="77777777" w:rsidR="006E391E" w:rsidRDefault="004D3B81">
            <w:pPr>
              <w:rPr>
                <w:b/>
              </w:rPr>
            </w:pPr>
            <w:r>
              <w:rPr>
                <w:b/>
              </w:rPr>
              <w:t>Enumerate Windows</w:t>
            </w:r>
          </w:p>
        </w:tc>
        <w:tc>
          <w:tcPr>
            <w:tcW w:w="5760" w:type="dxa"/>
            <w:shd w:val="clear" w:color="auto" w:fill="FFFFFF"/>
            <w:tcMar>
              <w:top w:w="100" w:type="dxa"/>
              <w:left w:w="100" w:type="dxa"/>
              <w:bottom w:w="100" w:type="dxa"/>
              <w:right w:w="100" w:type="dxa"/>
            </w:tcMar>
          </w:tcPr>
          <w:p w14:paraId="18218BE0" w14:textId="77777777" w:rsidR="006E391E" w:rsidRDefault="004D3B81">
            <w:r>
              <w:t>Specifies the defined action of enumerating windows.</w:t>
            </w:r>
          </w:p>
        </w:tc>
      </w:tr>
      <w:tr w:rsidR="006E391E" w14:paraId="16CAA63C" w14:textId="77777777" w:rsidTr="008D24FB">
        <w:trPr>
          <w:jc w:val="center"/>
        </w:trPr>
        <w:tc>
          <w:tcPr>
            <w:tcW w:w="3600" w:type="dxa"/>
            <w:shd w:val="clear" w:color="auto" w:fill="FFFFFF"/>
            <w:tcMar>
              <w:top w:w="100" w:type="dxa"/>
              <w:left w:w="100" w:type="dxa"/>
              <w:bottom w:w="100" w:type="dxa"/>
              <w:right w:w="100" w:type="dxa"/>
            </w:tcMar>
          </w:tcPr>
          <w:p w14:paraId="47FD2658" w14:textId="77777777" w:rsidR="006E391E" w:rsidRDefault="004D3B81">
            <w:pPr>
              <w:rPr>
                <w:b/>
              </w:rPr>
            </w:pPr>
            <w:r>
              <w:rPr>
                <w:b/>
              </w:rPr>
              <w:t>Find File</w:t>
            </w:r>
          </w:p>
        </w:tc>
        <w:tc>
          <w:tcPr>
            <w:tcW w:w="5760" w:type="dxa"/>
            <w:shd w:val="clear" w:color="auto" w:fill="FFFFFF"/>
            <w:tcMar>
              <w:top w:w="100" w:type="dxa"/>
              <w:left w:w="100" w:type="dxa"/>
              <w:bottom w:w="100" w:type="dxa"/>
              <w:right w:w="100" w:type="dxa"/>
            </w:tcMar>
          </w:tcPr>
          <w:p w14:paraId="55B4DE8D" w14:textId="77777777" w:rsidR="006E391E" w:rsidRDefault="004D3B81">
            <w:r>
              <w:t>Specifies the defined action of finding a file.</w:t>
            </w:r>
          </w:p>
        </w:tc>
      </w:tr>
      <w:tr w:rsidR="006E391E" w14:paraId="79B87F0D" w14:textId="77777777" w:rsidTr="008D24FB">
        <w:trPr>
          <w:jc w:val="center"/>
        </w:trPr>
        <w:tc>
          <w:tcPr>
            <w:tcW w:w="3600" w:type="dxa"/>
            <w:shd w:val="clear" w:color="auto" w:fill="FFFFFF"/>
            <w:tcMar>
              <w:top w:w="100" w:type="dxa"/>
              <w:left w:w="100" w:type="dxa"/>
              <w:bottom w:w="100" w:type="dxa"/>
              <w:right w:w="100" w:type="dxa"/>
            </w:tcMar>
          </w:tcPr>
          <w:p w14:paraId="77580B8F" w14:textId="77777777" w:rsidR="006E391E" w:rsidRDefault="004D3B81">
            <w:pPr>
              <w:rPr>
                <w:b/>
              </w:rPr>
            </w:pPr>
            <w:r>
              <w:rPr>
                <w:b/>
              </w:rPr>
              <w:t>Find Window</w:t>
            </w:r>
          </w:p>
        </w:tc>
        <w:tc>
          <w:tcPr>
            <w:tcW w:w="5760" w:type="dxa"/>
            <w:shd w:val="clear" w:color="auto" w:fill="FFFFFF"/>
            <w:tcMar>
              <w:top w:w="100" w:type="dxa"/>
              <w:left w:w="100" w:type="dxa"/>
              <w:bottom w:w="100" w:type="dxa"/>
              <w:right w:w="100" w:type="dxa"/>
            </w:tcMar>
          </w:tcPr>
          <w:p w14:paraId="07C05CE5" w14:textId="77777777" w:rsidR="006E391E" w:rsidRDefault="004D3B81">
            <w:r>
              <w:t>Specifies the defined action of finding a window.</w:t>
            </w:r>
          </w:p>
        </w:tc>
      </w:tr>
      <w:tr w:rsidR="006E391E" w14:paraId="28FFED9D" w14:textId="77777777" w:rsidTr="008D24FB">
        <w:trPr>
          <w:jc w:val="center"/>
        </w:trPr>
        <w:tc>
          <w:tcPr>
            <w:tcW w:w="3600" w:type="dxa"/>
            <w:shd w:val="clear" w:color="auto" w:fill="FFFFFF"/>
            <w:tcMar>
              <w:top w:w="100" w:type="dxa"/>
              <w:left w:w="100" w:type="dxa"/>
              <w:bottom w:w="100" w:type="dxa"/>
              <w:right w:w="100" w:type="dxa"/>
            </w:tcMar>
          </w:tcPr>
          <w:p w14:paraId="35EF08F7" w14:textId="77777777" w:rsidR="006E391E" w:rsidRDefault="004D3B81">
            <w:pPr>
              <w:rPr>
                <w:b/>
              </w:rPr>
            </w:pPr>
            <w:r>
              <w:rPr>
                <w:b/>
              </w:rPr>
              <w:t>Flush Process Instruction Cache</w:t>
            </w:r>
          </w:p>
        </w:tc>
        <w:tc>
          <w:tcPr>
            <w:tcW w:w="5760" w:type="dxa"/>
            <w:shd w:val="clear" w:color="auto" w:fill="FFFFFF"/>
            <w:tcMar>
              <w:top w:w="100" w:type="dxa"/>
              <w:left w:w="100" w:type="dxa"/>
              <w:bottom w:w="100" w:type="dxa"/>
              <w:right w:w="100" w:type="dxa"/>
            </w:tcMar>
          </w:tcPr>
          <w:p w14:paraId="2E37AD4B" w14:textId="66B8AFD6" w:rsidR="006E391E" w:rsidRDefault="004D3B81" w:rsidP="003C1992">
            <w:r>
              <w:t xml:space="preserve">Specifies the defined action of flushing the </w:t>
            </w:r>
            <w:r w:rsidR="003C1992">
              <w:t>p</w:t>
            </w:r>
            <w:r w:rsidR="003C1992" w:rsidRPr="003C1992">
              <w:t xml:space="preserve">rocess </w:t>
            </w:r>
            <w:r w:rsidR="003C1992">
              <w:t>i</w:t>
            </w:r>
            <w:r w:rsidR="003C1992" w:rsidRPr="003C1992">
              <w:t xml:space="preserve">nstruction </w:t>
            </w:r>
            <w:r w:rsidR="003C1992">
              <w:t>c</w:t>
            </w:r>
            <w:r w:rsidR="003C1992" w:rsidRPr="003C1992">
              <w:t>ache</w:t>
            </w:r>
            <w:r>
              <w:t>.</w:t>
            </w:r>
          </w:p>
        </w:tc>
      </w:tr>
      <w:tr w:rsidR="006E391E" w14:paraId="1409C557" w14:textId="77777777" w:rsidTr="008D24FB">
        <w:trPr>
          <w:jc w:val="center"/>
        </w:trPr>
        <w:tc>
          <w:tcPr>
            <w:tcW w:w="3600" w:type="dxa"/>
            <w:shd w:val="clear" w:color="auto" w:fill="FFFFFF"/>
            <w:tcMar>
              <w:top w:w="100" w:type="dxa"/>
              <w:left w:w="100" w:type="dxa"/>
              <w:bottom w:w="100" w:type="dxa"/>
              <w:right w:w="100" w:type="dxa"/>
            </w:tcMar>
          </w:tcPr>
          <w:p w14:paraId="7D4B71EE" w14:textId="77777777" w:rsidR="006E391E" w:rsidRDefault="004D3B81">
            <w:pPr>
              <w:rPr>
                <w:b/>
              </w:rPr>
            </w:pPr>
            <w:r>
              <w:rPr>
                <w:b/>
              </w:rPr>
              <w:t>Free Library</w:t>
            </w:r>
          </w:p>
        </w:tc>
        <w:tc>
          <w:tcPr>
            <w:tcW w:w="5760" w:type="dxa"/>
            <w:shd w:val="clear" w:color="auto" w:fill="FFFFFF"/>
            <w:tcMar>
              <w:top w:w="100" w:type="dxa"/>
              <w:left w:w="100" w:type="dxa"/>
              <w:bottom w:w="100" w:type="dxa"/>
              <w:right w:w="100" w:type="dxa"/>
            </w:tcMar>
          </w:tcPr>
          <w:p w14:paraId="525EA5C1" w14:textId="77777777" w:rsidR="006E391E" w:rsidRDefault="004D3B81">
            <w:r>
              <w:t>Specifies the defined action of freeing a library.</w:t>
            </w:r>
          </w:p>
        </w:tc>
      </w:tr>
      <w:tr w:rsidR="006E391E" w14:paraId="05A4954D" w14:textId="77777777" w:rsidTr="008D24FB">
        <w:trPr>
          <w:jc w:val="center"/>
        </w:trPr>
        <w:tc>
          <w:tcPr>
            <w:tcW w:w="3600" w:type="dxa"/>
            <w:shd w:val="clear" w:color="auto" w:fill="FFFFFF"/>
            <w:tcMar>
              <w:top w:w="100" w:type="dxa"/>
              <w:left w:w="100" w:type="dxa"/>
              <w:bottom w:w="100" w:type="dxa"/>
              <w:right w:w="100" w:type="dxa"/>
            </w:tcMar>
          </w:tcPr>
          <w:p w14:paraId="55E4677B" w14:textId="77777777" w:rsidR="006E391E" w:rsidRDefault="004D3B81">
            <w:pPr>
              <w:rPr>
                <w:b/>
              </w:rPr>
            </w:pPr>
            <w:r>
              <w:rPr>
                <w:b/>
              </w:rPr>
              <w:t>Free Process Virtual Memory</w:t>
            </w:r>
          </w:p>
        </w:tc>
        <w:tc>
          <w:tcPr>
            <w:tcW w:w="5760" w:type="dxa"/>
            <w:shd w:val="clear" w:color="auto" w:fill="FFFFFF"/>
            <w:tcMar>
              <w:top w:w="100" w:type="dxa"/>
              <w:left w:w="100" w:type="dxa"/>
              <w:bottom w:w="100" w:type="dxa"/>
              <w:right w:w="100" w:type="dxa"/>
            </w:tcMar>
          </w:tcPr>
          <w:p w14:paraId="3662C176" w14:textId="77777777" w:rsidR="006E391E" w:rsidRDefault="004D3B81">
            <w:r>
              <w:t>Specifies the defined action of freeing virtual memory from a process.</w:t>
            </w:r>
          </w:p>
        </w:tc>
      </w:tr>
      <w:tr w:rsidR="006E391E" w14:paraId="51C043BB" w14:textId="77777777" w:rsidTr="008D24FB">
        <w:trPr>
          <w:jc w:val="center"/>
        </w:trPr>
        <w:tc>
          <w:tcPr>
            <w:tcW w:w="3600" w:type="dxa"/>
            <w:shd w:val="clear" w:color="auto" w:fill="FFFFFF"/>
            <w:tcMar>
              <w:top w:w="100" w:type="dxa"/>
              <w:left w:w="100" w:type="dxa"/>
              <w:bottom w:w="100" w:type="dxa"/>
              <w:right w:w="100" w:type="dxa"/>
            </w:tcMar>
          </w:tcPr>
          <w:p w14:paraId="16005EC0" w14:textId="77777777" w:rsidR="006E391E" w:rsidRDefault="004D3B81">
            <w:pPr>
              <w:rPr>
                <w:b/>
              </w:rPr>
            </w:pPr>
            <w:r>
              <w:rPr>
                <w:b/>
              </w:rPr>
              <w:t>Get Disk Free Space</w:t>
            </w:r>
          </w:p>
        </w:tc>
        <w:tc>
          <w:tcPr>
            <w:tcW w:w="5760" w:type="dxa"/>
            <w:shd w:val="clear" w:color="auto" w:fill="FFFFFF"/>
            <w:tcMar>
              <w:top w:w="100" w:type="dxa"/>
              <w:left w:w="100" w:type="dxa"/>
              <w:bottom w:w="100" w:type="dxa"/>
              <w:right w:w="100" w:type="dxa"/>
            </w:tcMar>
          </w:tcPr>
          <w:p w14:paraId="273FB2EF" w14:textId="77777777" w:rsidR="006E391E" w:rsidRDefault="004D3B81">
            <w:r>
              <w:t>Specifies the defined action of getting the amount of free space available on a disk.</w:t>
            </w:r>
          </w:p>
        </w:tc>
      </w:tr>
      <w:tr w:rsidR="006E391E" w14:paraId="07D2E519" w14:textId="77777777" w:rsidTr="008D24FB">
        <w:trPr>
          <w:jc w:val="center"/>
        </w:trPr>
        <w:tc>
          <w:tcPr>
            <w:tcW w:w="3600" w:type="dxa"/>
            <w:shd w:val="clear" w:color="auto" w:fill="FFFFFF"/>
            <w:tcMar>
              <w:top w:w="100" w:type="dxa"/>
              <w:left w:w="100" w:type="dxa"/>
              <w:bottom w:w="100" w:type="dxa"/>
              <w:right w:w="100" w:type="dxa"/>
            </w:tcMar>
          </w:tcPr>
          <w:p w14:paraId="57F32CA8" w14:textId="77777777" w:rsidR="006E391E" w:rsidRDefault="004D3B81">
            <w:pPr>
              <w:rPr>
                <w:b/>
              </w:rPr>
            </w:pPr>
            <w:r>
              <w:rPr>
                <w:b/>
              </w:rPr>
              <w:t>Get Disk Type</w:t>
            </w:r>
          </w:p>
        </w:tc>
        <w:tc>
          <w:tcPr>
            <w:tcW w:w="5760" w:type="dxa"/>
            <w:shd w:val="clear" w:color="auto" w:fill="FFFFFF"/>
            <w:tcMar>
              <w:top w:w="100" w:type="dxa"/>
              <w:left w:w="100" w:type="dxa"/>
              <w:bottom w:w="100" w:type="dxa"/>
              <w:right w:w="100" w:type="dxa"/>
            </w:tcMar>
          </w:tcPr>
          <w:p w14:paraId="27050D10" w14:textId="77777777" w:rsidR="006E391E" w:rsidRDefault="004D3B81">
            <w:r>
              <w:t>Specifies the defined action of getting the disk type.</w:t>
            </w:r>
          </w:p>
        </w:tc>
      </w:tr>
      <w:tr w:rsidR="006E391E" w14:paraId="3865C9F1" w14:textId="77777777" w:rsidTr="008D24FB">
        <w:trPr>
          <w:jc w:val="center"/>
        </w:trPr>
        <w:tc>
          <w:tcPr>
            <w:tcW w:w="3600" w:type="dxa"/>
            <w:shd w:val="clear" w:color="auto" w:fill="FFFFFF"/>
            <w:tcMar>
              <w:top w:w="100" w:type="dxa"/>
              <w:left w:w="100" w:type="dxa"/>
              <w:bottom w:w="100" w:type="dxa"/>
              <w:right w:w="100" w:type="dxa"/>
            </w:tcMar>
          </w:tcPr>
          <w:p w14:paraId="40ABB218" w14:textId="77777777" w:rsidR="006E391E" w:rsidRDefault="004D3B81">
            <w:pPr>
              <w:rPr>
                <w:b/>
              </w:rPr>
            </w:pPr>
            <w:r>
              <w:rPr>
                <w:b/>
              </w:rPr>
              <w:t>Get Elapsed System Up Time</w:t>
            </w:r>
          </w:p>
        </w:tc>
        <w:tc>
          <w:tcPr>
            <w:tcW w:w="5760" w:type="dxa"/>
            <w:shd w:val="clear" w:color="auto" w:fill="FFFFFF"/>
            <w:tcMar>
              <w:top w:w="100" w:type="dxa"/>
              <w:left w:w="100" w:type="dxa"/>
              <w:bottom w:w="100" w:type="dxa"/>
              <w:right w:w="100" w:type="dxa"/>
            </w:tcMar>
          </w:tcPr>
          <w:p w14:paraId="15DC1D89" w14:textId="77777777" w:rsidR="006E391E" w:rsidRDefault="004D3B81">
            <w:r>
              <w:t>Specifies the defined action of getting the elapsed system up-time.</w:t>
            </w:r>
          </w:p>
        </w:tc>
      </w:tr>
      <w:tr w:rsidR="006E391E" w14:paraId="2010183E" w14:textId="77777777" w:rsidTr="008D24FB">
        <w:trPr>
          <w:jc w:val="center"/>
        </w:trPr>
        <w:tc>
          <w:tcPr>
            <w:tcW w:w="3600" w:type="dxa"/>
            <w:shd w:val="clear" w:color="auto" w:fill="FFFFFF"/>
            <w:tcMar>
              <w:top w:w="100" w:type="dxa"/>
              <w:left w:w="100" w:type="dxa"/>
              <w:bottom w:w="100" w:type="dxa"/>
              <w:right w:w="100" w:type="dxa"/>
            </w:tcMar>
          </w:tcPr>
          <w:p w14:paraId="3400ECBB" w14:textId="77777777" w:rsidR="006E391E" w:rsidRDefault="004D3B81">
            <w:pPr>
              <w:rPr>
                <w:b/>
              </w:rPr>
            </w:pPr>
            <w:r>
              <w:rPr>
                <w:b/>
              </w:rPr>
              <w:t>Get File Attributes</w:t>
            </w:r>
          </w:p>
        </w:tc>
        <w:tc>
          <w:tcPr>
            <w:tcW w:w="5760" w:type="dxa"/>
            <w:shd w:val="clear" w:color="auto" w:fill="FFFFFF"/>
            <w:tcMar>
              <w:top w:w="100" w:type="dxa"/>
              <w:left w:w="100" w:type="dxa"/>
              <w:bottom w:w="100" w:type="dxa"/>
              <w:right w:w="100" w:type="dxa"/>
            </w:tcMar>
          </w:tcPr>
          <w:p w14:paraId="22869508" w14:textId="77777777" w:rsidR="006E391E" w:rsidRDefault="004D3B81">
            <w:r>
              <w:t>Specifies the defined action of getting file attributes.</w:t>
            </w:r>
          </w:p>
        </w:tc>
      </w:tr>
      <w:tr w:rsidR="006E391E" w14:paraId="101A6E24" w14:textId="77777777" w:rsidTr="008D24FB">
        <w:trPr>
          <w:jc w:val="center"/>
        </w:trPr>
        <w:tc>
          <w:tcPr>
            <w:tcW w:w="3600" w:type="dxa"/>
            <w:shd w:val="clear" w:color="auto" w:fill="FFFFFF"/>
            <w:tcMar>
              <w:top w:w="100" w:type="dxa"/>
              <w:left w:w="100" w:type="dxa"/>
              <w:bottom w:w="100" w:type="dxa"/>
              <w:right w:w="100" w:type="dxa"/>
            </w:tcMar>
          </w:tcPr>
          <w:p w14:paraId="247ECF2D" w14:textId="77777777" w:rsidR="006E391E" w:rsidRDefault="004D3B81">
            <w:pPr>
              <w:rPr>
                <w:b/>
              </w:rPr>
            </w:pPr>
            <w:r>
              <w:rPr>
                <w:b/>
              </w:rPr>
              <w:t>Get Function Address</w:t>
            </w:r>
          </w:p>
        </w:tc>
        <w:tc>
          <w:tcPr>
            <w:tcW w:w="5760" w:type="dxa"/>
            <w:shd w:val="clear" w:color="auto" w:fill="FFFFFF"/>
            <w:tcMar>
              <w:top w:w="100" w:type="dxa"/>
              <w:left w:w="100" w:type="dxa"/>
              <w:bottom w:w="100" w:type="dxa"/>
              <w:right w:w="100" w:type="dxa"/>
            </w:tcMar>
          </w:tcPr>
          <w:p w14:paraId="2FDEC438" w14:textId="77777777" w:rsidR="006E391E" w:rsidRDefault="004D3B81">
            <w:r>
              <w:t>Specifies the defined action of getting the function address.</w:t>
            </w:r>
          </w:p>
        </w:tc>
      </w:tr>
      <w:tr w:rsidR="006E391E" w14:paraId="6E8A4391" w14:textId="77777777" w:rsidTr="008D24FB">
        <w:trPr>
          <w:jc w:val="center"/>
        </w:trPr>
        <w:tc>
          <w:tcPr>
            <w:tcW w:w="3600" w:type="dxa"/>
            <w:shd w:val="clear" w:color="auto" w:fill="FFFFFF"/>
            <w:tcMar>
              <w:top w:w="100" w:type="dxa"/>
              <w:left w:w="100" w:type="dxa"/>
              <w:bottom w:w="100" w:type="dxa"/>
              <w:right w:w="100" w:type="dxa"/>
            </w:tcMar>
          </w:tcPr>
          <w:p w14:paraId="61000DBA"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5A1B90AE" w14:textId="77777777" w:rsidR="006E391E" w:rsidRDefault="004D3B81">
            <w:r>
              <w:t>Specifies the defined action of getting system global flags.</w:t>
            </w:r>
          </w:p>
        </w:tc>
      </w:tr>
      <w:tr w:rsidR="006E391E" w14:paraId="0B3BB65E" w14:textId="77777777" w:rsidTr="008D24FB">
        <w:trPr>
          <w:jc w:val="center"/>
        </w:trPr>
        <w:tc>
          <w:tcPr>
            <w:tcW w:w="3600" w:type="dxa"/>
            <w:shd w:val="clear" w:color="auto" w:fill="FFFFFF"/>
            <w:tcMar>
              <w:top w:w="100" w:type="dxa"/>
              <w:left w:w="100" w:type="dxa"/>
              <w:bottom w:w="100" w:type="dxa"/>
              <w:right w:w="100" w:type="dxa"/>
            </w:tcMar>
          </w:tcPr>
          <w:p w14:paraId="494F0225" w14:textId="77777777" w:rsidR="006E391E" w:rsidRDefault="004D3B81">
            <w:pPr>
              <w:rPr>
                <w:b/>
              </w:rPr>
            </w:pPr>
            <w:r>
              <w:rPr>
                <w:b/>
              </w:rPr>
              <w:t>Get Host By Address</w:t>
            </w:r>
          </w:p>
        </w:tc>
        <w:tc>
          <w:tcPr>
            <w:tcW w:w="5760" w:type="dxa"/>
            <w:shd w:val="clear" w:color="auto" w:fill="FFFFFF"/>
            <w:tcMar>
              <w:top w:w="100" w:type="dxa"/>
              <w:left w:w="100" w:type="dxa"/>
              <w:bottom w:w="100" w:type="dxa"/>
              <w:right w:w="100" w:type="dxa"/>
            </w:tcMar>
          </w:tcPr>
          <w:p w14:paraId="771211A4" w14:textId="77777777" w:rsidR="006E391E" w:rsidRDefault="004D3B81">
            <w:r>
              <w:t>Specifies the defined action of getting host by address.</w:t>
            </w:r>
          </w:p>
        </w:tc>
      </w:tr>
      <w:tr w:rsidR="006E391E" w14:paraId="375CB353" w14:textId="77777777" w:rsidTr="008D24FB">
        <w:trPr>
          <w:jc w:val="center"/>
        </w:trPr>
        <w:tc>
          <w:tcPr>
            <w:tcW w:w="3600" w:type="dxa"/>
            <w:shd w:val="clear" w:color="auto" w:fill="FFFFFF"/>
            <w:tcMar>
              <w:top w:w="100" w:type="dxa"/>
              <w:left w:w="100" w:type="dxa"/>
              <w:bottom w:w="100" w:type="dxa"/>
              <w:right w:w="100" w:type="dxa"/>
            </w:tcMar>
          </w:tcPr>
          <w:p w14:paraId="0CCFFC4F" w14:textId="77777777" w:rsidR="006E391E" w:rsidRDefault="004D3B81">
            <w:pPr>
              <w:rPr>
                <w:b/>
              </w:rPr>
            </w:pPr>
            <w:r>
              <w:rPr>
                <w:b/>
              </w:rPr>
              <w:t>Get Host By Name</w:t>
            </w:r>
          </w:p>
        </w:tc>
        <w:tc>
          <w:tcPr>
            <w:tcW w:w="5760" w:type="dxa"/>
            <w:shd w:val="clear" w:color="auto" w:fill="FFFFFF"/>
            <w:tcMar>
              <w:top w:w="100" w:type="dxa"/>
              <w:left w:w="100" w:type="dxa"/>
              <w:bottom w:w="100" w:type="dxa"/>
              <w:right w:w="100" w:type="dxa"/>
            </w:tcMar>
          </w:tcPr>
          <w:p w14:paraId="220F131B" w14:textId="77777777" w:rsidR="006E391E" w:rsidRDefault="004D3B81">
            <w:r>
              <w:t>Specifies the defined action of getting host by name.</w:t>
            </w:r>
          </w:p>
        </w:tc>
      </w:tr>
      <w:tr w:rsidR="006E391E" w14:paraId="04EF0663" w14:textId="77777777" w:rsidTr="008D24FB">
        <w:trPr>
          <w:jc w:val="center"/>
        </w:trPr>
        <w:tc>
          <w:tcPr>
            <w:tcW w:w="3600" w:type="dxa"/>
            <w:shd w:val="clear" w:color="auto" w:fill="FFFFFF"/>
            <w:tcMar>
              <w:top w:w="100" w:type="dxa"/>
              <w:left w:w="100" w:type="dxa"/>
              <w:bottom w:w="100" w:type="dxa"/>
              <w:right w:w="100" w:type="dxa"/>
            </w:tcMar>
          </w:tcPr>
          <w:p w14:paraId="7A5839AF" w14:textId="77777777" w:rsidR="006E391E" w:rsidRDefault="004D3B81">
            <w:pPr>
              <w:rPr>
                <w:b/>
              </w:rPr>
            </w:pPr>
            <w:r>
              <w:rPr>
                <w:b/>
              </w:rPr>
              <w:t>Get Host Name</w:t>
            </w:r>
          </w:p>
        </w:tc>
        <w:tc>
          <w:tcPr>
            <w:tcW w:w="5760" w:type="dxa"/>
            <w:shd w:val="clear" w:color="auto" w:fill="FFFFFF"/>
            <w:tcMar>
              <w:top w:w="100" w:type="dxa"/>
              <w:left w:w="100" w:type="dxa"/>
              <w:bottom w:w="100" w:type="dxa"/>
              <w:right w:w="100" w:type="dxa"/>
            </w:tcMar>
          </w:tcPr>
          <w:p w14:paraId="25A9FA2B" w14:textId="77777777" w:rsidR="006E391E" w:rsidRDefault="004D3B81">
            <w:r>
              <w:t>Specifies the defined action of getting the host name.</w:t>
            </w:r>
          </w:p>
        </w:tc>
      </w:tr>
      <w:tr w:rsidR="006E391E" w14:paraId="164E8075" w14:textId="77777777" w:rsidTr="008D24FB">
        <w:trPr>
          <w:jc w:val="center"/>
        </w:trPr>
        <w:tc>
          <w:tcPr>
            <w:tcW w:w="3600" w:type="dxa"/>
            <w:shd w:val="clear" w:color="auto" w:fill="FFFFFF"/>
            <w:tcMar>
              <w:top w:w="100" w:type="dxa"/>
              <w:left w:w="100" w:type="dxa"/>
              <w:bottom w:w="100" w:type="dxa"/>
              <w:right w:w="100" w:type="dxa"/>
            </w:tcMar>
          </w:tcPr>
          <w:p w14:paraId="60D4B15F" w14:textId="77777777" w:rsidR="006E391E" w:rsidRDefault="004D3B81">
            <w:pPr>
              <w:rPr>
                <w:b/>
              </w:rPr>
            </w:pPr>
            <w:r>
              <w:rPr>
                <w:b/>
              </w:rPr>
              <w:t>Get Library File Name</w:t>
            </w:r>
          </w:p>
        </w:tc>
        <w:tc>
          <w:tcPr>
            <w:tcW w:w="5760" w:type="dxa"/>
            <w:shd w:val="clear" w:color="auto" w:fill="FFFFFF"/>
            <w:tcMar>
              <w:top w:w="100" w:type="dxa"/>
              <w:left w:w="100" w:type="dxa"/>
              <w:bottom w:w="100" w:type="dxa"/>
              <w:right w:w="100" w:type="dxa"/>
            </w:tcMar>
          </w:tcPr>
          <w:p w14:paraId="5AA56632" w14:textId="77777777" w:rsidR="006E391E" w:rsidRDefault="004D3B81">
            <w:r>
              <w:t>Specifies the defined action of getting the library file name.</w:t>
            </w:r>
          </w:p>
        </w:tc>
      </w:tr>
      <w:tr w:rsidR="006E391E" w14:paraId="30739933" w14:textId="77777777" w:rsidTr="008D24FB">
        <w:trPr>
          <w:jc w:val="center"/>
        </w:trPr>
        <w:tc>
          <w:tcPr>
            <w:tcW w:w="3600" w:type="dxa"/>
            <w:shd w:val="clear" w:color="auto" w:fill="FFFFFF"/>
            <w:tcMar>
              <w:top w:w="100" w:type="dxa"/>
              <w:left w:w="100" w:type="dxa"/>
              <w:bottom w:w="100" w:type="dxa"/>
              <w:right w:w="100" w:type="dxa"/>
            </w:tcMar>
          </w:tcPr>
          <w:p w14:paraId="5CA2B862" w14:textId="77777777" w:rsidR="006E391E" w:rsidRDefault="004D3B81">
            <w:pPr>
              <w:rPr>
                <w:b/>
              </w:rPr>
            </w:pPr>
            <w:r>
              <w:rPr>
                <w:b/>
              </w:rPr>
              <w:t>Get Library Handle</w:t>
            </w:r>
          </w:p>
        </w:tc>
        <w:tc>
          <w:tcPr>
            <w:tcW w:w="5760" w:type="dxa"/>
            <w:shd w:val="clear" w:color="auto" w:fill="FFFFFF"/>
            <w:tcMar>
              <w:top w:w="100" w:type="dxa"/>
              <w:left w:w="100" w:type="dxa"/>
              <w:bottom w:w="100" w:type="dxa"/>
              <w:right w:w="100" w:type="dxa"/>
            </w:tcMar>
          </w:tcPr>
          <w:p w14:paraId="69886410" w14:textId="77777777" w:rsidR="006E391E" w:rsidRDefault="004D3B81">
            <w:r>
              <w:t>Specifies the defined action of getting the library handle.</w:t>
            </w:r>
          </w:p>
        </w:tc>
      </w:tr>
      <w:tr w:rsidR="006E391E" w14:paraId="0E7DC4DF" w14:textId="77777777" w:rsidTr="008D24FB">
        <w:trPr>
          <w:jc w:val="center"/>
        </w:trPr>
        <w:tc>
          <w:tcPr>
            <w:tcW w:w="3600" w:type="dxa"/>
            <w:shd w:val="clear" w:color="auto" w:fill="FFFFFF"/>
            <w:tcMar>
              <w:top w:w="100" w:type="dxa"/>
              <w:left w:w="100" w:type="dxa"/>
              <w:bottom w:w="100" w:type="dxa"/>
              <w:right w:w="100" w:type="dxa"/>
            </w:tcMar>
          </w:tcPr>
          <w:p w14:paraId="5DC8F5C5" w14:textId="77777777" w:rsidR="006E391E" w:rsidRDefault="004D3B81">
            <w:pPr>
              <w:rPr>
                <w:b/>
              </w:rPr>
            </w:pPr>
            <w:r>
              <w:rPr>
                <w:b/>
              </w:rPr>
              <w:t>Get NetBIOS Name</w:t>
            </w:r>
          </w:p>
        </w:tc>
        <w:tc>
          <w:tcPr>
            <w:tcW w:w="5760" w:type="dxa"/>
            <w:shd w:val="clear" w:color="auto" w:fill="FFFFFF"/>
            <w:tcMar>
              <w:top w:w="100" w:type="dxa"/>
              <w:left w:w="100" w:type="dxa"/>
              <w:bottom w:w="100" w:type="dxa"/>
              <w:right w:w="100" w:type="dxa"/>
            </w:tcMar>
          </w:tcPr>
          <w:p w14:paraId="018961E8" w14:textId="77777777" w:rsidR="006E391E" w:rsidRDefault="004D3B81">
            <w:r>
              <w:t>Specifies the defined action of getting the NetBIOS name.</w:t>
            </w:r>
          </w:p>
        </w:tc>
      </w:tr>
      <w:tr w:rsidR="006E391E" w14:paraId="2E8FEB22" w14:textId="77777777" w:rsidTr="008D24FB">
        <w:trPr>
          <w:jc w:val="center"/>
        </w:trPr>
        <w:tc>
          <w:tcPr>
            <w:tcW w:w="3600" w:type="dxa"/>
            <w:shd w:val="clear" w:color="auto" w:fill="FFFFFF"/>
            <w:tcMar>
              <w:top w:w="100" w:type="dxa"/>
              <w:left w:w="100" w:type="dxa"/>
              <w:bottom w:w="100" w:type="dxa"/>
              <w:right w:w="100" w:type="dxa"/>
            </w:tcMar>
          </w:tcPr>
          <w:p w14:paraId="09F64C59" w14:textId="77777777" w:rsidR="006E391E" w:rsidRDefault="004D3B81">
            <w:pPr>
              <w:rPr>
                <w:b/>
              </w:rPr>
            </w:pPr>
            <w:r>
              <w:rPr>
                <w:b/>
              </w:rPr>
              <w:lastRenderedPageBreak/>
              <w:t>Get Process Current Directory</w:t>
            </w:r>
          </w:p>
        </w:tc>
        <w:tc>
          <w:tcPr>
            <w:tcW w:w="5760" w:type="dxa"/>
            <w:shd w:val="clear" w:color="auto" w:fill="FFFFFF"/>
            <w:tcMar>
              <w:top w:w="100" w:type="dxa"/>
              <w:left w:w="100" w:type="dxa"/>
              <w:bottom w:w="100" w:type="dxa"/>
              <w:right w:w="100" w:type="dxa"/>
            </w:tcMar>
          </w:tcPr>
          <w:p w14:paraId="48DBAD30" w14:textId="77777777" w:rsidR="006E391E" w:rsidRDefault="004D3B81">
            <w:r>
              <w:t>Specifies the defined action of getting the process's current directory.</w:t>
            </w:r>
          </w:p>
        </w:tc>
      </w:tr>
      <w:tr w:rsidR="006E391E" w14:paraId="48C3087C" w14:textId="77777777" w:rsidTr="008D24FB">
        <w:trPr>
          <w:jc w:val="center"/>
        </w:trPr>
        <w:tc>
          <w:tcPr>
            <w:tcW w:w="3600" w:type="dxa"/>
            <w:shd w:val="clear" w:color="auto" w:fill="FFFFFF"/>
            <w:tcMar>
              <w:top w:w="100" w:type="dxa"/>
              <w:left w:w="100" w:type="dxa"/>
              <w:bottom w:w="100" w:type="dxa"/>
              <w:right w:w="100" w:type="dxa"/>
            </w:tcMar>
          </w:tcPr>
          <w:p w14:paraId="623C4DAB" w14:textId="77777777" w:rsidR="006E391E" w:rsidRDefault="004D3B81">
            <w:pPr>
              <w:rPr>
                <w:b/>
              </w:rPr>
            </w:pPr>
            <w:r>
              <w:rPr>
                <w:b/>
              </w:rPr>
              <w:t>Get Process Environment Variable</w:t>
            </w:r>
          </w:p>
        </w:tc>
        <w:tc>
          <w:tcPr>
            <w:tcW w:w="5760" w:type="dxa"/>
            <w:shd w:val="clear" w:color="auto" w:fill="FFFFFF"/>
            <w:tcMar>
              <w:top w:w="100" w:type="dxa"/>
              <w:left w:w="100" w:type="dxa"/>
              <w:bottom w:w="100" w:type="dxa"/>
              <w:right w:w="100" w:type="dxa"/>
            </w:tcMar>
          </w:tcPr>
          <w:p w14:paraId="3E7C7C8D" w14:textId="77777777" w:rsidR="006E391E" w:rsidRDefault="004D3B81">
            <w:r>
              <w:t>Specifies the defined action of getting the process environment variable.</w:t>
            </w:r>
          </w:p>
        </w:tc>
      </w:tr>
      <w:tr w:rsidR="006E391E" w14:paraId="705AD2C3" w14:textId="77777777" w:rsidTr="008D24FB">
        <w:trPr>
          <w:jc w:val="center"/>
        </w:trPr>
        <w:tc>
          <w:tcPr>
            <w:tcW w:w="3600" w:type="dxa"/>
            <w:shd w:val="clear" w:color="auto" w:fill="FFFFFF"/>
            <w:tcMar>
              <w:top w:w="100" w:type="dxa"/>
              <w:left w:w="100" w:type="dxa"/>
              <w:bottom w:w="100" w:type="dxa"/>
              <w:right w:w="100" w:type="dxa"/>
            </w:tcMar>
          </w:tcPr>
          <w:p w14:paraId="7D296006" w14:textId="77777777" w:rsidR="006E391E" w:rsidRDefault="004D3B81">
            <w:pPr>
              <w:rPr>
                <w:b/>
              </w:rPr>
            </w:pPr>
            <w:r>
              <w:rPr>
                <w:b/>
              </w:rPr>
              <w:t>Get Process Startup Information</w:t>
            </w:r>
          </w:p>
        </w:tc>
        <w:tc>
          <w:tcPr>
            <w:tcW w:w="5760" w:type="dxa"/>
            <w:shd w:val="clear" w:color="auto" w:fill="FFFFFF"/>
            <w:tcMar>
              <w:top w:w="100" w:type="dxa"/>
              <w:left w:w="100" w:type="dxa"/>
              <w:bottom w:w="100" w:type="dxa"/>
              <w:right w:w="100" w:type="dxa"/>
            </w:tcMar>
          </w:tcPr>
          <w:p w14:paraId="3755C45C" w14:textId="77777777" w:rsidR="006E391E" w:rsidRDefault="004D3B81">
            <w:r>
              <w:t>Specifies the defined action of getting the process startup information.</w:t>
            </w:r>
          </w:p>
        </w:tc>
      </w:tr>
      <w:tr w:rsidR="006E391E" w14:paraId="4A7BBB7C" w14:textId="77777777" w:rsidTr="008D24FB">
        <w:trPr>
          <w:jc w:val="center"/>
        </w:trPr>
        <w:tc>
          <w:tcPr>
            <w:tcW w:w="3600" w:type="dxa"/>
            <w:shd w:val="clear" w:color="auto" w:fill="FFFFFF"/>
            <w:tcMar>
              <w:top w:w="100" w:type="dxa"/>
              <w:left w:w="100" w:type="dxa"/>
              <w:bottom w:w="100" w:type="dxa"/>
              <w:right w:w="100" w:type="dxa"/>
            </w:tcMar>
          </w:tcPr>
          <w:p w14:paraId="67547EC5" w14:textId="77777777" w:rsidR="006E391E" w:rsidRDefault="004D3B81">
            <w:pPr>
              <w:rPr>
                <w:b/>
              </w:rPr>
            </w:pPr>
            <w:r>
              <w:rPr>
                <w:b/>
              </w:rPr>
              <w:t>Get Processes Snapshot</w:t>
            </w:r>
          </w:p>
        </w:tc>
        <w:tc>
          <w:tcPr>
            <w:tcW w:w="5760" w:type="dxa"/>
            <w:shd w:val="clear" w:color="auto" w:fill="FFFFFF"/>
            <w:tcMar>
              <w:top w:w="100" w:type="dxa"/>
              <w:left w:w="100" w:type="dxa"/>
              <w:bottom w:w="100" w:type="dxa"/>
              <w:right w:w="100" w:type="dxa"/>
            </w:tcMar>
          </w:tcPr>
          <w:p w14:paraId="2F903631" w14:textId="77777777" w:rsidR="006E391E" w:rsidRDefault="004D3B81">
            <w:r>
              <w:t>Specifies the defined action of getting the processes snapshot.</w:t>
            </w:r>
          </w:p>
        </w:tc>
      </w:tr>
      <w:tr w:rsidR="006E391E" w14:paraId="61CC2342" w14:textId="77777777" w:rsidTr="008D24FB">
        <w:trPr>
          <w:jc w:val="center"/>
        </w:trPr>
        <w:tc>
          <w:tcPr>
            <w:tcW w:w="3600" w:type="dxa"/>
            <w:shd w:val="clear" w:color="auto" w:fill="FFFFFF"/>
            <w:tcMar>
              <w:top w:w="100" w:type="dxa"/>
              <w:left w:w="100" w:type="dxa"/>
              <w:bottom w:w="100" w:type="dxa"/>
              <w:right w:w="100" w:type="dxa"/>
            </w:tcMar>
          </w:tcPr>
          <w:p w14:paraId="07D45B0B" w14:textId="77777777" w:rsidR="006E391E" w:rsidRDefault="004D3B81">
            <w:pPr>
              <w:rPr>
                <w:b/>
              </w:rPr>
            </w:pPr>
            <w:r>
              <w:rPr>
                <w:b/>
              </w:rPr>
              <w:t>Get Registry Key Attributes</w:t>
            </w:r>
          </w:p>
        </w:tc>
        <w:tc>
          <w:tcPr>
            <w:tcW w:w="5760" w:type="dxa"/>
            <w:shd w:val="clear" w:color="auto" w:fill="FFFFFF"/>
            <w:tcMar>
              <w:top w:w="100" w:type="dxa"/>
              <w:left w:w="100" w:type="dxa"/>
              <w:bottom w:w="100" w:type="dxa"/>
              <w:right w:w="100" w:type="dxa"/>
            </w:tcMar>
          </w:tcPr>
          <w:p w14:paraId="78B5640C" w14:textId="77777777" w:rsidR="006E391E" w:rsidRDefault="004D3B81">
            <w:r>
              <w:t>Specifies the defined action of getting the attributes of a registry key.</w:t>
            </w:r>
          </w:p>
        </w:tc>
      </w:tr>
      <w:tr w:rsidR="006E391E" w14:paraId="344C0FC1" w14:textId="77777777" w:rsidTr="008D24FB">
        <w:trPr>
          <w:jc w:val="center"/>
        </w:trPr>
        <w:tc>
          <w:tcPr>
            <w:tcW w:w="3600" w:type="dxa"/>
            <w:shd w:val="clear" w:color="auto" w:fill="FFFFFF"/>
            <w:tcMar>
              <w:top w:w="100" w:type="dxa"/>
              <w:left w:w="100" w:type="dxa"/>
              <w:bottom w:w="100" w:type="dxa"/>
              <w:right w:w="100" w:type="dxa"/>
            </w:tcMar>
          </w:tcPr>
          <w:p w14:paraId="6F718167" w14:textId="77777777" w:rsidR="006E391E" w:rsidRDefault="004D3B81">
            <w:pPr>
              <w:rPr>
                <w:b/>
              </w:rPr>
            </w:pPr>
            <w:r>
              <w:rPr>
                <w:b/>
              </w:rPr>
              <w:t>Get Service Status</w:t>
            </w:r>
          </w:p>
        </w:tc>
        <w:tc>
          <w:tcPr>
            <w:tcW w:w="5760" w:type="dxa"/>
            <w:shd w:val="clear" w:color="auto" w:fill="FFFFFF"/>
            <w:tcMar>
              <w:top w:w="100" w:type="dxa"/>
              <w:left w:w="100" w:type="dxa"/>
              <w:bottom w:w="100" w:type="dxa"/>
              <w:right w:w="100" w:type="dxa"/>
            </w:tcMar>
          </w:tcPr>
          <w:p w14:paraId="707E31DE" w14:textId="77777777" w:rsidR="006E391E" w:rsidRDefault="004D3B81">
            <w:r>
              <w:t>Specifies the defined action of getting the service status.</w:t>
            </w:r>
          </w:p>
        </w:tc>
      </w:tr>
      <w:tr w:rsidR="006E391E" w14:paraId="4A378912" w14:textId="77777777" w:rsidTr="008D24FB">
        <w:trPr>
          <w:jc w:val="center"/>
        </w:trPr>
        <w:tc>
          <w:tcPr>
            <w:tcW w:w="3600" w:type="dxa"/>
            <w:shd w:val="clear" w:color="auto" w:fill="FFFFFF"/>
            <w:tcMar>
              <w:top w:w="100" w:type="dxa"/>
              <w:left w:w="100" w:type="dxa"/>
              <w:bottom w:w="100" w:type="dxa"/>
              <w:right w:w="100" w:type="dxa"/>
            </w:tcMar>
          </w:tcPr>
          <w:p w14:paraId="65052D90" w14:textId="77777777" w:rsidR="006E391E" w:rsidRDefault="004D3B81">
            <w:pPr>
              <w:rPr>
                <w:b/>
              </w:rPr>
            </w:pPr>
            <w:r>
              <w:rPr>
                <w:b/>
              </w:rPr>
              <w:t>Get System Global Flags</w:t>
            </w:r>
          </w:p>
        </w:tc>
        <w:tc>
          <w:tcPr>
            <w:tcW w:w="5760" w:type="dxa"/>
            <w:shd w:val="clear" w:color="auto" w:fill="FFFFFF"/>
            <w:tcMar>
              <w:top w:w="100" w:type="dxa"/>
              <w:left w:w="100" w:type="dxa"/>
              <w:bottom w:w="100" w:type="dxa"/>
              <w:right w:w="100" w:type="dxa"/>
            </w:tcMar>
          </w:tcPr>
          <w:p w14:paraId="12B1CDF9" w14:textId="77777777" w:rsidR="006E391E" w:rsidRDefault="004D3B81">
            <w:r>
              <w:t>Specifies the defined action of getting the system global flags.</w:t>
            </w:r>
          </w:p>
        </w:tc>
      </w:tr>
      <w:tr w:rsidR="006E391E" w14:paraId="6625251D" w14:textId="77777777" w:rsidTr="008D24FB">
        <w:trPr>
          <w:jc w:val="center"/>
        </w:trPr>
        <w:tc>
          <w:tcPr>
            <w:tcW w:w="3600" w:type="dxa"/>
            <w:shd w:val="clear" w:color="auto" w:fill="FFFFFF"/>
            <w:tcMar>
              <w:top w:w="100" w:type="dxa"/>
              <w:left w:w="100" w:type="dxa"/>
              <w:bottom w:w="100" w:type="dxa"/>
              <w:right w:w="100" w:type="dxa"/>
            </w:tcMar>
          </w:tcPr>
          <w:p w14:paraId="4F92598B" w14:textId="77777777" w:rsidR="006E391E" w:rsidRDefault="004D3B81">
            <w:pPr>
              <w:rPr>
                <w:b/>
              </w:rPr>
            </w:pPr>
            <w:r>
              <w:rPr>
                <w:b/>
              </w:rPr>
              <w:t>Get System Local Time</w:t>
            </w:r>
          </w:p>
        </w:tc>
        <w:tc>
          <w:tcPr>
            <w:tcW w:w="5760" w:type="dxa"/>
            <w:shd w:val="clear" w:color="auto" w:fill="FFFFFF"/>
            <w:tcMar>
              <w:top w:w="100" w:type="dxa"/>
              <w:left w:w="100" w:type="dxa"/>
              <w:bottom w:w="100" w:type="dxa"/>
              <w:right w:w="100" w:type="dxa"/>
            </w:tcMar>
          </w:tcPr>
          <w:p w14:paraId="3C8219D0" w14:textId="77777777" w:rsidR="006E391E" w:rsidRDefault="004D3B81">
            <w:r>
              <w:t>Specifies the defined action of getting the local time on a system.</w:t>
            </w:r>
          </w:p>
        </w:tc>
      </w:tr>
      <w:tr w:rsidR="006E391E" w14:paraId="400D049C" w14:textId="77777777" w:rsidTr="008D24FB">
        <w:trPr>
          <w:jc w:val="center"/>
        </w:trPr>
        <w:tc>
          <w:tcPr>
            <w:tcW w:w="3600" w:type="dxa"/>
            <w:shd w:val="clear" w:color="auto" w:fill="FFFFFF"/>
            <w:tcMar>
              <w:top w:w="100" w:type="dxa"/>
              <w:left w:w="100" w:type="dxa"/>
              <w:bottom w:w="100" w:type="dxa"/>
              <w:right w:w="100" w:type="dxa"/>
            </w:tcMar>
          </w:tcPr>
          <w:p w14:paraId="3A0DC099" w14:textId="77777777" w:rsidR="006E391E" w:rsidRDefault="004D3B81">
            <w:pPr>
              <w:rPr>
                <w:b/>
              </w:rPr>
            </w:pPr>
            <w:r>
              <w:rPr>
                <w:b/>
              </w:rPr>
              <w:t>Get System Host Name</w:t>
            </w:r>
          </w:p>
        </w:tc>
        <w:tc>
          <w:tcPr>
            <w:tcW w:w="5760" w:type="dxa"/>
            <w:shd w:val="clear" w:color="auto" w:fill="FFFFFF"/>
            <w:tcMar>
              <w:top w:w="100" w:type="dxa"/>
              <w:left w:w="100" w:type="dxa"/>
              <w:bottom w:w="100" w:type="dxa"/>
              <w:right w:w="100" w:type="dxa"/>
            </w:tcMar>
          </w:tcPr>
          <w:p w14:paraId="3CA2791C" w14:textId="77777777" w:rsidR="006E391E" w:rsidRDefault="004D3B81">
            <w:r>
              <w:t>Specifies the defined action of getting the system host name.</w:t>
            </w:r>
          </w:p>
        </w:tc>
      </w:tr>
      <w:tr w:rsidR="006E391E" w14:paraId="5700A264" w14:textId="77777777" w:rsidTr="008D24FB">
        <w:trPr>
          <w:jc w:val="center"/>
        </w:trPr>
        <w:tc>
          <w:tcPr>
            <w:tcW w:w="3600" w:type="dxa"/>
            <w:shd w:val="clear" w:color="auto" w:fill="FFFFFF"/>
            <w:tcMar>
              <w:top w:w="100" w:type="dxa"/>
              <w:left w:w="100" w:type="dxa"/>
              <w:bottom w:w="100" w:type="dxa"/>
              <w:right w:w="100" w:type="dxa"/>
            </w:tcMar>
          </w:tcPr>
          <w:p w14:paraId="4E769B8E" w14:textId="77777777" w:rsidR="006E391E" w:rsidRDefault="004D3B81">
            <w:pPr>
              <w:rPr>
                <w:b/>
              </w:rPr>
            </w:pPr>
            <w:r>
              <w:rPr>
                <w:b/>
              </w:rPr>
              <w:t>Get System NetBIOS Name</w:t>
            </w:r>
          </w:p>
        </w:tc>
        <w:tc>
          <w:tcPr>
            <w:tcW w:w="5760" w:type="dxa"/>
            <w:shd w:val="clear" w:color="auto" w:fill="FFFFFF"/>
            <w:tcMar>
              <w:top w:w="100" w:type="dxa"/>
              <w:left w:w="100" w:type="dxa"/>
              <w:bottom w:w="100" w:type="dxa"/>
              <w:right w:w="100" w:type="dxa"/>
            </w:tcMar>
          </w:tcPr>
          <w:p w14:paraId="373A69FB" w14:textId="77777777" w:rsidR="006E391E" w:rsidRDefault="004D3B81">
            <w:r>
              <w:t>Specifies the defined action of getting the NetBIOS name of a system.</w:t>
            </w:r>
          </w:p>
        </w:tc>
      </w:tr>
      <w:tr w:rsidR="006E391E" w14:paraId="7C5D98F3" w14:textId="77777777" w:rsidTr="008D24FB">
        <w:trPr>
          <w:jc w:val="center"/>
        </w:trPr>
        <w:tc>
          <w:tcPr>
            <w:tcW w:w="3600" w:type="dxa"/>
            <w:shd w:val="clear" w:color="auto" w:fill="FFFFFF"/>
            <w:tcMar>
              <w:top w:w="100" w:type="dxa"/>
              <w:left w:w="100" w:type="dxa"/>
              <w:bottom w:w="100" w:type="dxa"/>
              <w:right w:w="100" w:type="dxa"/>
            </w:tcMar>
          </w:tcPr>
          <w:p w14:paraId="4E62B8DC" w14:textId="77777777" w:rsidR="006E391E" w:rsidRDefault="004D3B81">
            <w:pPr>
              <w:rPr>
                <w:b/>
              </w:rPr>
            </w:pPr>
            <w:r>
              <w:rPr>
                <w:b/>
              </w:rPr>
              <w:t>Get System Network Parameters</w:t>
            </w:r>
          </w:p>
        </w:tc>
        <w:tc>
          <w:tcPr>
            <w:tcW w:w="5760" w:type="dxa"/>
            <w:shd w:val="clear" w:color="auto" w:fill="FFFFFF"/>
            <w:tcMar>
              <w:top w:w="100" w:type="dxa"/>
              <w:left w:w="100" w:type="dxa"/>
              <w:bottom w:w="100" w:type="dxa"/>
              <w:right w:w="100" w:type="dxa"/>
            </w:tcMar>
          </w:tcPr>
          <w:p w14:paraId="3C5AA44B" w14:textId="77777777" w:rsidR="006E391E" w:rsidRDefault="004D3B81">
            <w:r>
              <w:t>Specifies the defined action of getting the system network parameters.</w:t>
            </w:r>
          </w:p>
        </w:tc>
      </w:tr>
      <w:tr w:rsidR="006E391E" w14:paraId="5EA8F1F5" w14:textId="77777777" w:rsidTr="008D24FB">
        <w:trPr>
          <w:jc w:val="center"/>
        </w:trPr>
        <w:tc>
          <w:tcPr>
            <w:tcW w:w="3600" w:type="dxa"/>
            <w:shd w:val="clear" w:color="auto" w:fill="FFFFFF"/>
            <w:tcMar>
              <w:top w:w="100" w:type="dxa"/>
              <w:left w:w="100" w:type="dxa"/>
              <w:bottom w:w="100" w:type="dxa"/>
              <w:right w:w="100" w:type="dxa"/>
            </w:tcMar>
          </w:tcPr>
          <w:p w14:paraId="2DC19BF6" w14:textId="77777777" w:rsidR="006E391E" w:rsidRDefault="004D3B81">
            <w:pPr>
              <w:rPr>
                <w:b/>
              </w:rPr>
            </w:pPr>
            <w:r>
              <w:rPr>
                <w:b/>
              </w:rPr>
              <w:t>Get System Time</w:t>
            </w:r>
          </w:p>
        </w:tc>
        <w:tc>
          <w:tcPr>
            <w:tcW w:w="5760" w:type="dxa"/>
            <w:shd w:val="clear" w:color="auto" w:fill="FFFFFF"/>
            <w:tcMar>
              <w:top w:w="100" w:type="dxa"/>
              <w:left w:w="100" w:type="dxa"/>
              <w:bottom w:w="100" w:type="dxa"/>
              <w:right w:w="100" w:type="dxa"/>
            </w:tcMar>
          </w:tcPr>
          <w:p w14:paraId="7789059B" w14:textId="77777777" w:rsidR="006E391E" w:rsidRDefault="004D3B81">
            <w:r>
              <w:t>Specifies the defined action of getting the system time.</w:t>
            </w:r>
          </w:p>
        </w:tc>
      </w:tr>
      <w:tr w:rsidR="006E391E" w14:paraId="5957CBCC" w14:textId="77777777" w:rsidTr="008D24FB">
        <w:trPr>
          <w:jc w:val="center"/>
        </w:trPr>
        <w:tc>
          <w:tcPr>
            <w:tcW w:w="3600" w:type="dxa"/>
            <w:shd w:val="clear" w:color="auto" w:fill="FFFFFF"/>
            <w:tcMar>
              <w:top w:w="100" w:type="dxa"/>
              <w:left w:w="100" w:type="dxa"/>
              <w:bottom w:w="100" w:type="dxa"/>
              <w:right w:w="100" w:type="dxa"/>
            </w:tcMar>
          </w:tcPr>
          <w:p w14:paraId="12573E84" w14:textId="77777777" w:rsidR="006E391E" w:rsidRDefault="004D3B81">
            <w:pPr>
              <w:rPr>
                <w:b/>
              </w:rPr>
            </w:pPr>
            <w:r>
              <w:rPr>
                <w:b/>
              </w:rPr>
              <w:t>Get Thread Context</w:t>
            </w:r>
          </w:p>
        </w:tc>
        <w:tc>
          <w:tcPr>
            <w:tcW w:w="5760" w:type="dxa"/>
            <w:shd w:val="clear" w:color="auto" w:fill="FFFFFF"/>
            <w:tcMar>
              <w:top w:w="100" w:type="dxa"/>
              <w:left w:w="100" w:type="dxa"/>
              <w:bottom w:w="100" w:type="dxa"/>
              <w:right w:w="100" w:type="dxa"/>
            </w:tcMar>
          </w:tcPr>
          <w:p w14:paraId="380600C1" w14:textId="77777777" w:rsidR="006E391E" w:rsidRDefault="004D3B81">
            <w:r>
              <w:t>Specifies the defined action of getting the thread context.</w:t>
            </w:r>
          </w:p>
        </w:tc>
      </w:tr>
      <w:tr w:rsidR="006E391E" w14:paraId="40E7292F" w14:textId="77777777" w:rsidTr="008D24FB">
        <w:trPr>
          <w:jc w:val="center"/>
        </w:trPr>
        <w:tc>
          <w:tcPr>
            <w:tcW w:w="3600" w:type="dxa"/>
            <w:shd w:val="clear" w:color="auto" w:fill="FFFFFF"/>
            <w:tcMar>
              <w:top w:w="100" w:type="dxa"/>
              <w:left w:w="100" w:type="dxa"/>
              <w:bottom w:w="100" w:type="dxa"/>
              <w:right w:w="100" w:type="dxa"/>
            </w:tcMar>
          </w:tcPr>
          <w:p w14:paraId="1832293A" w14:textId="77777777" w:rsidR="006E391E" w:rsidRDefault="004D3B81">
            <w:pPr>
              <w:rPr>
                <w:b/>
              </w:rPr>
            </w:pPr>
            <w:r>
              <w:rPr>
                <w:b/>
              </w:rPr>
              <w:t>Get Thread Username</w:t>
            </w:r>
          </w:p>
        </w:tc>
        <w:tc>
          <w:tcPr>
            <w:tcW w:w="5760" w:type="dxa"/>
            <w:shd w:val="clear" w:color="auto" w:fill="FFFFFF"/>
            <w:tcMar>
              <w:top w:w="100" w:type="dxa"/>
              <w:left w:w="100" w:type="dxa"/>
              <w:bottom w:w="100" w:type="dxa"/>
              <w:right w:w="100" w:type="dxa"/>
            </w:tcMar>
          </w:tcPr>
          <w:p w14:paraId="576460EC" w14:textId="77777777" w:rsidR="006E391E" w:rsidRDefault="004D3B81">
            <w:r>
              <w:t>Specifies the defined action of getting the thread username.</w:t>
            </w:r>
          </w:p>
        </w:tc>
      </w:tr>
      <w:tr w:rsidR="006E391E" w14:paraId="7E52291E" w14:textId="77777777" w:rsidTr="008D24FB">
        <w:trPr>
          <w:jc w:val="center"/>
        </w:trPr>
        <w:tc>
          <w:tcPr>
            <w:tcW w:w="3600" w:type="dxa"/>
            <w:shd w:val="clear" w:color="auto" w:fill="FFFFFF"/>
            <w:tcMar>
              <w:top w:w="100" w:type="dxa"/>
              <w:left w:w="100" w:type="dxa"/>
              <w:bottom w:w="100" w:type="dxa"/>
              <w:right w:w="100" w:type="dxa"/>
            </w:tcMar>
          </w:tcPr>
          <w:p w14:paraId="7F23B5AE" w14:textId="77777777" w:rsidR="006E391E" w:rsidRDefault="004D3B81">
            <w:pPr>
              <w:rPr>
                <w:b/>
              </w:rPr>
            </w:pPr>
            <w:r>
              <w:rPr>
                <w:b/>
              </w:rPr>
              <w:t>Get User Attributes</w:t>
            </w:r>
          </w:p>
        </w:tc>
        <w:tc>
          <w:tcPr>
            <w:tcW w:w="5760" w:type="dxa"/>
            <w:shd w:val="clear" w:color="auto" w:fill="FFFFFF"/>
            <w:tcMar>
              <w:top w:w="100" w:type="dxa"/>
              <w:left w:w="100" w:type="dxa"/>
              <w:bottom w:w="100" w:type="dxa"/>
              <w:right w:w="100" w:type="dxa"/>
            </w:tcMar>
          </w:tcPr>
          <w:p w14:paraId="17FDCA9A" w14:textId="77777777" w:rsidR="006E391E" w:rsidRDefault="004D3B81">
            <w:r>
              <w:t>Specifies the defined action of getting the attributes of a user.</w:t>
            </w:r>
          </w:p>
        </w:tc>
      </w:tr>
      <w:tr w:rsidR="006E391E" w14:paraId="24FCE9A4" w14:textId="77777777" w:rsidTr="008D24FB">
        <w:trPr>
          <w:jc w:val="center"/>
        </w:trPr>
        <w:tc>
          <w:tcPr>
            <w:tcW w:w="3600" w:type="dxa"/>
            <w:shd w:val="clear" w:color="auto" w:fill="FFFFFF"/>
            <w:tcMar>
              <w:top w:w="100" w:type="dxa"/>
              <w:left w:w="100" w:type="dxa"/>
              <w:bottom w:w="100" w:type="dxa"/>
              <w:right w:w="100" w:type="dxa"/>
            </w:tcMar>
          </w:tcPr>
          <w:p w14:paraId="3100666D" w14:textId="77777777" w:rsidR="006E391E" w:rsidRDefault="004D3B81">
            <w:pPr>
              <w:rPr>
                <w:b/>
              </w:rPr>
            </w:pPr>
            <w:r>
              <w:rPr>
                <w:b/>
              </w:rPr>
              <w:t>Get Username</w:t>
            </w:r>
          </w:p>
        </w:tc>
        <w:tc>
          <w:tcPr>
            <w:tcW w:w="5760" w:type="dxa"/>
            <w:shd w:val="clear" w:color="auto" w:fill="FFFFFF"/>
            <w:tcMar>
              <w:top w:w="100" w:type="dxa"/>
              <w:left w:w="100" w:type="dxa"/>
              <w:bottom w:w="100" w:type="dxa"/>
              <w:right w:w="100" w:type="dxa"/>
            </w:tcMar>
          </w:tcPr>
          <w:p w14:paraId="77662741" w14:textId="77777777" w:rsidR="006E391E" w:rsidRDefault="004D3B81">
            <w:r>
              <w:t>Specifies the defined action of getting a username.</w:t>
            </w:r>
          </w:p>
        </w:tc>
      </w:tr>
      <w:tr w:rsidR="006E391E" w14:paraId="561855B1" w14:textId="77777777" w:rsidTr="008D24FB">
        <w:trPr>
          <w:jc w:val="center"/>
        </w:trPr>
        <w:tc>
          <w:tcPr>
            <w:tcW w:w="3600" w:type="dxa"/>
            <w:shd w:val="clear" w:color="auto" w:fill="FFFFFF"/>
            <w:tcMar>
              <w:top w:w="100" w:type="dxa"/>
              <w:left w:w="100" w:type="dxa"/>
              <w:bottom w:w="100" w:type="dxa"/>
              <w:right w:w="100" w:type="dxa"/>
            </w:tcMar>
          </w:tcPr>
          <w:p w14:paraId="159C0A54" w14:textId="77777777" w:rsidR="006E391E" w:rsidRDefault="004D3B81">
            <w:pPr>
              <w:rPr>
                <w:b/>
              </w:rPr>
            </w:pPr>
            <w:r>
              <w:rPr>
                <w:b/>
              </w:rPr>
              <w:t>Get Windows Directory</w:t>
            </w:r>
          </w:p>
        </w:tc>
        <w:tc>
          <w:tcPr>
            <w:tcW w:w="5760" w:type="dxa"/>
            <w:shd w:val="clear" w:color="auto" w:fill="FFFFFF"/>
            <w:tcMar>
              <w:top w:w="100" w:type="dxa"/>
              <w:left w:w="100" w:type="dxa"/>
              <w:bottom w:w="100" w:type="dxa"/>
              <w:right w:w="100" w:type="dxa"/>
            </w:tcMar>
          </w:tcPr>
          <w:p w14:paraId="1E44F283" w14:textId="2E450572" w:rsidR="006E391E" w:rsidRDefault="004D3B81">
            <w:r>
              <w:t>Specifies t</w:t>
            </w:r>
            <w:r w:rsidR="0036745C">
              <w:t>he defined action of getting a W</w:t>
            </w:r>
            <w:r>
              <w:t>indows directory.</w:t>
            </w:r>
          </w:p>
        </w:tc>
      </w:tr>
      <w:tr w:rsidR="006E391E" w14:paraId="20F55C3F" w14:textId="77777777" w:rsidTr="008D24FB">
        <w:trPr>
          <w:jc w:val="center"/>
        </w:trPr>
        <w:tc>
          <w:tcPr>
            <w:tcW w:w="3600" w:type="dxa"/>
            <w:shd w:val="clear" w:color="auto" w:fill="FFFFFF"/>
            <w:tcMar>
              <w:top w:w="100" w:type="dxa"/>
              <w:left w:w="100" w:type="dxa"/>
              <w:bottom w:w="100" w:type="dxa"/>
              <w:right w:w="100" w:type="dxa"/>
            </w:tcMar>
          </w:tcPr>
          <w:p w14:paraId="7E9C59CA" w14:textId="77777777" w:rsidR="006E391E" w:rsidRDefault="004D3B81">
            <w:pPr>
              <w:rPr>
                <w:b/>
              </w:rPr>
            </w:pPr>
            <w:r>
              <w:rPr>
                <w:b/>
              </w:rPr>
              <w:t>Get Windows System Directory</w:t>
            </w:r>
          </w:p>
        </w:tc>
        <w:tc>
          <w:tcPr>
            <w:tcW w:w="5760" w:type="dxa"/>
            <w:shd w:val="clear" w:color="auto" w:fill="FFFFFF"/>
            <w:tcMar>
              <w:top w:w="100" w:type="dxa"/>
              <w:left w:w="100" w:type="dxa"/>
              <w:bottom w:w="100" w:type="dxa"/>
              <w:right w:w="100" w:type="dxa"/>
            </w:tcMar>
          </w:tcPr>
          <w:p w14:paraId="4F2D8933" w14:textId="7A53C498" w:rsidR="006E391E" w:rsidRDefault="004D3B81" w:rsidP="0036745C">
            <w:r>
              <w:t xml:space="preserve">Specifies the defined action of getting a </w:t>
            </w:r>
            <w:r w:rsidR="0036745C">
              <w:t>W</w:t>
            </w:r>
            <w:r>
              <w:t>indows directory.</w:t>
            </w:r>
          </w:p>
        </w:tc>
      </w:tr>
      <w:tr w:rsidR="006E391E" w14:paraId="4D0AFFD4" w14:textId="77777777" w:rsidTr="008D24FB">
        <w:trPr>
          <w:jc w:val="center"/>
        </w:trPr>
        <w:tc>
          <w:tcPr>
            <w:tcW w:w="3600" w:type="dxa"/>
            <w:shd w:val="clear" w:color="auto" w:fill="FFFFFF"/>
            <w:tcMar>
              <w:top w:w="100" w:type="dxa"/>
              <w:left w:w="100" w:type="dxa"/>
              <w:bottom w:w="100" w:type="dxa"/>
              <w:right w:w="100" w:type="dxa"/>
            </w:tcMar>
          </w:tcPr>
          <w:p w14:paraId="7FE093E1" w14:textId="77777777" w:rsidR="006E391E" w:rsidRDefault="004D3B81">
            <w:pPr>
              <w:rPr>
                <w:b/>
              </w:rPr>
            </w:pPr>
            <w:r>
              <w:rPr>
                <w:b/>
              </w:rPr>
              <w:t>Get Windows Temporary Files Directory</w:t>
            </w:r>
          </w:p>
        </w:tc>
        <w:tc>
          <w:tcPr>
            <w:tcW w:w="5760" w:type="dxa"/>
            <w:shd w:val="clear" w:color="auto" w:fill="FFFFFF"/>
            <w:tcMar>
              <w:top w:w="100" w:type="dxa"/>
              <w:left w:w="100" w:type="dxa"/>
              <w:bottom w:w="100" w:type="dxa"/>
              <w:right w:w="100" w:type="dxa"/>
            </w:tcMar>
          </w:tcPr>
          <w:p w14:paraId="65962B60" w14:textId="126FB634" w:rsidR="006E391E" w:rsidRDefault="004D3B81" w:rsidP="003C1992">
            <w:r>
              <w:t xml:space="preserve">Specifies the defined action of getting the Windows </w:t>
            </w:r>
            <w:r w:rsidR="003C1992">
              <w:t>temporary files directory</w:t>
            </w:r>
            <w:r>
              <w:t>.</w:t>
            </w:r>
          </w:p>
        </w:tc>
      </w:tr>
      <w:tr w:rsidR="006E391E" w14:paraId="348E7FE9" w14:textId="77777777" w:rsidTr="008D24FB">
        <w:trPr>
          <w:jc w:val="center"/>
        </w:trPr>
        <w:tc>
          <w:tcPr>
            <w:tcW w:w="3600" w:type="dxa"/>
            <w:shd w:val="clear" w:color="auto" w:fill="FFFFFF"/>
            <w:tcMar>
              <w:top w:w="100" w:type="dxa"/>
              <w:left w:w="100" w:type="dxa"/>
              <w:bottom w:w="100" w:type="dxa"/>
              <w:right w:w="100" w:type="dxa"/>
            </w:tcMar>
          </w:tcPr>
          <w:p w14:paraId="3A054ED1" w14:textId="77777777" w:rsidR="006E391E" w:rsidRDefault="004D3B81">
            <w:pPr>
              <w:rPr>
                <w:b/>
              </w:rPr>
            </w:pPr>
            <w:r>
              <w:rPr>
                <w:b/>
              </w:rPr>
              <w:t>Hide Window</w:t>
            </w:r>
          </w:p>
        </w:tc>
        <w:tc>
          <w:tcPr>
            <w:tcW w:w="5760" w:type="dxa"/>
            <w:shd w:val="clear" w:color="auto" w:fill="FFFFFF"/>
            <w:tcMar>
              <w:top w:w="100" w:type="dxa"/>
              <w:left w:w="100" w:type="dxa"/>
              <w:bottom w:w="100" w:type="dxa"/>
              <w:right w:w="100" w:type="dxa"/>
            </w:tcMar>
          </w:tcPr>
          <w:p w14:paraId="78AD89DB" w14:textId="77777777" w:rsidR="006E391E" w:rsidRDefault="004D3B81">
            <w:r>
              <w:t>Specifies the defined action of hiding a window.</w:t>
            </w:r>
          </w:p>
        </w:tc>
      </w:tr>
      <w:tr w:rsidR="006E391E" w14:paraId="1818CB59" w14:textId="77777777" w:rsidTr="008D24FB">
        <w:trPr>
          <w:jc w:val="center"/>
        </w:trPr>
        <w:tc>
          <w:tcPr>
            <w:tcW w:w="3600" w:type="dxa"/>
            <w:shd w:val="clear" w:color="auto" w:fill="FFFFFF"/>
            <w:tcMar>
              <w:top w:w="100" w:type="dxa"/>
              <w:left w:w="100" w:type="dxa"/>
              <w:bottom w:w="100" w:type="dxa"/>
              <w:right w:w="100" w:type="dxa"/>
            </w:tcMar>
          </w:tcPr>
          <w:p w14:paraId="59CDD01B" w14:textId="77777777" w:rsidR="006E391E" w:rsidRDefault="004D3B81">
            <w:pPr>
              <w:rPr>
                <w:b/>
              </w:rPr>
            </w:pPr>
            <w:r>
              <w:rPr>
                <w:b/>
              </w:rPr>
              <w:t>Impersonate Process</w:t>
            </w:r>
          </w:p>
        </w:tc>
        <w:tc>
          <w:tcPr>
            <w:tcW w:w="5760" w:type="dxa"/>
            <w:shd w:val="clear" w:color="auto" w:fill="FFFFFF"/>
            <w:tcMar>
              <w:top w:w="100" w:type="dxa"/>
              <w:left w:w="100" w:type="dxa"/>
              <w:bottom w:w="100" w:type="dxa"/>
              <w:right w:w="100" w:type="dxa"/>
            </w:tcMar>
          </w:tcPr>
          <w:p w14:paraId="47B57A11" w14:textId="77777777" w:rsidR="006E391E" w:rsidRDefault="004D3B81">
            <w:r>
              <w:t>Specifies the defined action of impersonating a process.</w:t>
            </w:r>
          </w:p>
        </w:tc>
      </w:tr>
      <w:tr w:rsidR="006E391E" w14:paraId="4CA0C7FE" w14:textId="77777777" w:rsidTr="008D24FB">
        <w:trPr>
          <w:jc w:val="center"/>
        </w:trPr>
        <w:tc>
          <w:tcPr>
            <w:tcW w:w="3600" w:type="dxa"/>
            <w:shd w:val="clear" w:color="auto" w:fill="FFFFFF"/>
            <w:tcMar>
              <w:top w:w="100" w:type="dxa"/>
              <w:left w:w="100" w:type="dxa"/>
              <w:bottom w:w="100" w:type="dxa"/>
              <w:right w:w="100" w:type="dxa"/>
            </w:tcMar>
          </w:tcPr>
          <w:p w14:paraId="0A3DE1C3" w14:textId="77777777" w:rsidR="006E391E" w:rsidRDefault="004D3B81">
            <w:pPr>
              <w:rPr>
                <w:b/>
              </w:rPr>
            </w:pPr>
            <w:r>
              <w:rPr>
                <w:b/>
              </w:rPr>
              <w:t>Impersonate Thread</w:t>
            </w:r>
          </w:p>
        </w:tc>
        <w:tc>
          <w:tcPr>
            <w:tcW w:w="5760" w:type="dxa"/>
            <w:shd w:val="clear" w:color="auto" w:fill="FFFFFF"/>
            <w:tcMar>
              <w:top w:w="100" w:type="dxa"/>
              <w:left w:w="100" w:type="dxa"/>
              <w:bottom w:w="100" w:type="dxa"/>
              <w:right w:w="100" w:type="dxa"/>
            </w:tcMar>
          </w:tcPr>
          <w:p w14:paraId="030AB3CF" w14:textId="77777777" w:rsidR="006E391E" w:rsidRDefault="004D3B81">
            <w:r>
              <w:t>Specifies the defined action of impersonating a thread.</w:t>
            </w:r>
          </w:p>
        </w:tc>
      </w:tr>
      <w:tr w:rsidR="006E391E" w14:paraId="743060C8" w14:textId="77777777" w:rsidTr="008D24FB">
        <w:trPr>
          <w:jc w:val="center"/>
        </w:trPr>
        <w:tc>
          <w:tcPr>
            <w:tcW w:w="3600" w:type="dxa"/>
            <w:shd w:val="clear" w:color="auto" w:fill="FFFFFF"/>
            <w:tcMar>
              <w:top w:w="100" w:type="dxa"/>
              <w:left w:w="100" w:type="dxa"/>
              <w:bottom w:w="100" w:type="dxa"/>
              <w:right w:w="100" w:type="dxa"/>
            </w:tcMar>
          </w:tcPr>
          <w:p w14:paraId="4F25332B" w14:textId="77777777" w:rsidR="006E391E" w:rsidRDefault="004D3B81">
            <w:pPr>
              <w:rPr>
                <w:b/>
              </w:rPr>
            </w:pPr>
            <w:r>
              <w:rPr>
                <w:b/>
              </w:rPr>
              <w:t>Inject Memory Page</w:t>
            </w:r>
          </w:p>
        </w:tc>
        <w:tc>
          <w:tcPr>
            <w:tcW w:w="5760" w:type="dxa"/>
            <w:shd w:val="clear" w:color="auto" w:fill="FFFFFF"/>
            <w:tcMar>
              <w:top w:w="100" w:type="dxa"/>
              <w:left w:w="100" w:type="dxa"/>
              <w:bottom w:w="100" w:type="dxa"/>
              <w:right w:w="100" w:type="dxa"/>
            </w:tcMar>
          </w:tcPr>
          <w:p w14:paraId="6128C592" w14:textId="77777777" w:rsidR="006E391E" w:rsidRDefault="004D3B81">
            <w:r>
              <w:t>Specifies the defined action of injecting a memory page into a process.</w:t>
            </w:r>
          </w:p>
        </w:tc>
      </w:tr>
      <w:tr w:rsidR="006E391E" w14:paraId="0507C784" w14:textId="77777777" w:rsidTr="008D24FB">
        <w:trPr>
          <w:jc w:val="center"/>
        </w:trPr>
        <w:tc>
          <w:tcPr>
            <w:tcW w:w="3600" w:type="dxa"/>
            <w:shd w:val="clear" w:color="auto" w:fill="FFFFFF"/>
            <w:tcMar>
              <w:top w:w="100" w:type="dxa"/>
              <w:left w:w="100" w:type="dxa"/>
              <w:bottom w:w="100" w:type="dxa"/>
              <w:right w:w="100" w:type="dxa"/>
            </w:tcMar>
          </w:tcPr>
          <w:p w14:paraId="7EFDC453" w14:textId="77777777" w:rsidR="006E391E" w:rsidRDefault="004D3B81">
            <w:pPr>
              <w:rPr>
                <w:b/>
              </w:rPr>
            </w:pPr>
            <w:r>
              <w:rPr>
                <w:b/>
              </w:rPr>
              <w:t>Kill Process</w:t>
            </w:r>
          </w:p>
        </w:tc>
        <w:tc>
          <w:tcPr>
            <w:tcW w:w="5760" w:type="dxa"/>
            <w:shd w:val="clear" w:color="auto" w:fill="FFFFFF"/>
            <w:tcMar>
              <w:top w:w="100" w:type="dxa"/>
              <w:left w:w="100" w:type="dxa"/>
              <w:bottom w:w="100" w:type="dxa"/>
              <w:right w:w="100" w:type="dxa"/>
            </w:tcMar>
          </w:tcPr>
          <w:p w14:paraId="6861A51A" w14:textId="77777777" w:rsidR="006E391E" w:rsidRDefault="004D3B81">
            <w:r>
              <w:t>Specifies the defined action of killing a process.</w:t>
            </w:r>
          </w:p>
        </w:tc>
      </w:tr>
      <w:tr w:rsidR="006E391E" w14:paraId="27A0D3E3" w14:textId="77777777" w:rsidTr="008D24FB">
        <w:trPr>
          <w:jc w:val="center"/>
        </w:trPr>
        <w:tc>
          <w:tcPr>
            <w:tcW w:w="3600" w:type="dxa"/>
            <w:shd w:val="clear" w:color="auto" w:fill="FFFFFF"/>
            <w:tcMar>
              <w:top w:w="100" w:type="dxa"/>
              <w:left w:w="100" w:type="dxa"/>
              <w:bottom w:w="100" w:type="dxa"/>
              <w:right w:w="100" w:type="dxa"/>
            </w:tcMar>
          </w:tcPr>
          <w:p w14:paraId="167DCA1A" w14:textId="77777777" w:rsidR="006E391E" w:rsidRDefault="004D3B81">
            <w:pPr>
              <w:rPr>
                <w:b/>
              </w:rPr>
            </w:pPr>
            <w:r>
              <w:rPr>
                <w:b/>
              </w:rPr>
              <w:lastRenderedPageBreak/>
              <w:t>Kill Thread</w:t>
            </w:r>
          </w:p>
        </w:tc>
        <w:tc>
          <w:tcPr>
            <w:tcW w:w="5760" w:type="dxa"/>
            <w:shd w:val="clear" w:color="auto" w:fill="FFFFFF"/>
            <w:tcMar>
              <w:top w:w="100" w:type="dxa"/>
              <w:left w:w="100" w:type="dxa"/>
              <w:bottom w:w="100" w:type="dxa"/>
              <w:right w:w="100" w:type="dxa"/>
            </w:tcMar>
          </w:tcPr>
          <w:p w14:paraId="72BF154B" w14:textId="77777777" w:rsidR="006E391E" w:rsidRDefault="004D3B81">
            <w:r>
              <w:t>Specifies the defined action of killing a thread.</w:t>
            </w:r>
          </w:p>
        </w:tc>
      </w:tr>
      <w:tr w:rsidR="006E391E" w14:paraId="1269130A" w14:textId="77777777" w:rsidTr="008D24FB">
        <w:trPr>
          <w:jc w:val="center"/>
        </w:trPr>
        <w:tc>
          <w:tcPr>
            <w:tcW w:w="3600" w:type="dxa"/>
            <w:shd w:val="clear" w:color="auto" w:fill="FFFFFF"/>
            <w:tcMar>
              <w:top w:w="100" w:type="dxa"/>
              <w:left w:w="100" w:type="dxa"/>
              <w:bottom w:w="100" w:type="dxa"/>
              <w:right w:w="100" w:type="dxa"/>
            </w:tcMar>
          </w:tcPr>
          <w:p w14:paraId="5FED65D5" w14:textId="77777777" w:rsidR="006E391E" w:rsidRDefault="004D3B81">
            <w:pPr>
              <w:rPr>
                <w:b/>
              </w:rPr>
            </w:pPr>
            <w:r>
              <w:rPr>
                <w:b/>
              </w:rPr>
              <w:t>Kill Window</w:t>
            </w:r>
          </w:p>
        </w:tc>
        <w:tc>
          <w:tcPr>
            <w:tcW w:w="5760" w:type="dxa"/>
            <w:shd w:val="clear" w:color="auto" w:fill="FFFFFF"/>
            <w:tcMar>
              <w:top w:w="100" w:type="dxa"/>
              <w:left w:w="100" w:type="dxa"/>
              <w:bottom w:w="100" w:type="dxa"/>
              <w:right w:w="100" w:type="dxa"/>
            </w:tcMar>
          </w:tcPr>
          <w:p w14:paraId="31688953" w14:textId="77777777" w:rsidR="006E391E" w:rsidRDefault="004D3B81">
            <w:r>
              <w:t>Specifies the defined action of killing a window.</w:t>
            </w:r>
          </w:p>
        </w:tc>
      </w:tr>
      <w:tr w:rsidR="006E391E" w14:paraId="3B63E183" w14:textId="77777777" w:rsidTr="008D24FB">
        <w:trPr>
          <w:jc w:val="center"/>
        </w:trPr>
        <w:tc>
          <w:tcPr>
            <w:tcW w:w="3600" w:type="dxa"/>
            <w:shd w:val="clear" w:color="auto" w:fill="FFFFFF"/>
            <w:tcMar>
              <w:top w:w="100" w:type="dxa"/>
              <w:left w:w="100" w:type="dxa"/>
              <w:bottom w:w="100" w:type="dxa"/>
              <w:right w:w="100" w:type="dxa"/>
            </w:tcMar>
          </w:tcPr>
          <w:p w14:paraId="640C30F6" w14:textId="77777777" w:rsidR="006E391E" w:rsidRDefault="004D3B81">
            <w:pPr>
              <w:rPr>
                <w:b/>
              </w:rPr>
            </w:pPr>
            <w:r>
              <w:rPr>
                <w:b/>
              </w:rPr>
              <w:t>Listen on Port</w:t>
            </w:r>
          </w:p>
        </w:tc>
        <w:tc>
          <w:tcPr>
            <w:tcW w:w="5760" w:type="dxa"/>
            <w:shd w:val="clear" w:color="auto" w:fill="FFFFFF"/>
            <w:tcMar>
              <w:top w:w="100" w:type="dxa"/>
              <w:left w:w="100" w:type="dxa"/>
              <w:bottom w:w="100" w:type="dxa"/>
              <w:right w:w="100" w:type="dxa"/>
            </w:tcMar>
          </w:tcPr>
          <w:p w14:paraId="42BF2E66" w14:textId="77777777" w:rsidR="006E391E" w:rsidRDefault="004D3B81">
            <w:r>
              <w:t>Specifies the defined action of listening on a specific port.</w:t>
            </w:r>
          </w:p>
        </w:tc>
      </w:tr>
      <w:tr w:rsidR="006E391E" w14:paraId="7C9A6764" w14:textId="77777777" w:rsidTr="008D24FB">
        <w:trPr>
          <w:jc w:val="center"/>
        </w:trPr>
        <w:tc>
          <w:tcPr>
            <w:tcW w:w="3600" w:type="dxa"/>
            <w:shd w:val="clear" w:color="auto" w:fill="FFFFFF"/>
            <w:tcMar>
              <w:top w:w="100" w:type="dxa"/>
              <w:left w:w="100" w:type="dxa"/>
              <w:bottom w:w="100" w:type="dxa"/>
              <w:right w:w="100" w:type="dxa"/>
            </w:tcMar>
          </w:tcPr>
          <w:p w14:paraId="01CF2BFF" w14:textId="77777777" w:rsidR="006E391E" w:rsidRDefault="004D3B81">
            <w:pPr>
              <w:rPr>
                <w:b/>
              </w:rPr>
            </w:pPr>
            <w:r>
              <w:rPr>
                <w:b/>
              </w:rPr>
              <w:t>Listen on Socket</w:t>
            </w:r>
          </w:p>
        </w:tc>
        <w:tc>
          <w:tcPr>
            <w:tcW w:w="5760" w:type="dxa"/>
            <w:shd w:val="clear" w:color="auto" w:fill="FFFFFF"/>
            <w:tcMar>
              <w:top w:w="100" w:type="dxa"/>
              <w:left w:w="100" w:type="dxa"/>
              <w:bottom w:w="100" w:type="dxa"/>
              <w:right w:w="100" w:type="dxa"/>
            </w:tcMar>
          </w:tcPr>
          <w:p w14:paraId="03D77B1B" w14:textId="77777777" w:rsidR="006E391E" w:rsidRDefault="004D3B81">
            <w:r>
              <w:t>Specifies the defined action of listening on a socket.</w:t>
            </w:r>
          </w:p>
        </w:tc>
      </w:tr>
      <w:tr w:rsidR="006E391E" w14:paraId="3EC2937D" w14:textId="77777777" w:rsidTr="008D24FB">
        <w:trPr>
          <w:jc w:val="center"/>
        </w:trPr>
        <w:tc>
          <w:tcPr>
            <w:tcW w:w="3600" w:type="dxa"/>
            <w:shd w:val="clear" w:color="auto" w:fill="FFFFFF"/>
            <w:tcMar>
              <w:top w:w="100" w:type="dxa"/>
              <w:left w:w="100" w:type="dxa"/>
              <w:bottom w:w="100" w:type="dxa"/>
              <w:right w:w="100" w:type="dxa"/>
            </w:tcMar>
          </w:tcPr>
          <w:p w14:paraId="4A7D5B15" w14:textId="77777777" w:rsidR="006E391E" w:rsidRDefault="004D3B81">
            <w:pPr>
              <w:rPr>
                <w:b/>
              </w:rPr>
            </w:pPr>
            <w:r>
              <w:rPr>
                <w:b/>
              </w:rPr>
              <w:t>Load and Call Driver</w:t>
            </w:r>
          </w:p>
        </w:tc>
        <w:tc>
          <w:tcPr>
            <w:tcW w:w="5760" w:type="dxa"/>
            <w:shd w:val="clear" w:color="auto" w:fill="FFFFFF"/>
            <w:tcMar>
              <w:top w:w="100" w:type="dxa"/>
              <w:left w:w="100" w:type="dxa"/>
              <w:bottom w:w="100" w:type="dxa"/>
              <w:right w:w="100" w:type="dxa"/>
            </w:tcMar>
          </w:tcPr>
          <w:p w14:paraId="461C179C" w14:textId="77777777" w:rsidR="006E391E" w:rsidRDefault="004D3B81">
            <w:r>
              <w:t>Specifies the defined action of loading and calling a driver.</w:t>
            </w:r>
          </w:p>
        </w:tc>
      </w:tr>
      <w:tr w:rsidR="006E391E" w14:paraId="1AB509B0" w14:textId="77777777" w:rsidTr="008D24FB">
        <w:trPr>
          <w:jc w:val="center"/>
        </w:trPr>
        <w:tc>
          <w:tcPr>
            <w:tcW w:w="3600" w:type="dxa"/>
            <w:shd w:val="clear" w:color="auto" w:fill="FFFFFF"/>
            <w:tcMar>
              <w:top w:w="100" w:type="dxa"/>
              <w:left w:w="100" w:type="dxa"/>
              <w:bottom w:w="100" w:type="dxa"/>
              <w:right w:w="100" w:type="dxa"/>
            </w:tcMar>
          </w:tcPr>
          <w:p w14:paraId="49A0F7C1" w14:textId="77777777" w:rsidR="006E391E" w:rsidRDefault="004D3B81">
            <w:pPr>
              <w:rPr>
                <w:b/>
              </w:rPr>
            </w:pPr>
            <w:r>
              <w:rPr>
                <w:b/>
              </w:rPr>
              <w:t>Load Driver</w:t>
            </w:r>
          </w:p>
        </w:tc>
        <w:tc>
          <w:tcPr>
            <w:tcW w:w="5760" w:type="dxa"/>
            <w:shd w:val="clear" w:color="auto" w:fill="FFFFFF"/>
            <w:tcMar>
              <w:top w:w="100" w:type="dxa"/>
              <w:left w:w="100" w:type="dxa"/>
              <w:bottom w:w="100" w:type="dxa"/>
              <w:right w:w="100" w:type="dxa"/>
            </w:tcMar>
          </w:tcPr>
          <w:p w14:paraId="3F4D7CAF" w14:textId="77777777" w:rsidR="006E391E" w:rsidRDefault="004D3B81">
            <w:r>
              <w:t>Specifies the defined action of loading a driver.</w:t>
            </w:r>
          </w:p>
        </w:tc>
      </w:tr>
      <w:tr w:rsidR="006E391E" w14:paraId="7C2CCDDD" w14:textId="77777777" w:rsidTr="008D24FB">
        <w:trPr>
          <w:jc w:val="center"/>
        </w:trPr>
        <w:tc>
          <w:tcPr>
            <w:tcW w:w="3600" w:type="dxa"/>
            <w:shd w:val="clear" w:color="auto" w:fill="FFFFFF"/>
            <w:tcMar>
              <w:top w:w="100" w:type="dxa"/>
              <w:left w:w="100" w:type="dxa"/>
              <w:bottom w:w="100" w:type="dxa"/>
              <w:right w:w="100" w:type="dxa"/>
            </w:tcMar>
          </w:tcPr>
          <w:p w14:paraId="2E415CB0" w14:textId="77777777" w:rsidR="006E391E" w:rsidRDefault="004D3B81">
            <w:pPr>
              <w:rPr>
                <w:b/>
              </w:rPr>
            </w:pPr>
            <w:r>
              <w:rPr>
                <w:b/>
              </w:rPr>
              <w:t>Load Library</w:t>
            </w:r>
          </w:p>
        </w:tc>
        <w:tc>
          <w:tcPr>
            <w:tcW w:w="5760" w:type="dxa"/>
            <w:shd w:val="clear" w:color="auto" w:fill="FFFFFF"/>
            <w:tcMar>
              <w:top w:w="100" w:type="dxa"/>
              <w:left w:w="100" w:type="dxa"/>
              <w:bottom w:w="100" w:type="dxa"/>
              <w:right w:w="100" w:type="dxa"/>
            </w:tcMar>
          </w:tcPr>
          <w:p w14:paraId="1C8D84D0" w14:textId="77777777" w:rsidR="006E391E" w:rsidRDefault="004D3B81">
            <w:r>
              <w:t>Specifies the defined action of loading a library.</w:t>
            </w:r>
          </w:p>
        </w:tc>
      </w:tr>
      <w:tr w:rsidR="006E391E" w14:paraId="4D9C6CAD" w14:textId="77777777" w:rsidTr="008D24FB">
        <w:trPr>
          <w:jc w:val="center"/>
        </w:trPr>
        <w:tc>
          <w:tcPr>
            <w:tcW w:w="3600" w:type="dxa"/>
            <w:shd w:val="clear" w:color="auto" w:fill="FFFFFF"/>
            <w:tcMar>
              <w:top w:w="100" w:type="dxa"/>
              <w:left w:w="100" w:type="dxa"/>
              <w:bottom w:w="100" w:type="dxa"/>
              <w:right w:w="100" w:type="dxa"/>
            </w:tcMar>
          </w:tcPr>
          <w:p w14:paraId="5DE2A13A" w14:textId="77777777" w:rsidR="006E391E" w:rsidRDefault="004D3B81">
            <w:pPr>
              <w:rPr>
                <w:b/>
              </w:rPr>
            </w:pPr>
            <w:r>
              <w:rPr>
                <w:b/>
              </w:rPr>
              <w:t>Load Module</w:t>
            </w:r>
          </w:p>
        </w:tc>
        <w:tc>
          <w:tcPr>
            <w:tcW w:w="5760" w:type="dxa"/>
            <w:shd w:val="clear" w:color="auto" w:fill="FFFFFF"/>
            <w:tcMar>
              <w:top w:w="100" w:type="dxa"/>
              <w:left w:w="100" w:type="dxa"/>
              <w:bottom w:w="100" w:type="dxa"/>
              <w:right w:w="100" w:type="dxa"/>
            </w:tcMar>
          </w:tcPr>
          <w:p w14:paraId="5A501758" w14:textId="77777777" w:rsidR="006E391E" w:rsidRDefault="004D3B81">
            <w:r>
              <w:t>Specifies the defined action of loading a module.</w:t>
            </w:r>
          </w:p>
        </w:tc>
      </w:tr>
      <w:tr w:rsidR="006E391E" w14:paraId="2DE6D0EF" w14:textId="77777777" w:rsidTr="008D24FB">
        <w:trPr>
          <w:jc w:val="center"/>
        </w:trPr>
        <w:tc>
          <w:tcPr>
            <w:tcW w:w="3600" w:type="dxa"/>
            <w:shd w:val="clear" w:color="auto" w:fill="FFFFFF"/>
            <w:tcMar>
              <w:top w:w="100" w:type="dxa"/>
              <w:left w:w="100" w:type="dxa"/>
              <w:bottom w:w="100" w:type="dxa"/>
              <w:right w:w="100" w:type="dxa"/>
            </w:tcMar>
          </w:tcPr>
          <w:p w14:paraId="0501FD4C" w14:textId="77777777" w:rsidR="006E391E" w:rsidRDefault="004D3B81">
            <w:pPr>
              <w:rPr>
                <w:b/>
              </w:rPr>
            </w:pPr>
            <w:r>
              <w:rPr>
                <w:b/>
              </w:rPr>
              <w:t>Lock File</w:t>
            </w:r>
          </w:p>
        </w:tc>
        <w:tc>
          <w:tcPr>
            <w:tcW w:w="5760" w:type="dxa"/>
            <w:shd w:val="clear" w:color="auto" w:fill="FFFFFF"/>
            <w:tcMar>
              <w:top w:w="100" w:type="dxa"/>
              <w:left w:w="100" w:type="dxa"/>
              <w:bottom w:w="100" w:type="dxa"/>
              <w:right w:w="100" w:type="dxa"/>
            </w:tcMar>
          </w:tcPr>
          <w:p w14:paraId="385EF4EC" w14:textId="77777777" w:rsidR="006E391E" w:rsidRDefault="004D3B81">
            <w:r>
              <w:t>Specifies the defined action of locking a file.</w:t>
            </w:r>
          </w:p>
        </w:tc>
      </w:tr>
      <w:tr w:rsidR="006E391E" w14:paraId="210EE0AE" w14:textId="77777777" w:rsidTr="008D24FB">
        <w:trPr>
          <w:jc w:val="center"/>
        </w:trPr>
        <w:tc>
          <w:tcPr>
            <w:tcW w:w="3600" w:type="dxa"/>
            <w:shd w:val="clear" w:color="auto" w:fill="FFFFFF"/>
            <w:tcMar>
              <w:top w:w="100" w:type="dxa"/>
              <w:left w:w="100" w:type="dxa"/>
              <w:bottom w:w="100" w:type="dxa"/>
              <w:right w:w="100" w:type="dxa"/>
            </w:tcMar>
          </w:tcPr>
          <w:p w14:paraId="0AEA3A71" w14:textId="77777777" w:rsidR="006E391E" w:rsidRDefault="004D3B81">
            <w:pPr>
              <w:rPr>
                <w:b/>
              </w:rPr>
            </w:pPr>
            <w:r>
              <w:rPr>
                <w:b/>
              </w:rPr>
              <w:t>Logon as User</w:t>
            </w:r>
          </w:p>
        </w:tc>
        <w:tc>
          <w:tcPr>
            <w:tcW w:w="5760" w:type="dxa"/>
            <w:shd w:val="clear" w:color="auto" w:fill="FFFFFF"/>
            <w:tcMar>
              <w:top w:w="100" w:type="dxa"/>
              <w:left w:w="100" w:type="dxa"/>
              <w:bottom w:w="100" w:type="dxa"/>
              <w:right w:w="100" w:type="dxa"/>
            </w:tcMar>
          </w:tcPr>
          <w:p w14:paraId="56D0BDD1" w14:textId="77777777" w:rsidR="006E391E" w:rsidRDefault="004D3B81">
            <w:r>
              <w:t>Specifies the defined action of logging on as a user.</w:t>
            </w:r>
          </w:p>
        </w:tc>
      </w:tr>
      <w:tr w:rsidR="006E391E" w14:paraId="2BA253AB" w14:textId="77777777" w:rsidTr="008D24FB">
        <w:trPr>
          <w:jc w:val="center"/>
        </w:trPr>
        <w:tc>
          <w:tcPr>
            <w:tcW w:w="3600" w:type="dxa"/>
            <w:shd w:val="clear" w:color="auto" w:fill="FFFFFF"/>
            <w:tcMar>
              <w:top w:w="100" w:type="dxa"/>
              <w:left w:w="100" w:type="dxa"/>
              <w:bottom w:w="100" w:type="dxa"/>
              <w:right w:w="100" w:type="dxa"/>
            </w:tcMar>
          </w:tcPr>
          <w:p w14:paraId="52CE4050" w14:textId="77777777" w:rsidR="006E391E" w:rsidRDefault="004D3B81">
            <w:pPr>
              <w:rPr>
                <w:b/>
              </w:rPr>
            </w:pPr>
            <w:r>
              <w:rPr>
                <w:b/>
              </w:rPr>
              <w:t>Map File</w:t>
            </w:r>
          </w:p>
        </w:tc>
        <w:tc>
          <w:tcPr>
            <w:tcW w:w="5760" w:type="dxa"/>
            <w:shd w:val="clear" w:color="auto" w:fill="FFFFFF"/>
            <w:tcMar>
              <w:top w:w="100" w:type="dxa"/>
              <w:left w:w="100" w:type="dxa"/>
              <w:bottom w:w="100" w:type="dxa"/>
              <w:right w:w="100" w:type="dxa"/>
            </w:tcMar>
          </w:tcPr>
          <w:p w14:paraId="4D861361" w14:textId="77777777" w:rsidR="006E391E" w:rsidRDefault="004D3B81">
            <w:r>
              <w:t>Specifies the defined action of mapping a file.</w:t>
            </w:r>
          </w:p>
        </w:tc>
      </w:tr>
      <w:tr w:rsidR="006E391E" w14:paraId="1EDC67F2" w14:textId="77777777" w:rsidTr="008D24FB">
        <w:trPr>
          <w:jc w:val="center"/>
        </w:trPr>
        <w:tc>
          <w:tcPr>
            <w:tcW w:w="3600" w:type="dxa"/>
            <w:shd w:val="clear" w:color="auto" w:fill="FFFFFF"/>
            <w:tcMar>
              <w:top w:w="100" w:type="dxa"/>
              <w:left w:w="100" w:type="dxa"/>
              <w:bottom w:w="100" w:type="dxa"/>
              <w:right w:w="100" w:type="dxa"/>
            </w:tcMar>
          </w:tcPr>
          <w:p w14:paraId="0D70A263" w14:textId="77777777" w:rsidR="006E391E" w:rsidRDefault="004D3B81">
            <w:pPr>
              <w:rPr>
                <w:b/>
              </w:rPr>
            </w:pPr>
            <w:r>
              <w:rPr>
                <w:b/>
              </w:rPr>
              <w:t>Map Library</w:t>
            </w:r>
          </w:p>
        </w:tc>
        <w:tc>
          <w:tcPr>
            <w:tcW w:w="5760" w:type="dxa"/>
            <w:shd w:val="clear" w:color="auto" w:fill="FFFFFF"/>
            <w:tcMar>
              <w:top w:w="100" w:type="dxa"/>
              <w:left w:w="100" w:type="dxa"/>
              <w:bottom w:w="100" w:type="dxa"/>
              <w:right w:w="100" w:type="dxa"/>
            </w:tcMar>
          </w:tcPr>
          <w:p w14:paraId="35126C95" w14:textId="77777777" w:rsidR="006E391E" w:rsidRDefault="004D3B81">
            <w:r>
              <w:t>Specifies the defined action of mapping a library.</w:t>
            </w:r>
          </w:p>
        </w:tc>
      </w:tr>
      <w:tr w:rsidR="006E391E" w14:paraId="41A097F8" w14:textId="77777777" w:rsidTr="008D24FB">
        <w:trPr>
          <w:jc w:val="center"/>
        </w:trPr>
        <w:tc>
          <w:tcPr>
            <w:tcW w:w="3600" w:type="dxa"/>
            <w:shd w:val="clear" w:color="auto" w:fill="FFFFFF"/>
            <w:tcMar>
              <w:top w:w="100" w:type="dxa"/>
              <w:left w:w="100" w:type="dxa"/>
              <w:bottom w:w="100" w:type="dxa"/>
              <w:right w:w="100" w:type="dxa"/>
            </w:tcMar>
          </w:tcPr>
          <w:p w14:paraId="088C8443" w14:textId="77777777" w:rsidR="006E391E" w:rsidRDefault="004D3B81">
            <w:pPr>
              <w:rPr>
                <w:b/>
              </w:rPr>
            </w:pPr>
            <w:r>
              <w:rPr>
                <w:b/>
              </w:rPr>
              <w:t>Map View of File</w:t>
            </w:r>
          </w:p>
        </w:tc>
        <w:tc>
          <w:tcPr>
            <w:tcW w:w="5760" w:type="dxa"/>
            <w:shd w:val="clear" w:color="auto" w:fill="FFFFFF"/>
            <w:tcMar>
              <w:top w:w="100" w:type="dxa"/>
              <w:left w:w="100" w:type="dxa"/>
              <w:bottom w:w="100" w:type="dxa"/>
              <w:right w:w="100" w:type="dxa"/>
            </w:tcMar>
          </w:tcPr>
          <w:p w14:paraId="11BAAD8C" w14:textId="77777777" w:rsidR="006E391E" w:rsidRDefault="004D3B81">
            <w:r>
              <w:t>Specifies the defined action of mapping a view of a file.</w:t>
            </w:r>
          </w:p>
        </w:tc>
      </w:tr>
      <w:tr w:rsidR="006E391E" w14:paraId="781A9D4A" w14:textId="77777777" w:rsidTr="008D24FB">
        <w:trPr>
          <w:jc w:val="center"/>
        </w:trPr>
        <w:tc>
          <w:tcPr>
            <w:tcW w:w="3600" w:type="dxa"/>
            <w:shd w:val="clear" w:color="auto" w:fill="FFFFFF"/>
            <w:tcMar>
              <w:top w:w="100" w:type="dxa"/>
              <w:left w:w="100" w:type="dxa"/>
              <w:bottom w:w="100" w:type="dxa"/>
              <w:right w:w="100" w:type="dxa"/>
            </w:tcMar>
          </w:tcPr>
          <w:p w14:paraId="48F2E334" w14:textId="77777777" w:rsidR="006E391E" w:rsidRDefault="004D3B81">
            <w:pPr>
              <w:rPr>
                <w:b/>
              </w:rPr>
            </w:pPr>
            <w:r>
              <w:rPr>
                <w:b/>
              </w:rPr>
              <w:t>Modify File</w:t>
            </w:r>
          </w:p>
        </w:tc>
        <w:tc>
          <w:tcPr>
            <w:tcW w:w="5760" w:type="dxa"/>
            <w:shd w:val="clear" w:color="auto" w:fill="FFFFFF"/>
            <w:tcMar>
              <w:top w:w="100" w:type="dxa"/>
              <w:left w:w="100" w:type="dxa"/>
              <w:bottom w:w="100" w:type="dxa"/>
              <w:right w:w="100" w:type="dxa"/>
            </w:tcMar>
          </w:tcPr>
          <w:p w14:paraId="29032120" w14:textId="77777777" w:rsidR="006E391E" w:rsidRDefault="004D3B81">
            <w:r>
              <w:t>Specifies the defined action of modifying a file.</w:t>
            </w:r>
          </w:p>
        </w:tc>
      </w:tr>
      <w:tr w:rsidR="006E391E" w14:paraId="1625A1CF" w14:textId="77777777" w:rsidTr="008D24FB">
        <w:trPr>
          <w:jc w:val="center"/>
        </w:trPr>
        <w:tc>
          <w:tcPr>
            <w:tcW w:w="3600" w:type="dxa"/>
            <w:shd w:val="clear" w:color="auto" w:fill="FFFFFF"/>
            <w:tcMar>
              <w:top w:w="100" w:type="dxa"/>
              <w:left w:w="100" w:type="dxa"/>
              <w:bottom w:w="100" w:type="dxa"/>
              <w:right w:w="100" w:type="dxa"/>
            </w:tcMar>
          </w:tcPr>
          <w:p w14:paraId="301129D4" w14:textId="77777777" w:rsidR="006E391E" w:rsidRDefault="004D3B81">
            <w:pPr>
              <w:rPr>
                <w:b/>
              </w:rPr>
            </w:pPr>
            <w:r>
              <w:rPr>
                <w:b/>
              </w:rPr>
              <w:t>Modify Named Pipe</w:t>
            </w:r>
          </w:p>
        </w:tc>
        <w:tc>
          <w:tcPr>
            <w:tcW w:w="5760" w:type="dxa"/>
            <w:shd w:val="clear" w:color="auto" w:fill="FFFFFF"/>
            <w:tcMar>
              <w:top w:w="100" w:type="dxa"/>
              <w:left w:w="100" w:type="dxa"/>
              <w:bottom w:w="100" w:type="dxa"/>
              <w:right w:w="100" w:type="dxa"/>
            </w:tcMar>
          </w:tcPr>
          <w:p w14:paraId="1D7E6CEE" w14:textId="77777777" w:rsidR="006E391E" w:rsidRDefault="004D3B81">
            <w:r>
              <w:t>Specifies the defined action of modifying a named pipe.</w:t>
            </w:r>
          </w:p>
        </w:tc>
      </w:tr>
      <w:tr w:rsidR="006E391E" w14:paraId="2049A295" w14:textId="77777777" w:rsidTr="008D24FB">
        <w:trPr>
          <w:jc w:val="center"/>
        </w:trPr>
        <w:tc>
          <w:tcPr>
            <w:tcW w:w="3600" w:type="dxa"/>
            <w:shd w:val="clear" w:color="auto" w:fill="FFFFFF"/>
            <w:tcMar>
              <w:top w:w="100" w:type="dxa"/>
              <w:left w:w="100" w:type="dxa"/>
              <w:bottom w:w="100" w:type="dxa"/>
              <w:right w:w="100" w:type="dxa"/>
            </w:tcMar>
          </w:tcPr>
          <w:p w14:paraId="3CBD3048" w14:textId="77777777" w:rsidR="006E391E" w:rsidRDefault="004D3B81">
            <w:pPr>
              <w:rPr>
                <w:b/>
              </w:rPr>
            </w:pPr>
            <w:r>
              <w:rPr>
                <w:b/>
              </w:rPr>
              <w:t>Modify Process</w:t>
            </w:r>
          </w:p>
        </w:tc>
        <w:tc>
          <w:tcPr>
            <w:tcW w:w="5760" w:type="dxa"/>
            <w:shd w:val="clear" w:color="auto" w:fill="FFFFFF"/>
            <w:tcMar>
              <w:top w:w="100" w:type="dxa"/>
              <w:left w:w="100" w:type="dxa"/>
              <w:bottom w:w="100" w:type="dxa"/>
              <w:right w:w="100" w:type="dxa"/>
            </w:tcMar>
          </w:tcPr>
          <w:p w14:paraId="40F208D5" w14:textId="77777777" w:rsidR="006E391E" w:rsidRDefault="004D3B81">
            <w:r>
              <w:t>Specifies the defined action of modifying a process.</w:t>
            </w:r>
          </w:p>
        </w:tc>
      </w:tr>
      <w:tr w:rsidR="006E391E" w14:paraId="17C4E0E7" w14:textId="77777777" w:rsidTr="008D24FB">
        <w:trPr>
          <w:jc w:val="center"/>
        </w:trPr>
        <w:tc>
          <w:tcPr>
            <w:tcW w:w="3600" w:type="dxa"/>
            <w:shd w:val="clear" w:color="auto" w:fill="FFFFFF"/>
            <w:tcMar>
              <w:top w:w="100" w:type="dxa"/>
              <w:left w:w="100" w:type="dxa"/>
              <w:bottom w:w="100" w:type="dxa"/>
              <w:right w:w="100" w:type="dxa"/>
            </w:tcMar>
          </w:tcPr>
          <w:p w14:paraId="43EEE161" w14:textId="77777777" w:rsidR="006E391E" w:rsidRDefault="004D3B81">
            <w:pPr>
              <w:rPr>
                <w:b/>
              </w:rPr>
            </w:pPr>
            <w:r>
              <w:rPr>
                <w:b/>
              </w:rPr>
              <w:t>Modify Service</w:t>
            </w:r>
          </w:p>
        </w:tc>
        <w:tc>
          <w:tcPr>
            <w:tcW w:w="5760" w:type="dxa"/>
            <w:shd w:val="clear" w:color="auto" w:fill="FFFFFF"/>
            <w:tcMar>
              <w:top w:w="100" w:type="dxa"/>
              <w:left w:w="100" w:type="dxa"/>
              <w:bottom w:w="100" w:type="dxa"/>
              <w:right w:w="100" w:type="dxa"/>
            </w:tcMar>
          </w:tcPr>
          <w:p w14:paraId="3E49295E" w14:textId="77777777" w:rsidR="006E391E" w:rsidRDefault="004D3B81">
            <w:r>
              <w:t>Specifies the defined action of modifying a service.</w:t>
            </w:r>
          </w:p>
        </w:tc>
      </w:tr>
      <w:tr w:rsidR="006E391E" w14:paraId="0857DCC9" w14:textId="77777777" w:rsidTr="008D24FB">
        <w:trPr>
          <w:jc w:val="center"/>
        </w:trPr>
        <w:tc>
          <w:tcPr>
            <w:tcW w:w="3600" w:type="dxa"/>
            <w:shd w:val="clear" w:color="auto" w:fill="FFFFFF"/>
            <w:tcMar>
              <w:top w:w="100" w:type="dxa"/>
              <w:left w:w="100" w:type="dxa"/>
              <w:bottom w:w="100" w:type="dxa"/>
              <w:right w:w="100" w:type="dxa"/>
            </w:tcMar>
          </w:tcPr>
          <w:p w14:paraId="76F4CB04" w14:textId="77777777" w:rsidR="006E391E" w:rsidRDefault="004D3B81">
            <w:pPr>
              <w:rPr>
                <w:b/>
              </w:rPr>
            </w:pPr>
            <w:r>
              <w:rPr>
                <w:b/>
              </w:rPr>
              <w:t>Modify Registry Key</w:t>
            </w:r>
          </w:p>
        </w:tc>
        <w:tc>
          <w:tcPr>
            <w:tcW w:w="5760" w:type="dxa"/>
            <w:shd w:val="clear" w:color="auto" w:fill="FFFFFF"/>
            <w:tcMar>
              <w:top w:w="100" w:type="dxa"/>
              <w:left w:w="100" w:type="dxa"/>
              <w:bottom w:w="100" w:type="dxa"/>
              <w:right w:w="100" w:type="dxa"/>
            </w:tcMar>
          </w:tcPr>
          <w:p w14:paraId="281D5523" w14:textId="77777777" w:rsidR="006E391E" w:rsidRDefault="004D3B81">
            <w:r>
              <w:t>Specifies the defined action of modifying a registry key.</w:t>
            </w:r>
          </w:p>
        </w:tc>
      </w:tr>
      <w:tr w:rsidR="006E391E" w14:paraId="206DBD83" w14:textId="77777777" w:rsidTr="008D24FB">
        <w:trPr>
          <w:jc w:val="center"/>
        </w:trPr>
        <w:tc>
          <w:tcPr>
            <w:tcW w:w="3600" w:type="dxa"/>
            <w:shd w:val="clear" w:color="auto" w:fill="FFFFFF"/>
            <w:tcMar>
              <w:top w:w="100" w:type="dxa"/>
              <w:left w:w="100" w:type="dxa"/>
              <w:bottom w:w="100" w:type="dxa"/>
              <w:right w:w="100" w:type="dxa"/>
            </w:tcMar>
          </w:tcPr>
          <w:p w14:paraId="2DBDBFEC" w14:textId="77777777" w:rsidR="006E391E" w:rsidRDefault="004D3B81">
            <w:pPr>
              <w:rPr>
                <w:b/>
              </w:rPr>
            </w:pPr>
            <w:r>
              <w:rPr>
                <w:b/>
              </w:rPr>
              <w:t>Modify Registry Key Value</w:t>
            </w:r>
          </w:p>
        </w:tc>
        <w:tc>
          <w:tcPr>
            <w:tcW w:w="5760" w:type="dxa"/>
            <w:shd w:val="clear" w:color="auto" w:fill="FFFFFF"/>
            <w:tcMar>
              <w:top w:w="100" w:type="dxa"/>
              <w:left w:w="100" w:type="dxa"/>
              <w:bottom w:w="100" w:type="dxa"/>
              <w:right w:w="100" w:type="dxa"/>
            </w:tcMar>
          </w:tcPr>
          <w:p w14:paraId="63787D59" w14:textId="77777777" w:rsidR="006E391E" w:rsidRDefault="004D3B81">
            <w:r>
              <w:t>Specifies the defined action of modifying a registry key value.</w:t>
            </w:r>
          </w:p>
        </w:tc>
      </w:tr>
      <w:tr w:rsidR="006E391E" w14:paraId="26D38BCE" w14:textId="77777777" w:rsidTr="008D24FB">
        <w:trPr>
          <w:jc w:val="center"/>
        </w:trPr>
        <w:tc>
          <w:tcPr>
            <w:tcW w:w="3600" w:type="dxa"/>
            <w:shd w:val="clear" w:color="auto" w:fill="FFFFFF"/>
            <w:tcMar>
              <w:top w:w="100" w:type="dxa"/>
              <w:left w:w="100" w:type="dxa"/>
              <w:bottom w:w="100" w:type="dxa"/>
              <w:right w:w="100" w:type="dxa"/>
            </w:tcMar>
          </w:tcPr>
          <w:p w14:paraId="2D0C1FEF" w14:textId="77777777" w:rsidR="006E391E" w:rsidRDefault="004D3B81">
            <w:pPr>
              <w:rPr>
                <w:b/>
              </w:rPr>
            </w:pPr>
            <w:r>
              <w:rPr>
                <w:b/>
              </w:rPr>
              <w:t>Monitor Registry Key</w:t>
            </w:r>
          </w:p>
        </w:tc>
        <w:tc>
          <w:tcPr>
            <w:tcW w:w="5760" w:type="dxa"/>
            <w:shd w:val="clear" w:color="auto" w:fill="FFFFFF"/>
            <w:tcMar>
              <w:top w:w="100" w:type="dxa"/>
              <w:left w:w="100" w:type="dxa"/>
              <w:bottom w:w="100" w:type="dxa"/>
              <w:right w:w="100" w:type="dxa"/>
            </w:tcMar>
          </w:tcPr>
          <w:p w14:paraId="4531E964" w14:textId="77777777" w:rsidR="006E391E" w:rsidRDefault="004D3B81">
            <w:r>
              <w:t>Specifies the defined action of monitoring a registry key.</w:t>
            </w:r>
          </w:p>
        </w:tc>
      </w:tr>
      <w:tr w:rsidR="006E391E" w14:paraId="3526C875" w14:textId="77777777" w:rsidTr="008D24FB">
        <w:trPr>
          <w:jc w:val="center"/>
        </w:trPr>
        <w:tc>
          <w:tcPr>
            <w:tcW w:w="3600" w:type="dxa"/>
            <w:shd w:val="clear" w:color="auto" w:fill="FFFFFF"/>
            <w:tcMar>
              <w:top w:w="100" w:type="dxa"/>
              <w:left w:w="100" w:type="dxa"/>
              <w:bottom w:w="100" w:type="dxa"/>
              <w:right w:w="100" w:type="dxa"/>
            </w:tcMar>
          </w:tcPr>
          <w:p w14:paraId="1CA71596" w14:textId="77777777" w:rsidR="006E391E" w:rsidRDefault="004D3B81">
            <w:pPr>
              <w:rPr>
                <w:b/>
              </w:rPr>
            </w:pPr>
            <w:r>
              <w:rPr>
                <w:b/>
              </w:rPr>
              <w:t>Move File</w:t>
            </w:r>
          </w:p>
        </w:tc>
        <w:tc>
          <w:tcPr>
            <w:tcW w:w="5760" w:type="dxa"/>
            <w:shd w:val="clear" w:color="auto" w:fill="FFFFFF"/>
            <w:tcMar>
              <w:top w:w="100" w:type="dxa"/>
              <w:left w:w="100" w:type="dxa"/>
              <w:bottom w:w="100" w:type="dxa"/>
              <w:right w:w="100" w:type="dxa"/>
            </w:tcMar>
          </w:tcPr>
          <w:p w14:paraId="50F3D45D" w14:textId="77777777" w:rsidR="006E391E" w:rsidRDefault="004D3B81">
            <w:r>
              <w:t>Specifies the defined action of moving a file.</w:t>
            </w:r>
          </w:p>
        </w:tc>
      </w:tr>
      <w:tr w:rsidR="006E391E" w14:paraId="47E2A1BC" w14:textId="77777777" w:rsidTr="008D24FB">
        <w:trPr>
          <w:jc w:val="center"/>
        </w:trPr>
        <w:tc>
          <w:tcPr>
            <w:tcW w:w="3600" w:type="dxa"/>
            <w:shd w:val="clear" w:color="auto" w:fill="FFFFFF"/>
            <w:tcMar>
              <w:top w:w="100" w:type="dxa"/>
              <w:left w:w="100" w:type="dxa"/>
              <w:bottom w:w="100" w:type="dxa"/>
              <w:right w:w="100" w:type="dxa"/>
            </w:tcMar>
          </w:tcPr>
          <w:p w14:paraId="2BE4EDB9" w14:textId="77777777" w:rsidR="006E391E" w:rsidRDefault="004D3B81">
            <w:pPr>
              <w:rPr>
                <w:b/>
              </w:rPr>
            </w:pPr>
            <w:r>
              <w:rPr>
                <w:b/>
              </w:rPr>
              <w:t>Open File</w:t>
            </w:r>
          </w:p>
        </w:tc>
        <w:tc>
          <w:tcPr>
            <w:tcW w:w="5760" w:type="dxa"/>
            <w:shd w:val="clear" w:color="auto" w:fill="FFFFFF"/>
            <w:tcMar>
              <w:top w:w="100" w:type="dxa"/>
              <w:left w:w="100" w:type="dxa"/>
              <w:bottom w:w="100" w:type="dxa"/>
              <w:right w:w="100" w:type="dxa"/>
            </w:tcMar>
          </w:tcPr>
          <w:p w14:paraId="0880950C" w14:textId="77777777" w:rsidR="006E391E" w:rsidRDefault="004D3B81">
            <w:r>
              <w:t>Specifies the defined action of opening a file.</w:t>
            </w:r>
          </w:p>
        </w:tc>
      </w:tr>
      <w:tr w:rsidR="006E391E" w14:paraId="0B375237" w14:textId="77777777" w:rsidTr="008D24FB">
        <w:trPr>
          <w:jc w:val="center"/>
        </w:trPr>
        <w:tc>
          <w:tcPr>
            <w:tcW w:w="3600" w:type="dxa"/>
            <w:shd w:val="clear" w:color="auto" w:fill="FFFFFF"/>
            <w:tcMar>
              <w:top w:w="100" w:type="dxa"/>
              <w:left w:w="100" w:type="dxa"/>
              <w:bottom w:w="100" w:type="dxa"/>
              <w:right w:w="100" w:type="dxa"/>
            </w:tcMar>
          </w:tcPr>
          <w:p w14:paraId="5C6381DC" w14:textId="77777777" w:rsidR="006E391E" w:rsidRDefault="004D3B81">
            <w:pPr>
              <w:rPr>
                <w:b/>
              </w:rPr>
            </w:pPr>
            <w:r>
              <w:rPr>
                <w:b/>
              </w:rPr>
              <w:t>Open File Mapping</w:t>
            </w:r>
          </w:p>
        </w:tc>
        <w:tc>
          <w:tcPr>
            <w:tcW w:w="5760" w:type="dxa"/>
            <w:shd w:val="clear" w:color="auto" w:fill="FFFFFF"/>
            <w:tcMar>
              <w:top w:w="100" w:type="dxa"/>
              <w:left w:w="100" w:type="dxa"/>
              <w:bottom w:w="100" w:type="dxa"/>
              <w:right w:w="100" w:type="dxa"/>
            </w:tcMar>
          </w:tcPr>
          <w:p w14:paraId="7079C995" w14:textId="77777777" w:rsidR="006E391E" w:rsidRDefault="004D3B81">
            <w:r>
              <w:t>Specifies the defined action of opening a file mapping.</w:t>
            </w:r>
          </w:p>
        </w:tc>
      </w:tr>
      <w:tr w:rsidR="006E391E" w14:paraId="2FC99F00" w14:textId="77777777" w:rsidTr="008D24FB">
        <w:trPr>
          <w:jc w:val="center"/>
        </w:trPr>
        <w:tc>
          <w:tcPr>
            <w:tcW w:w="3600" w:type="dxa"/>
            <w:shd w:val="clear" w:color="auto" w:fill="FFFFFF"/>
            <w:tcMar>
              <w:top w:w="100" w:type="dxa"/>
              <w:left w:w="100" w:type="dxa"/>
              <w:bottom w:w="100" w:type="dxa"/>
              <w:right w:w="100" w:type="dxa"/>
            </w:tcMar>
          </w:tcPr>
          <w:p w14:paraId="6459CFD6" w14:textId="77777777" w:rsidR="006E391E" w:rsidRDefault="004D3B81">
            <w:pPr>
              <w:rPr>
                <w:b/>
              </w:rPr>
            </w:pPr>
            <w:r>
              <w:rPr>
                <w:b/>
              </w:rPr>
              <w:t>Open Mutex</w:t>
            </w:r>
          </w:p>
        </w:tc>
        <w:tc>
          <w:tcPr>
            <w:tcW w:w="5760" w:type="dxa"/>
            <w:shd w:val="clear" w:color="auto" w:fill="FFFFFF"/>
            <w:tcMar>
              <w:top w:w="100" w:type="dxa"/>
              <w:left w:w="100" w:type="dxa"/>
              <w:bottom w:w="100" w:type="dxa"/>
              <w:right w:w="100" w:type="dxa"/>
            </w:tcMar>
          </w:tcPr>
          <w:p w14:paraId="648725FF" w14:textId="77777777" w:rsidR="006E391E" w:rsidRDefault="004D3B81">
            <w:r>
              <w:t>Specifies the defined action of opening a mutex.</w:t>
            </w:r>
          </w:p>
        </w:tc>
      </w:tr>
      <w:tr w:rsidR="006E391E" w14:paraId="354582E0" w14:textId="77777777" w:rsidTr="008D24FB">
        <w:trPr>
          <w:jc w:val="center"/>
        </w:trPr>
        <w:tc>
          <w:tcPr>
            <w:tcW w:w="3600" w:type="dxa"/>
            <w:shd w:val="clear" w:color="auto" w:fill="FFFFFF"/>
            <w:tcMar>
              <w:top w:w="100" w:type="dxa"/>
              <w:left w:w="100" w:type="dxa"/>
              <w:bottom w:w="100" w:type="dxa"/>
              <w:right w:w="100" w:type="dxa"/>
            </w:tcMar>
          </w:tcPr>
          <w:p w14:paraId="64E58409" w14:textId="77777777" w:rsidR="006E391E" w:rsidRDefault="004D3B81">
            <w:pPr>
              <w:rPr>
                <w:b/>
              </w:rPr>
            </w:pPr>
            <w:r>
              <w:rPr>
                <w:b/>
              </w:rPr>
              <w:t>Open Port</w:t>
            </w:r>
          </w:p>
        </w:tc>
        <w:tc>
          <w:tcPr>
            <w:tcW w:w="5760" w:type="dxa"/>
            <w:shd w:val="clear" w:color="auto" w:fill="FFFFFF"/>
            <w:tcMar>
              <w:top w:w="100" w:type="dxa"/>
              <w:left w:w="100" w:type="dxa"/>
              <w:bottom w:w="100" w:type="dxa"/>
              <w:right w:w="100" w:type="dxa"/>
            </w:tcMar>
          </w:tcPr>
          <w:p w14:paraId="54074095" w14:textId="77777777" w:rsidR="006E391E" w:rsidRDefault="004D3B81">
            <w:r>
              <w:t>Specifies the defined action of opening a port.</w:t>
            </w:r>
          </w:p>
        </w:tc>
      </w:tr>
      <w:tr w:rsidR="006E391E" w14:paraId="7A058A03" w14:textId="77777777" w:rsidTr="008D24FB">
        <w:trPr>
          <w:jc w:val="center"/>
        </w:trPr>
        <w:tc>
          <w:tcPr>
            <w:tcW w:w="3600" w:type="dxa"/>
            <w:shd w:val="clear" w:color="auto" w:fill="FFFFFF"/>
            <w:tcMar>
              <w:top w:w="100" w:type="dxa"/>
              <w:left w:w="100" w:type="dxa"/>
              <w:bottom w:w="100" w:type="dxa"/>
              <w:right w:w="100" w:type="dxa"/>
            </w:tcMar>
          </w:tcPr>
          <w:p w14:paraId="46BA90AF" w14:textId="77777777" w:rsidR="006E391E" w:rsidRDefault="004D3B81">
            <w:pPr>
              <w:rPr>
                <w:b/>
              </w:rPr>
            </w:pPr>
            <w:r>
              <w:rPr>
                <w:b/>
              </w:rPr>
              <w:t>Open Process</w:t>
            </w:r>
          </w:p>
        </w:tc>
        <w:tc>
          <w:tcPr>
            <w:tcW w:w="5760" w:type="dxa"/>
            <w:shd w:val="clear" w:color="auto" w:fill="FFFFFF"/>
            <w:tcMar>
              <w:top w:w="100" w:type="dxa"/>
              <w:left w:w="100" w:type="dxa"/>
              <w:bottom w:w="100" w:type="dxa"/>
              <w:right w:w="100" w:type="dxa"/>
            </w:tcMar>
          </w:tcPr>
          <w:p w14:paraId="7E4D6416" w14:textId="77777777" w:rsidR="006E391E" w:rsidRDefault="004D3B81">
            <w:r>
              <w:t>Specifies the defined action of opening a process.</w:t>
            </w:r>
          </w:p>
        </w:tc>
      </w:tr>
      <w:tr w:rsidR="006E391E" w14:paraId="1CB2FA52" w14:textId="77777777" w:rsidTr="008D24FB">
        <w:trPr>
          <w:jc w:val="center"/>
        </w:trPr>
        <w:tc>
          <w:tcPr>
            <w:tcW w:w="3600" w:type="dxa"/>
            <w:shd w:val="clear" w:color="auto" w:fill="FFFFFF"/>
            <w:tcMar>
              <w:top w:w="100" w:type="dxa"/>
              <w:left w:w="100" w:type="dxa"/>
              <w:bottom w:w="100" w:type="dxa"/>
              <w:right w:w="100" w:type="dxa"/>
            </w:tcMar>
          </w:tcPr>
          <w:p w14:paraId="418C9631" w14:textId="77777777" w:rsidR="006E391E" w:rsidRDefault="004D3B81">
            <w:pPr>
              <w:rPr>
                <w:b/>
              </w:rPr>
            </w:pPr>
            <w:r>
              <w:rPr>
                <w:b/>
              </w:rPr>
              <w:t>Open Registry Key</w:t>
            </w:r>
          </w:p>
        </w:tc>
        <w:tc>
          <w:tcPr>
            <w:tcW w:w="5760" w:type="dxa"/>
            <w:shd w:val="clear" w:color="auto" w:fill="FFFFFF"/>
            <w:tcMar>
              <w:top w:w="100" w:type="dxa"/>
              <w:left w:w="100" w:type="dxa"/>
              <w:bottom w:w="100" w:type="dxa"/>
              <w:right w:w="100" w:type="dxa"/>
            </w:tcMar>
          </w:tcPr>
          <w:p w14:paraId="496AAE71" w14:textId="77777777" w:rsidR="006E391E" w:rsidRDefault="004D3B81">
            <w:r>
              <w:t>Specifies the defined action of opening a registry key.</w:t>
            </w:r>
          </w:p>
        </w:tc>
      </w:tr>
      <w:tr w:rsidR="006E391E" w14:paraId="398B39AF" w14:textId="77777777" w:rsidTr="008D24FB">
        <w:trPr>
          <w:jc w:val="center"/>
        </w:trPr>
        <w:tc>
          <w:tcPr>
            <w:tcW w:w="3600" w:type="dxa"/>
            <w:shd w:val="clear" w:color="auto" w:fill="FFFFFF"/>
            <w:tcMar>
              <w:top w:w="100" w:type="dxa"/>
              <w:left w:w="100" w:type="dxa"/>
              <w:bottom w:w="100" w:type="dxa"/>
              <w:right w:w="100" w:type="dxa"/>
            </w:tcMar>
          </w:tcPr>
          <w:p w14:paraId="1939EA64" w14:textId="77777777" w:rsidR="006E391E" w:rsidRDefault="004D3B81">
            <w:pPr>
              <w:rPr>
                <w:b/>
              </w:rPr>
            </w:pPr>
            <w:r>
              <w:rPr>
                <w:b/>
              </w:rPr>
              <w:t>Open Service</w:t>
            </w:r>
          </w:p>
        </w:tc>
        <w:tc>
          <w:tcPr>
            <w:tcW w:w="5760" w:type="dxa"/>
            <w:shd w:val="clear" w:color="auto" w:fill="FFFFFF"/>
            <w:tcMar>
              <w:top w:w="100" w:type="dxa"/>
              <w:left w:w="100" w:type="dxa"/>
              <w:bottom w:w="100" w:type="dxa"/>
              <w:right w:w="100" w:type="dxa"/>
            </w:tcMar>
          </w:tcPr>
          <w:p w14:paraId="5DE1C68F" w14:textId="77777777" w:rsidR="006E391E" w:rsidRDefault="004D3B81">
            <w:r>
              <w:t>Specifies the defined action of opening a service.</w:t>
            </w:r>
          </w:p>
        </w:tc>
      </w:tr>
      <w:tr w:rsidR="006E391E" w14:paraId="30E96317" w14:textId="77777777" w:rsidTr="008D24FB">
        <w:trPr>
          <w:jc w:val="center"/>
        </w:trPr>
        <w:tc>
          <w:tcPr>
            <w:tcW w:w="3600" w:type="dxa"/>
            <w:shd w:val="clear" w:color="auto" w:fill="FFFFFF"/>
            <w:tcMar>
              <w:top w:w="100" w:type="dxa"/>
              <w:left w:w="100" w:type="dxa"/>
              <w:bottom w:w="100" w:type="dxa"/>
              <w:right w:w="100" w:type="dxa"/>
            </w:tcMar>
          </w:tcPr>
          <w:p w14:paraId="2D30D155" w14:textId="77777777" w:rsidR="006E391E" w:rsidRDefault="004D3B81">
            <w:pPr>
              <w:rPr>
                <w:b/>
              </w:rPr>
            </w:pPr>
            <w:r>
              <w:rPr>
                <w:b/>
              </w:rPr>
              <w:lastRenderedPageBreak/>
              <w:t>Open Service Control Manager</w:t>
            </w:r>
          </w:p>
        </w:tc>
        <w:tc>
          <w:tcPr>
            <w:tcW w:w="5760" w:type="dxa"/>
            <w:shd w:val="clear" w:color="auto" w:fill="FFFFFF"/>
            <w:tcMar>
              <w:top w:w="100" w:type="dxa"/>
              <w:left w:w="100" w:type="dxa"/>
              <w:bottom w:w="100" w:type="dxa"/>
              <w:right w:w="100" w:type="dxa"/>
            </w:tcMar>
          </w:tcPr>
          <w:p w14:paraId="44DB6CCA" w14:textId="77777777" w:rsidR="006E391E" w:rsidRDefault="004D3B81">
            <w:r>
              <w:t>Specifies the defined action of opening a service control manager.</w:t>
            </w:r>
          </w:p>
        </w:tc>
      </w:tr>
      <w:tr w:rsidR="006E391E" w14:paraId="50487101" w14:textId="77777777" w:rsidTr="008D24FB">
        <w:trPr>
          <w:jc w:val="center"/>
        </w:trPr>
        <w:tc>
          <w:tcPr>
            <w:tcW w:w="3600" w:type="dxa"/>
            <w:shd w:val="clear" w:color="auto" w:fill="FFFFFF"/>
            <w:tcMar>
              <w:top w:w="100" w:type="dxa"/>
              <w:left w:w="100" w:type="dxa"/>
              <w:bottom w:w="100" w:type="dxa"/>
              <w:right w:w="100" w:type="dxa"/>
            </w:tcMar>
          </w:tcPr>
          <w:p w14:paraId="048B3DCE" w14:textId="77777777" w:rsidR="006E391E" w:rsidRDefault="004D3B81">
            <w:pPr>
              <w:rPr>
                <w:b/>
              </w:rPr>
            </w:pPr>
            <w:r>
              <w:rPr>
                <w:b/>
              </w:rPr>
              <w:t>Protect Virtual Memory</w:t>
            </w:r>
          </w:p>
        </w:tc>
        <w:tc>
          <w:tcPr>
            <w:tcW w:w="5760" w:type="dxa"/>
            <w:shd w:val="clear" w:color="auto" w:fill="FFFFFF"/>
            <w:tcMar>
              <w:top w:w="100" w:type="dxa"/>
              <w:left w:w="100" w:type="dxa"/>
              <w:bottom w:w="100" w:type="dxa"/>
              <w:right w:w="100" w:type="dxa"/>
            </w:tcMar>
          </w:tcPr>
          <w:p w14:paraId="6CCEB025" w14:textId="77777777" w:rsidR="006E391E" w:rsidRDefault="004D3B81">
            <w:r>
              <w:t>Specifies the defined action of protecting virtual memory.</w:t>
            </w:r>
          </w:p>
        </w:tc>
      </w:tr>
      <w:tr w:rsidR="006E391E" w14:paraId="47217AEC" w14:textId="77777777" w:rsidTr="008D24FB">
        <w:trPr>
          <w:jc w:val="center"/>
        </w:trPr>
        <w:tc>
          <w:tcPr>
            <w:tcW w:w="3600" w:type="dxa"/>
            <w:shd w:val="clear" w:color="auto" w:fill="FFFFFF"/>
            <w:tcMar>
              <w:top w:w="100" w:type="dxa"/>
              <w:left w:w="100" w:type="dxa"/>
              <w:bottom w:w="100" w:type="dxa"/>
              <w:right w:w="100" w:type="dxa"/>
            </w:tcMar>
          </w:tcPr>
          <w:p w14:paraId="06240D0E" w14:textId="77777777" w:rsidR="006E391E" w:rsidRDefault="004D3B81">
            <w:pPr>
              <w:rPr>
                <w:b/>
              </w:rPr>
            </w:pPr>
            <w:r>
              <w:rPr>
                <w:b/>
              </w:rPr>
              <w:t>Query Disk Attributes</w:t>
            </w:r>
          </w:p>
        </w:tc>
        <w:tc>
          <w:tcPr>
            <w:tcW w:w="5760" w:type="dxa"/>
            <w:shd w:val="clear" w:color="auto" w:fill="FFFFFF"/>
            <w:tcMar>
              <w:top w:w="100" w:type="dxa"/>
              <w:left w:w="100" w:type="dxa"/>
              <w:bottom w:w="100" w:type="dxa"/>
              <w:right w:w="100" w:type="dxa"/>
            </w:tcMar>
          </w:tcPr>
          <w:p w14:paraId="301595D3" w14:textId="77777777" w:rsidR="006E391E" w:rsidRDefault="004D3B81">
            <w:r>
              <w:t>Specifies the defined action of querying disk attributes.</w:t>
            </w:r>
          </w:p>
        </w:tc>
      </w:tr>
      <w:tr w:rsidR="006E391E" w14:paraId="22F9D856" w14:textId="77777777" w:rsidTr="008D24FB">
        <w:trPr>
          <w:jc w:val="center"/>
        </w:trPr>
        <w:tc>
          <w:tcPr>
            <w:tcW w:w="3600" w:type="dxa"/>
            <w:shd w:val="clear" w:color="auto" w:fill="FFFFFF"/>
            <w:tcMar>
              <w:top w:w="100" w:type="dxa"/>
              <w:left w:w="100" w:type="dxa"/>
              <w:bottom w:w="100" w:type="dxa"/>
              <w:right w:w="100" w:type="dxa"/>
            </w:tcMar>
          </w:tcPr>
          <w:p w14:paraId="6A757D35" w14:textId="77777777" w:rsidR="006E391E" w:rsidRDefault="004D3B81">
            <w:pPr>
              <w:rPr>
                <w:b/>
              </w:rPr>
            </w:pPr>
            <w:r>
              <w:rPr>
                <w:b/>
              </w:rPr>
              <w:t>Query DNS</w:t>
            </w:r>
          </w:p>
        </w:tc>
        <w:tc>
          <w:tcPr>
            <w:tcW w:w="5760" w:type="dxa"/>
            <w:shd w:val="clear" w:color="auto" w:fill="FFFFFF"/>
            <w:tcMar>
              <w:top w:w="100" w:type="dxa"/>
              <w:left w:w="100" w:type="dxa"/>
              <w:bottom w:w="100" w:type="dxa"/>
              <w:right w:w="100" w:type="dxa"/>
            </w:tcMar>
          </w:tcPr>
          <w:p w14:paraId="3851536A" w14:textId="77777777" w:rsidR="006E391E" w:rsidRDefault="004D3B81">
            <w:r>
              <w:t>Specifies the defined action of querying DNS.</w:t>
            </w:r>
          </w:p>
        </w:tc>
      </w:tr>
      <w:tr w:rsidR="006E391E" w14:paraId="68352688" w14:textId="77777777" w:rsidTr="008D24FB">
        <w:trPr>
          <w:jc w:val="center"/>
        </w:trPr>
        <w:tc>
          <w:tcPr>
            <w:tcW w:w="3600" w:type="dxa"/>
            <w:shd w:val="clear" w:color="auto" w:fill="FFFFFF"/>
            <w:tcMar>
              <w:top w:w="100" w:type="dxa"/>
              <w:left w:w="100" w:type="dxa"/>
              <w:bottom w:w="100" w:type="dxa"/>
              <w:right w:w="100" w:type="dxa"/>
            </w:tcMar>
          </w:tcPr>
          <w:p w14:paraId="65ED1203" w14:textId="77777777" w:rsidR="006E391E" w:rsidRDefault="004D3B81">
            <w:pPr>
              <w:rPr>
                <w:b/>
              </w:rPr>
            </w:pPr>
            <w:r>
              <w:rPr>
                <w:b/>
              </w:rPr>
              <w:t>Query Process Virtual Memory</w:t>
            </w:r>
          </w:p>
        </w:tc>
        <w:tc>
          <w:tcPr>
            <w:tcW w:w="5760" w:type="dxa"/>
            <w:shd w:val="clear" w:color="auto" w:fill="FFFFFF"/>
            <w:tcMar>
              <w:top w:w="100" w:type="dxa"/>
              <w:left w:w="100" w:type="dxa"/>
              <w:bottom w:w="100" w:type="dxa"/>
              <w:right w:w="100" w:type="dxa"/>
            </w:tcMar>
          </w:tcPr>
          <w:p w14:paraId="52D8F4D3" w14:textId="77777777" w:rsidR="006E391E" w:rsidRDefault="004D3B81">
            <w:r>
              <w:t>Specifies the defined action of querying process virtual memory.</w:t>
            </w:r>
          </w:p>
        </w:tc>
      </w:tr>
      <w:tr w:rsidR="006E391E" w14:paraId="7B45353A" w14:textId="77777777" w:rsidTr="008D24FB">
        <w:trPr>
          <w:jc w:val="center"/>
        </w:trPr>
        <w:tc>
          <w:tcPr>
            <w:tcW w:w="3600" w:type="dxa"/>
            <w:shd w:val="clear" w:color="auto" w:fill="FFFFFF"/>
            <w:tcMar>
              <w:top w:w="100" w:type="dxa"/>
              <w:left w:w="100" w:type="dxa"/>
              <w:bottom w:w="100" w:type="dxa"/>
              <w:right w:w="100" w:type="dxa"/>
            </w:tcMar>
          </w:tcPr>
          <w:p w14:paraId="5A140E1D" w14:textId="77777777" w:rsidR="006E391E" w:rsidRDefault="004D3B81">
            <w:pPr>
              <w:rPr>
                <w:b/>
              </w:rPr>
            </w:pPr>
            <w:r>
              <w:rPr>
                <w:b/>
              </w:rPr>
              <w:t>Queue APC in Thread</w:t>
            </w:r>
          </w:p>
        </w:tc>
        <w:tc>
          <w:tcPr>
            <w:tcW w:w="5760" w:type="dxa"/>
            <w:shd w:val="clear" w:color="auto" w:fill="FFFFFF"/>
            <w:tcMar>
              <w:top w:w="100" w:type="dxa"/>
              <w:left w:w="100" w:type="dxa"/>
              <w:bottom w:w="100" w:type="dxa"/>
              <w:right w:w="100" w:type="dxa"/>
            </w:tcMar>
          </w:tcPr>
          <w:p w14:paraId="4E6E5F27" w14:textId="22C4E843" w:rsidR="006E391E" w:rsidRDefault="004D3B81" w:rsidP="003C1992">
            <w:r>
              <w:t>Specifies the defined action of querying the Asynchronous Procedure Call (APC) in the context of a thread.</w:t>
            </w:r>
          </w:p>
        </w:tc>
      </w:tr>
      <w:tr w:rsidR="006E391E" w14:paraId="227EA51F" w14:textId="77777777" w:rsidTr="008D24FB">
        <w:trPr>
          <w:jc w:val="center"/>
        </w:trPr>
        <w:tc>
          <w:tcPr>
            <w:tcW w:w="3600" w:type="dxa"/>
            <w:shd w:val="clear" w:color="auto" w:fill="FFFFFF"/>
            <w:tcMar>
              <w:top w:w="100" w:type="dxa"/>
              <w:left w:w="100" w:type="dxa"/>
              <w:bottom w:w="100" w:type="dxa"/>
              <w:right w:w="100" w:type="dxa"/>
            </w:tcMar>
          </w:tcPr>
          <w:p w14:paraId="2917FF03" w14:textId="77777777" w:rsidR="006E391E" w:rsidRDefault="004D3B81">
            <w:pPr>
              <w:rPr>
                <w:b/>
              </w:rPr>
            </w:pPr>
            <w:r>
              <w:rPr>
                <w:b/>
              </w:rPr>
              <w:t>Read File</w:t>
            </w:r>
          </w:p>
        </w:tc>
        <w:tc>
          <w:tcPr>
            <w:tcW w:w="5760" w:type="dxa"/>
            <w:shd w:val="clear" w:color="auto" w:fill="FFFFFF"/>
            <w:tcMar>
              <w:top w:w="100" w:type="dxa"/>
              <w:left w:w="100" w:type="dxa"/>
              <w:bottom w:w="100" w:type="dxa"/>
              <w:right w:w="100" w:type="dxa"/>
            </w:tcMar>
          </w:tcPr>
          <w:p w14:paraId="189EE332" w14:textId="77777777" w:rsidR="006E391E" w:rsidRDefault="004D3B81">
            <w:r>
              <w:t>Specifies the defined action of reading a file.</w:t>
            </w:r>
          </w:p>
        </w:tc>
      </w:tr>
      <w:tr w:rsidR="006E391E" w14:paraId="0A8FED6D" w14:textId="77777777" w:rsidTr="008D24FB">
        <w:trPr>
          <w:jc w:val="center"/>
        </w:trPr>
        <w:tc>
          <w:tcPr>
            <w:tcW w:w="3600" w:type="dxa"/>
            <w:shd w:val="clear" w:color="auto" w:fill="FFFFFF"/>
            <w:tcMar>
              <w:top w:w="100" w:type="dxa"/>
              <w:left w:w="100" w:type="dxa"/>
              <w:bottom w:w="100" w:type="dxa"/>
              <w:right w:w="100" w:type="dxa"/>
            </w:tcMar>
          </w:tcPr>
          <w:p w14:paraId="6F915353" w14:textId="77777777" w:rsidR="006E391E" w:rsidRDefault="004D3B81">
            <w:pPr>
              <w:rPr>
                <w:b/>
              </w:rPr>
            </w:pPr>
            <w:r>
              <w:rPr>
                <w:b/>
              </w:rPr>
              <w:t>Read From Named Pipe</w:t>
            </w:r>
          </w:p>
        </w:tc>
        <w:tc>
          <w:tcPr>
            <w:tcW w:w="5760" w:type="dxa"/>
            <w:shd w:val="clear" w:color="auto" w:fill="FFFFFF"/>
            <w:tcMar>
              <w:top w:w="100" w:type="dxa"/>
              <w:left w:w="100" w:type="dxa"/>
              <w:bottom w:w="100" w:type="dxa"/>
              <w:right w:w="100" w:type="dxa"/>
            </w:tcMar>
          </w:tcPr>
          <w:p w14:paraId="353698C7" w14:textId="77777777" w:rsidR="006E391E" w:rsidRDefault="004D3B81">
            <w:r>
              <w:t>Specifies the defined action of reading from a named pipe.</w:t>
            </w:r>
          </w:p>
        </w:tc>
      </w:tr>
      <w:tr w:rsidR="006E391E" w14:paraId="2E341969" w14:textId="77777777" w:rsidTr="008D24FB">
        <w:trPr>
          <w:jc w:val="center"/>
        </w:trPr>
        <w:tc>
          <w:tcPr>
            <w:tcW w:w="3600" w:type="dxa"/>
            <w:shd w:val="clear" w:color="auto" w:fill="FFFFFF"/>
            <w:tcMar>
              <w:top w:w="100" w:type="dxa"/>
              <w:left w:w="100" w:type="dxa"/>
              <w:bottom w:w="100" w:type="dxa"/>
              <w:right w:w="100" w:type="dxa"/>
            </w:tcMar>
          </w:tcPr>
          <w:p w14:paraId="4E942DFD" w14:textId="77777777" w:rsidR="006E391E" w:rsidRDefault="004D3B81">
            <w:pPr>
              <w:rPr>
                <w:b/>
              </w:rPr>
            </w:pPr>
            <w:r>
              <w:rPr>
                <w:b/>
              </w:rPr>
              <w:t>Read From Process Memory</w:t>
            </w:r>
          </w:p>
        </w:tc>
        <w:tc>
          <w:tcPr>
            <w:tcW w:w="5760" w:type="dxa"/>
            <w:shd w:val="clear" w:color="auto" w:fill="FFFFFF"/>
            <w:tcMar>
              <w:top w:w="100" w:type="dxa"/>
              <w:left w:w="100" w:type="dxa"/>
              <w:bottom w:w="100" w:type="dxa"/>
              <w:right w:w="100" w:type="dxa"/>
            </w:tcMar>
          </w:tcPr>
          <w:p w14:paraId="25B51003" w14:textId="77777777" w:rsidR="006E391E" w:rsidRDefault="004D3B81">
            <w:r>
              <w:t>Specifies the defined action of reading from process memory.</w:t>
            </w:r>
          </w:p>
        </w:tc>
      </w:tr>
      <w:tr w:rsidR="006E391E" w14:paraId="58F302B8" w14:textId="77777777" w:rsidTr="008D24FB">
        <w:trPr>
          <w:jc w:val="center"/>
        </w:trPr>
        <w:tc>
          <w:tcPr>
            <w:tcW w:w="3600" w:type="dxa"/>
            <w:shd w:val="clear" w:color="auto" w:fill="FFFFFF"/>
            <w:tcMar>
              <w:top w:w="100" w:type="dxa"/>
              <w:left w:w="100" w:type="dxa"/>
              <w:bottom w:w="100" w:type="dxa"/>
              <w:right w:w="100" w:type="dxa"/>
            </w:tcMar>
          </w:tcPr>
          <w:p w14:paraId="1FBF8E37" w14:textId="77777777" w:rsidR="006E391E" w:rsidRDefault="004D3B81">
            <w:pPr>
              <w:rPr>
                <w:b/>
              </w:rPr>
            </w:pPr>
            <w:r>
              <w:rPr>
                <w:b/>
              </w:rPr>
              <w:t>Read Registry Key Value</w:t>
            </w:r>
          </w:p>
        </w:tc>
        <w:tc>
          <w:tcPr>
            <w:tcW w:w="5760" w:type="dxa"/>
            <w:shd w:val="clear" w:color="auto" w:fill="FFFFFF"/>
            <w:tcMar>
              <w:top w:w="100" w:type="dxa"/>
              <w:left w:w="100" w:type="dxa"/>
              <w:bottom w:w="100" w:type="dxa"/>
              <w:right w:w="100" w:type="dxa"/>
            </w:tcMar>
          </w:tcPr>
          <w:p w14:paraId="12BF88E2" w14:textId="77777777" w:rsidR="006E391E" w:rsidRDefault="004D3B81">
            <w:r>
              <w:t>Specifies the defined action of reading a registry key value.</w:t>
            </w:r>
          </w:p>
        </w:tc>
      </w:tr>
      <w:tr w:rsidR="006E391E" w14:paraId="1D41F44E" w14:textId="77777777" w:rsidTr="008D24FB">
        <w:trPr>
          <w:jc w:val="center"/>
        </w:trPr>
        <w:tc>
          <w:tcPr>
            <w:tcW w:w="3600" w:type="dxa"/>
            <w:shd w:val="clear" w:color="auto" w:fill="FFFFFF"/>
            <w:tcMar>
              <w:top w:w="100" w:type="dxa"/>
              <w:left w:w="100" w:type="dxa"/>
              <w:bottom w:w="100" w:type="dxa"/>
              <w:right w:w="100" w:type="dxa"/>
            </w:tcMar>
          </w:tcPr>
          <w:p w14:paraId="7DBC24A8" w14:textId="77777777" w:rsidR="006E391E" w:rsidRDefault="004D3B81">
            <w:pPr>
              <w:rPr>
                <w:b/>
              </w:rPr>
            </w:pPr>
            <w:r>
              <w:rPr>
                <w:b/>
              </w:rPr>
              <w:t>Receive Data on Socket</w:t>
            </w:r>
          </w:p>
        </w:tc>
        <w:tc>
          <w:tcPr>
            <w:tcW w:w="5760" w:type="dxa"/>
            <w:shd w:val="clear" w:color="auto" w:fill="FFFFFF"/>
            <w:tcMar>
              <w:top w:w="100" w:type="dxa"/>
              <w:left w:w="100" w:type="dxa"/>
              <w:bottom w:w="100" w:type="dxa"/>
              <w:right w:w="100" w:type="dxa"/>
            </w:tcMar>
          </w:tcPr>
          <w:p w14:paraId="35D73CBD" w14:textId="77777777" w:rsidR="006E391E" w:rsidRDefault="004D3B81">
            <w:r>
              <w:t>Specifies the defined action of receiving data on a socket.</w:t>
            </w:r>
          </w:p>
        </w:tc>
      </w:tr>
      <w:tr w:rsidR="006E391E" w14:paraId="0B698AC0" w14:textId="77777777" w:rsidTr="008D24FB">
        <w:trPr>
          <w:jc w:val="center"/>
        </w:trPr>
        <w:tc>
          <w:tcPr>
            <w:tcW w:w="3600" w:type="dxa"/>
            <w:shd w:val="clear" w:color="auto" w:fill="FFFFFF"/>
            <w:tcMar>
              <w:top w:w="100" w:type="dxa"/>
              <w:left w:w="100" w:type="dxa"/>
              <w:bottom w:w="100" w:type="dxa"/>
              <w:right w:w="100" w:type="dxa"/>
            </w:tcMar>
          </w:tcPr>
          <w:p w14:paraId="06461F6B" w14:textId="77777777" w:rsidR="006E391E" w:rsidRDefault="004D3B81">
            <w:pPr>
              <w:rPr>
                <w:b/>
              </w:rPr>
            </w:pPr>
            <w:r>
              <w:rPr>
                <w:b/>
              </w:rPr>
              <w:t>Receive Email Message</w:t>
            </w:r>
          </w:p>
        </w:tc>
        <w:tc>
          <w:tcPr>
            <w:tcW w:w="5760" w:type="dxa"/>
            <w:shd w:val="clear" w:color="auto" w:fill="FFFFFF"/>
            <w:tcMar>
              <w:top w:w="100" w:type="dxa"/>
              <w:left w:w="100" w:type="dxa"/>
              <w:bottom w:w="100" w:type="dxa"/>
              <w:right w:w="100" w:type="dxa"/>
            </w:tcMar>
          </w:tcPr>
          <w:p w14:paraId="4B2FFF7F" w14:textId="77777777" w:rsidR="006E391E" w:rsidRDefault="004D3B81">
            <w:r>
              <w:t>Specifies the defined action of receiving an email message.</w:t>
            </w:r>
          </w:p>
        </w:tc>
      </w:tr>
      <w:tr w:rsidR="006E391E" w14:paraId="4F22443F" w14:textId="77777777" w:rsidTr="008D24FB">
        <w:trPr>
          <w:jc w:val="center"/>
        </w:trPr>
        <w:tc>
          <w:tcPr>
            <w:tcW w:w="3600" w:type="dxa"/>
            <w:shd w:val="clear" w:color="auto" w:fill="FFFFFF"/>
            <w:tcMar>
              <w:top w:w="100" w:type="dxa"/>
              <w:left w:w="100" w:type="dxa"/>
              <w:bottom w:w="100" w:type="dxa"/>
              <w:right w:w="100" w:type="dxa"/>
            </w:tcMar>
          </w:tcPr>
          <w:p w14:paraId="6AFC9288" w14:textId="77777777" w:rsidR="006E391E" w:rsidRDefault="004D3B81">
            <w:pPr>
              <w:rPr>
                <w:b/>
              </w:rPr>
            </w:pPr>
            <w:r>
              <w:rPr>
                <w:b/>
              </w:rPr>
              <w:t>Release Mutex</w:t>
            </w:r>
          </w:p>
        </w:tc>
        <w:tc>
          <w:tcPr>
            <w:tcW w:w="5760" w:type="dxa"/>
            <w:shd w:val="clear" w:color="auto" w:fill="FFFFFF"/>
            <w:tcMar>
              <w:top w:w="100" w:type="dxa"/>
              <w:left w:w="100" w:type="dxa"/>
              <w:bottom w:w="100" w:type="dxa"/>
              <w:right w:w="100" w:type="dxa"/>
            </w:tcMar>
          </w:tcPr>
          <w:p w14:paraId="768E60BE" w14:textId="77777777" w:rsidR="006E391E" w:rsidRDefault="004D3B81">
            <w:r>
              <w:t>Specifies the defined action of releasing a mutex.</w:t>
            </w:r>
          </w:p>
        </w:tc>
      </w:tr>
      <w:tr w:rsidR="006E391E" w14:paraId="4D2AFB00" w14:textId="77777777" w:rsidTr="008D24FB">
        <w:trPr>
          <w:jc w:val="center"/>
        </w:trPr>
        <w:tc>
          <w:tcPr>
            <w:tcW w:w="3600" w:type="dxa"/>
            <w:shd w:val="clear" w:color="auto" w:fill="FFFFFF"/>
            <w:tcMar>
              <w:top w:w="100" w:type="dxa"/>
              <w:left w:w="100" w:type="dxa"/>
              <w:bottom w:w="100" w:type="dxa"/>
              <w:right w:w="100" w:type="dxa"/>
            </w:tcMar>
          </w:tcPr>
          <w:p w14:paraId="70A0FC07" w14:textId="77777777" w:rsidR="006E391E" w:rsidRDefault="004D3B81">
            <w:pPr>
              <w:rPr>
                <w:b/>
              </w:rPr>
            </w:pPr>
            <w:r>
              <w:rPr>
                <w:b/>
              </w:rPr>
              <w:t>Rename File</w:t>
            </w:r>
          </w:p>
        </w:tc>
        <w:tc>
          <w:tcPr>
            <w:tcW w:w="5760" w:type="dxa"/>
            <w:shd w:val="clear" w:color="auto" w:fill="FFFFFF"/>
            <w:tcMar>
              <w:top w:w="100" w:type="dxa"/>
              <w:left w:w="100" w:type="dxa"/>
              <w:bottom w:w="100" w:type="dxa"/>
              <w:right w:w="100" w:type="dxa"/>
            </w:tcMar>
          </w:tcPr>
          <w:p w14:paraId="6AF17BE5" w14:textId="77777777" w:rsidR="006E391E" w:rsidRDefault="004D3B81">
            <w:r>
              <w:t>Specifies the defined action of renaming a file.</w:t>
            </w:r>
          </w:p>
        </w:tc>
      </w:tr>
      <w:tr w:rsidR="006E391E" w14:paraId="006200DE" w14:textId="77777777" w:rsidTr="008D24FB">
        <w:trPr>
          <w:jc w:val="center"/>
        </w:trPr>
        <w:tc>
          <w:tcPr>
            <w:tcW w:w="3600" w:type="dxa"/>
            <w:shd w:val="clear" w:color="auto" w:fill="FFFFFF"/>
            <w:tcMar>
              <w:top w:w="100" w:type="dxa"/>
              <w:left w:w="100" w:type="dxa"/>
              <w:bottom w:w="100" w:type="dxa"/>
              <w:right w:w="100" w:type="dxa"/>
            </w:tcMar>
          </w:tcPr>
          <w:p w14:paraId="04EBFDC1" w14:textId="77777777" w:rsidR="006E391E" w:rsidRDefault="004D3B81">
            <w:pPr>
              <w:rPr>
                <w:b/>
              </w:rPr>
            </w:pPr>
            <w:r>
              <w:rPr>
                <w:b/>
              </w:rPr>
              <w:t>Revert Thread to Self</w:t>
            </w:r>
          </w:p>
        </w:tc>
        <w:tc>
          <w:tcPr>
            <w:tcW w:w="5760" w:type="dxa"/>
            <w:shd w:val="clear" w:color="auto" w:fill="FFFFFF"/>
            <w:tcMar>
              <w:top w:w="100" w:type="dxa"/>
              <w:left w:w="100" w:type="dxa"/>
              <w:bottom w:w="100" w:type="dxa"/>
              <w:right w:w="100" w:type="dxa"/>
            </w:tcMar>
          </w:tcPr>
          <w:p w14:paraId="6C7284EA" w14:textId="77777777" w:rsidR="006E391E" w:rsidRDefault="004D3B81">
            <w:r>
              <w:t>Specifies the defined action of reverting a thread to its self.</w:t>
            </w:r>
          </w:p>
        </w:tc>
      </w:tr>
      <w:tr w:rsidR="006E391E" w14:paraId="6EA7D22B" w14:textId="77777777" w:rsidTr="008D24FB">
        <w:trPr>
          <w:jc w:val="center"/>
        </w:trPr>
        <w:tc>
          <w:tcPr>
            <w:tcW w:w="3600" w:type="dxa"/>
            <w:shd w:val="clear" w:color="auto" w:fill="FFFFFF"/>
            <w:tcMar>
              <w:top w:w="100" w:type="dxa"/>
              <w:left w:w="100" w:type="dxa"/>
              <w:bottom w:w="100" w:type="dxa"/>
              <w:right w:w="100" w:type="dxa"/>
            </w:tcMar>
          </w:tcPr>
          <w:p w14:paraId="4AC801DD" w14:textId="77777777" w:rsidR="006E391E" w:rsidRDefault="004D3B81">
            <w:pPr>
              <w:rPr>
                <w:b/>
              </w:rPr>
            </w:pPr>
            <w:r>
              <w:rPr>
                <w:b/>
              </w:rPr>
              <w:t>Send Control Code to File</w:t>
            </w:r>
          </w:p>
        </w:tc>
        <w:tc>
          <w:tcPr>
            <w:tcW w:w="5760" w:type="dxa"/>
            <w:shd w:val="clear" w:color="auto" w:fill="FFFFFF"/>
            <w:tcMar>
              <w:top w:w="100" w:type="dxa"/>
              <w:left w:w="100" w:type="dxa"/>
              <w:bottom w:w="100" w:type="dxa"/>
              <w:right w:w="100" w:type="dxa"/>
            </w:tcMar>
          </w:tcPr>
          <w:p w14:paraId="75FC647C" w14:textId="77777777" w:rsidR="006E391E" w:rsidRDefault="004D3B81">
            <w:r>
              <w:t>Specifies the defined action of sending a control code to a file.</w:t>
            </w:r>
          </w:p>
        </w:tc>
      </w:tr>
      <w:tr w:rsidR="006E391E" w14:paraId="63E79528" w14:textId="77777777" w:rsidTr="008D24FB">
        <w:trPr>
          <w:jc w:val="center"/>
        </w:trPr>
        <w:tc>
          <w:tcPr>
            <w:tcW w:w="3600" w:type="dxa"/>
            <w:shd w:val="clear" w:color="auto" w:fill="FFFFFF"/>
            <w:tcMar>
              <w:top w:w="100" w:type="dxa"/>
              <w:left w:w="100" w:type="dxa"/>
              <w:bottom w:w="100" w:type="dxa"/>
              <w:right w:w="100" w:type="dxa"/>
            </w:tcMar>
          </w:tcPr>
          <w:p w14:paraId="3736B5D4" w14:textId="77777777" w:rsidR="006E391E" w:rsidRDefault="004D3B81">
            <w:pPr>
              <w:rPr>
                <w:b/>
              </w:rPr>
            </w:pPr>
            <w:r>
              <w:rPr>
                <w:b/>
              </w:rPr>
              <w:t>Send Control Code to Pipe</w:t>
            </w:r>
          </w:p>
        </w:tc>
        <w:tc>
          <w:tcPr>
            <w:tcW w:w="5760" w:type="dxa"/>
            <w:shd w:val="clear" w:color="auto" w:fill="FFFFFF"/>
            <w:tcMar>
              <w:top w:w="100" w:type="dxa"/>
              <w:left w:w="100" w:type="dxa"/>
              <w:bottom w:w="100" w:type="dxa"/>
              <w:right w:w="100" w:type="dxa"/>
            </w:tcMar>
          </w:tcPr>
          <w:p w14:paraId="48EA69BF" w14:textId="77777777" w:rsidR="006E391E" w:rsidRDefault="004D3B81">
            <w:r>
              <w:t>Specifies the defined action of sending a control code to a pipe.</w:t>
            </w:r>
          </w:p>
        </w:tc>
      </w:tr>
      <w:tr w:rsidR="006E391E" w14:paraId="500CBA33" w14:textId="77777777" w:rsidTr="008D24FB">
        <w:trPr>
          <w:jc w:val="center"/>
        </w:trPr>
        <w:tc>
          <w:tcPr>
            <w:tcW w:w="3600" w:type="dxa"/>
            <w:shd w:val="clear" w:color="auto" w:fill="FFFFFF"/>
            <w:tcMar>
              <w:top w:w="100" w:type="dxa"/>
              <w:left w:w="100" w:type="dxa"/>
              <w:bottom w:w="100" w:type="dxa"/>
              <w:right w:w="100" w:type="dxa"/>
            </w:tcMar>
          </w:tcPr>
          <w:p w14:paraId="46521864" w14:textId="77777777" w:rsidR="006E391E" w:rsidRDefault="004D3B81">
            <w:pPr>
              <w:rPr>
                <w:b/>
              </w:rPr>
            </w:pPr>
            <w:r>
              <w:rPr>
                <w:b/>
              </w:rPr>
              <w:t>Send Control Code to Service</w:t>
            </w:r>
          </w:p>
        </w:tc>
        <w:tc>
          <w:tcPr>
            <w:tcW w:w="5760" w:type="dxa"/>
            <w:shd w:val="clear" w:color="auto" w:fill="FFFFFF"/>
            <w:tcMar>
              <w:top w:w="100" w:type="dxa"/>
              <w:left w:w="100" w:type="dxa"/>
              <w:bottom w:w="100" w:type="dxa"/>
              <w:right w:w="100" w:type="dxa"/>
            </w:tcMar>
          </w:tcPr>
          <w:p w14:paraId="567E8DA4" w14:textId="77777777" w:rsidR="006E391E" w:rsidRDefault="004D3B81">
            <w:r>
              <w:t>Specifies the defined action of sending control code to a service.</w:t>
            </w:r>
          </w:p>
        </w:tc>
      </w:tr>
      <w:tr w:rsidR="006E391E" w14:paraId="5D53C938" w14:textId="77777777" w:rsidTr="008D24FB">
        <w:trPr>
          <w:jc w:val="center"/>
        </w:trPr>
        <w:tc>
          <w:tcPr>
            <w:tcW w:w="3600" w:type="dxa"/>
            <w:shd w:val="clear" w:color="auto" w:fill="FFFFFF"/>
            <w:tcMar>
              <w:top w:w="100" w:type="dxa"/>
              <w:left w:w="100" w:type="dxa"/>
              <w:bottom w:w="100" w:type="dxa"/>
              <w:right w:w="100" w:type="dxa"/>
            </w:tcMar>
          </w:tcPr>
          <w:p w14:paraId="13500667" w14:textId="77777777" w:rsidR="006E391E" w:rsidRDefault="004D3B81">
            <w:pPr>
              <w:rPr>
                <w:b/>
              </w:rPr>
            </w:pPr>
            <w:r>
              <w:rPr>
                <w:b/>
              </w:rPr>
              <w:t>Send Data on Socket</w:t>
            </w:r>
          </w:p>
        </w:tc>
        <w:tc>
          <w:tcPr>
            <w:tcW w:w="5760" w:type="dxa"/>
            <w:shd w:val="clear" w:color="auto" w:fill="FFFFFF"/>
            <w:tcMar>
              <w:top w:w="100" w:type="dxa"/>
              <w:left w:w="100" w:type="dxa"/>
              <w:bottom w:w="100" w:type="dxa"/>
              <w:right w:w="100" w:type="dxa"/>
            </w:tcMar>
          </w:tcPr>
          <w:p w14:paraId="00126906" w14:textId="77777777" w:rsidR="006E391E" w:rsidRDefault="004D3B81">
            <w:r>
              <w:t>Specifies the defined action of sending data on a socket.</w:t>
            </w:r>
          </w:p>
        </w:tc>
      </w:tr>
      <w:tr w:rsidR="006E391E" w14:paraId="6D4E89EF" w14:textId="77777777" w:rsidTr="008D24FB">
        <w:trPr>
          <w:jc w:val="center"/>
        </w:trPr>
        <w:tc>
          <w:tcPr>
            <w:tcW w:w="3600" w:type="dxa"/>
            <w:shd w:val="clear" w:color="auto" w:fill="FFFFFF"/>
            <w:tcMar>
              <w:top w:w="100" w:type="dxa"/>
              <w:left w:w="100" w:type="dxa"/>
              <w:bottom w:w="100" w:type="dxa"/>
              <w:right w:w="100" w:type="dxa"/>
            </w:tcMar>
          </w:tcPr>
          <w:p w14:paraId="725B5277" w14:textId="77777777" w:rsidR="006E391E" w:rsidRDefault="004D3B81">
            <w:pPr>
              <w:rPr>
                <w:b/>
              </w:rPr>
            </w:pPr>
            <w:r>
              <w:rPr>
                <w:b/>
              </w:rPr>
              <w:t>Send Data to Address on Socket</w:t>
            </w:r>
          </w:p>
        </w:tc>
        <w:tc>
          <w:tcPr>
            <w:tcW w:w="5760" w:type="dxa"/>
            <w:shd w:val="clear" w:color="auto" w:fill="FFFFFF"/>
            <w:tcMar>
              <w:top w:w="100" w:type="dxa"/>
              <w:left w:w="100" w:type="dxa"/>
              <w:bottom w:w="100" w:type="dxa"/>
              <w:right w:w="100" w:type="dxa"/>
            </w:tcMar>
          </w:tcPr>
          <w:p w14:paraId="3477A700" w14:textId="77777777" w:rsidR="006E391E" w:rsidRDefault="004D3B81">
            <w:r>
              <w:t>Specifies the defined action of sending data to the address on a socket.</w:t>
            </w:r>
          </w:p>
        </w:tc>
      </w:tr>
      <w:tr w:rsidR="006E391E" w14:paraId="41FDD967" w14:textId="77777777" w:rsidTr="008D24FB">
        <w:trPr>
          <w:jc w:val="center"/>
        </w:trPr>
        <w:tc>
          <w:tcPr>
            <w:tcW w:w="3600" w:type="dxa"/>
            <w:shd w:val="clear" w:color="auto" w:fill="FFFFFF"/>
            <w:tcMar>
              <w:top w:w="100" w:type="dxa"/>
              <w:left w:w="100" w:type="dxa"/>
              <w:bottom w:w="100" w:type="dxa"/>
              <w:right w:w="100" w:type="dxa"/>
            </w:tcMar>
          </w:tcPr>
          <w:p w14:paraId="790E74FB" w14:textId="77777777" w:rsidR="006E391E" w:rsidRDefault="004D3B81">
            <w:pPr>
              <w:rPr>
                <w:b/>
              </w:rPr>
            </w:pPr>
            <w:r>
              <w:rPr>
                <w:b/>
              </w:rPr>
              <w:t>Send DNS Query</w:t>
            </w:r>
          </w:p>
        </w:tc>
        <w:tc>
          <w:tcPr>
            <w:tcW w:w="5760" w:type="dxa"/>
            <w:shd w:val="clear" w:color="auto" w:fill="FFFFFF"/>
            <w:tcMar>
              <w:top w:w="100" w:type="dxa"/>
              <w:left w:w="100" w:type="dxa"/>
              <w:bottom w:w="100" w:type="dxa"/>
              <w:right w:w="100" w:type="dxa"/>
            </w:tcMar>
          </w:tcPr>
          <w:p w14:paraId="3AAAB566" w14:textId="77777777" w:rsidR="006E391E" w:rsidRDefault="004D3B81">
            <w:r>
              <w:t>Specifies the defined action of sending a DNS query.</w:t>
            </w:r>
          </w:p>
        </w:tc>
      </w:tr>
      <w:tr w:rsidR="006E391E" w14:paraId="3E30BAB0" w14:textId="77777777" w:rsidTr="008D24FB">
        <w:trPr>
          <w:jc w:val="center"/>
        </w:trPr>
        <w:tc>
          <w:tcPr>
            <w:tcW w:w="3600" w:type="dxa"/>
            <w:shd w:val="clear" w:color="auto" w:fill="FFFFFF"/>
            <w:tcMar>
              <w:top w:w="100" w:type="dxa"/>
              <w:left w:w="100" w:type="dxa"/>
              <w:bottom w:w="100" w:type="dxa"/>
              <w:right w:w="100" w:type="dxa"/>
            </w:tcMar>
          </w:tcPr>
          <w:p w14:paraId="428A2BF8" w14:textId="77777777" w:rsidR="006E391E" w:rsidRDefault="004D3B81">
            <w:pPr>
              <w:rPr>
                <w:b/>
              </w:rPr>
            </w:pPr>
            <w:r>
              <w:rPr>
                <w:b/>
              </w:rPr>
              <w:t>Send Email Message</w:t>
            </w:r>
          </w:p>
        </w:tc>
        <w:tc>
          <w:tcPr>
            <w:tcW w:w="5760" w:type="dxa"/>
            <w:shd w:val="clear" w:color="auto" w:fill="FFFFFF"/>
            <w:tcMar>
              <w:top w:w="100" w:type="dxa"/>
              <w:left w:w="100" w:type="dxa"/>
              <w:bottom w:w="100" w:type="dxa"/>
              <w:right w:w="100" w:type="dxa"/>
            </w:tcMar>
          </w:tcPr>
          <w:p w14:paraId="49C5A3FB" w14:textId="77777777" w:rsidR="006E391E" w:rsidRDefault="004D3B81">
            <w:r>
              <w:t>Specifies the defined action of sending an email message.</w:t>
            </w:r>
          </w:p>
        </w:tc>
      </w:tr>
      <w:tr w:rsidR="006E391E" w14:paraId="79684422" w14:textId="77777777" w:rsidTr="008D24FB">
        <w:trPr>
          <w:jc w:val="center"/>
        </w:trPr>
        <w:tc>
          <w:tcPr>
            <w:tcW w:w="3600" w:type="dxa"/>
            <w:shd w:val="clear" w:color="auto" w:fill="FFFFFF"/>
            <w:tcMar>
              <w:top w:w="100" w:type="dxa"/>
              <w:left w:w="100" w:type="dxa"/>
              <w:bottom w:w="100" w:type="dxa"/>
              <w:right w:w="100" w:type="dxa"/>
            </w:tcMar>
          </w:tcPr>
          <w:p w14:paraId="6E76B7FE" w14:textId="77777777" w:rsidR="006E391E" w:rsidRDefault="004D3B81">
            <w:pPr>
              <w:rPr>
                <w:b/>
              </w:rPr>
            </w:pPr>
            <w:r>
              <w:rPr>
                <w:b/>
              </w:rPr>
              <w:t>Send ICMP Request</w:t>
            </w:r>
          </w:p>
        </w:tc>
        <w:tc>
          <w:tcPr>
            <w:tcW w:w="5760" w:type="dxa"/>
            <w:shd w:val="clear" w:color="auto" w:fill="FFFFFF"/>
            <w:tcMar>
              <w:top w:w="100" w:type="dxa"/>
              <w:left w:w="100" w:type="dxa"/>
              <w:bottom w:w="100" w:type="dxa"/>
              <w:right w:w="100" w:type="dxa"/>
            </w:tcMar>
          </w:tcPr>
          <w:p w14:paraId="5B7D851B" w14:textId="77777777" w:rsidR="006E391E" w:rsidRDefault="004D3B81">
            <w:r>
              <w:t>Specifies the defined action of sending an ICMP request.</w:t>
            </w:r>
          </w:p>
        </w:tc>
      </w:tr>
      <w:tr w:rsidR="006E391E" w14:paraId="44682115" w14:textId="77777777" w:rsidTr="008D24FB">
        <w:trPr>
          <w:jc w:val="center"/>
        </w:trPr>
        <w:tc>
          <w:tcPr>
            <w:tcW w:w="3600" w:type="dxa"/>
            <w:shd w:val="clear" w:color="auto" w:fill="FFFFFF"/>
            <w:tcMar>
              <w:top w:w="100" w:type="dxa"/>
              <w:left w:w="100" w:type="dxa"/>
              <w:bottom w:w="100" w:type="dxa"/>
              <w:right w:w="100" w:type="dxa"/>
            </w:tcMar>
          </w:tcPr>
          <w:p w14:paraId="300AB8B3" w14:textId="77777777" w:rsidR="006E391E" w:rsidRDefault="004D3B81">
            <w:pPr>
              <w:rPr>
                <w:b/>
              </w:rPr>
            </w:pPr>
            <w:r>
              <w:rPr>
                <w:b/>
              </w:rPr>
              <w:t>Send Reverse DNS Query</w:t>
            </w:r>
          </w:p>
        </w:tc>
        <w:tc>
          <w:tcPr>
            <w:tcW w:w="5760" w:type="dxa"/>
            <w:shd w:val="clear" w:color="auto" w:fill="FFFFFF"/>
            <w:tcMar>
              <w:top w:w="100" w:type="dxa"/>
              <w:left w:w="100" w:type="dxa"/>
              <w:bottom w:w="100" w:type="dxa"/>
              <w:right w:w="100" w:type="dxa"/>
            </w:tcMar>
          </w:tcPr>
          <w:p w14:paraId="265C77AE" w14:textId="77777777" w:rsidR="006E391E" w:rsidRDefault="004D3B81">
            <w:r>
              <w:t>Specifies the defined action of sending a reverse DNS query.</w:t>
            </w:r>
          </w:p>
        </w:tc>
      </w:tr>
      <w:tr w:rsidR="006E391E" w14:paraId="777E08FE" w14:textId="77777777" w:rsidTr="008D24FB">
        <w:trPr>
          <w:jc w:val="center"/>
        </w:trPr>
        <w:tc>
          <w:tcPr>
            <w:tcW w:w="3600" w:type="dxa"/>
            <w:shd w:val="clear" w:color="auto" w:fill="FFFFFF"/>
            <w:tcMar>
              <w:top w:w="100" w:type="dxa"/>
              <w:left w:w="100" w:type="dxa"/>
              <w:bottom w:w="100" w:type="dxa"/>
              <w:right w:w="100" w:type="dxa"/>
            </w:tcMar>
          </w:tcPr>
          <w:p w14:paraId="69C9F86B" w14:textId="77777777" w:rsidR="006E391E" w:rsidRDefault="004D3B81">
            <w:pPr>
              <w:rPr>
                <w:b/>
              </w:rPr>
            </w:pPr>
            <w:r>
              <w:rPr>
                <w:b/>
              </w:rPr>
              <w:t>Set File Attributes</w:t>
            </w:r>
          </w:p>
        </w:tc>
        <w:tc>
          <w:tcPr>
            <w:tcW w:w="5760" w:type="dxa"/>
            <w:shd w:val="clear" w:color="auto" w:fill="FFFFFF"/>
            <w:tcMar>
              <w:top w:w="100" w:type="dxa"/>
              <w:left w:w="100" w:type="dxa"/>
              <w:bottom w:w="100" w:type="dxa"/>
              <w:right w:w="100" w:type="dxa"/>
            </w:tcMar>
          </w:tcPr>
          <w:p w14:paraId="044C2041" w14:textId="77777777" w:rsidR="006E391E" w:rsidRDefault="004D3B81">
            <w:r>
              <w:t>Specifies the defined action of setting file attributes.</w:t>
            </w:r>
          </w:p>
        </w:tc>
      </w:tr>
      <w:tr w:rsidR="006E391E" w14:paraId="6EC672E4" w14:textId="77777777" w:rsidTr="008D24FB">
        <w:trPr>
          <w:jc w:val="center"/>
        </w:trPr>
        <w:tc>
          <w:tcPr>
            <w:tcW w:w="3600" w:type="dxa"/>
            <w:shd w:val="clear" w:color="auto" w:fill="FFFFFF"/>
            <w:tcMar>
              <w:top w:w="100" w:type="dxa"/>
              <w:left w:w="100" w:type="dxa"/>
              <w:bottom w:w="100" w:type="dxa"/>
              <w:right w:w="100" w:type="dxa"/>
            </w:tcMar>
          </w:tcPr>
          <w:p w14:paraId="392BFEFF" w14:textId="77777777" w:rsidR="006E391E" w:rsidRDefault="004D3B81">
            <w:pPr>
              <w:rPr>
                <w:b/>
              </w:rPr>
            </w:pPr>
            <w:r>
              <w:rPr>
                <w:b/>
              </w:rPr>
              <w:t>Set NetBIOS Name</w:t>
            </w:r>
          </w:p>
        </w:tc>
        <w:tc>
          <w:tcPr>
            <w:tcW w:w="5760" w:type="dxa"/>
            <w:shd w:val="clear" w:color="auto" w:fill="FFFFFF"/>
            <w:tcMar>
              <w:top w:w="100" w:type="dxa"/>
              <w:left w:w="100" w:type="dxa"/>
              <w:bottom w:w="100" w:type="dxa"/>
              <w:right w:w="100" w:type="dxa"/>
            </w:tcMar>
          </w:tcPr>
          <w:p w14:paraId="67E246E3" w14:textId="77777777" w:rsidR="006E391E" w:rsidRDefault="004D3B81">
            <w:r>
              <w:t>Specifies the defined action of setting the NetBIOS name.</w:t>
            </w:r>
          </w:p>
        </w:tc>
      </w:tr>
      <w:tr w:rsidR="006E391E" w14:paraId="1A7BE16C" w14:textId="77777777" w:rsidTr="008D24FB">
        <w:trPr>
          <w:jc w:val="center"/>
        </w:trPr>
        <w:tc>
          <w:tcPr>
            <w:tcW w:w="3600" w:type="dxa"/>
            <w:shd w:val="clear" w:color="auto" w:fill="FFFFFF"/>
            <w:tcMar>
              <w:top w:w="100" w:type="dxa"/>
              <w:left w:w="100" w:type="dxa"/>
              <w:bottom w:w="100" w:type="dxa"/>
              <w:right w:w="100" w:type="dxa"/>
            </w:tcMar>
          </w:tcPr>
          <w:p w14:paraId="4E327B68" w14:textId="77777777" w:rsidR="006E391E" w:rsidRDefault="004D3B81">
            <w:pPr>
              <w:rPr>
                <w:b/>
              </w:rPr>
            </w:pPr>
            <w:r>
              <w:rPr>
                <w:b/>
              </w:rPr>
              <w:lastRenderedPageBreak/>
              <w:t>Set Process Current Directory</w:t>
            </w:r>
          </w:p>
        </w:tc>
        <w:tc>
          <w:tcPr>
            <w:tcW w:w="5760" w:type="dxa"/>
            <w:shd w:val="clear" w:color="auto" w:fill="FFFFFF"/>
            <w:tcMar>
              <w:top w:w="100" w:type="dxa"/>
              <w:left w:w="100" w:type="dxa"/>
              <w:bottom w:w="100" w:type="dxa"/>
              <w:right w:w="100" w:type="dxa"/>
            </w:tcMar>
          </w:tcPr>
          <w:p w14:paraId="01B511E3" w14:textId="77777777" w:rsidR="006E391E" w:rsidRDefault="004D3B81">
            <w:r>
              <w:t>Specifies the defined action of setting the process current directory.</w:t>
            </w:r>
          </w:p>
        </w:tc>
      </w:tr>
      <w:tr w:rsidR="006E391E" w14:paraId="0C87BB14" w14:textId="77777777" w:rsidTr="008D24FB">
        <w:trPr>
          <w:jc w:val="center"/>
        </w:trPr>
        <w:tc>
          <w:tcPr>
            <w:tcW w:w="3600" w:type="dxa"/>
            <w:shd w:val="clear" w:color="auto" w:fill="FFFFFF"/>
            <w:tcMar>
              <w:top w:w="100" w:type="dxa"/>
              <w:left w:w="100" w:type="dxa"/>
              <w:bottom w:w="100" w:type="dxa"/>
              <w:right w:w="100" w:type="dxa"/>
            </w:tcMar>
          </w:tcPr>
          <w:p w14:paraId="1D83A94E" w14:textId="77777777" w:rsidR="006E391E" w:rsidRDefault="004D3B81">
            <w:pPr>
              <w:rPr>
                <w:b/>
              </w:rPr>
            </w:pPr>
            <w:r>
              <w:rPr>
                <w:b/>
              </w:rPr>
              <w:t>Set Process Environment Variable</w:t>
            </w:r>
          </w:p>
        </w:tc>
        <w:tc>
          <w:tcPr>
            <w:tcW w:w="5760" w:type="dxa"/>
            <w:shd w:val="clear" w:color="auto" w:fill="FFFFFF"/>
            <w:tcMar>
              <w:top w:w="100" w:type="dxa"/>
              <w:left w:w="100" w:type="dxa"/>
              <w:bottom w:w="100" w:type="dxa"/>
              <w:right w:w="100" w:type="dxa"/>
            </w:tcMar>
          </w:tcPr>
          <w:p w14:paraId="5F02E13D" w14:textId="77777777" w:rsidR="006E391E" w:rsidRDefault="004D3B81">
            <w:r>
              <w:t>Specifies the defined action of setting the process environment variable.</w:t>
            </w:r>
          </w:p>
        </w:tc>
      </w:tr>
      <w:tr w:rsidR="006E391E" w14:paraId="433832CE" w14:textId="77777777" w:rsidTr="008D24FB">
        <w:trPr>
          <w:jc w:val="center"/>
        </w:trPr>
        <w:tc>
          <w:tcPr>
            <w:tcW w:w="3600" w:type="dxa"/>
            <w:shd w:val="clear" w:color="auto" w:fill="FFFFFF"/>
            <w:tcMar>
              <w:top w:w="100" w:type="dxa"/>
              <w:left w:w="100" w:type="dxa"/>
              <w:bottom w:w="100" w:type="dxa"/>
              <w:right w:w="100" w:type="dxa"/>
            </w:tcMar>
          </w:tcPr>
          <w:p w14:paraId="4E20A08B" w14:textId="77777777" w:rsidR="006E391E" w:rsidRDefault="004D3B81">
            <w:pPr>
              <w:rPr>
                <w:b/>
              </w:rPr>
            </w:pPr>
            <w:r>
              <w:rPr>
                <w:b/>
              </w:rPr>
              <w:t>Set System Global Flags</w:t>
            </w:r>
          </w:p>
        </w:tc>
        <w:tc>
          <w:tcPr>
            <w:tcW w:w="5760" w:type="dxa"/>
            <w:shd w:val="clear" w:color="auto" w:fill="FFFFFF"/>
            <w:tcMar>
              <w:top w:w="100" w:type="dxa"/>
              <w:left w:w="100" w:type="dxa"/>
              <w:bottom w:w="100" w:type="dxa"/>
              <w:right w:w="100" w:type="dxa"/>
            </w:tcMar>
          </w:tcPr>
          <w:p w14:paraId="54BBC9C3" w14:textId="77777777" w:rsidR="006E391E" w:rsidRDefault="004D3B81">
            <w:r>
              <w:t>Specifies the defined action of setting system global flags.</w:t>
            </w:r>
          </w:p>
        </w:tc>
      </w:tr>
      <w:tr w:rsidR="006E391E" w14:paraId="4F190B66" w14:textId="77777777" w:rsidTr="008D24FB">
        <w:trPr>
          <w:jc w:val="center"/>
        </w:trPr>
        <w:tc>
          <w:tcPr>
            <w:tcW w:w="3600" w:type="dxa"/>
            <w:shd w:val="clear" w:color="auto" w:fill="FFFFFF"/>
            <w:tcMar>
              <w:top w:w="100" w:type="dxa"/>
              <w:left w:w="100" w:type="dxa"/>
              <w:bottom w:w="100" w:type="dxa"/>
              <w:right w:w="100" w:type="dxa"/>
            </w:tcMar>
          </w:tcPr>
          <w:p w14:paraId="5E01D111" w14:textId="77777777" w:rsidR="006E391E" w:rsidRDefault="004D3B81">
            <w:pPr>
              <w:rPr>
                <w:b/>
              </w:rPr>
            </w:pPr>
            <w:r>
              <w:rPr>
                <w:b/>
              </w:rPr>
              <w:t>Set System Host Name</w:t>
            </w:r>
          </w:p>
        </w:tc>
        <w:tc>
          <w:tcPr>
            <w:tcW w:w="5760" w:type="dxa"/>
            <w:shd w:val="clear" w:color="auto" w:fill="FFFFFF"/>
            <w:tcMar>
              <w:top w:w="100" w:type="dxa"/>
              <w:left w:w="100" w:type="dxa"/>
              <w:bottom w:w="100" w:type="dxa"/>
              <w:right w:w="100" w:type="dxa"/>
            </w:tcMar>
          </w:tcPr>
          <w:p w14:paraId="06BE56EA" w14:textId="77777777" w:rsidR="006E391E" w:rsidRDefault="004D3B81">
            <w:r>
              <w:t>Specifies the defined action of setting the system host name.</w:t>
            </w:r>
          </w:p>
        </w:tc>
      </w:tr>
      <w:tr w:rsidR="006E391E" w14:paraId="50487027" w14:textId="77777777" w:rsidTr="008D24FB">
        <w:trPr>
          <w:jc w:val="center"/>
        </w:trPr>
        <w:tc>
          <w:tcPr>
            <w:tcW w:w="3600" w:type="dxa"/>
            <w:shd w:val="clear" w:color="auto" w:fill="FFFFFF"/>
            <w:tcMar>
              <w:top w:w="100" w:type="dxa"/>
              <w:left w:w="100" w:type="dxa"/>
              <w:bottom w:w="100" w:type="dxa"/>
              <w:right w:w="100" w:type="dxa"/>
            </w:tcMar>
          </w:tcPr>
          <w:p w14:paraId="0ED73155" w14:textId="77777777" w:rsidR="006E391E" w:rsidRDefault="004D3B81">
            <w:pPr>
              <w:rPr>
                <w:b/>
              </w:rPr>
            </w:pPr>
            <w:r>
              <w:rPr>
                <w:b/>
              </w:rPr>
              <w:t>Set System Time</w:t>
            </w:r>
          </w:p>
        </w:tc>
        <w:tc>
          <w:tcPr>
            <w:tcW w:w="5760" w:type="dxa"/>
            <w:shd w:val="clear" w:color="auto" w:fill="FFFFFF"/>
            <w:tcMar>
              <w:top w:w="100" w:type="dxa"/>
              <w:left w:w="100" w:type="dxa"/>
              <w:bottom w:w="100" w:type="dxa"/>
              <w:right w:w="100" w:type="dxa"/>
            </w:tcMar>
          </w:tcPr>
          <w:p w14:paraId="708C4538" w14:textId="77777777" w:rsidR="006E391E" w:rsidRDefault="004D3B81">
            <w:r>
              <w:t>Specifies the defined action of setting the system time.</w:t>
            </w:r>
          </w:p>
        </w:tc>
      </w:tr>
      <w:tr w:rsidR="006E391E" w14:paraId="76A0C29F" w14:textId="77777777" w:rsidTr="008D24FB">
        <w:trPr>
          <w:jc w:val="center"/>
        </w:trPr>
        <w:tc>
          <w:tcPr>
            <w:tcW w:w="3600" w:type="dxa"/>
            <w:shd w:val="clear" w:color="auto" w:fill="FFFFFF"/>
            <w:tcMar>
              <w:top w:w="100" w:type="dxa"/>
              <w:left w:w="100" w:type="dxa"/>
              <w:bottom w:w="100" w:type="dxa"/>
              <w:right w:w="100" w:type="dxa"/>
            </w:tcMar>
          </w:tcPr>
          <w:p w14:paraId="060356EC" w14:textId="77777777" w:rsidR="006E391E" w:rsidRDefault="004D3B81">
            <w:pPr>
              <w:rPr>
                <w:b/>
              </w:rPr>
            </w:pPr>
            <w:r>
              <w:rPr>
                <w:b/>
              </w:rPr>
              <w:t>Set Thread Context</w:t>
            </w:r>
          </w:p>
        </w:tc>
        <w:tc>
          <w:tcPr>
            <w:tcW w:w="5760" w:type="dxa"/>
            <w:shd w:val="clear" w:color="auto" w:fill="FFFFFF"/>
            <w:tcMar>
              <w:top w:w="100" w:type="dxa"/>
              <w:left w:w="100" w:type="dxa"/>
              <w:bottom w:w="100" w:type="dxa"/>
              <w:right w:w="100" w:type="dxa"/>
            </w:tcMar>
          </w:tcPr>
          <w:p w14:paraId="492A4B8A" w14:textId="77777777" w:rsidR="006E391E" w:rsidRDefault="004D3B81">
            <w:r>
              <w:t>Specifies the defined action of setting the thread context.</w:t>
            </w:r>
          </w:p>
        </w:tc>
      </w:tr>
      <w:tr w:rsidR="006E391E" w14:paraId="2EB47AB4" w14:textId="77777777" w:rsidTr="008D24FB">
        <w:trPr>
          <w:jc w:val="center"/>
        </w:trPr>
        <w:tc>
          <w:tcPr>
            <w:tcW w:w="3600" w:type="dxa"/>
            <w:shd w:val="clear" w:color="auto" w:fill="FFFFFF"/>
            <w:tcMar>
              <w:top w:w="100" w:type="dxa"/>
              <w:left w:w="100" w:type="dxa"/>
              <w:bottom w:w="100" w:type="dxa"/>
              <w:right w:w="100" w:type="dxa"/>
            </w:tcMar>
          </w:tcPr>
          <w:p w14:paraId="105757A2" w14:textId="77777777" w:rsidR="006E391E" w:rsidRDefault="004D3B81">
            <w:pPr>
              <w:rPr>
                <w:b/>
              </w:rPr>
            </w:pPr>
            <w:r>
              <w:rPr>
                <w:b/>
              </w:rPr>
              <w:t>Show Window</w:t>
            </w:r>
          </w:p>
        </w:tc>
        <w:tc>
          <w:tcPr>
            <w:tcW w:w="5760" w:type="dxa"/>
            <w:shd w:val="clear" w:color="auto" w:fill="FFFFFF"/>
            <w:tcMar>
              <w:top w:w="100" w:type="dxa"/>
              <w:left w:w="100" w:type="dxa"/>
              <w:bottom w:w="100" w:type="dxa"/>
              <w:right w:w="100" w:type="dxa"/>
            </w:tcMar>
          </w:tcPr>
          <w:p w14:paraId="01C99DB9" w14:textId="77777777" w:rsidR="006E391E" w:rsidRDefault="004D3B81">
            <w:r>
              <w:t>Specifies the defined action of showing a window.</w:t>
            </w:r>
          </w:p>
        </w:tc>
      </w:tr>
      <w:tr w:rsidR="006E391E" w14:paraId="4F4CB5E6" w14:textId="77777777" w:rsidTr="008D24FB">
        <w:trPr>
          <w:jc w:val="center"/>
        </w:trPr>
        <w:tc>
          <w:tcPr>
            <w:tcW w:w="3600" w:type="dxa"/>
            <w:shd w:val="clear" w:color="auto" w:fill="FFFFFF"/>
            <w:tcMar>
              <w:top w:w="100" w:type="dxa"/>
              <w:left w:w="100" w:type="dxa"/>
              <w:bottom w:w="100" w:type="dxa"/>
              <w:right w:w="100" w:type="dxa"/>
            </w:tcMar>
          </w:tcPr>
          <w:p w14:paraId="5CD42395" w14:textId="77777777" w:rsidR="006E391E" w:rsidRDefault="004D3B81">
            <w:pPr>
              <w:rPr>
                <w:b/>
              </w:rPr>
            </w:pPr>
            <w:r>
              <w:rPr>
                <w:b/>
              </w:rPr>
              <w:t>Shutdown System</w:t>
            </w:r>
          </w:p>
        </w:tc>
        <w:tc>
          <w:tcPr>
            <w:tcW w:w="5760" w:type="dxa"/>
            <w:shd w:val="clear" w:color="auto" w:fill="FFFFFF"/>
            <w:tcMar>
              <w:top w:w="100" w:type="dxa"/>
              <w:left w:w="100" w:type="dxa"/>
              <w:bottom w:w="100" w:type="dxa"/>
              <w:right w:w="100" w:type="dxa"/>
            </w:tcMar>
          </w:tcPr>
          <w:p w14:paraId="5165F3F4" w14:textId="77777777" w:rsidR="006E391E" w:rsidRDefault="004D3B81">
            <w:r>
              <w:t>Specifies the defined action of shutting down a system.</w:t>
            </w:r>
          </w:p>
        </w:tc>
      </w:tr>
      <w:tr w:rsidR="006E391E" w14:paraId="1C4C46F8" w14:textId="77777777" w:rsidTr="008D24FB">
        <w:trPr>
          <w:jc w:val="center"/>
        </w:trPr>
        <w:tc>
          <w:tcPr>
            <w:tcW w:w="3600" w:type="dxa"/>
            <w:shd w:val="clear" w:color="auto" w:fill="FFFFFF"/>
            <w:tcMar>
              <w:top w:w="100" w:type="dxa"/>
              <w:left w:w="100" w:type="dxa"/>
              <w:bottom w:w="100" w:type="dxa"/>
              <w:right w:w="100" w:type="dxa"/>
            </w:tcMar>
          </w:tcPr>
          <w:p w14:paraId="4CEB25BA" w14:textId="77777777" w:rsidR="006E391E" w:rsidRDefault="004D3B81">
            <w:pPr>
              <w:rPr>
                <w:b/>
              </w:rPr>
            </w:pPr>
            <w:r>
              <w:rPr>
                <w:b/>
              </w:rPr>
              <w:t>Sleep Process</w:t>
            </w:r>
          </w:p>
        </w:tc>
        <w:tc>
          <w:tcPr>
            <w:tcW w:w="5760" w:type="dxa"/>
            <w:shd w:val="clear" w:color="auto" w:fill="FFFFFF"/>
            <w:tcMar>
              <w:top w:w="100" w:type="dxa"/>
              <w:left w:w="100" w:type="dxa"/>
              <w:bottom w:w="100" w:type="dxa"/>
              <w:right w:w="100" w:type="dxa"/>
            </w:tcMar>
          </w:tcPr>
          <w:p w14:paraId="74131CFF" w14:textId="77777777" w:rsidR="006E391E" w:rsidRDefault="004D3B81">
            <w:r>
              <w:t>Specifies the defined action of sleeping a process.</w:t>
            </w:r>
          </w:p>
        </w:tc>
      </w:tr>
      <w:tr w:rsidR="006E391E" w14:paraId="3F7A0043" w14:textId="77777777" w:rsidTr="008D24FB">
        <w:trPr>
          <w:jc w:val="center"/>
        </w:trPr>
        <w:tc>
          <w:tcPr>
            <w:tcW w:w="3600" w:type="dxa"/>
            <w:shd w:val="clear" w:color="auto" w:fill="FFFFFF"/>
            <w:tcMar>
              <w:top w:w="100" w:type="dxa"/>
              <w:left w:w="100" w:type="dxa"/>
              <w:bottom w:w="100" w:type="dxa"/>
              <w:right w:w="100" w:type="dxa"/>
            </w:tcMar>
          </w:tcPr>
          <w:p w14:paraId="354B53F6" w14:textId="77777777" w:rsidR="006E391E" w:rsidRDefault="004D3B81">
            <w:pPr>
              <w:rPr>
                <w:b/>
              </w:rPr>
            </w:pPr>
            <w:r>
              <w:rPr>
                <w:b/>
              </w:rPr>
              <w:t>Sleep System</w:t>
            </w:r>
          </w:p>
        </w:tc>
        <w:tc>
          <w:tcPr>
            <w:tcW w:w="5760" w:type="dxa"/>
            <w:shd w:val="clear" w:color="auto" w:fill="FFFFFF"/>
            <w:tcMar>
              <w:top w:w="100" w:type="dxa"/>
              <w:left w:w="100" w:type="dxa"/>
              <w:bottom w:w="100" w:type="dxa"/>
              <w:right w:w="100" w:type="dxa"/>
            </w:tcMar>
          </w:tcPr>
          <w:p w14:paraId="25E0E33A" w14:textId="77777777" w:rsidR="006E391E" w:rsidRDefault="004D3B81">
            <w:r>
              <w:t>Specifies the defined action of sleeping a system.</w:t>
            </w:r>
          </w:p>
        </w:tc>
      </w:tr>
      <w:tr w:rsidR="006E391E" w14:paraId="1B8968B1" w14:textId="77777777" w:rsidTr="008D24FB">
        <w:trPr>
          <w:jc w:val="center"/>
        </w:trPr>
        <w:tc>
          <w:tcPr>
            <w:tcW w:w="3600" w:type="dxa"/>
            <w:shd w:val="clear" w:color="auto" w:fill="FFFFFF"/>
            <w:tcMar>
              <w:top w:w="100" w:type="dxa"/>
              <w:left w:w="100" w:type="dxa"/>
              <w:bottom w:w="100" w:type="dxa"/>
              <w:right w:w="100" w:type="dxa"/>
            </w:tcMar>
          </w:tcPr>
          <w:p w14:paraId="4668DC29" w14:textId="77777777" w:rsidR="006E391E" w:rsidRDefault="004D3B81">
            <w:pPr>
              <w:rPr>
                <w:b/>
              </w:rPr>
            </w:pPr>
            <w:r>
              <w:rPr>
                <w:b/>
              </w:rPr>
              <w:t>Start Service</w:t>
            </w:r>
          </w:p>
        </w:tc>
        <w:tc>
          <w:tcPr>
            <w:tcW w:w="5760" w:type="dxa"/>
            <w:shd w:val="clear" w:color="auto" w:fill="FFFFFF"/>
            <w:tcMar>
              <w:top w:w="100" w:type="dxa"/>
              <w:left w:w="100" w:type="dxa"/>
              <w:bottom w:w="100" w:type="dxa"/>
              <w:right w:w="100" w:type="dxa"/>
            </w:tcMar>
          </w:tcPr>
          <w:p w14:paraId="3FD2F839" w14:textId="77777777" w:rsidR="006E391E" w:rsidRDefault="004D3B81">
            <w:r>
              <w:t>Specifies the defined action of starting a service.</w:t>
            </w:r>
          </w:p>
        </w:tc>
      </w:tr>
      <w:tr w:rsidR="006E391E" w14:paraId="168F049B" w14:textId="77777777" w:rsidTr="008D24FB">
        <w:trPr>
          <w:jc w:val="center"/>
        </w:trPr>
        <w:tc>
          <w:tcPr>
            <w:tcW w:w="3600" w:type="dxa"/>
            <w:shd w:val="clear" w:color="auto" w:fill="FFFFFF"/>
            <w:tcMar>
              <w:top w:w="100" w:type="dxa"/>
              <w:left w:w="100" w:type="dxa"/>
              <w:bottom w:w="100" w:type="dxa"/>
              <w:right w:w="100" w:type="dxa"/>
            </w:tcMar>
          </w:tcPr>
          <w:p w14:paraId="01821ACF" w14:textId="77777777" w:rsidR="006E391E" w:rsidRDefault="004D3B81">
            <w:pPr>
              <w:rPr>
                <w:b/>
              </w:rPr>
            </w:pPr>
            <w:r>
              <w:rPr>
                <w:b/>
              </w:rPr>
              <w:t>Unload Driver</w:t>
            </w:r>
          </w:p>
        </w:tc>
        <w:tc>
          <w:tcPr>
            <w:tcW w:w="5760" w:type="dxa"/>
            <w:shd w:val="clear" w:color="auto" w:fill="FFFFFF"/>
            <w:tcMar>
              <w:top w:w="100" w:type="dxa"/>
              <w:left w:w="100" w:type="dxa"/>
              <w:bottom w:w="100" w:type="dxa"/>
              <w:right w:w="100" w:type="dxa"/>
            </w:tcMar>
          </w:tcPr>
          <w:p w14:paraId="774B15C4" w14:textId="77777777" w:rsidR="006E391E" w:rsidRDefault="004D3B81">
            <w:r>
              <w:t>Specifies the defined action of unloading a driver.</w:t>
            </w:r>
          </w:p>
        </w:tc>
      </w:tr>
      <w:tr w:rsidR="006E391E" w14:paraId="3255260A" w14:textId="77777777" w:rsidTr="008D24FB">
        <w:trPr>
          <w:jc w:val="center"/>
        </w:trPr>
        <w:tc>
          <w:tcPr>
            <w:tcW w:w="3600" w:type="dxa"/>
            <w:shd w:val="clear" w:color="auto" w:fill="FFFFFF"/>
            <w:tcMar>
              <w:top w:w="100" w:type="dxa"/>
              <w:left w:w="100" w:type="dxa"/>
              <w:bottom w:w="100" w:type="dxa"/>
              <w:right w:w="100" w:type="dxa"/>
            </w:tcMar>
          </w:tcPr>
          <w:p w14:paraId="07B06BD4" w14:textId="77777777" w:rsidR="006E391E" w:rsidRDefault="004D3B81">
            <w:pPr>
              <w:rPr>
                <w:b/>
              </w:rPr>
            </w:pPr>
            <w:r>
              <w:rPr>
                <w:b/>
              </w:rPr>
              <w:t>Unlock File</w:t>
            </w:r>
          </w:p>
        </w:tc>
        <w:tc>
          <w:tcPr>
            <w:tcW w:w="5760" w:type="dxa"/>
            <w:shd w:val="clear" w:color="auto" w:fill="FFFFFF"/>
            <w:tcMar>
              <w:top w:w="100" w:type="dxa"/>
              <w:left w:w="100" w:type="dxa"/>
              <w:bottom w:w="100" w:type="dxa"/>
              <w:right w:w="100" w:type="dxa"/>
            </w:tcMar>
          </w:tcPr>
          <w:p w14:paraId="16255C5D" w14:textId="77777777" w:rsidR="006E391E" w:rsidRDefault="004D3B81">
            <w:r>
              <w:t>Specifies the defined action of unlocking a file.</w:t>
            </w:r>
          </w:p>
        </w:tc>
      </w:tr>
      <w:tr w:rsidR="006E391E" w14:paraId="689B1D8C" w14:textId="77777777" w:rsidTr="008D24FB">
        <w:trPr>
          <w:jc w:val="center"/>
        </w:trPr>
        <w:tc>
          <w:tcPr>
            <w:tcW w:w="3600" w:type="dxa"/>
            <w:shd w:val="clear" w:color="auto" w:fill="FFFFFF"/>
            <w:tcMar>
              <w:top w:w="100" w:type="dxa"/>
              <w:left w:w="100" w:type="dxa"/>
              <w:bottom w:w="100" w:type="dxa"/>
              <w:right w:w="100" w:type="dxa"/>
            </w:tcMar>
          </w:tcPr>
          <w:p w14:paraId="07A127B3" w14:textId="77777777" w:rsidR="006E391E" w:rsidRDefault="004D3B81">
            <w:pPr>
              <w:rPr>
                <w:b/>
              </w:rPr>
            </w:pPr>
            <w:r>
              <w:rPr>
                <w:b/>
              </w:rPr>
              <w:t>Unmap File</w:t>
            </w:r>
          </w:p>
        </w:tc>
        <w:tc>
          <w:tcPr>
            <w:tcW w:w="5760" w:type="dxa"/>
            <w:shd w:val="clear" w:color="auto" w:fill="FFFFFF"/>
            <w:tcMar>
              <w:top w:w="100" w:type="dxa"/>
              <w:left w:w="100" w:type="dxa"/>
              <w:bottom w:w="100" w:type="dxa"/>
              <w:right w:w="100" w:type="dxa"/>
            </w:tcMar>
          </w:tcPr>
          <w:p w14:paraId="4C7CBE3E" w14:textId="77777777" w:rsidR="006E391E" w:rsidRDefault="004D3B81">
            <w:r>
              <w:t>Specifies the defined action of unmapping a file.</w:t>
            </w:r>
          </w:p>
        </w:tc>
      </w:tr>
      <w:tr w:rsidR="006E391E" w14:paraId="2CFB24BF" w14:textId="77777777" w:rsidTr="008D24FB">
        <w:trPr>
          <w:jc w:val="center"/>
        </w:trPr>
        <w:tc>
          <w:tcPr>
            <w:tcW w:w="3600" w:type="dxa"/>
            <w:shd w:val="clear" w:color="auto" w:fill="FFFFFF"/>
            <w:tcMar>
              <w:top w:w="100" w:type="dxa"/>
              <w:left w:w="100" w:type="dxa"/>
              <w:bottom w:w="100" w:type="dxa"/>
              <w:right w:w="100" w:type="dxa"/>
            </w:tcMar>
          </w:tcPr>
          <w:p w14:paraId="21C97993" w14:textId="77777777" w:rsidR="006E391E" w:rsidRDefault="004D3B81">
            <w:pPr>
              <w:rPr>
                <w:b/>
              </w:rPr>
            </w:pPr>
            <w:r>
              <w:rPr>
                <w:b/>
              </w:rPr>
              <w:t>Unload Module</w:t>
            </w:r>
          </w:p>
        </w:tc>
        <w:tc>
          <w:tcPr>
            <w:tcW w:w="5760" w:type="dxa"/>
            <w:shd w:val="clear" w:color="auto" w:fill="FFFFFF"/>
            <w:tcMar>
              <w:top w:w="100" w:type="dxa"/>
              <w:left w:w="100" w:type="dxa"/>
              <w:bottom w:w="100" w:type="dxa"/>
              <w:right w:w="100" w:type="dxa"/>
            </w:tcMar>
          </w:tcPr>
          <w:p w14:paraId="4949BD97" w14:textId="77777777" w:rsidR="006E391E" w:rsidRDefault="004D3B81">
            <w:r>
              <w:t>Specifies the defined action of unloading a module.</w:t>
            </w:r>
          </w:p>
        </w:tc>
      </w:tr>
      <w:tr w:rsidR="006E391E" w14:paraId="5CDA60EA" w14:textId="77777777" w:rsidTr="008D24FB">
        <w:trPr>
          <w:jc w:val="center"/>
        </w:trPr>
        <w:tc>
          <w:tcPr>
            <w:tcW w:w="3600" w:type="dxa"/>
            <w:shd w:val="clear" w:color="auto" w:fill="FFFFFF"/>
            <w:tcMar>
              <w:top w:w="100" w:type="dxa"/>
              <w:left w:w="100" w:type="dxa"/>
              <w:bottom w:w="100" w:type="dxa"/>
              <w:right w:w="100" w:type="dxa"/>
            </w:tcMar>
          </w:tcPr>
          <w:p w14:paraId="39BD7387" w14:textId="77777777" w:rsidR="006E391E" w:rsidRDefault="004D3B81">
            <w:pPr>
              <w:rPr>
                <w:b/>
              </w:rPr>
            </w:pPr>
            <w:r>
              <w:rPr>
                <w:b/>
              </w:rPr>
              <w:t>Upload File</w:t>
            </w:r>
          </w:p>
        </w:tc>
        <w:tc>
          <w:tcPr>
            <w:tcW w:w="5760" w:type="dxa"/>
            <w:shd w:val="clear" w:color="auto" w:fill="FFFFFF"/>
            <w:tcMar>
              <w:top w:w="100" w:type="dxa"/>
              <w:left w:w="100" w:type="dxa"/>
              <w:bottom w:w="100" w:type="dxa"/>
              <w:right w:w="100" w:type="dxa"/>
            </w:tcMar>
          </w:tcPr>
          <w:p w14:paraId="3405C81A" w14:textId="77777777" w:rsidR="006E391E" w:rsidRDefault="004D3B81">
            <w:r>
              <w:t>Specifies the defined action of uploading a file.</w:t>
            </w:r>
          </w:p>
        </w:tc>
      </w:tr>
      <w:tr w:rsidR="006E391E" w14:paraId="3BF6A6CB" w14:textId="77777777" w:rsidTr="008D24FB">
        <w:trPr>
          <w:jc w:val="center"/>
        </w:trPr>
        <w:tc>
          <w:tcPr>
            <w:tcW w:w="3600" w:type="dxa"/>
            <w:shd w:val="clear" w:color="auto" w:fill="FFFFFF"/>
            <w:tcMar>
              <w:top w:w="100" w:type="dxa"/>
              <w:left w:w="100" w:type="dxa"/>
              <w:bottom w:w="100" w:type="dxa"/>
              <w:right w:w="100" w:type="dxa"/>
            </w:tcMar>
          </w:tcPr>
          <w:p w14:paraId="40C4D82F" w14:textId="77777777" w:rsidR="006E391E" w:rsidRDefault="004D3B81">
            <w:pPr>
              <w:rPr>
                <w:b/>
              </w:rPr>
            </w:pPr>
            <w:r>
              <w:rPr>
                <w:b/>
              </w:rPr>
              <w:t>Write to File</w:t>
            </w:r>
          </w:p>
        </w:tc>
        <w:tc>
          <w:tcPr>
            <w:tcW w:w="5760" w:type="dxa"/>
            <w:shd w:val="clear" w:color="auto" w:fill="FFFFFF"/>
            <w:tcMar>
              <w:top w:w="100" w:type="dxa"/>
              <w:left w:w="100" w:type="dxa"/>
              <w:bottom w:w="100" w:type="dxa"/>
              <w:right w:w="100" w:type="dxa"/>
            </w:tcMar>
          </w:tcPr>
          <w:p w14:paraId="5AA6617C" w14:textId="77777777" w:rsidR="006E391E" w:rsidRDefault="004D3B81">
            <w:r>
              <w:t>Specifies the defined action of writing to a file.</w:t>
            </w:r>
          </w:p>
        </w:tc>
      </w:tr>
      <w:tr w:rsidR="006E391E" w14:paraId="281BA140" w14:textId="77777777" w:rsidTr="008D24FB">
        <w:trPr>
          <w:jc w:val="center"/>
        </w:trPr>
        <w:tc>
          <w:tcPr>
            <w:tcW w:w="3600" w:type="dxa"/>
            <w:shd w:val="clear" w:color="auto" w:fill="FFFFFF"/>
            <w:tcMar>
              <w:top w:w="100" w:type="dxa"/>
              <w:left w:w="100" w:type="dxa"/>
              <w:bottom w:w="100" w:type="dxa"/>
              <w:right w:w="100" w:type="dxa"/>
            </w:tcMar>
          </w:tcPr>
          <w:p w14:paraId="00697DEF" w14:textId="77777777" w:rsidR="006E391E" w:rsidRDefault="004D3B81">
            <w:pPr>
              <w:rPr>
                <w:b/>
              </w:rPr>
            </w:pPr>
            <w:r>
              <w:rPr>
                <w:b/>
              </w:rPr>
              <w:t>Write to Process Virtual Memory</w:t>
            </w:r>
          </w:p>
        </w:tc>
        <w:tc>
          <w:tcPr>
            <w:tcW w:w="5760" w:type="dxa"/>
            <w:shd w:val="clear" w:color="auto" w:fill="FFFFFF"/>
            <w:tcMar>
              <w:top w:w="100" w:type="dxa"/>
              <w:left w:w="100" w:type="dxa"/>
              <w:bottom w:w="100" w:type="dxa"/>
              <w:right w:w="100" w:type="dxa"/>
            </w:tcMar>
          </w:tcPr>
          <w:p w14:paraId="6A10F889" w14:textId="77777777" w:rsidR="006E391E" w:rsidRDefault="004D3B81">
            <w:r>
              <w:t>Specifies the defined action of writing to process virtual memory.</w:t>
            </w:r>
          </w:p>
        </w:tc>
      </w:tr>
    </w:tbl>
    <w:p w14:paraId="453BEBB0" w14:textId="77777777" w:rsidR="006E391E" w:rsidRDefault="004D3B81" w:rsidP="0036745C">
      <w:pPr>
        <w:pStyle w:val="Heading2"/>
      </w:pPr>
      <w:bookmarkStart w:id="71" w:name="_Toc450222555"/>
      <w:r>
        <w:t>ActionName</w:t>
      </w:r>
      <w:r w:rsidR="009A39DC">
        <w:t>Vocab</w:t>
      </w:r>
      <w:r>
        <w:t>-1.0 Enumeration</w:t>
      </w:r>
      <w:bookmarkEnd w:id="71"/>
    </w:p>
    <w:p w14:paraId="39C98C30" w14:textId="49BA6815" w:rsidR="006E391E" w:rsidRDefault="0008196B" w:rsidP="0036745C">
      <w:pPr>
        <w:pStyle w:val="basicparagraph"/>
        <w:contextualSpacing w:val="0"/>
      </w:pPr>
      <w:r>
        <w:t xml:space="preserve">The </w:t>
      </w:r>
      <w:r w:rsidRPr="0008196B">
        <w:rPr>
          <w:rFonts w:ascii="Courier New" w:hAnsi="Courier New" w:cs="Courier New"/>
        </w:rPr>
        <w:t>ActionNameVocab</w:t>
      </w:r>
      <w:r>
        <w:t xml:space="preserve"> </w:t>
      </w:r>
      <w:r w:rsidR="008D24FB">
        <w:t xml:space="preserve">enumeration </w:t>
      </w:r>
      <w:r>
        <w:t xml:space="preserve">is the default CybOX vocabulary for Action </w:t>
      </w:r>
      <w:r w:rsidR="008D24FB">
        <w:t>names</w:t>
      </w:r>
      <w:r>
        <w:t xml:space="preserve">, captured via the </w:t>
      </w:r>
      <w:r w:rsidRPr="008D24FB">
        <w:rPr>
          <w:rFonts w:ascii="Courier New" w:hAnsi="Courier New" w:cs="Courier New"/>
        </w:rPr>
        <w:t>ActionType</w:t>
      </w:r>
      <w:r w:rsidR="008D24FB">
        <w:t xml:space="preserve"> class (</w:t>
      </w:r>
      <w:r w:rsidRPr="008D24FB">
        <w:rPr>
          <w:rFonts w:ascii="Courier New" w:hAnsi="Courier New" w:cs="Courier New"/>
        </w:rPr>
        <w:t>Name</w:t>
      </w:r>
      <w:r>
        <w:t xml:space="preserve"> </w:t>
      </w:r>
      <w:r w:rsidR="008D24FB">
        <w:t>property)</w:t>
      </w:r>
      <w:r>
        <w:t xml:space="preserve"> in CybOX Core. T</w:t>
      </w:r>
      <w:r w:rsidR="00FF6C6F">
        <w:t>h</w:t>
      </w:r>
      <w:r>
        <w:t xml:space="preserve">e associated enumeration literals are provided in the table below. NOTE: As of CybOX Version 2.1, </w:t>
      </w:r>
      <w:r w:rsidRPr="0008196B">
        <w:rPr>
          <w:rFonts w:ascii="Courier New" w:hAnsi="Courier New" w:cs="Courier New"/>
        </w:rPr>
        <w:t>ActionNameVocab</w:t>
      </w:r>
      <w:r>
        <w:rPr>
          <w:rFonts w:ascii="Courier New" w:hAnsi="Courier New" w:cs="Courier New"/>
        </w:rPr>
        <w:t>-1.0</w:t>
      </w:r>
      <w:r>
        <w:t xml:space="preserve"> is deprecated. Please use version 1.1 instead (see Section </w:t>
      </w:r>
      <w:r w:rsidRPr="0008196B">
        <w:rPr>
          <w:b/>
          <w:color w:val="0000EE"/>
        </w:rPr>
        <w:fldChar w:fldCharType="begin"/>
      </w:r>
      <w:r w:rsidRPr="0008196B">
        <w:rPr>
          <w:b/>
          <w:color w:val="0000EE"/>
        </w:rPr>
        <w:instrText xml:space="preserve"> REF _Ref431674961 \r \h </w:instrText>
      </w:r>
      <w:r>
        <w:rPr>
          <w:b/>
          <w:color w:val="0000EE"/>
        </w:rPr>
        <w:instrText xml:space="preserve"> \* MERGEFORMAT </w:instrText>
      </w:r>
      <w:r w:rsidRPr="0008196B">
        <w:rPr>
          <w:b/>
          <w:color w:val="0000EE"/>
        </w:rPr>
      </w:r>
      <w:r w:rsidRPr="0008196B">
        <w:rPr>
          <w:b/>
          <w:color w:val="0000EE"/>
        </w:rPr>
        <w:fldChar w:fldCharType="separate"/>
      </w:r>
      <w:r w:rsidR="00A40D8D">
        <w:rPr>
          <w:b/>
          <w:color w:val="0000EE"/>
        </w:rPr>
        <w:t>3.2</w:t>
      </w:r>
      <w:r w:rsidRPr="0008196B">
        <w:rPr>
          <w:b/>
          <w:color w:val="0000EE"/>
        </w:rPr>
        <w:fldChar w:fldCharType="end"/>
      </w:r>
      <w:r>
        <w:t>)</w:t>
      </w:r>
      <w:r w:rsidR="004D3B81">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5670"/>
      </w:tblGrid>
      <w:tr w:rsidR="006E391E" w14:paraId="53ACBD2E" w14:textId="77777777" w:rsidTr="009A39DC">
        <w:trPr>
          <w:jc w:val="center"/>
        </w:trPr>
        <w:tc>
          <w:tcPr>
            <w:tcW w:w="3690" w:type="dxa"/>
            <w:shd w:val="clear" w:color="auto" w:fill="BFBFBF"/>
            <w:tcMar>
              <w:top w:w="100" w:type="dxa"/>
              <w:left w:w="100" w:type="dxa"/>
              <w:bottom w:w="100" w:type="dxa"/>
              <w:right w:w="100" w:type="dxa"/>
            </w:tcMar>
          </w:tcPr>
          <w:p w14:paraId="0413E2C9" w14:textId="77777777" w:rsidR="006E391E" w:rsidRDefault="004D3B81">
            <w:pPr>
              <w:rPr>
                <w:b/>
                <w:color w:val="000000"/>
              </w:rPr>
            </w:pPr>
            <w:r>
              <w:rPr>
                <w:b/>
                <w:color w:val="000000"/>
              </w:rPr>
              <w:t>Enumeration Literal</w:t>
            </w:r>
          </w:p>
        </w:tc>
        <w:tc>
          <w:tcPr>
            <w:tcW w:w="5670" w:type="dxa"/>
            <w:shd w:val="clear" w:color="auto" w:fill="BFBFBF"/>
            <w:tcMar>
              <w:top w:w="100" w:type="dxa"/>
              <w:left w:w="100" w:type="dxa"/>
              <w:bottom w:w="100" w:type="dxa"/>
              <w:right w:w="100" w:type="dxa"/>
            </w:tcMar>
          </w:tcPr>
          <w:p w14:paraId="09EFE83A" w14:textId="77777777" w:rsidR="006E391E" w:rsidRDefault="004D3B81">
            <w:pPr>
              <w:rPr>
                <w:b/>
                <w:color w:val="000000"/>
              </w:rPr>
            </w:pPr>
            <w:r>
              <w:rPr>
                <w:b/>
                <w:color w:val="000000"/>
              </w:rPr>
              <w:t>Description</w:t>
            </w:r>
          </w:p>
        </w:tc>
      </w:tr>
      <w:tr w:rsidR="006E391E" w14:paraId="02EB875A" w14:textId="77777777" w:rsidTr="009A39DC">
        <w:trPr>
          <w:jc w:val="center"/>
        </w:trPr>
        <w:tc>
          <w:tcPr>
            <w:tcW w:w="3690" w:type="dxa"/>
            <w:shd w:val="clear" w:color="auto" w:fill="FFFFFF"/>
            <w:tcMar>
              <w:top w:w="100" w:type="dxa"/>
              <w:left w:w="100" w:type="dxa"/>
              <w:bottom w:w="100" w:type="dxa"/>
              <w:right w:w="100" w:type="dxa"/>
            </w:tcMar>
          </w:tcPr>
          <w:p w14:paraId="24E26BD3" w14:textId="77777777" w:rsidR="006E391E" w:rsidRDefault="004D3B81">
            <w:pPr>
              <w:rPr>
                <w:b/>
              </w:rPr>
            </w:pPr>
            <w:r>
              <w:rPr>
                <w:b/>
              </w:rPr>
              <w:t>Accept Socket Connection</w:t>
            </w:r>
          </w:p>
        </w:tc>
        <w:tc>
          <w:tcPr>
            <w:tcW w:w="5670" w:type="dxa"/>
            <w:shd w:val="clear" w:color="auto" w:fill="FFFFFF"/>
            <w:tcMar>
              <w:top w:w="100" w:type="dxa"/>
              <w:left w:w="100" w:type="dxa"/>
              <w:bottom w:w="100" w:type="dxa"/>
              <w:right w:w="100" w:type="dxa"/>
            </w:tcMar>
          </w:tcPr>
          <w:p w14:paraId="1D4F3686" w14:textId="77777777" w:rsidR="006E391E" w:rsidRDefault="004D3B81">
            <w:r>
              <w:t>Specifies the defined action of accepting a socket connection.</w:t>
            </w:r>
          </w:p>
        </w:tc>
      </w:tr>
      <w:tr w:rsidR="006E391E" w14:paraId="149C5B36" w14:textId="77777777" w:rsidTr="009A39DC">
        <w:trPr>
          <w:jc w:val="center"/>
        </w:trPr>
        <w:tc>
          <w:tcPr>
            <w:tcW w:w="3690" w:type="dxa"/>
            <w:shd w:val="clear" w:color="auto" w:fill="FFFFFF"/>
            <w:tcMar>
              <w:top w:w="100" w:type="dxa"/>
              <w:left w:w="100" w:type="dxa"/>
              <w:bottom w:w="100" w:type="dxa"/>
              <w:right w:w="100" w:type="dxa"/>
            </w:tcMar>
          </w:tcPr>
          <w:p w14:paraId="20B444EA" w14:textId="77777777" w:rsidR="006E391E" w:rsidRDefault="004D3B81">
            <w:pPr>
              <w:rPr>
                <w:b/>
              </w:rPr>
            </w:pPr>
            <w:r>
              <w:rPr>
                <w:b/>
              </w:rPr>
              <w:t>Add Connection to Network Share</w:t>
            </w:r>
          </w:p>
        </w:tc>
        <w:tc>
          <w:tcPr>
            <w:tcW w:w="5670" w:type="dxa"/>
            <w:shd w:val="clear" w:color="auto" w:fill="FFFFFF"/>
            <w:tcMar>
              <w:top w:w="100" w:type="dxa"/>
              <w:left w:w="100" w:type="dxa"/>
              <w:bottom w:w="100" w:type="dxa"/>
              <w:right w:w="100" w:type="dxa"/>
            </w:tcMar>
          </w:tcPr>
          <w:p w14:paraId="3EC487D9" w14:textId="77777777" w:rsidR="006E391E" w:rsidRDefault="004D3B81">
            <w:r>
              <w:t>Specifies the defined action of adding a connection to an existing network share.</w:t>
            </w:r>
          </w:p>
        </w:tc>
      </w:tr>
      <w:tr w:rsidR="006E391E" w14:paraId="1C0534D4" w14:textId="77777777" w:rsidTr="009A39DC">
        <w:trPr>
          <w:jc w:val="center"/>
        </w:trPr>
        <w:tc>
          <w:tcPr>
            <w:tcW w:w="3690" w:type="dxa"/>
            <w:shd w:val="clear" w:color="auto" w:fill="FFFFFF"/>
            <w:tcMar>
              <w:top w:w="100" w:type="dxa"/>
              <w:left w:w="100" w:type="dxa"/>
              <w:bottom w:w="100" w:type="dxa"/>
              <w:right w:w="100" w:type="dxa"/>
            </w:tcMar>
          </w:tcPr>
          <w:p w14:paraId="4D63F61E" w14:textId="77777777" w:rsidR="006E391E" w:rsidRDefault="004D3B81">
            <w:pPr>
              <w:rPr>
                <w:b/>
              </w:rPr>
            </w:pPr>
            <w:r>
              <w:rPr>
                <w:b/>
              </w:rPr>
              <w:t>Add Network Share</w:t>
            </w:r>
          </w:p>
        </w:tc>
        <w:tc>
          <w:tcPr>
            <w:tcW w:w="5670" w:type="dxa"/>
            <w:shd w:val="clear" w:color="auto" w:fill="FFFFFF"/>
            <w:tcMar>
              <w:top w:w="100" w:type="dxa"/>
              <w:left w:w="100" w:type="dxa"/>
              <w:bottom w:w="100" w:type="dxa"/>
              <w:right w:w="100" w:type="dxa"/>
            </w:tcMar>
          </w:tcPr>
          <w:p w14:paraId="0EE5AC07" w14:textId="77777777" w:rsidR="006E391E" w:rsidRDefault="004D3B81">
            <w:r>
              <w:t>Specifies the defined action of adding a new network share.</w:t>
            </w:r>
          </w:p>
        </w:tc>
      </w:tr>
      <w:tr w:rsidR="006E391E" w14:paraId="70AC3C3B" w14:textId="77777777" w:rsidTr="009A39DC">
        <w:trPr>
          <w:jc w:val="center"/>
        </w:trPr>
        <w:tc>
          <w:tcPr>
            <w:tcW w:w="3690" w:type="dxa"/>
            <w:shd w:val="clear" w:color="auto" w:fill="FFFFFF"/>
            <w:tcMar>
              <w:top w:w="100" w:type="dxa"/>
              <w:left w:w="100" w:type="dxa"/>
              <w:bottom w:w="100" w:type="dxa"/>
              <w:right w:w="100" w:type="dxa"/>
            </w:tcMar>
          </w:tcPr>
          <w:p w14:paraId="0EC869E8" w14:textId="77777777" w:rsidR="006E391E" w:rsidRDefault="004D3B81">
            <w:pPr>
              <w:rPr>
                <w:b/>
              </w:rPr>
            </w:pPr>
            <w:r>
              <w:rPr>
                <w:b/>
              </w:rPr>
              <w:lastRenderedPageBreak/>
              <w:t>Add System Call Hook</w:t>
            </w:r>
          </w:p>
        </w:tc>
        <w:tc>
          <w:tcPr>
            <w:tcW w:w="5670" w:type="dxa"/>
            <w:shd w:val="clear" w:color="auto" w:fill="FFFFFF"/>
            <w:tcMar>
              <w:top w:w="100" w:type="dxa"/>
              <w:left w:w="100" w:type="dxa"/>
              <w:bottom w:w="100" w:type="dxa"/>
              <w:right w:w="100" w:type="dxa"/>
            </w:tcMar>
          </w:tcPr>
          <w:p w14:paraId="3993A84C" w14:textId="77777777" w:rsidR="006E391E" w:rsidRDefault="004D3B81">
            <w:r>
              <w:t>Specifies the defined action of adding a new system call hook.</w:t>
            </w:r>
          </w:p>
        </w:tc>
      </w:tr>
      <w:tr w:rsidR="006E391E" w14:paraId="2BEDC5C7" w14:textId="77777777" w:rsidTr="009A39DC">
        <w:trPr>
          <w:jc w:val="center"/>
        </w:trPr>
        <w:tc>
          <w:tcPr>
            <w:tcW w:w="3690" w:type="dxa"/>
            <w:shd w:val="clear" w:color="auto" w:fill="FFFFFF"/>
            <w:tcMar>
              <w:top w:w="100" w:type="dxa"/>
              <w:left w:w="100" w:type="dxa"/>
              <w:bottom w:w="100" w:type="dxa"/>
              <w:right w:w="100" w:type="dxa"/>
            </w:tcMar>
          </w:tcPr>
          <w:p w14:paraId="1A8F8E5C" w14:textId="77777777" w:rsidR="006E391E" w:rsidRDefault="004D3B81">
            <w:pPr>
              <w:rPr>
                <w:b/>
              </w:rPr>
            </w:pPr>
            <w:r>
              <w:rPr>
                <w:b/>
              </w:rPr>
              <w:t>Add User</w:t>
            </w:r>
          </w:p>
        </w:tc>
        <w:tc>
          <w:tcPr>
            <w:tcW w:w="5670" w:type="dxa"/>
            <w:shd w:val="clear" w:color="auto" w:fill="FFFFFF"/>
            <w:tcMar>
              <w:top w:w="100" w:type="dxa"/>
              <w:left w:w="100" w:type="dxa"/>
              <w:bottom w:w="100" w:type="dxa"/>
              <w:right w:w="100" w:type="dxa"/>
            </w:tcMar>
          </w:tcPr>
          <w:p w14:paraId="10551AB2" w14:textId="77777777" w:rsidR="006E391E" w:rsidRDefault="004D3B81">
            <w:r>
              <w:t>Specifies the defined action of adding a new user.</w:t>
            </w:r>
          </w:p>
        </w:tc>
      </w:tr>
      <w:tr w:rsidR="006E391E" w14:paraId="417AC4D9" w14:textId="77777777" w:rsidTr="009A39DC">
        <w:trPr>
          <w:jc w:val="center"/>
        </w:trPr>
        <w:tc>
          <w:tcPr>
            <w:tcW w:w="3690" w:type="dxa"/>
            <w:shd w:val="clear" w:color="auto" w:fill="FFFFFF"/>
            <w:tcMar>
              <w:top w:w="100" w:type="dxa"/>
              <w:left w:w="100" w:type="dxa"/>
              <w:bottom w:w="100" w:type="dxa"/>
              <w:right w:w="100" w:type="dxa"/>
            </w:tcMar>
          </w:tcPr>
          <w:p w14:paraId="5BC93616" w14:textId="77777777" w:rsidR="006E391E" w:rsidRDefault="004D3B81">
            <w:pPr>
              <w:rPr>
                <w:b/>
              </w:rPr>
            </w:pPr>
            <w:r>
              <w:rPr>
                <w:b/>
              </w:rPr>
              <w:t>Add Windows Hook</w:t>
            </w:r>
          </w:p>
        </w:tc>
        <w:tc>
          <w:tcPr>
            <w:tcW w:w="5670" w:type="dxa"/>
            <w:shd w:val="clear" w:color="auto" w:fill="FFFFFF"/>
            <w:tcMar>
              <w:top w:w="100" w:type="dxa"/>
              <w:left w:w="100" w:type="dxa"/>
              <w:bottom w:w="100" w:type="dxa"/>
              <w:right w:w="100" w:type="dxa"/>
            </w:tcMar>
          </w:tcPr>
          <w:p w14:paraId="512CDF2E" w14:textId="0022FB64" w:rsidR="006E391E" w:rsidRDefault="004D3B81" w:rsidP="0036745C">
            <w:r>
              <w:t>Specifies the defined action of adding a new Windows hook.</w:t>
            </w:r>
          </w:p>
        </w:tc>
      </w:tr>
      <w:tr w:rsidR="006E391E" w14:paraId="391DF447" w14:textId="77777777" w:rsidTr="009A39DC">
        <w:trPr>
          <w:jc w:val="center"/>
        </w:trPr>
        <w:tc>
          <w:tcPr>
            <w:tcW w:w="3690" w:type="dxa"/>
            <w:shd w:val="clear" w:color="auto" w:fill="FFFFFF"/>
            <w:tcMar>
              <w:top w:w="100" w:type="dxa"/>
              <w:left w:w="100" w:type="dxa"/>
              <w:bottom w:w="100" w:type="dxa"/>
              <w:right w:w="100" w:type="dxa"/>
            </w:tcMar>
          </w:tcPr>
          <w:p w14:paraId="1DDE8A35" w14:textId="77777777" w:rsidR="006E391E" w:rsidRDefault="004D3B81">
            <w:pPr>
              <w:rPr>
                <w:b/>
              </w:rPr>
            </w:pPr>
            <w:r>
              <w:rPr>
                <w:b/>
              </w:rPr>
              <w:t>Add Scheduled Task</w:t>
            </w:r>
          </w:p>
        </w:tc>
        <w:tc>
          <w:tcPr>
            <w:tcW w:w="5670" w:type="dxa"/>
            <w:shd w:val="clear" w:color="auto" w:fill="FFFFFF"/>
            <w:tcMar>
              <w:top w:w="100" w:type="dxa"/>
              <w:left w:w="100" w:type="dxa"/>
              <w:bottom w:w="100" w:type="dxa"/>
              <w:right w:w="100" w:type="dxa"/>
            </w:tcMar>
          </w:tcPr>
          <w:p w14:paraId="7D68D0C4" w14:textId="77777777" w:rsidR="006E391E" w:rsidRDefault="004D3B81">
            <w:r>
              <w:t>Specifies the defined action of adding a scheduled task.</w:t>
            </w:r>
          </w:p>
        </w:tc>
      </w:tr>
      <w:tr w:rsidR="006E391E" w14:paraId="5FE485CF" w14:textId="77777777" w:rsidTr="009A39DC">
        <w:trPr>
          <w:jc w:val="center"/>
        </w:trPr>
        <w:tc>
          <w:tcPr>
            <w:tcW w:w="3690" w:type="dxa"/>
            <w:shd w:val="clear" w:color="auto" w:fill="FFFFFF"/>
            <w:tcMar>
              <w:top w:w="100" w:type="dxa"/>
              <w:left w:w="100" w:type="dxa"/>
              <w:bottom w:w="100" w:type="dxa"/>
              <w:right w:w="100" w:type="dxa"/>
            </w:tcMar>
          </w:tcPr>
          <w:p w14:paraId="4D31120C" w14:textId="77777777" w:rsidR="006E391E" w:rsidRDefault="004D3B81">
            <w:pPr>
              <w:rPr>
                <w:b/>
              </w:rPr>
            </w:pPr>
            <w:r>
              <w:rPr>
                <w:b/>
              </w:rPr>
              <w:t>Allocate Virtual Memory in Process</w:t>
            </w:r>
          </w:p>
        </w:tc>
        <w:tc>
          <w:tcPr>
            <w:tcW w:w="5670" w:type="dxa"/>
            <w:shd w:val="clear" w:color="auto" w:fill="FFFFFF"/>
            <w:tcMar>
              <w:top w:w="100" w:type="dxa"/>
              <w:left w:w="100" w:type="dxa"/>
              <w:bottom w:w="100" w:type="dxa"/>
              <w:right w:w="100" w:type="dxa"/>
            </w:tcMar>
          </w:tcPr>
          <w:p w14:paraId="6E8E306C" w14:textId="77777777" w:rsidR="006E391E" w:rsidRDefault="004D3B81">
            <w:r>
              <w:t>Specifies the defined action of allocating virtual memory in a process.</w:t>
            </w:r>
          </w:p>
        </w:tc>
      </w:tr>
      <w:tr w:rsidR="006E391E" w14:paraId="01D71D56" w14:textId="77777777" w:rsidTr="009A39DC">
        <w:trPr>
          <w:jc w:val="center"/>
        </w:trPr>
        <w:tc>
          <w:tcPr>
            <w:tcW w:w="3690" w:type="dxa"/>
            <w:shd w:val="clear" w:color="auto" w:fill="FFFFFF"/>
            <w:tcMar>
              <w:top w:w="100" w:type="dxa"/>
              <w:left w:w="100" w:type="dxa"/>
              <w:bottom w:w="100" w:type="dxa"/>
              <w:right w:w="100" w:type="dxa"/>
            </w:tcMar>
          </w:tcPr>
          <w:p w14:paraId="5CEE49AA" w14:textId="77777777" w:rsidR="006E391E" w:rsidRDefault="004D3B81">
            <w:pPr>
              <w:rPr>
                <w:b/>
              </w:rPr>
            </w:pPr>
            <w:r>
              <w:rPr>
                <w:b/>
              </w:rPr>
              <w:t>Bind Address to Socket</w:t>
            </w:r>
          </w:p>
        </w:tc>
        <w:tc>
          <w:tcPr>
            <w:tcW w:w="5670" w:type="dxa"/>
            <w:shd w:val="clear" w:color="auto" w:fill="FFFFFF"/>
            <w:tcMar>
              <w:top w:w="100" w:type="dxa"/>
              <w:left w:w="100" w:type="dxa"/>
              <w:bottom w:w="100" w:type="dxa"/>
              <w:right w:w="100" w:type="dxa"/>
            </w:tcMar>
          </w:tcPr>
          <w:p w14:paraId="3C8CD513" w14:textId="77777777" w:rsidR="006E391E" w:rsidRDefault="004D3B81">
            <w:r>
              <w:t>Specifies the defined action of binding an address to a socket.</w:t>
            </w:r>
          </w:p>
        </w:tc>
      </w:tr>
      <w:tr w:rsidR="006E391E" w14:paraId="3A8F3F45" w14:textId="77777777" w:rsidTr="009A39DC">
        <w:trPr>
          <w:jc w:val="center"/>
        </w:trPr>
        <w:tc>
          <w:tcPr>
            <w:tcW w:w="3690" w:type="dxa"/>
            <w:shd w:val="clear" w:color="auto" w:fill="FFFFFF"/>
            <w:tcMar>
              <w:top w:w="100" w:type="dxa"/>
              <w:left w:w="100" w:type="dxa"/>
              <w:bottom w:w="100" w:type="dxa"/>
              <w:right w:w="100" w:type="dxa"/>
            </w:tcMar>
          </w:tcPr>
          <w:p w14:paraId="348D2125" w14:textId="77777777" w:rsidR="006E391E" w:rsidRDefault="004D3B81">
            <w:pPr>
              <w:rPr>
                <w:b/>
              </w:rPr>
            </w:pPr>
            <w:r>
              <w:rPr>
                <w:b/>
              </w:rPr>
              <w:t>Change Service Configuration</w:t>
            </w:r>
          </w:p>
        </w:tc>
        <w:tc>
          <w:tcPr>
            <w:tcW w:w="5670" w:type="dxa"/>
            <w:shd w:val="clear" w:color="auto" w:fill="FFFFFF"/>
            <w:tcMar>
              <w:top w:w="100" w:type="dxa"/>
              <w:left w:w="100" w:type="dxa"/>
              <w:bottom w:w="100" w:type="dxa"/>
              <w:right w:w="100" w:type="dxa"/>
            </w:tcMar>
          </w:tcPr>
          <w:p w14:paraId="253D4510" w14:textId="77777777" w:rsidR="006E391E" w:rsidRDefault="004D3B81">
            <w:r>
              <w:t>Specifies the defined action of changing the service configuration.</w:t>
            </w:r>
          </w:p>
        </w:tc>
      </w:tr>
      <w:tr w:rsidR="006E391E" w14:paraId="427897D2" w14:textId="77777777" w:rsidTr="009A39DC">
        <w:trPr>
          <w:jc w:val="center"/>
        </w:trPr>
        <w:tc>
          <w:tcPr>
            <w:tcW w:w="3690" w:type="dxa"/>
            <w:shd w:val="clear" w:color="auto" w:fill="FFFFFF"/>
            <w:tcMar>
              <w:top w:w="100" w:type="dxa"/>
              <w:left w:w="100" w:type="dxa"/>
              <w:bottom w:w="100" w:type="dxa"/>
              <w:right w:w="100" w:type="dxa"/>
            </w:tcMar>
          </w:tcPr>
          <w:p w14:paraId="247B0658" w14:textId="77777777" w:rsidR="006E391E" w:rsidRDefault="004D3B81">
            <w:pPr>
              <w:rPr>
                <w:b/>
              </w:rPr>
            </w:pPr>
            <w:r>
              <w:rPr>
                <w:b/>
              </w:rPr>
              <w:t>Check for Remote Debugger</w:t>
            </w:r>
          </w:p>
        </w:tc>
        <w:tc>
          <w:tcPr>
            <w:tcW w:w="5670" w:type="dxa"/>
            <w:shd w:val="clear" w:color="auto" w:fill="FFFFFF"/>
            <w:tcMar>
              <w:top w:w="100" w:type="dxa"/>
              <w:left w:w="100" w:type="dxa"/>
              <w:bottom w:w="100" w:type="dxa"/>
              <w:right w:w="100" w:type="dxa"/>
            </w:tcMar>
          </w:tcPr>
          <w:p w14:paraId="1EAF345D" w14:textId="77777777" w:rsidR="006E391E" w:rsidRDefault="004D3B81">
            <w:r>
              <w:t>Specifies the defined action of checking for a remote debugger.</w:t>
            </w:r>
          </w:p>
        </w:tc>
      </w:tr>
      <w:tr w:rsidR="006E391E" w14:paraId="454E74B8" w14:textId="77777777" w:rsidTr="009A39DC">
        <w:trPr>
          <w:jc w:val="center"/>
        </w:trPr>
        <w:tc>
          <w:tcPr>
            <w:tcW w:w="3690" w:type="dxa"/>
            <w:shd w:val="clear" w:color="auto" w:fill="FFFFFF"/>
            <w:tcMar>
              <w:top w:w="100" w:type="dxa"/>
              <w:left w:w="100" w:type="dxa"/>
              <w:bottom w:w="100" w:type="dxa"/>
              <w:right w:w="100" w:type="dxa"/>
            </w:tcMar>
          </w:tcPr>
          <w:p w14:paraId="27652A6F" w14:textId="77777777" w:rsidR="006E391E" w:rsidRDefault="004D3B81">
            <w:pPr>
              <w:rPr>
                <w:b/>
              </w:rPr>
            </w:pPr>
            <w:r>
              <w:rPr>
                <w:b/>
              </w:rPr>
              <w:t>Close Port</w:t>
            </w:r>
          </w:p>
        </w:tc>
        <w:tc>
          <w:tcPr>
            <w:tcW w:w="5670" w:type="dxa"/>
            <w:shd w:val="clear" w:color="auto" w:fill="FFFFFF"/>
            <w:tcMar>
              <w:top w:w="100" w:type="dxa"/>
              <w:left w:w="100" w:type="dxa"/>
              <w:bottom w:w="100" w:type="dxa"/>
              <w:right w:w="100" w:type="dxa"/>
            </w:tcMar>
          </w:tcPr>
          <w:p w14:paraId="6F19A150" w14:textId="77777777" w:rsidR="006E391E" w:rsidRDefault="004D3B81">
            <w:r>
              <w:t>Specifies the defined action of closing a port.</w:t>
            </w:r>
          </w:p>
        </w:tc>
      </w:tr>
      <w:tr w:rsidR="006E391E" w14:paraId="707DF9D0" w14:textId="77777777" w:rsidTr="009A39DC">
        <w:trPr>
          <w:jc w:val="center"/>
        </w:trPr>
        <w:tc>
          <w:tcPr>
            <w:tcW w:w="3690" w:type="dxa"/>
            <w:shd w:val="clear" w:color="auto" w:fill="FFFFFF"/>
            <w:tcMar>
              <w:top w:w="100" w:type="dxa"/>
              <w:left w:w="100" w:type="dxa"/>
              <w:bottom w:w="100" w:type="dxa"/>
              <w:right w:w="100" w:type="dxa"/>
            </w:tcMar>
          </w:tcPr>
          <w:p w14:paraId="6DE09E04" w14:textId="77777777" w:rsidR="006E391E" w:rsidRDefault="004D3B81">
            <w:pPr>
              <w:rPr>
                <w:b/>
              </w:rPr>
            </w:pPr>
            <w:r>
              <w:rPr>
                <w:b/>
              </w:rPr>
              <w:t>Close Registry Key</w:t>
            </w:r>
          </w:p>
        </w:tc>
        <w:tc>
          <w:tcPr>
            <w:tcW w:w="5670" w:type="dxa"/>
            <w:shd w:val="clear" w:color="auto" w:fill="FFFFFF"/>
            <w:tcMar>
              <w:top w:w="100" w:type="dxa"/>
              <w:left w:w="100" w:type="dxa"/>
              <w:bottom w:w="100" w:type="dxa"/>
              <w:right w:w="100" w:type="dxa"/>
            </w:tcMar>
          </w:tcPr>
          <w:p w14:paraId="5D1B0439" w14:textId="77777777" w:rsidR="006E391E" w:rsidRDefault="004D3B81">
            <w:r>
              <w:t>Specifies the defined action of closing a registry key.</w:t>
            </w:r>
          </w:p>
        </w:tc>
      </w:tr>
      <w:tr w:rsidR="006E391E" w14:paraId="1D94B01B" w14:textId="77777777" w:rsidTr="009A39DC">
        <w:trPr>
          <w:jc w:val="center"/>
        </w:trPr>
        <w:tc>
          <w:tcPr>
            <w:tcW w:w="3690" w:type="dxa"/>
            <w:shd w:val="clear" w:color="auto" w:fill="FFFFFF"/>
            <w:tcMar>
              <w:top w:w="100" w:type="dxa"/>
              <w:left w:w="100" w:type="dxa"/>
              <w:bottom w:w="100" w:type="dxa"/>
              <w:right w:w="100" w:type="dxa"/>
            </w:tcMar>
          </w:tcPr>
          <w:p w14:paraId="2BE58B1D" w14:textId="77777777" w:rsidR="006E391E" w:rsidRDefault="004D3B81">
            <w:pPr>
              <w:rPr>
                <w:b/>
              </w:rPr>
            </w:pPr>
            <w:r>
              <w:rPr>
                <w:b/>
              </w:rPr>
              <w:t>Close Socket</w:t>
            </w:r>
          </w:p>
        </w:tc>
        <w:tc>
          <w:tcPr>
            <w:tcW w:w="5670" w:type="dxa"/>
            <w:shd w:val="clear" w:color="auto" w:fill="FFFFFF"/>
            <w:tcMar>
              <w:top w:w="100" w:type="dxa"/>
              <w:left w:w="100" w:type="dxa"/>
              <w:bottom w:w="100" w:type="dxa"/>
              <w:right w:w="100" w:type="dxa"/>
            </w:tcMar>
          </w:tcPr>
          <w:p w14:paraId="20169667" w14:textId="77777777" w:rsidR="006E391E" w:rsidRDefault="004D3B81">
            <w:r>
              <w:t>Specifies the defined action of closing a socket.</w:t>
            </w:r>
          </w:p>
        </w:tc>
      </w:tr>
      <w:tr w:rsidR="006E391E" w14:paraId="7E09E13B" w14:textId="77777777" w:rsidTr="009A39DC">
        <w:trPr>
          <w:jc w:val="center"/>
        </w:trPr>
        <w:tc>
          <w:tcPr>
            <w:tcW w:w="3690" w:type="dxa"/>
            <w:shd w:val="clear" w:color="auto" w:fill="FFFFFF"/>
            <w:tcMar>
              <w:top w:w="100" w:type="dxa"/>
              <w:left w:w="100" w:type="dxa"/>
              <w:bottom w:w="100" w:type="dxa"/>
              <w:right w:w="100" w:type="dxa"/>
            </w:tcMar>
          </w:tcPr>
          <w:p w14:paraId="6C34C89C" w14:textId="77777777" w:rsidR="006E391E" w:rsidRDefault="004D3B81">
            <w:pPr>
              <w:rPr>
                <w:b/>
              </w:rPr>
            </w:pPr>
            <w:r>
              <w:rPr>
                <w:b/>
              </w:rPr>
              <w:t>Configure Service</w:t>
            </w:r>
          </w:p>
        </w:tc>
        <w:tc>
          <w:tcPr>
            <w:tcW w:w="5670" w:type="dxa"/>
            <w:shd w:val="clear" w:color="auto" w:fill="FFFFFF"/>
            <w:tcMar>
              <w:top w:w="100" w:type="dxa"/>
              <w:left w:w="100" w:type="dxa"/>
              <w:bottom w:w="100" w:type="dxa"/>
              <w:right w:w="100" w:type="dxa"/>
            </w:tcMar>
          </w:tcPr>
          <w:p w14:paraId="4000E97B" w14:textId="77777777" w:rsidR="006E391E" w:rsidRDefault="004D3B81">
            <w:r>
              <w:t>Specifies the defined action of configuring a service.</w:t>
            </w:r>
          </w:p>
        </w:tc>
      </w:tr>
      <w:tr w:rsidR="006E391E" w14:paraId="7E83EDB4" w14:textId="77777777" w:rsidTr="009A39DC">
        <w:trPr>
          <w:jc w:val="center"/>
        </w:trPr>
        <w:tc>
          <w:tcPr>
            <w:tcW w:w="3690" w:type="dxa"/>
            <w:shd w:val="clear" w:color="auto" w:fill="FFFFFF"/>
            <w:tcMar>
              <w:top w:w="100" w:type="dxa"/>
              <w:left w:w="100" w:type="dxa"/>
              <w:bottom w:w="100" w:type="dxa"/>
              <w:right w:w="100" w:type="dxa"/>
            </w:tcMar>
          </w:tcPr>
          <w:p w14:paraId="5C12948F" w14:textId="77777777" w:rsidR="006E391E" w:rsidRDefault="004D3B81">
            <w:pPr>
              <w:rPr>
                <w:b/>
              </w:rPr>
            </w:pPr>
            <w:r>
              <w:rPr>
                <w:b/>
              </w:rPr>
              <w:t>Connect to IP</w:t>
            </w:r>
          </w:p>
        </w:tc>
        <w:tc>
          <w:tcPr>
            <w:tcW w:w="5670" w:type="dxa"/>
            <w:shd w:val="clear" w:color="auto" w:fill="FFFFFF"/>
            <w:tcMar>
              <w:top w:w="100" w:type="dxa"/>
              <w:left w:w="100" w:type="dxa"/>
              <w:bottom w:w="100" w:type="dxa"/>
              <w:right w:w="100" w:type="dxa"/>
            </w:tcMar>
          </w:tcPr>
          <w:p w14:paraId="4FDA232A" w14:textId="77777777" w:rsidR="006E391E" w:rsidRDefault="004D3B81">
            <w:r>
              <w:t>Specifies the defined action of connecting to an IP address.</w:t>
            </w:r>
          </w:p>
        </w:tc>
      </w:tr>
      <w:tr w:rsidR="006E391E" w14:paraId="6E5F8F9B" w14:textId="77777777" w:rsidTr="009A39DC">
        <w:trPr>
          <w:jc w:val="center"/>
        </w:trPr>
        <w:tc>
          <w:tcPr>
            <w:tcW w:w="3690" w:type="dxa"/>
            <w:shd w:val="clear" w:color="auto" w:fill="FFFFFF"/>
            <w:tcMar>
              <w:top w:w="100" w:type="dxa"/>
              <w:left w:w="100" w:type="dxa"/>
              <w:bottom w:w="100" w:type="dxa"/>
              <w:right w:w="100" w:type="dxa"/>
            </w:tcMar>
          </w:tcPr>
          <w:p w14:paraId="2642FE5D" w14:textId="77777777" w:rsidR="006E391E" w:rsidRDefault="004D3B81">
            <w:pPr>
              <w:rPr>
                <w:b/>
              </w:rPr>
            </w:pPr>
            <w:r>
              <w:rPr>
                <w:b/>
              </w:rPr>
              <w:t>Connect to Named Pipe</w:t>
            </w:r>
          </w:p>
        </w:tc>
        <w:tc>
          <w:tcPr>
            <w:tcW w:w="5670" w:type="dxa"/>
            <w:shd w:val="clear" w:color="auto" w:fill="FFFFFF"/>
            <w:tcMar>
              <w:top w:w="100" w:type="dxa"/>
              <w:left w:w="100" w:type="dxa"/>
              <w:bottom w:w="100" w:type="dxa"/>
              <w:right w:w="100" w:type="dxa"/>
            </w:tcMar>
          </w:tcPr>
          <w:p w14:paraId="732505E1" w14:textId="77777777" w:rsidR="006E391E" w:rsidRDefault="004D3B81">
            <w:r>
              <w:t>Specifies the defined action of connecting to a named pipe.</w:t>
            </w:r>
          </w:p>
        </w:tc>
      </w:tr>
      <w:tr w:rsidR="006E391E" w14:paraId="7134F239" w14:textId="77777777" w:rsidTr="009A39DC">
        <w:trPr>
          <w:jc w:val="center"/>
        </w:trPr>
        <w:tc>
          <w:tcPr>
            <w:tcW w:w="3690" w:type="dxa"/>
            <w:shd w:val="clear" w:color="auto" w:fill="FFFFFF"/>
            <w:tcMar>
              <w:top w:w="100" w:type="dxa"/>
              <w:left w:w="100" w:type="dxa"/>
              <w:bottom w:w="100" w:type="dxa"/>
              <w:right w:w="100" w:type="dxa"/>
            </w:tcMar>
          </w:tcPr>
          <w:p w14:paraId="63152BB6" w14:textId="77777777" w:rsidR="006E391E" w:rsidRDefault="004D3B81">
            <w:pPr>
              <w:rPr>
                <w:b/>
              </w:rPr>
            </w:pPr>
            <w:r>
              <w:rPr>
                <w:b/>
              </w:rPr>
              <w:t>Connect to Network Share</w:t>
            </w:r>
          </w:p>
        </w:tc>
        <w:tc>
          <w:tcPr>
            <w:tcW w:w="5670" w:type="dxa"/>
            <w:shd w:val="clear" w:color="auto" w:fill="FFFFFF"/>
            <w:tcMar>
              <w:top w:w="100" w:type="dxa"/>
              <w:left w:w="100" w:type="dxa"/>
              <w:bottom w:w="100" w:type="dxa"/>
              <w:right w:w="100" w:type="dxa"/>
            </w:tcMar>
          </w:tcPr>
          <w:p w14:paraId="3E3ACF71" w14:textId="77777777" w:rsidR="006E391E" w:rsidRDefault="004D3B81">
            <w:r>
              <w:t>Specifies the defined action of connecting to a network share.</w:t>
            </w:r>
          </w:p>
        </w:tc>
      </w:tr>
      <w:tr w:rsidR="006E391E" w14:paraId="147ABCC5" w14:textId="77777777" w:rsidTr="009A39DC">
        <w:trPr>
          <w:jc w:val="center"/>
        </w:trPr>
        <w:tc>
          <w:tcPr>
            <w:tcW w:w="3690" w:type="dxa"/>
            <w:shd w:val="clear" w:color="auto" w:fill="FFFFFF"/>
            <w:tcMar>
              <w:top w:w="100" w:type="dxa"/>
              <w:left w:w="100" w:type="dxa"/>
              <w:bottom w:w="100" w:type="dxa"/>
              <w:right w:w="100" w:type="dxa"/>
            </w:tcMar>
          </w:tcPr>
          <w:p w14:paraId="173D5C30" w14:textId="77777777" w:rsidR="006E391E" w:rsidRDefault="004D3B81">
            <w:pPr>
              <w:rPr>
                <w:b/>
              </w:rPr>
            </w:pPr>
            <w:r>
              <w:rPr>
                <w:b/>
              </w:rPr>
              <w:t>Connect to Socket</w:t>
            </w:r>
          </w:p>
        </w:tc>
        <w:tc>
          <w:tcPr>
            <w:tcW w:w="5670" w:type="dxa"/>
            <w:shd w:val="clear" w:color="auto" w:fill="FFFFFF"/>
            <w:tcMar>
              <w:top w:w="100" w:type="dxa"/>
              <w:left w:w="100" w:type="dxa"/>
              <w:bottom w:w="100" w:type="dxa"/>
              <w:right w:w="100" w:type="dxa"/>
            </w:tcMar>
          </w:tcPr>
          <w:p w14:paraId="28064B12" w14:textId="77777777" w:rsidR="006E391E" w:rsidRDefault="004D3B81">
            <w:r>
              <w:t>Specifies the defined action of connecting to a socket.</w:t>
            </w:r>
          </w:p>
        </w:tc>
      </w:tr>
      <w:tr w:rsidR="006E391E" w14:paraId="5548E4F4" w14:textId="77777777" w:rsidTr="009A39DC">
        <w:trPr>
          <w:jc w:val="center"/>
        </w:trPr>
        <w:tc>
          <w:tcPr>
            <w:tcW w:w="3690" w:type="dxa"/>
            <w:shd w:val="clear" w:color="auto" w:fill="FFFFFF"/>
            <w:tcMar>
              <w:top w:w="100" w:type="dxa"/>
              <w:left w:w="100" w:type="dxa"/>
              <w:bottom w:w="100" w:type="dxa"/>
              <w:right w:w="100" w:type="dxa"/>
            </w:tcMar>
          </w:tcPr>
          <w:p w14:paraId="43A89321" w14:textId="77777777" w:rsidR="006E391E" w:rsidRDefault="004D3B81">
            <w:pPr>
              <w:rPr>
                <w:b/>
              </w:rPr>
            </w:pPr>
            <w:r>
              <w:rPr>
                <w:b/>
              </w:rPr>
              <w:t>Connect to URL</w:t>
            </w:r>
          </w:p>
        </w:tc>
        <w:tc>
          <w:tcPr>
            <w:tcW w:w="5670" w:type="dxa"/>
            <w:shd w:val="clear" w:color="auto" w:fill="FFFFFF"/>
            <w:tcMar>
              <w:top w:w="100" w:type="dxa"/>
              <w:left w:w="100" w:type="dxa"/>
              <w:bottom w:w="100" w:type="dxa"/>
              <w:right w:w="100" w:type="dxa"/>
            </w:tcMar>
          </w:tcPr>
          <w:p w14:paraId="3521305B" w14:textId="77777777" w:rsidR="006E391E" w:rsidRDefault="004D3B81">
            <w:r>
              <w:t>Specifies the defined action of connecting to a URL.</w:t>
            </w:r>
          </w:p>
        </w:tc>
      </w:tr>
      <w:tr w:rsidR="006E391E" w14:paraId="25A6569A" w14:textId="77777777" w:rsidTr="009A39DC">
        <w:trPr>
          <w:jc w:val="center"/>
        </w:trPr>
        <w:tc>
          <w:tcPr>
            <w:tcW w:w="3690" w:type="dxa"/>
            <w:shd w:val="clear" w:color="auto" w:fill="FFFFFF"/>
            <w:tcMar>
              <w:top w:w="100" w:type="dxa"/>
              <w:left w:w="100" w:type="dxa"/>
              <w:bottom w:w="100" w:type="dxa"/>
              <w:right w:w="100" w:type="dxa"/>
            </w:tcMar>
          </w:tcPr>
          <w:p w14:paraId="688452EF" w14:textId="77777777" w:rsidR="006E391E" w:rsidRDefault="004D3B81">
            <w:pPr>
              <w:rPr>
                <w:b/>
              </w:rPr>
            </w:pPr>
            <w:r>
              <w:rPr>
                <w:b/>
              </w:rPr>
              <w:t>Control Driver</w:t>
            </w:r>
          </w:p>
        </w:tc>
        <w:tc>
          <w:tcPr>
            <w:tcW w:w="5670" w:type="dxa"/>
            <w:shd w:val="clear" w:color="auto" w:fill="FFFFFF"/>
            <w:tcMar>
              <w:top w:w="100" w:type="dxa"/>
              <w:left w:w="100" w:type="dxa"/>
              <w:bottom w:w="100" w:type="dxa"/>
              <w:right w:w="100" w:type="dxa"/>
            </w:tcMar>
          </w:tcPr>
          <w:p w14:paraId="376E830D" w14:textId="77777777" w:rsidR="006E391E" w:rsidRDefault="004D3B81">
            <w:r>
              <w:t>Specifies the defined action of controlling a driver.</w:t>
            </w:r>
          </w:p>
        </w:tc>
      </w:tr>
      <w:tr w:rsidR="006E391E" w14:paraId="25537A56" w14:textId="77777777" w:rsidTr="009A39DC">
        <w:trPr>
          <w:jc w:val="center"/>
        </w:trPr>
        <w:tc>
          <w:tcPr>
            <w:tcW w:w="3690" w:type="dxa"/>
            <w:shd w:val="clear" w:color="auto" w:fill="FFFFFF"/>
            <w:tcMar>
              <w:top w:w="100" w:type="dxa"/>
              <w:left w:w="100" w:type="dxa"/>
              <w:bottom w:w="100" w:type="dxa"/>
              <w:right w:w="100" w:type="dxa"/>
            </w:tcMar>
          </w:tcPr>
          <w:p w14:paraId="7955135B" w14:textId="77777777" w:rsidR="006E391E" w:rsidRDefault="004D3B81">
            <w:pPr>
              <w:rPr>
                <w:b/>
              </w:rPr>
            </w:pPr>
            <w:r>
              <w:rPr>
                <w:b/>
              </w:rPr>
              <w:t>Control Service</w:t>
            </w:r>
          </w:p>
        </w:tc>
        <w:tc>
          <w:tcPr>
            <w:tcW w:w="5670" w:type="dxa"/>
            <w:shd w:val="clear" w:color="auto" w:fill="FFFFFF"/>
            <w:tcMar>
              <w:top w:w="100" w:type="dxa"/>
              <w:left w:w="100" w:type="dxa"/>
              <w:bottom w:w="100" w:type="dxa"/>
              <w:right w:w="100" w:type="dxa"/>
            </w:tcMar>
          </w:tcPr>
          <w:p w14:paraId="4FD479DA" w14:textId="77777777" w:rsidR="006E391E" w:rsidRDefault="004D3B81">
            <w:r>
              <w:t>Specifies the defined action of controlling a service.</w:t>
            </w:r>
          </w:p>
        </w:tc>
      </w:tr>
      <w:tr w:rsidR="006E391E" w14:paraId="56C1E696" w14:textId="77777777" w:rsidTr="009A39DC">
        <w:trPr>
          <w:jc w:val="center"/>
        </w:trPr>
        <w:tc>
          <w:tcPr>
            <w:tcW w:w="3690" w:type="dxa"/>
            <w:shd w:val="clear" w:color="auto" w:fill="FFFFFF"/>
            <w:tcMar>
              <w:top w:w="100" w:type="dxa"/>
              <w:left w:w="100" w:type="dxa"/>
              <w:bottom w:w="100" w:type="dxa"/>
              <w:right w:w="100" w:type="dxa"/>
            </w:tcMar>
          </w:tcPr>
          <w:p w14:paraId="0E88FC6D" w14:textId="77777777" w:rsidR="006E391E" w:rsidRDefault="004D3B81">
            <w:pPr>
              <w:rPr>
                <w:b/>
              </w:rPr>
            </w:pPr>
            <w:r>
              <w:rPr>
                <w:b/>
              </w:rPr>
              <w:t>Copy File</w:t>
            </w:r>
          </w:p>
        </w:tc>
        <w:tc>
          <w:tcPr>
            <w:tcW w:w="5670" w:type="dxa"/>
            <w:shd w:val="clear" w:color="auto" w:fill="FFFFFF"/>
            <w:tcMar>
              <w:top w:w="100" w:type="dxa"/>
              <w:left w:w="100" w:type="dxa"/>
              <w:bottom w:w="100" w:type="dxa"/>
              <w:right w:w="100" w:type="dxa"/>
            </w:tcMar>
          </w:tcPr>
          <w:p w14:paraId="3848AA81" w14:textId="77777777" w:rsidR="006E391E" w:rsidRDefault="004D3B81">
            <w:r>
              <w:t>Specifies the defined action of copying a file.</w:t>
            </w:r>
          </w:p>
        </w:tc>
      </w:tr>
      <w:tr w:rsidR="006E391E" w14:paraId="232143BF" w14:textId="77777777" w:rsidTr="009A39DC">
        <w:trPr>
          <w:jc w:val="center"/>
        </w:trPr>
        <w:tc>
          <w:tcPr>
            <w:tcW w:w="3690" w:type="dxa"/>
            <w:shd w:val="clear" w:color="auto" w:fill="FFFFFF"/>
            <w:tcMar>
              <w:top w:w="100" w:type="dxa"/>
              <w:left w:w="100" w:type="dxa"/>
              <w:bottom w:w="100" w:type="dxa"/>
              <w:right w:w="100" w:type="dxa"/>
            </w:tcMar>
          </w:tcPr>
          <w:p w14:paraId="67B7EC85" w14:textId="77777777" w:rsidR="006E391E" w:rsidRDefault="004D3B81">
            <w:pPr>
              <w:rPr>
                <w:b/>
              </w:rPr>
            </w:pPr>
            <w:r>
              <w:rPr>
                <w:b/>
              </w:rPr>
              <w:t>Create Dialog Box</w:t>
            </w:r>
          </w:p>
        </w:tc>
        <w:tc>
          <w:tcPr>
            <w:tcW w:w="5670" w:type="dxa"/>
            <w:shd w:val="clear" w:color="auto" w:fill="FFFFFF"/>
            <w:tcMar>
              <w:top w:w="100" w:type="dxa"/>
              <w:left w:w="100" w:type="dxa"/>
              <w:bottom w:w="100" w:type="dxa"/>
              <w:right w:w="100" w:type="dxa"/>
            </w:tcMar>
          </w:tcPr>
          <w:p w14:paraId="15F996F7" w14:textId="77777777" w:rsidR="006E391E" w:rsidRDefault="004D3B81">
            <w:r>
              <w:t>Specifies the defined action of creating a dialog box.</w:t>
            </w:r>
          </w:p>
        </w:tc>
      </w:tr>
      <w:tr w:rsidR="006E391E" w14:paraId="4DE874F9" w14:textId="77777777" w:rsidTr="009A39DC">
        <w:trPr>
          <w:jc w:val="center"/>
        </w:trPr>
        <w:tc>
          <w:tcPr>
            <w:tcW w:w="3690" w:type="dxa"/>
            <w:shd w:val="clear" w:color="auto" w:fill="FFFFFF"/>
            <w:tcMar>
              <w:top w:w="100" w:type="dxa"/>
              <w:left w:w="100" w:type="dxa"/>
              <w:bottom w:w="100" w:type="dxa"/>
              <w:right w:w="100" w:type="dxa"/>
            </w:tcMar>
          </w:tcPr>
          <w:p w14:paraId="4E30AAD6" w14:textId="77777777" w:rsidR="006E391E" w:rsidRDefault="004D3B81">
            <w:pPr>
              <w:rPr>
                <w:b/>
              </w:rPr>
            </w:pPr>
            <w:r>
              <w:rPr>
                <w:b/>
              </w:rPr>
              <w:t>Create Directory</w:t>
            </w:r>
          </w:p>
        </w:tc>
        <w:tc>
          <w:tcPr>
            <w:tcW w:w="5670" w:type="dxa"/>
            <w:shd w:val="clear" w:color="auto" w:fill="FFFFFF"/>
            <w:tcMar>
              <w:top w:w="100" w:type="dxa"/>
              <w:left w:w="100" w:type="dxa"/>
              <w:bottom w:w="100" w:type="dxa"/>
              <w:right w:w="100" w:type="dxa"/>
            </w:tcMar>
          </w:tcPr>
          <w:p w14:paraId="3C16B347" w14:textId="77777777" w:rsidR="006E391E" w:rsidRDefault="004D3B81">
            <w:r>
              <w:t>Specifies the defined action of creating a new directory.</w:t>
            </w:r>
          </w:p>
        </w:tc>
      </w:tr>
      <w:tr w:rsidR="006E391E" w14:paraId="3B8EE863" w14:textId="77777777" w:rsidTr="009A39DC">
        <w:trPr>
          <w:jc w:val="center"/>
        </w:trPr>
        <w:tc>
          <w:tcPr>
            <w:tcW w:w="3690" w:type="dxa"/>
            <w:shd w:val="clear" w:color="auto" w:fill="FFFFFF"/>
            <w:tcMar>
              <w:top w:w="100" w:type="dxa"/>
              <w:left w:w="100" w:type="dxa"/>
              <w:bottom w:w="100" w:type="dxa"/>
              <w:right w:w="100" w:type="dxa"/>
            </w:tcMar>
          </w:tcPr>
          <w:p w14:paraId="69DC478D" w14:textId="77777777" w:rsidR="006E391E" w:rsidRDefault="004D3B81">
            <w:pPr>
              <w:rPr>
                <w:b/>
              </w:rPr>
            </w:pPr>
            <w:r>
              <w:rPr>
                <w:b/>
              </w:rPr>
              <w:t>Create Event</w:t>
            </w:r>
          </w:p>
        </w:tc>
        <w:tc>
          <w:tcPr>
            <w:tcW w:w="5670" w:type="dxa"/>
            <w:shd w:val="clear" w:color="auto" w:fill="FFFFFF"/>
            <w:tcMar>
              <w:top w:w="100" w:type="dxa"/>
              <w:left w:w="100" w:type="dxa"/>
              <w:bottom w:w="100" w:type="dxa"/>
              <w:right w:w="100" w:type="dxa"/>
            </w:tcMar>
          </w:tcPr>
          <w:p w14:paraId="42B1D6EC" w14:textId="77777777" w:rsidR="006E391E" w:rsidRDefault="004D3B81">
            <w:r>
              <w:t>Specifies the defined action of creating an event.</w:t>
            </w:r>
          </w:p>
        </w:tc>
      </w:tr>
      <w:tr w:rsidR="006E391E" w14:paraId="3784BBDC" w14:textId="77777777" w:rsidTr="009A39DC">
        <w:trPr>
          <w:jc w:val="center"/>
        </w:trPr>
        <w:tc>
          <w:tcPr>
            <w:tcW w:w="3690" w:type="dxa"/>
            <w:shd w:val="clear" w:color="auto" w:fill="FFFFFF"/>
            <w:tcMar>
              <w:top w:w="100" w:type="dxa"/>
              <w:left w:w="100" w:type="dxa"/>
              <w:bottom w:w="100" w:type="dxa"/>
              <w:right w:w="100" w:type="dxa"/>
            </w:tcMar>
          </w:tcPr>
          <w:p w14:paraId="7475F0D5" w14:textId="77777777" w:rsidR="006E391E" w:rsidRDefault="004D3B81">
            <w:pPr>
              <w:rPr>
                <w:b/>
              </w:rPr>
            </w:pPr>
            <w:r>
              <w:rPr>
                <w:b/>
              </w:rPr>
              <w:t>Create File</w:t>
            </w:r>
          </w:p>
        </w:tc>
        <w:tc>
          <w:tcPr>
            <w:tcW w:w="5670" w:type="dxa"/>
            <w:shd w:val="clear" w:color="auto" w:fill="FFFFFF"/>
            <w:tcMar>
              <w:top w:w="100" w:type="dxa"/>
              <w:left w:w="100" w:type="dxa"/>
              <w:bottom w:w="100" w:type="dxa"/>
              <w:right w:w="100" w:type="dxa"/>
            </w:tcMar>
          </w:tcPr>
          <w:p w14:paraId="6BA51788" w14:textId="77777777" w:rsidR="006E391E" w:rsidRDefault="004D3B81">
            <w:r>
              <w:t>Specifies the defined action of creating a file.</w:t>
            </w:r>
          </w:p>
        </w:tc>
      </w:tr>
      <w:tr w:rsidR="006E391E" w14:paraId="30FE1283" w14:textId="77777777" w:rsidTr="009A39DC">
        <w:trPr>
          <w:jc w:val="center"/>
        </w:trPr>
        <w:tc>
          <w:tcPr>
            <w:tcW w:w="3690" w:type="dxa"/>
            <w:shd w:val="clear" w:color="auto" w:fill="FFFFFF"/>
            <w:tcMar>
              <w:top w:w="100" w:type="dxa"/>
              <w:left w:w="100" w:type="dxa"/>
              <w:bottom w:w="100" w:type="dxa"/>
              <w:right w:w="100" w:type="dxa"/>
            </w:tcMar>
          </w:tcPr>
          <w:p w14:paraId="7A27BFB5" w14:textId="77777777" w:rsidR="006E391E" w:rsidRDefault="004D3B81">
            <w:pPr>
              <w:rPr>
                <w:b/>
              </w:rPr>
            </w:pPr>
            <w:r>
              <w:rPr>
                <w:b/>
              </w:rPr>
              <w:t>Create File Alternate Data Stream</w:t>
            </w:r>
          </w:p>
        </w:tc>
        <w:tc>
          <w:tcPr>
            <w:tcW w:w="5670" w:type="dxa"/>
            <w:shd w:val="clear" w:color="auto" w:fill="FFFFFF"/>
            <w:tcMar>
              <w:top w:w="100" w:type="dxa"/>
              <w:left w:w="100" w:type="dxa"/>
              <w:bottom w:w="100" w:type="dxa"/>
              <w:right w:w="100" w:type="dxa"/>
            </w:tcMar>
          </w:tcPr>
          <w:p w14:paraId="61F28C52" w14:textId="77777777" w:rsidR="006E391E" w:rsidRDefault="004D3B81">
            <w:r>
              <w:t>Specifies the defined action of creating an alternate data stream in a file.</w:t>
            </w:r>
          </w:p>
        </w:tc>
      </w:tr>
      <w:tr w:rsidR="006E391E" w14:paraId="37AAF4D8" w14:textId="77777777" w:rsidTr="009A39DC">
        <w:trPr>
          <w:jc w:val="center"/>
        </w:trPr>
        <w:tc>
          <w:tcPr>
            <w:tcW w:w="3690" w:type="dxa"/>
            <w:shd w:val="clear" w:color="auto" w:fill="FFFFFF"/>
            <w:tcMar>
              <w:top w:w="100" w:type="dxa"/>
              <w:left w:w="100" w:type="dxa"/>
              <w:bottom w:w="100" w:type="dxa"/>
              <w:right w:w="100" w:type="dxa"/>
            </w:tcMar>
          </w:tcPr>
          <w:p w14:paraId="1E18F493" w14:textId="77777777" w:rsidR="006E391E" w:rsidRDefault="004D3B81">
            <w:pPr>
              <w:rPr>
                <w:b/>
              </w:rPr>
            </w:pPr>
            <w:r>
              <w:rPr>
                <w:b/>
              </w:rPr>
              <w:t>Create File Mapping</w:t>
            </w:r>
          </w:p>
        </w:tc>
        <w:tc>
          <w:tcPr>
            <w:tcW w:w="5670" w:type="dxa"/>
            <w:shd w:val="clear" w:color="auto" w:fill="FFFFFF"/>
            <w:tcMar>
              <w:top w:w="100" w:type="dxa"/>
              <w:left w:w="100" w:type="dxa"/>
              <w:bottom w:w="100" w:type="dxa"/>
              <w:right w:w="100" w:type="dxa"/>
            </w:tcMar>
          </w:tcPr>
          <w:p w14:paraId="3E6B5BBB" w14:textId="77777777" w:rsidR="006E391E" w:rsidRDefault="004D3B81">
            <w:r>
              <w:t>Specifies the defined action of creating a new file mapping.</w:t>
            </w:r>
          </w:p>
        </w:tc>
      </w:tr>
      <w:tr w:rsidR="006E391E" w14:paraId="1765F5E5" w14:textId="77777777" w:rsidTr="009A39DC">
        <w:trPr>
          <w:jc w:val="center"/>
        </w:trPr>
        <w:tc>
          <w:tcPr>
            <w:tcW w:w="3690" w:type="dxa"/>
            <w:shd w:val="clear" w:color="auto" w:fill="FFFFFF"/>
            <w:tcMar>
              <w:top w:w="100" w:type="dxa"/>
              <w:left w:w="100" w:type="dxa"/>
              <w:bottom w:w="100" w:type="dxa"/>
              <w:right w:w="100" w:type="dxa"/>
            </w:tcMar>
          </w:tcPr>
          <w:p w14:paraId="347FC921" w14:textId="77777777" w:rsidR="006E391E" w:rsidRDefault="004D3B81">
            <w:pPr>
              <w:rPr>
                <w:b/>
              </w:rPr>
            </w:pPr>
            <w:r>
              <w:rPr>
                <w:b/>
              </w:rPr>
              <w:lastRenderedPageBreak/>
              <w:t>Create File Symbolic Link</w:t>
            </w:r>
          </w:p>
        </w:tc>
        <w:tc>
          <w:tcPr>
            <w:tcW w:w="5670" w:type="dxa"/>
            <w:shd w:val="clear" w:color="auto" w:fill="FFFFFF"/>
            <w:tcMar>
              <w:top w:w="100" w:type="dxa"/>
              <w:left w:w="100" w:type="dxa"/>
              <w:bottom w:w="100" w:type="dxa"/>
              <w:right w:w="100" w:type="dxa"/>
            </w:tcMar>
          </w:tcPr>
          <w:p w14:paraId="2553B57B" w14:textId="77777777" w:rsidR="006E391E" w:rsidRDefault="004D3B81">
            <w:r>
              <w:t>Specifies the defined action of creating a file symbolic link.</w:t>
            </w:r>
          </w:p>
        </w:tc>
      </w:tr>
      <w:tr w:rsidR="006E391E" w14:paraId="43F40618" w14:textId="77777777" w:rsidTr="009A39DC">
        <w:trPr>
          <w:jc w:val="center"/>
        </w:trPr>
        <w:tc>
          <w:tcPr>
            <w:tcW w:w="3690" w:type="dxa"/>
            <w:shd w:val="clear" w:color="auto" w:fill="FFFFFF"/>
            <w:tcMar>
              <w:top w:w="100" w:type="dxa"/>
              <w:left w:w="100" w:type="dxa"/>
              <w:bottom w:w="100" w:type="dxa"/>
              <w:right w:w="100" w:type="dxa"/>
            </w:tcMar>
          </w:tcPr>
          <w:p w14:paraId="3D970D3C" w14:textId="77777777" w:rsidR="006E391E" w:rsidRDefault="004D3B81">
            <w:pPr>
              <w:rPr>
                <w:b/>
              </w:rPr>
            </w:pPr>
            <w:r>
              <w:rPr>
                <w:b/>
              </w:rPr>
              <w:t>Create Hidden File</w:t>
            </w:r>
          </w:p>
        </w:tc>
        <w:tc>
          <w:tcPr>
            <w:tcW w:w="5670" w:type="dxa"/>
            <w:shd w:val="clear" w:color="auto" w:fill="FFFFFF"/>
            <w:tcMar>
              <w:top w:w="100" w:type="dxa"/>
              <w:left w:w="100" w:type="dxa"/>
              <w:bottom w:w="100" w:type="dxa"/>
              <w:right w:w="100" w:type="dxa"/>
            </w:tcMar>
          </w:tcPr>
          <w:p w14:paraId="66E395BB" w14:textId="77777777" w:rsidR="006E391E" w:rsidRDefault="004D3B81">
            <w:r>
              <w:t>Specifies the defined action of creating a hidden file.</w:t>
            </w:r>
          </w:p>
        </w:tc>
      </w:tr>
      <w:tr w:rsidR="006E391E" w14:paraId="1FE82DDE" w14:textId="77777777" w:rsidTr="009A39DC">
        <w:trPr>
          <w:jc w:val="center"/>
        </w:trPr>
        <w:tc>
          <w:tcPr>
            <w:tcW w:w="3690" w:type="dxa"/>
            <w:shd w:val="clear" w:color="auto" w:fill="FFFFFF"/>
            <w:tcMar>
              <w:top w:w="100" w:type="dxa"/>
              <w:left w:w="100" w:type="dxa"/>
              <w:bottom w:w="100" w:type="dxa"/>
              <w:right w:w="100" w:type="dxa"/>
            </w:tcMar>
          </w:tcPr>
          <w:p w14:paraId="039A946C" w14:textId="77777777" w:rsidR="006E391E" w:rsidRDefault="004D3B81">
            <w:pPr>
              <w:rPr>
                <w:b/>
              </w:rPr>
            </w:pPr>
            <w:r>
              <w:rPr>
                <w:b/>
              </w:rPr>
              <w:t>Create Mailslot</w:t>
            </w:r>
          </w:p>
        </w:tc>
        <w:tc>
          <w:tcPr>
            <w:tcW w:w="5670" w:type="dxa"/>
            <w:shd w:val="clear" w:color="auto" w:fill="FFFFFF"/>
            <w:tcMar>
              <w:top w:w="100" w:type="dxa"/>
              <w:left w:w="100" w:type="dxa"/>
              <w:bottom w:w="100" w:type="dxa"/>
              <w:right w:w="100" w:type="dxa"/>
            </w:tcMar>
          </w:tcPr>
          <w:p w14:paraId="5C3CB492" w14:textId="77777777" w:rsidR="006E391E" w:rsidRDefault="004D3B81">
            <w:r>
              <w:t>Specifies the defined action of creating a mailslot.</w:t>
            </w:r>
          </w:p>
        </w:tc>
      </w:tr>
      <w:tr w:rsidR="006E391E" w14:paraId="60E7468C" w14:textId="77777777" w:rsidTr="009A39DC">
        <w:trPr>
          <w:jc w:val="center"/>
        </w:trPr>
        <w:tc>
          <w:tcPr>
            <w:tcW w:w="3690" w:type="dxa"/>
            <w:shd w:val="clear" w:color="auto" w:fill="FFFFFF"/>
            <w:tcMar>
              <w:top w:w="100" w:type="dxa"/>
              <w:left w:w="100" w:type="dxa"/>
              <w:bottom w:w="100" w:type="dxa"/>
              <w:right w:w="100" w:type="dxa"/>
            </w:tcMar>
          </w:tcPr>
          <w:p w14:paraId="2934558C" w14:textId="77777777" w:rsidR="006E391E" w:rsidRDefault="004D3B81">
            <w:pPr>
              <w:rPr>
                <w:b/>
              </w:rPr>
            </w:pPr>
            <w:r>
              <w:rPr>
                <w:b/>
              </w:rPr>
              <w:t>Create Module</w:t>
            </w:r>
          </w:p>
        </w:tc>
        <w:tc>
          <w:tcPr>
            <w:tcW w:w="5670" w:type="dxa"/>
            <w:shd w:val="clear" w:color="auto" w:fill="FFFFFF"/>
            <w:tcMar>
              <w:top w:w="100" w:type="dxa"/>
              <w:left w:w="100" w:type="dxa"/>
              <w:bottom w:w="100" w:type="dxa"/>
              <w:right w:w="100" w:type="dxa"/>
            </w:tcMar>
          </w:tcPr>
          <w:p w14:paraId="57C2A2AA" w14:textId="77777777" w:rsidR="006E391E" w:rsidRDefault="004D3B81">
            <w:r>
              <w:t>Specifies the defined action of creating a module.</w:t>
            </w:r>
          </w:p>
        </w:tc>
      </w:tr>
      <w:tr w:rsidR="006E391E" w14:paraId="61AFFB1C" w14:textId="77777777" w:rsidTr="009A39DC">
        <w:trPr>
          <w:jc w:val="center"/>
        </w:trPr>
        <w:tc>
          <w:tcPr>
            <w:tcW w:w="3690" w:type="dxa"/>
            <w:shd w:val="clear" w:color="auto" w:fill="FFFFFF"/>
            <w:tcMar>
              <w:top w:w="100" w:type="dxa"/>
              <w:left w:w="100" w:type="dxa"/>
              <w:bottom w:w="100" w:type="dxa"/>
              <w:right w:w="100" w:type="dxa"/>
            </w:tcMar>
          </w:tcPr>
          <w:p w14:paraId="238A4D31" w14:textId="77777777" w:rsidR="006E391E" w:rsidRDefault="004D3B81">
            <w:pPr>
              <w:rPr>
                <w:b/>
              </w:rPr>
            </w:pPr>
            <w:r>
              <w:rPr>
                <w:b/>
              </w:rPr>
              <w:t>Create Mutex</w:t>
            </w:r>
          </w:p>
        </w:tc>
        <w:tc>
          <w:tcPr>
            <w:tcW w:w="5670" w:type="dxa"/>
            <w:shd w:val="clear" w:color="auto" w:fill="FFFFFF"/>
            <w:tcMar>
              <w:top w:w="100" w:type="dxa"/>
              <w:left w:w="100" w:type="dxa"/>
              <w:bottom w:w="100" w:type="dxa"/>
              <w:right w:w="100" w:type="dxa"/>
            </w:tcMar>
          </w:tcPr>
          <w:p w14:paraId="0BC00C99" w14:textId="77777777" w:rsidR="006E391E" w:rsidRDefault="004D3B81">
            <w:r>
              <w:t>Specifies the defined action of creating a mutex.</w:t>
            </w:r>
          </w:p>
        </w:tc>
      </w:tr>
      <w:tr w:rsidR="006E391E" w14:paraId="2DEDBF9F" w14:textId="77777777" w:rsidTr="009A39DC">
        <w:trPr>
          <w:jc w:val="center"/>
        </w:trPr>
        <w:tc>
          <w:tcPr>
            <w:tcW w:w="3690" w:type="dxa"/>
            <w:shd w:val="clear" w:color="auto" w:fill="FFFFFF"/>
            <w:tcMar>
              <w:top w:w="100" w:type="dxa"/>
              <w:left w:w="100" w:type="dxa"/>
              <w:bottom w:w="100" w:type="dxa"/>
              <w:right w:w="100" w:type="dxa"/>
            </w:tcMar>
          </w:tcPr>
          <w:p w14:paraId="37413D7C" w14:textId="77777777" w:rsidR="006E391E" w:rsidRDefault="004D3B81">
            <w:pPr>
              <w:rPr>
                <w:b/>
              </w:rPr>
            </w:pPr>
            <w:r>
              <w:rPr>
                <w:b/>
              </w:rPr>
              <w:t>Create Named Pipe</w:t>
            </w:r>
          </w:p>
        </w:tc>
        <w:tc>
          <w:tcPr>
            <w:tcW w:w="5670" w:type="dxa"/>
            <w:shd w:val="clear" w:color="auto" w:fill="FFFFFF"/>
            <w:tcMar>
              <w:top w:w="100" w:type="dxa"/>
              <w:left w:w="100" w:type="dxa"/>
              <w:bottom w:w="100" w:type="dxa"/>
              <w:right w:w="100" w:type="dxa"/>
            </w:tcMar>
          </w:tcPr>
          <w:p w14:paraId="5CE08F7E" w14:textId="77777777" w:rsidR="006E391E" w:rsidRDefault="004D3B81">
            <w:r>
              <w:t>Specifies the defined action of creating a named pipe.</w:t>
            </w:r>
          </w:p>
        </w:tc>
      </w:tr>
      <w:tr w:rsidR="006E391E" w14:paraId="204E6AB2" w14:textId="77777777" w:rsidTr="009A39DC">
        <w:trPr>
          <w:jc w:val="center"/>
        </w:trPr>
        <w:tc>
          <w:tcPr>
            <w:tcW w:w="3690" w:type="dxa"/>
            <w:shd w:val="clear" w:color="auto" w:fill="FFFFFF"/>
            <w:tcMar>
              <w:top w:w="100" w:type="dxa"/>
              <w:left w:w="100" w:type="dxa"/>
              <w:bottom w:w="100" w:type="dxa"/>
              <w:right w:w="100" w:type="dxa"/>
            </w:tcMar>
          </w:tcPr>
          <w:p w14:paraId="14DD115A" w14:textId="77777777" w:rsidR="006E391E" w:rsidRDefault="004D3B81">
            <w:pPr>
              <w:rPr>
                <w:b/>
              </w:rPr>
            </w:pPr>
            <w:r>
              <w:rPr>
                <w:b/>
              </w:rPr>
              <w:t>Create Process</w:t>
            </w:r>
          </w:p>
        </w:tc>
        <w:tc>
          <w:tcPr>
            <w:tcW w:w="5670" w:type="dxa"/>
            <w:shd w:val="clear" w:color="auto" w:fill="FFFFFF"/>
            <w:tcMar>
              <w:top w:w="100" w:type="dxa"/>
              <w:left w:w="100" w:type="dxa"/>
              <w:bottom w:w="100" w:type="dxa"/>
              <w:right w:w="100" w:type="dxa"/>
            </w:tcMar>
          </w:tcPr>
          <w:p w14:paraId="7FEF7452" w14:textId="77777777" w:rsidR="006E391E" w:rsidRDefault="004D3B81">
            <w:r>
              <w:t>Specifies the defined action of creating a process.</w:t>
            </w:r>
          </w:p>
        </w:tc>
      </w:tr>
      <w:tr w:rsidR="006E391E" w14:paraId="2B2672AE" w14:textId="77777777" w:rsidTr="009A39DC">
        <w:trPr>
          <w:jc w:val="center"/>
        </w:trPr>
        <w:tc>
          <w:tcPr>
            <w:tcW w:w="3690" w:type="dxa"/>
            <w:shd w:val="clear" w:color="auto" w:fill="FFFFFF"/>
            <w:tcMar>
              <w:top w:w="100" w:type="dxa"/>
              <w:left w:w="100" w:type="dxa"/>
              <w:bottom w:w="100" w:type="dxa"/>
              <w:right w:w="100" w:type="dxa"/>
            </w:tcMar>
          </w:tcPr>
          <w:p w14:paraId="7B6000B5" w14:textId="77777777" w:rsidR="006E391E" w:rsidRDefault="004D3B81">
            <w:pPr>
              <w:rPr>
                <w:b/>
              </w:rPr>
            </w:pPr>
            <w:r>
              <w:rPr>
                <w:b/>
              </w:rPr>
              <w:t>Create Process as User</w:t>
            </w:r>
          </w:p>
        </w:tc>
        <w:tc>
          <w:tcPr>
            <w:tcW w:w="5670" w:type="dxa"/>
            <w:shd w:val="clear" w:color="auto" w:fill="FFFFFF"/>
            <w:tcMar>
              <w:top w:w="100" w:type="dxa"/>
              <w:left w:w="100" w:type="dxa"/>
              <w:bottom w:w="100" w:type="dxa"/>
              <w:right w:w="100" w:type="dxa"/>
            </w:tcMar>
          </w:tcPr>
          <w:p w14:paraId="2D081BFD" w14:textId="77777777" w:rsidR="006E391E" w:rsidRDefault="004D3B81">
            <w:r>
              <w:t>Specifies the defined action of creating a process as user.</w:t>
            </w:r>
          </w:p>
        </w:tc>
      </w:tr>
      <w:tr w:rsidR="006E391E" w14:paraId="413E02A4" w14:textId="77777777" w:rsidTr="009A39DC">
        <w:trPr>
          <w:jc w:val="center"/>
        </w:trPr>
        <w:tc>
          <w:tcPr>
            <w:tcW w:w="3690" w:type="dxa"/>
            <w:shd w:val="clear" w:color="auto" w:fill="FFFFFF"/>
            <w:tcMar>
              <w:top w:w="100" w:type="dxa"/>
              <w:left w:w="100" w:type="dxa"/>
              <w:bottom w:w="100" w:type="dxa"/>
              <w:right w:w="100" w:type="dxa"/>
            </w:tcMar>
          </w:tcPr>
          <w:p w14:paraId="7D0A58C5" w14:textId="77777777" w:rsidR="006E391E" w:rsidRDefault="004D3B81">
            <w:pPr>
              <w:rPr>
                <w:b/>
              </w:rPr>
            </w:pPr>
            <w:r>
              <w:rPr>
                <w:b/>
              </w:rPr>
              <w:t>Create Registry Key</w:t>
            </w:r>
          </w:p>
        </w:tc>
        <w:tc>
          <w:tcPr>
            <w:tcW w:w="5670" w:type="dxa"/>
            <w:shd w:val="clear" w:color="auto" w:fill="FFFFFF"/>
            <w:tcMar>
              <w:top w:w="100" w:type="dxa"/>
              <w:left w:w="100" w:type="dxa"/>
              <w:bottom w:w="100" w:type="dxa"/>
              <w:right w:w="100" w:type="dxa"/>
            </w:tcMar>
          </w:tcPr>
          <w:p w14:paraId="10FC7C6C" w14:textId="77777777" w:rsidR="006E391E" w:rsidRDefault="004D3B81">
            <w:r>
              <w:t>Specifies the defined action of creating a registry key.</w:t>
            </w:r>
          </w:p>
        </w:tc>
      </w:tr>
      <w:tr w:rsidR="006E391E" w14:paraId="342E6B18" w14:textId="77777777" w:rsidTr="009A39DC">
        <w:trPr>
          <w:jc w:val="center"/>
        </w:trPr>
        <w:tc>
          <w:tcPr>
            <w:tcW w:w="3690" w:type="dxa"/>
            <w:shd w:val="clear" w:color="auto" w:fill="FFFFFF"/>
            <w:tcMar>
              <w:top w:w="100" w:type="dxa"/>
              <w:left w:w="100" w:type="dxa"/>
              <w:bottom w:w="100" w:type="dxa"/>
              <w:right w:w="100" w:type="dxa"/>
            </w:tcMar>
          </w:tcPr>
          <w:p w14:paraId="02F82B64" w14:textId="77777777" w:rsidR="006E391E" w:rsidRDefault="004D3B81">
            <w:pPr>
              <w:rPr>
                <w:b/>
              </w:rPr>
            </w:pPr>
            <w:r>
              <w:rPr>
                <w:b/>
              </w:rPr>
              <w:t>Create Registry Key Value</w:t>
            </w:r>
          </w:p>
        </w:tc>
        <w:tc>
          <w:tcPr>
            <w:tcW w:w="5670" w:type="dxa"/>
            <w:shd w:val="clear" w:color="auto" w:fill="FFFFFF"/>
            <w:tcMar>
              <w:top w:w="100" w:type="dxa"/>
              <w:left w:w="100" w:type="dxa"/>
              <w:bottom w:w="100" w:type="dxa"/>
              <w:right w:w="100" w:type="dxa"/>
            </w:tcMar>
          </w:tcPr>
          <w:p w14:paraId="05A55EB1" w14:textId="77777777" w:rsidR="006E391E" w:rsidRDefault="004D3B81">
            <w:r>
              <w:t>Specifies the defined action of creating a registry key value.</w:t>
            </w:r>
          </w:p>
        </w:tc>
      </w:tr>
      <w:tr w:rsidR="006E391E" w14:paraId="7D996C52" w14:textId="77777777" w:rsidTr="009A39DC">
        <w:trPr>
          <w:jc w:val="center"/>
        </w:trPr>
        <w:tc>
          <w:tcPr>
            <w:tcW w:w="3690" w:type="dxa"/>
            <w:shd w:val="clear" w:color="auto" w:fill="FFFFFF"/>
            <w:tcMar>
              <w:top w:w="100" w:type="dxa"/>
              <w:left w:w="100" w:type="dxa"/>
              <w:bottom w:w="100" w:type="dxa"/>
              <w:right w:w="100" w:type="dxa"/>
            </w:tcMar>
          </w:tcPr>
          <w:p w14:paraId="73CF4A6D" w14:textId="77777777" w:rsidR="006E391E" w:rsidRDefault="004D3B81">
            <w:pPr>
              <w:rPr>
                <w:b/>
              </w:rPr>
            </w:pPr>
            <w:r>
              <w:rPr>
                <w:b/>
              </w:rPr>
              <w:t>Create Remote Thread in Process</w:t>
            </w:r>
          </w:p>
        </w:tc>
        <w:tc>
          <w:tcPr>
            <w:tcW w:w="5670" w:type="dxa"/>
            <w:shd w:val="clear" w:color="auto" w:fill="FFFFFF"/>
            <w:tcMar>
              <w:top w:w="100" w:type="dxa"/>
              <w:left w:w="100" w:type="dxa"/>
              <w:bottom w:w="100" w:type="dxa"/>
              <w:right w:w="100" w:type="dxa"/>
            </w:tcMar>
          </w:tcPr>
          <w:p w14:paraId="72673CEE" w14:textId="77777777" w:rsidR="006E391E" w:rsidRDefault="004D3B81">
            <w:r>
              <w:t>Specifies the defined action of creating a remote thread in a process.</w:t>
            </w:r>
          </w:p>
        </w:tc>
      </w:tr>
      <w:tr w:rsidR="006E391E" w14:paraId="1C256AB4" w14:textId="77777777" w:rsidTr="009A39DC">
        <w:trPr>
          <w:jc w:val="center"/>
        </w:trPr>
        <w:tc>
          <w:tcPr>
            <w:tcW w:w="3690" w:type="dxa"/>
            <w:shd w:val="clear" w:color="auto" w:fill="FFFFFF"/>
            <w:tcMar>
              <w:top w:w="100" w:type="dxa"/>
              <w:left w:w="100" w:type="dxa"/>
              <w:bottom w:w="100" w:type="dxa"/>
              <w:right w:w="100" w:type="dxa"/>
            </w:tcMar>
          </w:tcPr>
          <w:p w14:paraId="01DD7B5B" w14:textId="77777777" w:rsidR="006E391E" w:rsidRDefault="004D3B81">
            <w:pPr>
              <w:rPr>
                <w:b/>
              </w:rPr>
            </w:pPr>
            <w:r>
              <w:rPr>
                <w:b/>
              </w:rPr>
              <w:t>Create Service</w:t>
            </w:r>
          </w:p>
        </w:tc>
        <w:tc>
          <w:tcPr>
            <w:tcW w:w="5670" w:type="dxa"/>
            <w:shd w:val="clear" w:color="auto" w:fill="FFFFFF"/>
            <w:tcMar>
              <w:top w:w="100" w:type="dxa"/>
              <w:left w:w="100" w:type="dxa"/>
              <w:bottom w:w="100" w:type="dxa"/>
              <w:right w:w="100" w:type="dxa"/>
            </w:tcMar>
          </w:tcPr>
          <w:p w14:paraId="28D20563" w14:textId="77777777" w:rsidR="006E391E" w:rsidRDefault="004D3B81">
            <w:r>
              <w:t>Specifies the defined action of creating a service.</w:t>
            </w:r>
          </w:p>
        </w:tc>
      </w:tr>
      <w:tr w:rsidR="006E391E" w14:paraId="72D4403D" w14:textId="77777777" w:rsidTr="009A39DC">
        <w:trPr>
          <w:jc w:val="center"/>
        </w:trPr>
        <w:tc>
          <w:tcPr>
            <w:tcW w:w="3690" w:type="dxa"/>
            <w:shd w:val="clear" w:color="auto" w:fill="FFFFFF"/>
            <w:tcMar>
              <w:top w:w="100" w:type="dxa"/>
              <w:left w:w="100" w:type="dxa"/>
              <w:bottom w:w="100" w:type="dxa"/>
              <w:right w:w="100" w:type="dxa"/>
            </w:tcMar>
          </w:tcPr>
          <w:p w14:paraId="627B4DA9" w14:textId="77777777" w:rsidR="006E391E" w:rsidRDefault="004D3B81">
            <w:pPr>
              <w:rPr>
                <w:b/>
              </w:rPr>
            </w:pPr>
            <w:r>
              <w:rPr>
                <w:b/>
              </w:rPr>
              <w:t>Create Socket</w:t>
            </w:r>
          </w:p>
        </w:tc>
        <w:tc>
          <w:tcPr>
            <w:tcW w:w="5670" w:type="dxa"/>
            <w:shd w:val="clear" w:color="auto" w:fill="FFFFFF"/>
            <w:tcMar>
              <w:top w:w="100" w:type="dxa"/>
              <w:left w:w="100" w:type="dxa"/>
              <w:bottom w:w="100" w:type="dxa"/>
              <w:right w:w="100" w:type="dxa"/>
            </w:tcMar>
          </w:tcPr>
          <w:p w14:paraId="2F5F372B" w14:textId="77777777" w:rsidR="006E391E" w:rsidRDefault="004D3B81">
            <w:r>
              <w:t>Specifies the defined action of creating a socket.</w:t>
            </w:r>
          </w:p>
        </w:tc>
      </w:tr>
      <w:tr w:rsidR="006E391E" w14:paraId="74E5AAF1" w14:textId="77777777" w:rsidTr="009A39DC">
        <w:trPr>
          <w:jc w:val="center"/>
        </w:trPr>
        <w:tc>
          <w:tcPr>
            <w:tcW w:w="3690" w:type="dxa"/>
            <w:shd w:val="clear" w:color="auto" w:fill="FFFFFF"/>
            <w:tcMar>
              <w:top w:w="100" w:type="dxa"/>
              <w:left w:w="100" w:type="dxa"/>
              <w:bottom w:w="100" w:type="dxa"/>
              <w:right w:w="100" w:type="dxa"/>
            </w:tcMar>
          </w:tcPr>
          <w:p w14:paraId="53B15946" w14:textId="77777777" w:rsidR="006E391E" w:rsidRDefault="004D3B81">
            <w:pPr>
              <w:rPr>
                <w:b/>
              </w:rPr>
            </w:pPr>
            <w:r>
              <w:rPr>
                <w:b/>
              </w:rPr>
              <w:t>Create Symbolic Link</w:t>
            </w:r>
          </w:p>
        </w:tc>
        <w:tc>
          <w:tcPr>
            <w:tcW w:w="5670" w:type="dxa"/>
            <w:shd w:val="clear" w:color="auto" w:fill="FFFFFF"/>
            <w:tcMar>
              <w:top w:w="100" w:type="dxa"/>
              <w:left w:w="100" w:type="dxa"/>
              <w:bottom w:w="100" w:type="dxa"/>
              <w:right w:w="100" w:type="dxa"/>
            </w:tcMar>
          </w:tcPr>
          <w:p w14:paraId="55BAA8AC" w14:textId="77777777" w:rsidR="006E391E" w:rsidRDefault="004D3B81">
            <w:r>
              <w:t>Specifies the defined action of creating a symbolic link.</w:t>
            </w:r>
          </w:p>
        </w:tc>
      </w:tr>
      <w:tr w:rsidR="006E391E" w14:paraId="1E053431" w14:textId="77777777" w:rsidTr="009A39DC">
        <w:trPr>
          <w:jc w:val="center"/>
        </w:trPr>
        <w:tc>
          <w:tcPr>
            <w:tcW w:w="3690" w:type="dxa"/>
            <w:shd w:val="clear" w:color="auto" w:fill="FFFFFF"/>
            <w:tcMar>
              <w:top w:w="100" w:type="dxa"/>
              <w:left w:w="100" w:type="dxa"/>
              <w:bottom w:w="100" w:type="dxa"/>
              <w:right w:w="100" w:type="dxa"/>
            </w:tcMar>
          </w:tcPr>
          <w:p w14:paraId="29DBE54D" w14:textId="77777777" w:rsidR="006E391E" w:rsidRDefault="004D3B81">
            <w:pPr>
              <w:rPr>
                <w:b/>
              </w:rPr>
            </w:pPr>
            <w:r>
              <w:rPr>
                <w:b/>
              </w:rPr>
              <w:t>Create Thread</w:t>
            </w:r>
          </w:p>
        </w:tc>
        <w:tc>
          <w:tcPr>
            <w:tcW w:w="5670" w:type="dxa"/>
            <w:shd w:val="clear" w:color="auto" w:fill="FFFFFF"/>
            <w:tcMar>
              <w:top w:w="100" w:type="dxa"/>
              <w:left w:w="100" w:type="dxa"/>
              <w:bottom w:w="100" w:type="dxa"/>
              <w:right w:w="100" w:type="dxa"/>
            </w:tcMar>
          </w:tcPr>
          <w:p w14:paraId="73F87749" w14:textId="77777777" w:rsidR="006E391E" w:rsidRDefault="004D3B81">
            <w:r>
              <w:t>Specifies the defined action of creating a thread.</w:t>
            </w:r>
          </w:p>
        </w:tc>
      </w:tr>
      <w:tr w:rsidR="006E391E" w14:paraId="209A0521" w14:textId="77777777" w:rsidTr="009A39DC">
        <w:trPr>
          <w:jc w:val="center"/>
        </w:trPr>
        <w:tc>
          <w:tcPr>
            <w:tcW w:w="3690" w:type="dxa"/>
            <w:shd w:val="clear" w:color="auto" w:fill="FFFFFF"/>
            <w:tcMar>
              <w:top w:w="100" w:type="dxa"/>
              <w:left w:w="100" w:type="dxa"/>
              <w:bottom w:w="100" w:type="dxa"/>
              <w:right w:w="100" w:type="dxa"/>
            </w:tcMar>
          </w:tcPr>
          <w:p w14:paraId="48AFFB44" w14:textId="77777777" w:rsidR="006E391E" w:rsidRDefault="004D3B81">
            <w:pPr>
              <w:rPr>
                <w:b/>
              </w:rPr>
            </w:pPr>
            <w:r>
              <w:rPr>
                <w:b/>
              </w:rPr>
              <w:t>Create Window</w:t>
            </w:r>
          </w:p>
        </w:tc>
        <w:tc>
          <w:tcPr>
            <w:tcW w:w="5670" w:type="dxa"/>
            <w:shd w:val="clear" w:color="auto" w:fill="FFFFFF"/>
            <w:tcMar>
              <w:top w:w="100" w:type="dxa"/>
              <w:left w:w="100" w:type="dxa"/>
              <w:bottom w:w="100" w:type="dxa"/>
              <w:right w:w="100" w:type="dxa"/>
            </w:tcMar>
          </w:tcPr>
          <w:p w14:paraId="224733C6" w14:textId="77777777" w:rsidR="006E391E" w:rsidRDefault="004D3B81">
            <w:r>
              <w:t>Specifies the defined action of creating a window.</w:t>
            </w:r>
          </w:p>
        </w:tc>
      </w:tr>
      <w:tr w:rsidR="006E391E" w14:paraId="45206EC4" w14:textId="77777777" w:rsidTr="009A39DC">
        <w:trPr>
          <w:jc w:val="center"/>
        </w:trPr>
        <w:tc>
          <w:tcPr>
            <w:tcW w:w="3690" w:type="dxa"/>
            <w:shd w:val="clear" w:color="auto" w:fill="FFFFFF"/>
            <w:tcMar>
              <w:top w:w="100" w:type="dxa"/>
              <w:left w:w="100" w:type="dxa"/>
              <w:bottom w:w="100" w:type="dxa"/>
              <w:right w:w="100" w:type="dxa"/>
            </w:tcMar>
          </w:tcPr>
          <w:p w14:paraId="4FC3806E" w14:textId="77777777" w:rsidR="006E391E" w:rsidRDefault="004D3B81">
            <w:pPr>
              <w:rPr>
                <w:b/>
              </w:rPr>
            </w:pPr>
            <w:r>
              <w:rPr>
                <w:b/>
              </w:rPr>
              <w:t>Delete Directory</w:t>
            </w:r>
          </w:p>
        </w:tc>
        <w:tc>
          <w:tcPr>
            <w:tcW w:w="5670" w:type="dxa"/>
            <w:shd w:val="clear" w:color="auto" w:fill="FFFFFF"/>
            <w:tcMar>
              <w:top w:w="100" w:type="dxa"/>
              <w:left w:w="100" w:type="dxa"/>
              <w:bottom w:w="100" w:type="dxa"/>
              <w:right w:w="100" w:type="dxa"/>
            </w:tcMar>
          </w:tcPr>
          <w:p w14:paraId="1A22D3B4" w14:textId="77777777" w:rsidR="006E391E" w:rsidRDefault="004D3B81">
            <w:r>
              <w:t>Specifies the defined action of deleting a directory.</w:t>
            </w:r>
          </w:p>
        </w:tc>
      </w:tr>
      <w:tr w:rsidR="006E391E" w14:paraId="1952C7BB" w14:textId="77777777" w:rsidTr="009A39DC">
        <w:trPr>
          <w:jc w:val="center"/>
        </w:trPr>
        <w:tc>
          <w:tcPr>
            <w:tcW w:w="3690" w:type="dxa"/>
            <w:shd w:val="clear" w:color="auto" w:fill="FFFFFF"/>
            <w:tcMar>
              <w:top w:w="100" w:type="dxa"/>
              <w:left w:w="100" w:type="dxa"/>
              <w:bottom w:w="100" w:type="dxa"/>
              <w:right w:w="100" w:type="dxa"/>
            </w:tcMar>
          </w:tcPr>
          <w:p w14:paraId="08462EE5" w14:textId="77777777" w:rsidR="006E391E" w:rsidRDefault="004D3B81">
            <w:pPr>
              <w:rPr>
                <w:b/>
              </w:rPr>
            </w:pPr>
            <w:r>
              <w:rPr>
                <w:b/>
              </w:rPr>
              <w:t>Delete File</w:t>
            </w:r>
          </w:p>
        </w:tc>
        <w:tc>
          <w:tcPr>
            <w:tcW w:w="5670" w:type="dxa"/>
            <w:shd w:val="clear" w:color="auto" w:fill="FFFFFF"/>
            <w:tcMar>
              <w:top w:w="100" w:type="dxa"/>
              <w:left w:w="100" w:type="dxa"/>
              <w:bottom w:w="100" w:type="dxa"/>
              <w:right w:w="100" w:type="dxa"/>
            </w:tcMar>
          </w:tcPr>
          <w:p w14:paraId="0781CAEE" w14:textId="77777777" w:rsidR="006E391E" w:rsidRDefault="004D3B81">
            <w:r>
              <w:t>Specifies the defined action of deleting a file.</w:t>
            </w:r>
          </w:p>
        </w:tc>
      </w:tr>
      <w:tr w:rsidR="006E391E" w14:paraId="448F1060" w14:textId="77777777" w:rsidTr="009A39DC">
        <w:trPr>
          <w:jc w:val="center"/>
        </w:trPr>
        <w:tc>
          <w:tcPr>
            <w:tcW w:w="3690" w:type="dxa"/>
            <w:shd w:val="clear" w:color="auto" w:fill="FFFFFF"/>
            <w:tcMar>
              <w:top w:w="100" w:type="dxa"/>
              <w:left w:w="100" w:type="dxa"/>
              <w:bottom w:w="100" w:type="dxa"/>
              <w:right w:w="100" w:type="dxa"/>
            </w:tcMar>
          </w:tcPr>
          <w:p w14:paraId="17C51E6A" w14:textId="77777777" w:rsidR="006E391E" w:rsidRDefault="004D3B81">
            <w:pPr>
              <w:rPr>
                <w:b/>
              </w:rPr>
            </w:pPr>
            <w:r>
              <w:rPr>
                <w:b/>
              </w:rPr>
              <w:t>Delete Named Pipe</w:t>
            </w:r>
          </w:p>
        </w:tc>
        <w:tc>
          <w:tcPr>
            <w:tcW w:w="5670" w:type="dxa"/>
            <w:shd w:val="clear" w:color="auto" w:fill="FFFFFF"/>
            <w:tcMar>
              <w:top w:w="100" w:type="dxa"/>
              <w:left w:w="100" w:type="dxa"/>
              <w:bottom w:w="100" w:type="dxa"/>
              <w:right w:w="100" w:type="dxa"/>
            </w:tcMar>
          </w:tcPr>
          <w:p w14:paraId="002C74F2" w14:textId="77777777" w:rsidR="006E391E" w:rsidRDefault="004D3B81">
            <w:r>
              <w:t>Specifies the defined action of deleting a named pipe.</w:t>
            </w:r>
          </w:p>
        </w:tc>
      </w:tr>
      <w:tr w:rsidR="006E391E" w14:paraId="5B20BDEA" w14:textId="77777777" w:rsidTr="009A39DC">
        <w:trPr>
          <w:jc w:val="center"/>
        </w:trPr>
        <w:tc>
          <w:tcPr>
            <w:tcW w:w="3690" w:type="dxa"/>
            <w:shd w:val="clear" w:color="auto" w:fill="FFFFFF"/>
            <w:tcMar>
              <w:top w:w="100" w:type="dxa"/>
              <w:left w:w="100" w:type="dxa"/>
              <w:bottom w:w="100" w:type="dxa"/>
              <w:right w:w="100" w:type="dxa"/>
            </w:tcMar>
          </w:tcPr>
          <w:p w14:paraId="3F741003" w14:textId="77777777" w:rsidR="006E391E" w:rsidRDefault="004D3B81">
            <w:pPr>
              <w:rPr>
                <w:b/>
              </w:rPr>
            </w:pPr>
            <w:r>
              <w:rPr>
                <w:b/>
              </w:rPr>
              <w:t>Delete Network Share</w:t>
            </w:r>
          </w:p>
        </w:tc>
        <w:tc>
          <w:tcPr>
            <w:tcW w:w="5670" w:type="dxa"/>
            <w:shd w:val="clear" w:color="auto" w:fill="FFFFFF"/>
            <w:tcMar>
              <w:top w:w="100" w:type="dxa"/>
              <w:left w:w="100" w:type="dxa"/>
              <w:bottom w:w="100" w:type="dxa"/>
              <w:right w:w="100" w:type="dxa"/>
            </w:tcMar>
          </w:tcPr>
          <w:p w14:paraId="629722D9" w14:textId="77777777" w:rsidR="006E391E" w:rsidRDefault="004D3B81">
            <w:r>
              <w:t>Specifies the defined action of deleting a network share.</w:t>
            </w:r>
          </w:p>
        </w:tc>
      </w:tr>
      <w:tr w:rsidR="006E391E" w14:paraId="5AB92527" w14:textId="77777777" w:rsidTr="009A39DC">
        <w:trPr>
          <w:jc w:val="center"/>
        </w:trPr>
        <w:tc>
          <w:tcPr>
            <w:tcW w:w="3690" w:type="dxa"/>
            <w:shd w:val="clear" w:color="auto" w:fill="FFFFFF"/>
            <w:tcMar>
              <w:top w:w="100" w:type="dxa"/>
              <w:left w:w="100" w:type="dxa"/>
              <w:bottom w:w="100" w:type="dxa"/>
              <w:right w:w="100" w:type="dxa"/>
            </w:tcMar>
          </w:tcPr>
          <w:p w14:paraId="1222A71B" w14:textId="77777777" w:rsidR="006E391E" w:rsidRDefault="004D3B81">
            <w:pPr>
              <w:rPr>
                <w:b/>
              </w:rPr>
            </w:pPr>
            <w:r>
              <w:rPr>
                <w:b/>
              </w:rPr>
              <w:t>Delete Registry Key</w:t>
            </w:r>
          </w:p>
        </w:tc>
        <w:tc>
          <w:tcPr>
            <w:tcW w:w="5670" w:type="dxa"/>
            <w:shd w:val="clear" w:color="auto" w:fill="FFFFFF"/>
            <w:tcMar>
              <w:top w:w="100" w:type="dxa"/>
              <w:left w:w="100" w:type="dxa"/>
              <w:bottom w:w="100" w:type="dxa"/>
              <w:right w:w="100" w:type="dxa"/>
            </w:tcMar>
          </w:tcPr>
          <w:p w14:paraId="56717C44" w14:textId="77777777" w:rsidR="006E391E" w:rsidRDefault="004D3B81">
            <w:r>
              <w:t>Specifies the defined action of deleting a registry key.</w:t>
            </w:r>
          </w:p>
        </w:tc>
      </w:tr>
      <w:tr w:rsidR="006E391E" w14:paraId="51195BDB" w14:textId="77777777" w:rsidTr="009A39DC">
        <w:trPr>
          <w:jc w:val="center"/>
        </w:trPr>
        <w:tc>
          <w:tcPr>
            <w:tcW w:w="3690" w:type="dxa"/>
            <w:shd w:val="clear" w:color="auto" w:fill="FFFFFF"/>
            <w:tcMar>
              <w:top w:w="100" w:type="dxa"/>
              <w:left w:w="100" w:type="dxa"/>
              <w:bottom w:w="100" w:type="dxa"/>
              <w:right w:w="100" w:type="dxa"/>
            </w:tcMar>
          </w:tcPr>
          <w:p w14:paraId="0BD32AF4" w14:textId="77777777" w:rsidR="006E391E" w:rsidRDefault="004D3B81">
            <w:pPr>
              <w:rPr>
                <w:b/>
              </w:rPr>
            </w:pPr>
            <w:r>
              <w:rPr>
                <w:b/>
              </w:rPr>
              <w:t>Delete Registry Key Value</w:t>
            </w:r>
          </w:p>
        </w:tc>
        <w:tc>
          <w:tcPr>
            <w:tcW w:w="5670" w:type="dxa"/>
            <w:shd w:val="clear" w:color="auto" w:fill="FFFFFF"/>
            <w:tcMar>
              <w:top w:w="100" w:type="dxa"/>
              <w:left w:w="100" w:type="dxa"/>
              <w:bottom w:w="100" w:type="dxa"/>
              <w:right w:w="100" w:type="dxa"/>
            </w:tcMar>
          </w:tcPr>
          <w:p w14:paraId="3F2387B1" w14:textId="77777777" w:rsidR="006E391E" w:rsidRDefault="004D3B81">
            <w:r>
              <w:t>Specifies the defined action of deleting a registry key value.</w:t>
            </w:r>
          </w:p>
        </w:tc>
      </w:tr>
      <w:tr w:rsidR="006E391E" w14:paraId="253C89F1" w14:textId="77777777" w:rsidTr="009A39DC">
        <w:trPr>
          <w:jc w:val="center"/>
        </w:trPr>
        <w:tc>
          <w:tcPr>
            <w:tcW w:w="3690" w:type="dxa"/>
            <w:shd w:val="clear" w:color="auto" w:fill="FFFFFF"/>
            <w:tcMar>
              <w:top w:w="100" w:type="dxa"/>
              <w:left w:w="100" w:type="dxa"/>
              <w:bottom w:w="100" w:type="dxa"/>
              <w:right w:w="100" w:type="dxa"/>
            </w:tcMar>
          </w:tcPr>
          <w:p w14:paraId="54E5B022" w14:textId="77777777" w:rsidR="006E391E" w:rsidRDefault="004D3B81">
            <w:pPr>
              <w:rPr>
                <w:b/>
              </w:rPr>
            </w:pPr>
            <w:r>
              <w:rPr>
                <w:b/>
              </w:rPr>
              <w:t>Delete Service</w:t>
            </w:r>
          </w:p>
        </w:tc>
        <w:tc>
          <w:tcPr>
            <w:tcW w:w="5670" w:type="dxa"/>
            <w:shd w:val="clear" w:color="auto" w:fill="FFFFFF"/>
            <w:tcMar>
              <w:top w:w="100" w:type="dxa"/>
              <w:left w:w="100" w:type="dxa"/>
              <w:bottom w:w="100" w:type="dxa"/>
              <w:right w:w="100" w:type="dxa"/>
            </w:tcMar>
          </w:tcPr>
          <w:p w14:paraId="0AA2DE73" w14:textId="77777777" w:rsidR="006E391E" w:rsidRDefault="004D3B81">
            <w:r>
              <w:t>Specifies the defined action of deleting a service.</w:t>
            </w:r>
          </w:p>
        </w:tc>
      </w:tr>
      <w:tr w:rsidR="006E391E" w14:paraId="03869F42" w14:textId="77777777" w:rsidTr="009A39DC">
        <w:trPr>
          <w:jc w:val="center"/>
        </w:trPr>
        <w:tc>
          <w:tcPr>
            <w:tcW w:w="3690" w:type="dxa"/>
            <w:shd w:val="clear" w:color="auto" w:fill="FFFFFF"/>
            <w:tcMar>
              <w:top w:w="100" w:type="dxa"/>
              <w:left w:w="100" w:type="dxa"/>
              <w:bottom w:w="100" w:type="dxa"/>
              <w:right w:w="100" w:type="dxa"/>
            </w:tcMar>
          </w:tcPr>
          <w:p w14:paraId="1E84A3D1" w14:textId="77777777" w:rsidR="006E391E" w:rsidRDefault="004D3B81">
            <w:pPr>
              <w:rPr>
                <w:b/>
              </w:rPr>
            </w:pPr>
            <w:r>
              <w:rPr>
                <w:b/>
              </w:rPr>
              <w:t>Delete User</w:t>
            </w:r>
          </w:p>
        </w:tc>
        <w:tc>
          <w:tcPr>
            <w:tcW w:w="5670" w:type="dxa"/>
            <w:shd w:val="clear" w:color="auto" w:fill="FFFFFF"/>
            <w:tcMar>
              <w:top w:w="100" w:type="dxa"/>
              <w:left w:w="100" w:type="dxa"/>
              <w:bottom w:w="100" w:type="dxa"/>
              <w:right w:w="100" w:type="dxa"/>
            </w:tcMar>
          </w:tcPr>
          <w:p w14:paraId="618D446B" w14:textId="77777777" w:rsidR="006E391E" w:rsidRDefault="004D3B81">
            <w:r>
              <w:t>Specifies the defined action of deleting a user.</w:t>
            </w:r>
          </w:p>
        </w:tc>
      </w:tr>
      <w:tr w:rsidR="006E391E" w14:paraId="458A1445" w14:textId="77777777" w:rsidTr="009A39DC">
        <w:trPr>
          <w:jc w:val="center"/>
        </w:trPr>
        <w:tc>
          <w:tcPr>
            <w:tcW w:w="3690" w:type="dxa"/>
            <w:shd w:val="clear" w:color="auto" w:fill="FFFFFF"/>
            <w:tcMar>
              <w:top w:w="100" w:type="dxa"/>
              <w:left w:w="100" w:type="dxa"/>
              <w:bottom w:w="100" w:type="dxa"/>
              <w:right w:w="100" w:type="dxa"/>
            </w:tcMar>
          </w:tcPr>
          <w:p w14:paraId="5E98470B" w14:textId="77777777" w:rsidR="006E391E" w:rsidRDefault="004D3B81">
            <w:pPr>
              <w:rPr>
                <w:b/>
              </w:rPr>
            </w:pPr>
            <w:r>
              <w:rPr>
                <w:b/>
              </w:rPr>
              <w:t>Disconnect from Named Pipe</w:t>
            </w:r>
          </w:p>
        </w:tc>
        <w:tc>
          <w:tcPr>
            <w:tcW w:w="5670" w:type="dxa"/>
            <w:shd w:val="clear" w:color="auto" w:fill="FFFFFF"/>
            <w:tcMar>
              <w:top w:w="100" w:type="dxa"/>
              <w:left w:w="100" w:type="dxa"/>
              <w:bottom w:w="100" w:type="dxa"/>
              <w:right w:w="100" w:type="dxa"/>
            </w:tcMar>
          </w:tcPr>
          <w:p w14:paraId="12EA6750" w14:textId="77777777" w:rsidR="006E391E" w:rsidRDefault="004D3B81">
            <w:r>
              <w:t>Specifies the defined action of disconnecting from a named pipe.</w:t>
            </w:r>
          </w:p>
        </w:tc>
      </w:tr>
      <w:tr w:rsidR="006E391E" w14:paraId="023731A2" w14:textId="77777777" w:rsidTr="009A39DC">
        <w:trPr>
          <w:jc w:val="center"/>
        </w:trPr>
        <w:tc>
          <w:tcPr>
            <w:tcW w:w="3690" w:type="dxa"/>
            <w:shd w:val="clear" w:color="auto" w:fill="FFFFFF"/>
            <w:tcMar>
              <w:top w:w="100" w:type="dxa"/>
              <w:left w:w="100" w:type="dxa"/>
              <w:bottom w:w="100" w:type="dxa"/>
              <w:right w:w="100" w:type="dxa"/>
            </w:tcMar>
          </w:tcPr>
          <w:p w14:paraId="5D387B59" w14:textId="77777777" w:rsidR="006E391E" w:rsidRDefault="004D3B81">
            <w:pPr>
              <w:rPr>
                <w:b/>
              </w:rPr>
            </w:pPr>
            <w:r>
              <w:rPr>
                <w:b/>
              </w:rPr>
              <w:t>Disconnect from Network Share</w:t>
            </w:r>
          </w:p>
        </w:tc>
        <w:tc>
          <w:tcPr>
            <w:tcW w:w="5670" w:type="dxa"/>
            <w:shd w:val="clear" w:color="auto" w:fill="FFFFFF"/>
            <w:tcMar>
              <w:top w:w="100" w:type="dxa"/>
              <w:left w:w="100" w:type="dxa"/>
              <w:bottom w:w="100" w:type="dxa"/>
              <w:right w:w="100" w:type="dxa"/>
            </w:tcMar>
          </w:tcPr>
          <w:p w14:paraId="5AE0EED4" w14:textId="77777777" w:rsidR="006E391E" w:rsidRDefault="004D3B81">
            <w:r>
              <w:t>Specifies the defined action of disconnecting from a network share.</w:t>
            </w:r>
          </w:p>
        </w:tc>
      </w:tr>
      <w:tr w:rsidR="006E391E" w14:paraId="508520BE" w14:textId="77777777" w:rsidTr="009A39DC">
        <w:trPr>
          <w:jc w:val="center"/>
        </w:trPr>
        <w:tc>
          <w:tcPr>
            <w:tcW w:w="3690" w:type="dxa"/>
            <w:shd w:val="clear" w:color="auto" w:fill="FFFFFF"/>
            <w:tcMar>
              <w:top w:w="100" w:type="dxa"/>
              <w:left w:w="100" w:type="dxa"/>
              <w:bottom w:w="100" w:type="dxa"/>
              <w:right w:w="100" w:type="dxa"/>
            </w:tcMar>
          </w:tcPr>
          <w:p w14:paraId="1A77B592" w14:textId="77777777" w:rsidR="006E391E" w:rsidRDefault="004D3B81">
            <w:pPr>
              <w:rPr>
                <w:b/>
              </w:rPr>
            </w:pPr>
            <w:r>
              <w:rPr>
                <w:b/>
              </w:rPr>
              <w:t>Disconnect from Socket</w:t>
            </w:r>
          </w:p>
        </w:tc>
        <w:tc>
          <w:tcPr>
            <w:tcW w:w="5670" w:type="dxa"/>
            <w:shd w:val="clear" w:color="auto" w:fill="FFFFFF"/>
            <w:tcMar>
              <w:top w:w="100" w:type="dxa"/>
              <w:left w:w="100" w:type="dxa"/>
              <w:bottom w:w="100" w:type="dxa"/>
              <w:right w:w="100" w:type="dxa"/>
            </w:tcMar>
          </w:tcPr>
          <w:p w14:paraId="7D7D71D6" w14:textId="77777777" w:rsidR="006E391E" w:rsidRDefault="004D3B81">
            <w:r>
              <w:t>Specifies the defined action of disconnecting from a socket.</w:t>
            </w:r>
          </w:p>
        </w:tc>
      </w:tr>
      <w:tr w:rsidR="006E391E" w14:paraId="7FD7D515" w14:textId="77777777" w:rsidTr="009A39DC">
        <w:trPr>
          <w:jc w:val="center"/>
        </w:trPr>
        <w:tc>
          <w:tcPr>
            <w:tcW w:w="3690" w:type="dxa"/>
            <w:shd w:val="clear" w:color="auto" w:fill="FFFFFF"/>
            <w:tcMar>
              <w:top w:w="100" w:type="dxa"/>
              <w:left w:w="100" w:type="dxa"/>
              <w:bottom w:w="100" w:type="dxa"/>
              <w:right w:w="100" w:type="dxa"/>
            </w:tcMar>
          </w:tcPr>
          <w:p w14:paraId="1E45F88F" w14:textId="77777777" w:rsidR="006E391E" w:rsidRDefault="004D3B81">
            <w:pPr>
              <w:rPr>
                <w:b/>
              </w:rPr>
            </w:pPr>
            <w:r>
              <w:rPr>
                <w:b/>
              </w:rPr>
              <w:lastRenderedPageBreak/>
              <w:t>Download File</w:t>
            </w:r>
          </w:p>
        </w:tc>
        <w:tc>
          <w:tcPr>
            <w:tcW w:w="5670" w:type="dxa"/>
            <w:shd w:val="clear" w:color="auto" w:fill="FFFFFF"/>
            <w:tcMar>
              <w:top w:w="100" w:type="dxa"/>
              <w:left w:w="100" w:type="dxa"/>
              <w:bottom w:w="100" w:type="dxa"/>
              <w:right w:w="100" w:type="dxa"/>
            </w:tcMar>
          </w:tcPr>
          <w:p w14:paraId="7D5D5020" w14:textId="77777777" w:rsidR="006E391E" w:rsidRDefault="004D3B81">
            <w:r>
              <w:t>Specifies the defined action of downloading a file.</w:t>
            </w:r>
          </w:p>
        </w:tc>
      </w:tr>
      <w:tr w:rsidR="006E391E" w14:paraId="5E533E40" w14:textId="77777777" w:rsidTr="009A39DC">
        <w:trPr>
          <w:jc w:val="center"/>
        </w:trPr>
        <w:tc>
          <w:tcPr>
            <w:tcW w:w="3690" w:type="dxa"/>
            <w:shd w:val="clear" w:color="auto" w:fill="FFFFFF"/>
            <w:tcMar>
              <w:top w:w="100" w:type="dxa"/>
              <w:left w:w="100" w:type="dxa"/>
              <w:bottom w:w="100" w:type="dxa"/>
              <w:right w:w="100" w:type="dxa"/>
            </w:tcMar>
          </w:tcPr>
          <w:p w14:paraId="16167168" w14:textId="77777777" w:rsidR="006E391E" w:rsidRDefault="004D3B81">
            <w:pPr>
              <w:rPr>
                <w:b/>
              </w:rPr>
            </w:pPr>
            <w:r>
              <w:rPr>
                <w:b/>
              </w:rPr>
              <w:t>Enumerate DLLs</w:t>
            </w:r>
          </w:p>
        </w:tc>
        <w:tc>
          <w:tcPr>
            <w:tcW w:w="5670" w:type="dxa"/>
            <w:shd w:val="clear" w:color="auto" w:fill="FFFFFF"/>
            <w:tcMar>
              <w:top w:w="100" w:type="dxa"/>
              <w:left w:w="100" w:type="dxa"/>
              <w:bottom w:w="100" w:type="dxa"/>
              <w:right w:w="100" w:type="dxa"/>
            </w:tcMar>
          </w:tcPr>
          <w:p w14:paraId="7609501C" w14:textId="77777777" w:rsidR="006E391E" w:rsidRDefault="004D3B81">
            <w:r>
              <w:t>Specifies the defined action of enumerating DLLs.</w:t>
            </w:r>
          </w:p>
        </w:tc>
      </w:tr>
      <w:tr w:rsidR="006E391E" w14:paraId="39634C53" w14:textId="77777777" w:rsidTr="009A39DC">
        <w:trPr>
          <w:jc w:val="center"/>
        </w:trPr>
        <w:tc>
          <w:tcPr>
            <w:tcW w:w="3690" w:type="dxa"/>
            <w:shd w:val="clear" w:color="auto" w:fill="FFFFFF"/>
            <w:tcMar>
              <w:top w:w="100" w:type="dxa"/>
              <w:left w:w="100" w:type="dxa"/>
              <w:bottom w:w="100" w:type="dxa"/>
              <w:right w:w="100" w:type="dxa"/>
            </w:tcMar>
          </w:tcPr>
          <w:p w14:paraId="3A8815A9" w14:textId="77777777" w:rsidR="006E391E" w:rsidRDefault="004D3B81">
            <w:pPr>
              <w:rPr>
                <w:b/>
              </w:rPr>
            </w:pPr>
            <w:r>
              <w:rPr>
                <w:b/>
              </w:rPr>
              <w:t>Enumerate Network Shares</w:t>
            </w:r>
          </w:p>
        </w:tc>
        <w:tc>
          <w:tcPr>
            <w:tcW w:w="5670" w:type="dxa"/>
            <w:shd w:val="clear" w:color="auto" w:fill="FFFFFF"/>
            <w:tcMar>
              <w:top w:w="100" w:type="dxa"/>
              <w:left w:w="100" w:type="dxa"/>
              <w:bottom w:w="100" w:type="dxa"/>
              <w:right w:w="100" w:type="dxa"/>
            </w:tcMar>
          </w:tcPr>
          <w:p w14:paraId="11B3CA44" w14:textId="77777777" w:rsidR="006E391E" w:rsidRDefault="004D3B81">
            <w:r>
              <w:t>Specifies the defined action of enumerating network shares.</w:t>
            </w:r>
          </w:p>
        </w:tc>
      </w:tr>
      <w:tr w:rsidR="006E391E" w14:paraId="124D3B21" w14:textId="77777777" w:rsidTr="009A39DC">
        <w:trPr>
          <w:jc w:val="center"/>
        </w:trPr>
        <w:tc>
          <w:tcPr>
            <w:tcW w:w="3690" w:type="dxa"/>
            <w:shd w:val="clear" w:color="auto" w:fill="FFFFFF"/>
            <w:tcMar>
              <w:top w:w="100" w:type="dxa"/>
              <w:left w:w="100" w:type="dxa"/>
              <w:bottom w:w="100" w:type="dxa"/>
              <w:right w:w="100" w:type="dxa"/>
            </w:tcMar>
          </w:tcPr>
          <w:p w14:paraId="3173D9C7" w14:textId="77777777" w:rsidR="006E391E" w:rsidRDefault="004D3B81">
            <w:pPr>
              <w:rPr>
                <w:b/>
              </w:rPr>
            </w:pPr>
            <w:r>
              <w:rPr>
                <w:b/>
              </w:rPr>
              <w:t>Enumerate Protocols</w:t>
            </w:r>
          </w:p>
        </w:tc>
        <w:tc>
          <w:tcPr>
            <w:tcW w:w="5670" w:type="dxa"/>
            <w:shd w:val="clear" w:color="auto" w:fill="FFFFFF"/>
            <w:tcMar>
              <w:top w:w="100" w:type="dxa"/>
              <w:left w:w="100" w:type="dxa"/>
              <w:bottom w:w="100" w:type="dxa"/>
              <w:right w:w="100" w:type="dxa"/>
            </w:tcMar>
          </w:tcPr>
          <w:p w14:paraId="44768807" w14:textId="77777777" w:rsidR="006E391E" w:rsidRDefault="004D3B81">
            <w:r>
              <w:t>Specifies the defined action of enumerating protocols.</w:t>
            </w:r>
          </w:p>
        </w:tc>
      </w:tr>
      <w:tr w:rsidR="006E391E" w14:paraId="7A15CF66" w14:textId="77777777" w:rsidTr="009A39DC">
        <w:trPr>
          <w:jc w:val="center"/>
        </w:trPr>
        <w:tc>
          <w:tcPr>
            <w:tcW w:w="3690" w:type="dxa"/>
            <w:shd w:val="clear" w:color="auto" w:fill="FFFFFF"/>
            <w:tcMar>
              <w:top w:w="100" w:type="dxa"/>
              <w:left w:w="100" w:type="dxa"/>
              <w:bottom w:w="100" w:type="dxa"/>
              <w:right w:w="100" w:type="dxa"/>
            </w:tcMar>
          </w:tcPr>
          <w:p w14:paraId="37E21883" w14:textId="77777777" w:rsidR="006E391E" w:rsidRDefault="004D3B81">
            <w:pPr>
              <w:rPr>
                <w:b/>
              </w:rPr>
            </w:pPr>
            <w:r>
              <w:rPr>
                <w:b/>
              </w:rPr>
              <w:t>Enumerate Registry Key Subkeys</w:t>
            </w:r>
          </w:p>
        </w:tc>
        <w:tc>
          <w:tcPr>
            <w:tcW w:w="5670" w:type="dxa"/>
            <w:shd w:val="clear" w:color="auto" w:fill="FFFFFF"/>
            <w:tcMar>
              <w:top w:w="100" w:type="dxa"/>
              <w:left w:w="100" w:type="dxa"/>
              <w:bottom w:w="100" w:type="dxa"/>
              <w:right w:w="100" w:type="dxa"/>
            </w:tcMar>
          </w:tcPr>
          <w:p w14:paraId="77D323EA" w14:textId="77777777" w:rsidR="006E391E" w:rsidRDefault="004D3B81">
            <w:r>
              <w:t>Specifies the defined action of enumerating registry key subkeys.</w:t>
            </w:r>
          </w:p>
        </w:tc>
      </w:tr>
      <w:tr w:rsidR="006E391E" w14:paraId="746DB1E1" w14:textId="77777777" w:rsidTr="009A39DC">
        <w:trPr>
          <w:jc w:val="center"/>
        </w:trPr>
        <w:tc>
          <w:tcPr>
            <w:tcW w:w="3690" w:type="dxa"/>
            <w:shd w:val="clear" w:color="auto" w:fill="FFFFFF"/>
            <w:tcMar>
              <w:top w:w="100" w:type="dxa"/>
              <w:left w:w="100" w:type="dxa"/>
              <w:bottom w:w="100" w:type="dxa"/>
              <w:right w:w="100" w:type="dxa"/>
            </w:tcMar>
          </w:tcPr>
          <w:p w14:paraId="31C284F3" w14:textId="77777777" w:rsidR="006E391E" w:rsidRDefault="004D3B81">
            <w:pPr>
              <w:rPr>
                <w:b/>
              </w:rPr>
            </w:pPr>
            <w:r>
              <w:rPr>
                <w:b/>
              </w:rPr>
              <w:t>Enumerate Registry Key Values</w:t>
            </w:r>
          </w:p>
        </w:tc>
        <w:tc>
          <w:tcPr>
            <w:tcW w:w="5670" w:type="dxa"/>
            <w:shd w:val="clear" w:color="auto" w:fill="FFFFFF"/>
            <w:tcMar>
              <w:top w:w="100" w:type="dxa"/>
              <w:left w:w="100" w:type="dxa"/>
              <w:bottom w:w="100" w:type="dxa"/>
              <w:right w:w="100" w:type="dxa"/>
            </w:tcMar>
          </w:tcPr>
          <w:p w14:paraId="0E7332BA" w14:textId="77777777" w:rsidR="006E391E" w:rsidRDefault="004D3B81">
            <w:r>
              <w:t>Specifies the defined action of enumerating registry key values.</w:t>
            </w:r>
          </w:p>
        </w:tc>
      </w:tr>
      <w:tr w:rsidR="006E391E" w14:paraId="4D7F7E7E" w14:textId="77777777" w:rsidTr="009A39DC">
        <w:trPr>
          <w:jc w:val="center"/>
        </w:trPr>
        <w:tc>
          <w:tcPr>
            <w:tcW w:w="3690" w:type="dxa"/>
            <w:shd w:val="clear" w:color="auto" w:fill="FFFFFF"/>
            <w:tcMar>
              <w:top w:w="100" w:type="dxa"/>
              <w:left w:w="100" w:type="dxa"/>
              <w:bottom w:w="100" w:type="dxa"/>
              <w:right w:w="100" w:type="dxa"/>
            </w:tcMar>
          </w:tcPr>
          <w:p w14:paraId="2F4DFA4D" w14:textId="77777777" w:rsidR="006E391E" w:rsidRDefault="004D3B81">
            <w:pPr>
              <w:rPr>
                <w:b/>
              </w:rPr>
            </w:pPr>
            <w:r>
              <w:rPr>
                <w:b/>
              </w:rPr>
              <w:t>Enumerate Threads in Process</w:t>
            </w:r>
          </w:p>
        </w:tc>
        <w:tc>
          <w:tcPr>
            <w:tcW w:w="5670" w:type="dxa"/>
            <w:shd w:val="clear" w:color="auto" w:fill="FFFFFF"/>
            <w:tcMar>
              <w:top w:w="100" w:type="dxa"/>
              <w:left w:w="100" w:type="dxa"/>
              <w:bottom w:w="100" w:type="dxa"/>
              <w:right w:w="100" w:type="dxa"/>
            </w:tcMar>
          </w:tcPr>
          <w:p w14:paraId="5D8835A9" w14:textId="77777777" w:rsidR="006E391E" w:rsidRDefault="004D3B81">
            <w:r>
              <w:t>Specifies the defined action of enumerating threads in a process.</w:t>
            </w:r>
          </w:p>
        </w:tc>
      </w:tr>
      <w:tr w:rsidR="006E391E" w14:paraId="5EED3EC5" w14:textId="77777777" w:rsidTr="009A39DC">
        <w:trPr>
          <w:jc w:val="center"/>
        </w:trPr>
        <w:tc>
          <w:tcPr>
            <w:tcW w:w="3690" w:type="dxa"/>
            <w:shd w:val="clear" w:color="auto" w:fill="FFFFFF"/>
            <w:tcMar>
              <w:top w:w="100" w:type="dxa"/>
              <w:left w:w="100" w:type="dxa"/>
              <w:bottom w:w="100" w:type="dxa"/>
              <w:right w:w="100" w:type="dxa"/>
            </w:tcMar>
          </w:tcPr>
          <w:p w14:paraId="2F248968" w14:textId="77777777" w:rsidR="006E391E" w:rsidRDefault="004D3B81">
            <w:pPr>
              <w:rPr>
                <w:b/>
              </w:rPr>
            </w:pPr>
            <w:r>
              <w:rPr>
                <w:b/>
              </w:rPr>
              <w:t>Enumerate Processes</w:t>
            </w:r>
          </w:p>
        </w:tc>
        <w:tc>
          <w:tcPr>
            <w:tcW w:w="5670" w:type="dxa"/>
            <w:shd w:val="clear" w:color="auto" w:fill="FFFFFF"/>
            <w:tcMar>
              <w:top w:w="100" w:type="dxa"/>
              <w:left w:w="100" w:type="dxa"/>
              <w:bottom w:w="100" w:type="dxa"/>
              <w:right w:w="100" w:type="dxa"/>
            </w:tcMar>
          </w:tcPr>
          <w:p w14:paraId="27B82842" w14:textId="77777777" w:rsidR="006E391E" w:rsidRDefault="004D3B81">
            <w:r>
              <w:t>Specifies the defined action of enumerating processes.</w:t>
            </w:r>
          </w:p>
        </w:tc>
      </w:tr>
      <w:tr w:rsidR="006E391E" w14:paraId="30986DA0" w14:textId="77777777" w:rsidTr="009A39DC">
        <w:trPr>
          <w:jc w:val="center"/>
        </w:trPr>
        <w:tc>
          <w:tcPr>
            <w:tcW w:w="3690" w:type="dxa"/>
            <w:shd w:val="clear" w:color="auto" w:fill="FFFFFF"/>
            <w:tcMar>
              <w:top w:w="100" w:type="dxa"/>
              <w:left w:w="100" w:type="dxa"/>
              <w:bottom w:w="100" w:type="dxa"/>
              <w:right w:w="100" w:type="dxa"/>
            </w:tcMar>
          </w:tcPr>
          <w:p w14:paraId="4E8E00C1" w14:textId="77777777" w:rsidR="006E391E" w:rsidRDefault="004D3B81">
            <w:pPr>
              <w:rPr>
                <w:b/>
              </w:rPr>
            </w:pPr>
            <w:r>
              <w:rPr>
                <w:b/>
              </w:rPr>
              <w:t>Enumerate Services</w:t>
            </w:r>
          </w:p>
        </w:tc>
        <w:tc>
          <w:tcPr>
            <w:tcW w:w="5670" w:type="dxa"/>
            <w:shd w:val="clear" w:color="auto" w:fill="FFFFFF"/>
            <w:tcMar>
              <w:top w:w="100" w:type="dxa"/>
              <w:left w:w="100" w:type="dxa"/>
              <w:bottom w:w="100" w:type="dxa"/>
              <w:right w:w="100" w:type="dxa"/>
            </w:tcMar>
          </w:tcPr>
          <w:p w14:paraId="38BFC940" w14:textId="77777777" w:rsidR="006E391E" w:rsidRDefault="004D3B81">
            <w:r>
              <w:t>Specifies the defined action of enumerating services.</w:t>
            </w:r>
          </w:p>
        </w:tc>
      </w:tr>
      <w:tr w:rsidR="006E391E" w14:paraId="59AF1B23" w14:textId="77777777" w:rsidTr="009A39DC">
        <w:trPr>
          <w:jc w:val="center"/>
        </w:trPr>
        <w:tc>
          <w:tcPr>
            <w:tcW w:w="3690" w:type="dxa"/>
            <w:shd w:val="clear" w:color="auto" w:fill="FFFFFF"/>
            <w:tcMar>
              <w:top w:w="100" w:type="dxa"/>
              <w:left w:w="100" w:type="dxa"/>
              <w:bottom w:w="100" w:type="dxa"/>
              <w:right w:w="100" w:type="dxa"/>
            </w:tcMar>
          </w:tcPr>
          <w:p w14:paraId="62B250A4" w14:textId="77777777" w:rsidR="006E391E" w:rsidRDefault="004D3B81">
            <w:pPr>
              <w:rPr>
                <w:b/>
              </w:rPr>
            </w:pPr>
            <w:r>
              <w:rPr>
                <w:b/>
              </w:rPr>
              <w:t>Enumerate System Handles</w:t>
            </w:r>
          </w:p>
        </w:tc>
        <w:tc>
          <w:tcPr>
            <w:tcW w:w="5670" w:type="dxa"/>
            <w:shd w:val="clear" w:color="auto" w:fill="FFFFFF"/>
            <w:tcMar>
              <w:top w:w="100" w:type="dxa"/>
              <w:left w:w="100" w:type="dxa"/>
              <w:bottom w:w="100" w:type="dxa"/>
              <w:right w:w="100" w:type="dxa"/>
            </w:tcMar>
          </w:tcPr>
          <w:p w14:paraId="6DCC8249" w14:textId="77777777" w:rsidR="006E391E" w:rsidRDefault="004D3B81">
            <w:r>
              <w:t>Specifies the defined action of enumerating system handles.</w:t>
            </w:r>
          </w:p>
        </w:tc>
      </w:tr>
      <w:tr w:rsidR="006E391E" w14:paraId="12B9D8EF" w14:textId="77777777" w:rsidTr="009A39DC">
        <w:trPr>
          <w:jc w:val="center"/>
        </w:trPr>
        <w:tc>
          <w:tcPr>
            <w:tcW w:w="3690" w:type="dxa"/>
            <w:shd w:val="clear" w:color="auto" w:fill="FFFFFF"/>
            <w:tcMar>
              <w:top w:w="100" w:type="dxa"/>
              <w:left w:w="100" w:type="dxa"/>
              <w:bottom w:w="100" w:type="dxa"/>
              <w:right w:w="100" w:type="dxa"/>
            </w:tcMar>
          </w:tcPr>
          <w:p w14:paraId="2DB0E7DB" w14:textId="77777777" w:rsidR="006E391E" w:rsidRDefault="004D3B81">
            <w:pPr>
              <w:rPr>
                <w:b/>
              </w:rPr>
            </w:pPr>
            <w:r>
              <w:rPr>
                <w:b/>
              </w:rPr>
              <w:t>Enumerate Threads</w:t>
            </w:r>
          </w:p>
        </w:tc>
        <w:tc>
          <w:tcPr>
            <w:tcW w:w="5670" w:type="dxa"/>
            <w:shd w:val="clear" w:color="auto" w:fill="FFFFFF"/>
            <w:tcMar>
              <w:top w:w="100" w:type="dxa"/>
              <w:left w:w="100" w:type="dxa"/>
              <w:bottom w:w="100" w:type="dxa"/>
              <w:right w:w="100" w:type="dxa"/>
            </w:tcMar>
          </w:tcPr>
          <w:p w14:paraId="76BB83BD" w14:textId="77777777" w:rsidR="006E391E" w:rsidRDefault="004D3B81">
            <w:r>
              <w:t>Specifies the defined action of enumerating threads.</w:t>
            </w:r>
          </w:p>
        </w:tc>
      </w:tr>
      <w:tr w:rsidR="006E391E" w14:paraId="149210FC" w14:textId="77777777" w:rsidTr="009A39DC">
        <w:trPr>
          <w:jc w:val="center"/>
        </w:trPr>
        <w:tc>
          <w:tcPr>
            <w:tcW w:w="3690" w:type="dxa"/>
            <w:shd w:val="clear" w:color="auto" w:fill="FFFFFF"/>
            <w:tcMar>
              <w:top w:w="100" w:type="dxa"/>
              <w:left w:w="100" w:type="dxa"/>
              <w:bottom w:w="100" w:type="dxa"/>
              <w:right w:w="100" w:type="dxa"/>
            </w:tcMar>
          </w:tcPr>
          <w:p w14:paraId="7EC3F242" w14:textId="77777777" w:rsidR="006E391E" w:rsidRDefault="004D3B81">
            <w:pPr>
              <w:rPr>
                <w:b/>
              </w:rPr>
            </w:pPr>
            <w:r>
              <w:rPr>
                <w:b/>
              </w:rPr>
              <w:t>Enumerate Users</w:t>
            </w:r>
          </w:p>
        </w:tc>
        <w:tc>
          <w:tcPr>
            <w:tcW w:w="5670" w:type="dxa"/>
            <w:shd w:val="clear" w:color="auto" w:fill="FFFFFF"/>
            <w:tcMar>
              <w:top w:w="100" w:type="dxa"/>
              <w:left w:w="100" w:type="dxa"/>
              <w:bottom w:w="100" w:type="dxa"/>
              <w:right w:w="100" w:type="dxa"/>
            </w:tcMar>
          </w:tcPr>
          <w:p w14:paraId="3E31B8F9" w14:textId="77777777" w:rsidR="006E391E" w:rsidRDefault="004D3B81">
            <w:r>
              <w:t>Specifies the defined action of enumerating users.</w:t>
            </w:r>
          </w:p>
        </w:tc>
      </w:tr>
      <w:tr w:rsidR="006E391E" w14:paraId="49E40ED4" w14:textId="77777777" w:rsidTr="009A39DC">
        <w:trPr>
          <w:jc w:val="center"/>
        </w:trPr>
        <w:tc>
          <w:tcPr>
            <w:tcW w:w="3690" w:type="dxa"/>
            <w:shd w:val="clear" w:color="auto" w:fill="FFFFFF"/>
            <w:tcMar>
              <w:top w:w="100" w:type="dxa"/>
              <w:left w:w="100" w:type="dxa"/>
              <w:bottom w:w="100" w:type="dxa"/>
              <w:right w:w="100" w:type="dxa"/>
            </w:tcMar>
          </w:tcPr>
          <w:p w14:paraId="42A255EF" w14:textId="77777777" w:rsidR="006E391E" w:rsidRDefault="004D3B81">
            <w:pPr>
              <w:rPr>
                <w:b/>
              </w:rPr>
            </w:pPr>
            <w:r>
              <w:rPr>
                <w:b/>
              </w:rPr>
              <w:t>Enumerate Windows</w:t>
            </w:r>
          </w:p>
        </w:tc>
        <w:tc>
          <w:tcPr>
            <w:tcW w:w="5670" w:type="dxa"/>
            <w:shd w:val="clear" w:color="auto" w:fill="FFFFFF"/>
            <w:tcMar>
              <w:top w:w="100" w:type="dxa"/>
              <w:left w:w="100" w:type="dxa"/>
              <w:bottom w:w="100" w:type="dxa"/>
              <w:right w:w="100" w:type="dxa"/>
            </w:tcMar>
          </w:tcPr>
          <w:p w14:paraId="68C7891D" w14:textId="77777777" w:rsidR="006E391E" w:rsidRDefault="004D3B81">
            <w:r>
              <w:t>Specifies the defined action of enumerating windows.</w:t>
            </w:r>
          </w:p>
        </w:tc>
      </w:tr>
      <w:tr w:rsidR="006E391E" w14:paraId="4D521FF1" w14:textId="77777777" w:rsidTr="009A39DC">
        <w:trPr>
          <w:jc w:val="center"/>
        </w:trPr>
        <w:tc>
          <w:tcPr>
            <w:tcW w:w="3690" w:type="dxa"/>
            <w:shd w:val="clear" w:color="auto" w:fill="FFFFFF"/>
            <w:tcMar>
              <w:top w:w="100" w:type="dxa"/>
              <w:left w:w="100" w:type="dxa"/>
              <w:bottom w:w="100" w:type="dxa"/>
              <w:right w:w="100" w:type="dxa"/>
            </w:tcMar>
          </w:tcPr>
          <w:p w14:paraId="4D19A711" w14:textId="77777777" w:rsidR="006E391E" w:rsidRDefault="004D3B81">
            <w:pPr>
              <w:rPr>
                <w:b/>
              </w:rPr>
            </w:pPr>
            <w:r>
              <w:rPr>
                <w:b/>
              </w:rPr>
              <w:t>Find File</w:t>
            </w:r>
          </w:p>
        </w:tc>
        <w:tc>
          <w:tcPr>
            <w:tcW w:w="5670" w:type="dxa"/>
            <w:shd w:val="clear" w:color="auto" w:fill="FFFFFF"/>
            <w:tcMar>
              <w:top w:w="100" w:type="dxa"/>
              <w:left w:w="100" w:type="dxa"/>
              <w:bottom w:w="100" w:type="dxa"/>
              <w:right w:w="100" w:type="dxa"/>
            </w:tcMar>
          </w:tcPr>
          <w:p w14:paraId="6C2B1F06" w14:textId="77777777" w:rsidR="006E391E" w:rsidRDefault="004D3B81">
            <w:r>
              <w:t>Specifies the defined action of finding a file.</w:t>
            </w:r>
          </w:p>
        </w:tc>
      </w:tr>
      <w:tr w:rsidR="006E391E" w14:paraId="0B998ADC" w14:textId="77777777" w:rsidTr="009A39DC">
        <w:trPr>
          <w:jc w:val="center"/>
        </w:trPr>
        <w:tc>
          <w:tcPr>
            <w:tcW w:w="3690" w:type="dxa"/>
            <w:shd w:val="clear" w:color="auto" w:fill="FFFFFF"/>
            <w:tcMar>
              <w:top w:w="100" w:type="dxa"/>
              <w:left w:w="100" w:type="dxa"/>
              <w:bottom w:w="100" w:type="dxa"/>
              <w:right w:w="100" w:type="dxa"/>
            </w:tcMar>
          </w:tcPr>
          <w:p w14:paraId="62A036A4" w14:textId="77777777" w:rsidR="006E391E" w:rsidRDefault="004D3B81">
            <w:pPr>
              <w:rPr>
                <w:b/>
              </w:rPr>
            </w:pPr>
            <w:r>
              <w:rPr>
                <w:b/>
              </w:rPr>
              <w:t>Find Window</w:t>
            </w:r>
          </w:p>
        </w:tc>
        <w:tc>
          <w:tcPr>
            <w:tcW w:w="5670" w:type="dxa"/>
            <w:shd w:val="clear" w:color="auto" w:fill="FFFFFF"/>
            <w:tcMar>
              <w:top w:w="100" w:type="dxa"/>
              <w:left w:w="100" w:type="dxa"/>
              <w:bottom w:w="100" w:type="dxa"/>
              <w:right w:w="100" w:type="dxa"/>
            </w:tcMar>
          </w:tcPr>
          <w:p w14:paraId="375D2678" w14:textId="77777777" w:rsidR="006E391E" w:rsidRDefault="004D3B81">
            <w:r>
              <w:t>Specifies the defined action of finding a window.</w:t>
            </w:r>
          </w:p>
        </w:tc>
      </w:tr>
      <w:tr w:rsidR="006E391E" w14:paraId="46926243" w14:textId="77777777" w:rsidTr="009A39DC">
        <w:trPr>
          <w:jc w:val="center"/>
        </w:trPr>
        <w:tc>
          <w:tcPr>
            <w:tcW w:w="3690" w:type="dxa"/>
            <w:shd w:val="clear" w:color="auto" w:fill="FFFFFF"/>
            <w:tcMar>
              <w:top w:w="100" w:type="dxa"/>
              <w:left w:w="100" w:type="dxa"/>
              <w:bottom w:w="100" w:type="dxa"/>
              <w:right w:w="100" w:type="dxa"/>
            </w:tcMar>
          </w:tcPr>
          <w:p w14:paraId="1C70D56B" w14:textId="77777777" w:rsidR="006E391E" w:rsidRDefault="004D3B81">
            <w:pPr>
              <w:rPr>
                <w:b/>
              </w:rPr>
            </w:pPr>
            <w:r>
              <w:rPr>
                <w:b/>
              </w:rPr>
              <w:t>Flush Process Instruction Cache</w:t>
            </w:r>
          </w:p>
        </w:tc>
        <w:tc>
          <w:tcPr>
            <w:tcW w:w="5670" w:type="dxa"/>
            <w:shd w:val="clear" w:color="auto" w:fill="FFFFFF"/>
            <w:tcMar>
              <w:top w:w="100" w:type="dxa"/>
              <w:left w:w="100" w:type="dxa"/>
              <w:bottom w:w="100" w:type="dxa"/>
              <w:right w:w="100" w:type="dxa"/>
            </w:tcMar>
          </w:tcPr>
          <w:p w14:paraId="2FB825E4" w14:textId="1ADF4A95" w:rsidR="006E391E" w:rsidRDefault="004D3B81" w:rsidP="009D2EEF">
            <w:r>
              <w:t xml:space="preserve">Specifies the defined action of flushing the </w:t>
            </w:r>
            <w:r w:rsidR="009D2EEF">
              <w:t>process instruction cache</w:t>
            </w:r>
            <w:r>
              <w:t>.</w:t>
            </w:r>
          </w:p>
        </w:tc>
      </w:tr>
      <w:tr w:rsidR="006E391E" w14:paraId="4CB2FB93" w14:textId="77777777" w:rsidTr="009A39DC">
        <w:trPr>
          <w:jc w:val="center"/>
        </w:trPr>
        <w:tc>
          <w:tcPr>
            <w:tcW w:w="3690" w:type="dxa"/>
            <w:shd w:val="clear" w:color="auto" w:fill="FFFFFF"/>
            <w:tcMar>
              <w:top w:w="100" w:type="dxa"/>
              <w:left w:w="100" w:type="dxa"/>
              <w:bottom w:w="100" w:type="dxa"/>
              <w:right w:w="100" w:type="dxa"/>
            </w:tcMar>
          </w:tcPr>
          <w:p w14:paraId="78D07449" w14:textId="77777777" w:rsidR="006E391E" w:rsidRDefault="004D3B81">
            <w:pPr>
              <w:rPr>
                <w:b/>
              </w:rPr>
            </w:pPr>
            <w:r>
              <w:rPr>
                <w:b/>
              </w:rPr>
              <w:t>Free Library</w:t>
            </w:r>
          </w:p>
        </w:tc>
        <w:tc>
          <w:tcPr>
            <w:tcW w:w="5670" w:type="dxa"/>
            <w:shd w:val="clear" w:color="auto" w:fill="FFFFFF"/>
            <w:tcMar>
              <w:top w:w="100" w:type="dxa"/>
              <w:left w:w="100" w:type="dxa"/>
              <w:bottom w:w="100" w:type="dxa"/>
              <w:right w:w="100" w:type="dxa"/>
            </w:tcMar>
          </w:tcPr>
          <w:p w14:paraId="700A0D74" w14:textId="77777777" w:rsidR="006E391E" w:rsidRDefault="004D3B81">
            <w:r>
              <w:t>Specifies the defined action of freeing a library.</w:t>
            </w:r>
          </w:p>
        </w:tc>
      </w:tr>
      <w:tr w:rsidR="006E391E" w14:paraId="6473183C" w14:textId="77777777" w:rsidTr="009A39DC">
        <w:trPr>
          <w:jc w:val="center"/>
        </w:trPr>
        <w:tc>
          <w:tcPr>
            <w:tcW w:w="3690" w:type="dxa"/>
            <w:shd w:val="clear" w:color="auto" w:fill="FFFFFF"/>
            <w:tcMar>
              <w:top w:w="100" w:type="dxa"/>
              <w:left w:w="100" w:type="dxa"/>
              <w:bottom w:w="100" w:type="dxa"/>
              <w:right w:w="100" w:type="dxa"/>
            </w:tcMar>
          </w:tcPr>
          <w:p w14:paraId="096A078E" w14:textId="77777777" w:rsidR="006E391E" w:rsidRDefault="004D3B81">
            <w:pPr>
              <w:rPr>
                <w:b/>
              </w:rPr>
            </w:pPr>
            <w:r>
              <w:rPr>
                <w:b/>
              </w:rPr>
              <w:t>Free Process Virtual Memory</w:t>
            </w:r>
          </w:p>
        </w:tc>
        <w:tc>
          <w:tcPr>
            <w:tcW w:w="5670" w:type="dxa"/>
            <w:shd w:val="clear" w:color="auto" w:fill="FFFFFF"/>
            <w:tcMar>
              <w:top w:w="100" w:type="dxa"/>
              <w:left w:w="100" w:type="dxa"/>
              <w:bottom w:w="100" w:type="dxa"/>
              <w:right w:w="100" w:type="dxa"/>
            </w:tcMar>
          </w:tcPr>
          <w:p w14:paraId="43B07B32" w14:textId="77777777" w:rsidR="006E391E" w:rsidRDefault="004D3B81">
            <w:r>
              <w:t>Specifies the defined action of freeing virtual memory from a process.</w:t>
            </w:r>
          </w:p>
        </w:tc>
      </w:tr>
      <w:tr w:rsidR="006E391E" w14:paraId="72483541" w14:textId="77777777" w:rsidTr="009A39DC">
        <w:trPr>
          <w:jc w:val="center"/>
        </w:trPr>
        <w:tc>
          <w:tcPr>
            <w:tcW w:w="3690" w:type="dxa"/>
            <w:shd w:val="clear" w:color="auto" w:fill="FFFFFF"/>
            <w:tcMar>
              <w:top w:w="100" w:type="dxa"/>
              <w:left w:w="100" w:type="dxa"/>
              <w:bottom w:w="100" w:type="dxa"/>
              <w:right w:w="100" w:type="dxa"/>
            </w:tcMar>
          </w:tcPr>
          <w:p w14:paraId="2E75A54B" w14:textId="77777777" w:rsidR="006E391E" w:rsidRDefault="004D3B81">
            <w:pPr>
              <w:rPr>
                <w:b/>
              </w:rPr>
            </w:pPr>
            <w:r>
              <w:rPr>
                <w:b/>
              </w:rPr>
              <w:t>Get Disk Free Space</w:t>
            </w:r>
          </w:p>
        </w:tc>
        <w:tc>
          <w:tcPr>
            <w:tcW w:w="5670" w:type="dxa"/>
            <w:shd w:val="clear" w:color="auto" w:fill="FFFFFF"/>
            <w:tcMar>
              <w:top w:w="100" w:type="dxa"/>
              <w:left w:w="100" w:type="dxa"/>
              <w:bottom w:w="100" w:type="dxa"/>
              <w:right w:w="100" w:type="dxa"/>
            </w:tcMar>
          </w:tcPr>
          <w:p w14:paraId="7252EC82" w14:textId="77777777" w:rsidR="006E391E" w:rsidRDefault="004D3B81">
            <w:r>
              <w:t>Specifies the defined action of getting the amount of free space available on a disk.</w:t>
            </w:r>
          </w:p>
        </w:tc>
      </w:tr>
      <w:tr w:rsidR="006E391E" w14:paraId="5178DE85" w14:textId="77777777" w:rsidTr="009A39DC">
        <w:trPr>
          <w:jc w:val="center"/>
        </w:trPr>
        <w:tc>
          <w:tcPr>
            <w:tcW w:w="3690" w:type="dxa"/>
            <w:shd w:val="clear" w:color="auto" w:fill="FFFFFF"/>
            <w:tcMar>
              <w:top w:w="100" w:type="dxa"/>
              <w:left w:w="100" w:type="dxa"/>
              <w:bottom w:w="100" w:type="dxa"/>
              <w:right w:w="100" w:type="dxa"/>
            </w:tcMar>
          </w:tcPr>
          <w:p w14:paraId="572FEC88" w14:textId="77777777" w:rsidR="006E391E" w:rsidRDefault="004D3B81">
            <w:pPr>
              <w:rPr>
                <w:b/>
              </w:rPr>
            </w:pPr>
            <w:r>
              <w:rPr>
                <w:b/>
              </w:rPr>
              <w:t>Get Disk Type</w:t>
            </w:r>
          </w:p>
        </w:tc>
        <w:tc>
          <w:tcPr>
            <w:tcW w:w="5670" w:type="dxa"/>
            <w:shd w:val="clear" w:color="auto" w:fill="FFFFFF"/>
            <w:tcMar>
              <w:top w:w="100" w:type="dxa"/>
              <w:left w:w="100" w:type="dxa"/>
              <w:bottom w:w="100" w:type="dxa"/>
              <w:right w:w="100" w:type="dxa"/>
            </w:tcMar>
          </w:tcPr>
          <w:p w14:paraId="6492093A" w14:textId="77777777" w:rsidR="006E391E" w:rsidRDefault="004D3B81">
            <w:r>
              <w:t>Specifies the defined action of getting the disk type.</w:t>
            </w:r>
          </w:p>
        </w:tc>
      </w:tr>
      <w:tr w:rsidR="006E391E" w14:paraId="1C236AB1" w14:textId="77777777" w:rsidTr="009A39DC">
        <w:trPr>
          <w:jc w:val="center"/>
        </w:trPr>
        <w:tc>
          <w:tcPr>
            <w:tcW w:w="3690" w:type="dxa"/>
            <w:shd w:val="clear" w:color="auto" w:fill="FFFFFF"/>
            <w:tcMar>
              <w:top w:w="100" w:type="dxa"/>
              <w:left w:w="100" w:type="dxa"/>
              <w:bottom w:w="100" w:type="dxa"/>
              <w:right w:w="100" w:type="dxa"/>
            </w:tcMar>
          </w:tcPr>
          <w:p w14:paraId="24FD761A" w14:textId="77777777" w:rsidR="006E391E" w:rsidRDefault="004D3B81">
            <w:pPr>
              <w:rPr>
                <w:b/>
              </w:rPr>
            </w:pPr>
            <w:r>
              <w:rPr>
                <w:b/>
              </w:rPr>
              <w:t>Get Elapsed System Up Time</w:t>
            </w:r>
          </w:p>
        </w:tc>
        <w:tc>
          <w:tcPr>
            <w:tcW w:w="5670" w:type="dxa"/>
            <w:shd w:val="clear" w:color="auto" w:fill="FFFFFF"/>
            <w:tcMar>
              <w:top w:w="100" w:type="dxa"/>
              <w:left w:w="100" w:type="dxa"/>
              <w:bottom w:w="100" w:type="dxa"/>
              <w:right w:w="100" w:type="dxa"/>
            </w:tcMar>
          </w:tcPr>
          <w:p w14:paraId="2AA8787F" w14:textId="77777777" w:rsidR="006E391E" w:rsidRDefault="004D3B81">
            <w:r>
              <w:t>Specifies the defined action of getting the elapsed system up-time.</w:t>
            </w:r>
          </w:p>
        </w:tc>
      </w:tr>
      <w:tr w:rsidR="006E391E" w14:paraId="3A68041F" w14:textId="77777777" w:rsidTr="009A39DC">
        <w:trPr>
          <w:jc w:val="center"/>
        </w:trPr>
        <w:tc>
          <w:tcPr>
            <w:tcW w:w="3690" w:type="dxa"/>
            <w:shd w:val="clear" w:color="auto" w:fill="FFFFFF"/>
            <w:tcMar>
              <w:top w:w="100" w:type="dxa"/>
              <w:left w:w="100" w:type="dxa"/>
              <w:bottom w:w="100" w:type="dxa"/>
              <w:right w:w="100" w:type="dxa"/>
            </w:tcMar>
          </w:tcPr>
          <w:p w14:paraId="15C0D7E1" w14:textId="77777777" w:rsidR="006E391E" w:rsidRDefault="004D3B81">
            <w:pPr>
              <w:rPr>
                <w:b/>
              </w:rPr>
            </w:pPr>
            <w:r>
              <w:rPr>
                <w:b/>
              </w:rPr>
              <w:t>Get File Attributes</w:t>
            </w:r>
          </w:p>
        </w:tc>
        <w:tc>
          <w:tcPr>
            <w:tcW w:w="5670" w:type="dxa"/>
            <w:shd w:val="clear" w:color="auto" w:fill="FFFFFF"/>
            <w:tcMar>
              <w:top w:w="100" w:type="dxa"/>
              <w:left w:w="100" w:type="dxa"/>
              <w:bottom w:w="100" w:type="dxa"/>
              <w:right w:w="100" w:type="dxa"/>
            </w:tcMar>
          </w:tcPr>
          <w:p w14:paraId="22268278" w14:textId="77777777" w:rsidR="006E391E" w:rsidRDefault="004D3B81">
            <w:r>
              <w:t>Specifies the defined action of getting file attributes.</w:t>
            </w:r>
          </w:p>
        </w:tc>
      </w:tr>
      <w:tr w:rsidR="006E391E" w14:paraId="40BDF227" w14:textId="77777777" w:rsidTr="009A39DC">
        <w:trPr>
          <w:jc w:val="center"/>
        </w:trPr>
        <w:tc>
          <w:tcPr>
            <w:tcW w:w="3690" w:type="dxa"/>
            <w:shd w:val="clear" w:color="auto" w:fill="FFFFFF"/>
            <w:tcMar>
              <w:top w:w="100" w:type="dxa"/>
              <w:left w:w="100" w:type="dxa"/>
              <w:bottom w:w="100" w:type="dxa"/>
              <w:right w:w="100" w:type="dxa"/>
            </w:tcMar>
          </w:tcPr>
          <w:p w14:paraId="4372DA86" w14:textId="77777777" w:rsidR="006E391E" w:rsidRDefault="004D3B81">
            <w:pPr>
              <w:rPr>
                <w:b/>
              </w:rPr>
            </w:pPr>
            <w:r>
              <w:rPr>
                <w:b/>
              </w:rPr>
              <w:t>Get Function Address</w:t>
            </w:r>
          </w:p>
        </w:tc>
        <w:tc>
          <w:tcPr>
            <w:tcW w:w="5670" w:type="dxa"/>
            <w:shd w:val="clear" w:color="auto" w:fill="FFFFFF"/>
            <w:tcMar>
              <w:top w:w="100" w:type="dxa"/>
              <w:left w:w="100" w:type="dxa"/>
              <w:bottom w:w="100" w:type="dxa"/>
              <w:right w:w="100" w:type="dxa"/>
            </w:tcMar>
          </w:tcPr>
          <w:p w14:paraId="2836288A" w14:textId="77777777" w:rsidR="006E391E" w:rsidRDefault="004D3B81">
            <w:r>
              <w:t>Specifies the defined action of getting the function address.</w:t>
            </w:r>
          </w:p>
        </w:tc>
      </w:tr>
      <w:tr w:rsidR="006E391E" w14:paraId="4BF462C3" w14:textId="77777777" w:rsidTr="009A39DC">
        <w:trPr>
          <w:jc w:val="center"/>
        </w:trPr>
        <w:tc>
          <w:tcPr>
            <w:tcW w:w="3690" w:type="dxa"/>
            <w:shd w:val="clear" w:color="auto" w:fill="FFFFFF"/>
            <w:tcMar>
              <w:top w:w="100" w:type="dxa"/>
              <w:left w:w="100" w:type="dxa"/>
              <w:bottom w:w="100" w:type="dxa"/>
              <w:right w:w="100" w:type="dxa"/>
            </w:tcMar>
          </w:tcPr>
          <w:p w14:paraId="51FF889A"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53284BE5" w14:textId="77777777" w:rsidR="006E391E" w:rsidRDefault="004D3B81">
            <w:r>
              <w:t>Specifies the defined action of getting system global flags.</w:t>
            </w:r>
          </w:p>
        </w:tc>
      </w:tr>
      <w:tr w:rsidR="006E391E" w14:paraId="49772A16" w14:textId="77777777" w:rsidTr="009A39DC">
        <w:trPr>
          <w:jc w:val="center"/>
        </w:trPr>
        <w:tc>
          <w:tcPr>
            <w:tcW w:w="3690" w:type="dxa"/>
            <w:shd w:val="clear" w:color="auto" w:fill="FFFFFF"/>
            <w:tcMar>
              <w:top w:w="100" w:type="dxa"/>
              <w:left w:w="100" w:type="dxa"/>
              <w:bottom w:w="100" w:type="dxa"/>
              <w:right w:w="100" w:type="dxa"/>
            </w:tcMar>
          </w:tcPr>
          <w:p w14:paraId="797DB31F" w14:textId="77777777" w:rsidR="006E391E" w:rsidRDefault="004D3B81">
            <w:pPr>
              <w:rPr>
                <w:b/>
              </w:rPr>
            </w:pPr>
            <w:r>
              <w:rPr>
                <w:b/>
              </w:rPr>
              <w:t>Get Host By Address</w:t>
            </w:r>
          </w:p>
        </w:tc>
        <w:tc>
          <w:tcPr>
            <w:tcW w:w="5670" w:type="dxa"/>
            <w:shd w:val="clear" w:color="auto" w:fill="FFFFFF"/>
            <w:tcMar>
              <w:top w:w="100" w:type="dxa"/>
              <w:left w:w="100" w:type="dxa"/>
              <w:bottom w:w="100" w:type="dxa"/>
              <w:right w:w="100" w:type="dxa"/>
            </w:tcMar>
          </w:tcPr>
          <w:p w14:paraId="664D95C2" w14:textId="77777777" w:rsidR="006E391E" w:rsidRDefault="004D3B81">
            <w:r>
              <w:t>Specifies the defined action of getting host by address.</w:t>
            </w:r>
          </w:p>
        </w:tc>
      </w:tr>
      <w:tr w:rsidR="006E391E" w14:paraId="00231420" w14:textId="77777777" w:rsidTr="009A39DC">
        <w:trPr>
          <w:jc w:val="center"/>
        </w:trPr>
        <w:tc>
          <w:tcPr>
            <w:tcW w:w="3690" w:type="dxa"/>
            <w:shd w:val="clear" w:color="auto" w:fill="FFFFFF"/>
            <w:tcMar>
              <w:top w:w="100" w:type="dxa"/>
              <w:left w:w="100" w:type="dxa"/>
              <w:bottom w:w="100" w:type="dxa"/>
              <w:right w:w="100" w:type="dxa"/>
            </w:tcMar>
          </w:tcPr>
          <w:p w14:paraId="7B967C6F" w14:textId="77777777" w:rsidR="006E391E" w:rsidRDefault="004D3B81">
            <w:pPr>
              <w:rPr>
                <w:b/>
              </w:rPr>
            </w:pPr>
            <w:r>
              <w:rPr>
                <w:b/>
              </w:rPr>
              <w:lastRenderedPageBreak/>
              <w:t>Get Host By Name</w:t>
            </w:r>
          </w:p>
        </w:tc>
        <w:tc>
          <w:tcPr>
            <w:tcW w:w="5670" w:type="dxa"/>
            <w:shd w:val="clear" w:color="auto" w:fill="FFFFFF"/>
            <w:tcMar>
              <w:top w:w="100" w:type="dxa"/>
              <w:left w:w="100" w:type="dxa"/>
              <w:bottom w:w="100" w:type="dxa"/>
              <w:right w:w="100" w:type="dxa"/>
            </w:tcMar>
          </w:tcPr>
          <w:p w14:paraId="5730A47C" w14:textId="77777777" w:rsidR="006E391E" w:rsidRDefault="004D3B81">
            <w:r>
              <w:t>Specifies the defined action of getting host by name.</w:t>
            </w:r>
          </w:p>
        </w:tc>
      </w:tr>
      <w:tr w:rsidR="006E391E" w14:paraId="2CC6BF0F" w14:textId="77777777" w:rsidTr="009A39DC">
        <w:trPr>
          <w:jc w:val="center"/>
        </w:trPr>
        <w:tc>
          <w:tcPr>
            <w:tcW w:w="3690" w:type="dxa"/>
            <w:shd w:val="clear" w:color="auto" w:fill="FFFFFF"/>
            <w:tcMar>
              <w:top w:w="100" w:type="dxa"/>
              <w:left w:w="100" w:type="dxa"/>
              <w:bottom w:w="100" w:type="dxa"/>
              <w:right w:w="100" w:type="dxa"/>
            </w:tcMar>
          </w:tcPr>
          <w:p w14:paraId="5CC7B264" w14:textId="77777777" w:rsidR="006E391E" w:rsidRDefault="004D3B81">
            <w:pPr>
              <w:rPr>
                <w:b/>
              </w:rPr>
            </w:pPr>
            <w:r>
              <w:rPr>
                <w:b/>
              </w:rPr>
              <w:t>Get Host Name</w:t>
            </w:r>
          </w:p>
        </w:tc>
        <w:tc>
          <w:tcPr>
            <w:tcW w:w="5670" w:type="dxa"/>
            <w:shd w:val="clear" w:color="auto" w:fill="FFFFFF"/>
            <w:tcMar>
              <w:top w:w="100" w:type="dxa"/>
              <w:left w:w="100" w:type="dxa"/>
              <w:bottom w:w="100" w:type="dxa"/>
              <w:right w:w="100" w:type="dxa"/>
            </w:tcMar>
          </w:tcPr>
          <w:p w14:paraId="74138AF5" w14:textId="77777777" w:rsidR="006E391E" w:rsidRDefault="004D3B81">
            <w:r>
              <w:t>Specifies the defined action of getting the host name.</w:t>
            </w:r>
          </w:p>
        </w:tc>
      </w:tr>
      <w:tr w:rsidR="006E391E" w14:paraId="6FF35EA6" w14:textId="77777777" w:rsidTr="009A39DC">
        <w:trPr>
          <w:jc w:val="center"/>
        </w:trPr>
        <w:tc>
          <w:tcPr>
            <w:tcW w:w="3690" w:type="dxa"/>
            <w:shd w:val="clear" w:color="auto" w:fill="FFFFFF"/>
            <w:tcMar>
              <w:top w:w="100" w:type="dxa"/>
              <w:left w:w="100" w:type="dxa"/>
              <w:bottom w:w="100" w:type="dxa"/>
              <w:right w:w="100" w:type="dxa"/>
            </w:tcMar>
          </w:tcPr>
          <w:p w14:paraId="5F9C6535" w14:textId="77777777" w:rsidR="006E391E" w:rsidRDefault="004D3B81">
            <w:pPr>
              <w:rPr>
                <w:b/>
              </w:rPr>
            </w:pPr>
            <w:r>
              <w:rPr>
                <w:b/>
              </w:rPr>
              <w:t>Get Library File Name</w:t>
            </w:r>
          </w:p>
        </w:tc>
        <w:tc>
          <w:tcPr>
            <w:tcW w:w="5670" w:type="dxa"/>
            <w:shd w:val="clear" w:color="auto" w:fill="FFFFFF"/>
            <w:tcMar>
              <w:top w:w="100" w:type="dxa"/>
              <w:left w:w="100" w:type="dxa"/>
              <w:bottom w:w="100" w:type="dxa"/>
              <w:right w:w="100" w:type="dxa"/>
            </w:tcMar>
          </w:tcPr>
          <w:p w14:paraId="0DE39C64" w14:textId="77777777" w:rsidR="006E391E" w:rsidRDefault="004D3B81">
            <w:r>
              <w:t>Specifies the defined action of getting the library file name.</w:t>
            </w:r>
          </w:p>
        </w:tc>
      </w:tr>
      <w:tr w:rsidR="006E391E" w14:paraId="75C4DE53" w14:textId="77777777" w:rsidTr="009A39DC">
        <w:trPr>
          <w:jc w:val="center"/>
        </w:trPr>
        <w:tc>
          <w:tcPr>
            <w:tcW w:w="3690" w:type="dxa"/>
            <w:shd w:val="clear" w:color="auto" w:fill="FFFFFF"/>
            <w:tcMar>
              <w:top w:w="100" w:type="dxa"/>
              <w:left w:w="100" w:type="dxa"/>
              <w:bottom w:w="100" w:type="dxa"/>
              <w:right w:w="100" w:type="dxa"/>
            </w:tcMar>
          </w:tcPr>
          <w:p w14:paraId="6682FA97" w14:textId="77777777" w:rsidR="006E391E" w:rsidRDefault="004D3B81">
            <w:pPr>
              <w:rPr>
                <w:b/>
              </w:rPr>
            </w:pPr>
            <w:r>
              <w:rPr>
                <w:b/>
              </w:rPr>
              <w:t>Get Library Handle</w:t>
            </w:r>
          </w:p>
        </w:tc>
        <w:tc>
          <w:tcPr>
            <w:tcW w:w="5670" w:type="dxa"/>
            <w:shd w:val="clear" w:color="auto" w:fill="FFFFFF"/>
            <w:tcMar>
              <w:top w:w="100" w:type="dxa"/>
              <w:left w:w="100" w:type="dxa"/>
              <w:bottom w:w="100" w:type="dxa"/>
              <w:right w:w="100" w:type="dxa"/>
            </w:tcMar>
          </w:tcPr>
          <w:p w14:paraId="49D46F76" w14:textId="77777777" w:rsidR="006E391E" w:rsidRDefault="004D3B81">
            <w:r>
              <w:t>Specifies the defined action of getting the library handle.</w:t>
            </w:r>
          </w:p>
        </w:tc>
      </w:tr>
      <w:tr w:rsidR="006E391E" w14:paraId="744BC51A" w14:textId="77777777" w:rsidTr="009A39DC">
        <w:trPr>
          <w:jc w:val="center"/>
        </w:trPr>
        <w:tc>
          <w:tcPr>
            <w:tcW w:w="3690" w:type="dxa"/>
            <w:shd w:val="clear" w:color="auto" w:fill="FFFFFF"/>
            <w:tcMar>
              <w:top w:w="100" w:type="dxa"/>
              <w:left w:w="100" w:type="dxa"/>
              <w:bottom w:w="100" w:type="dxa"/>
              <w:right w:w="100" w:type="dxa"/>
            </w:tcMar>
          </w:tcPr>
          <w:p w14:paraId="1C921BE7" w14:textId="77777777" w:rsidR="006E391E" w:rsidRDefault="004D3B81">
            <w:pPr>
              <w:rPr>
                <w:b/>
              </w:rPr>
            </w:pPr>
            <w:r>
              <w:rPr>
                <w:b/>
              </w:rPr>
              <w:t>Get NetBIOS Name</w:t>
            </w:r>
          </w:p>
        </w:tc>
        <w:tc>
          <w:tcPr>
            <w:tcW w:w="5670" w:type="dxa"/>
            <w:shd w:val="clear" w:color="auto" w:fill="FFFFFF"/>
            <w:tcMar>
              <w:top w:w="100" w:type="dxa"/>
              <w:left w:w="100" w:type="dxa"/>
              <w:bottom w:w="100" w:type="dxa"/>
              <w:right w:w="100" w:type="dxa"/>
            </w:tcMar>
          </w:tcPr>
          <w:p w14:paraId="2C45293D" w14:textId="77777777" w:rsidR="006E391E" w:rsidRDefault="004D3B81">
            <w:r>
              <w:t>Specifies the defined action of getting the NetBIOS name.</w:t>
            </w:r>
          </w:p>
        </w:tc>
      </w:tr>
      <w:tr w:rsidR="006E391E" w14:paraId="5A128991" w14:textId="77777777" w:rsidTr="009A39DC">
        <w:trPr>
          <w:jc w:val="center"/>
        </w:trPr>
        <w:tc>
          <w:tcPr>
            <w:tcW w:w="3690" w:type="dxa"/>
            <w:shd w:val="clear" w:color="auto" w:fill="FFFFFF"/>
            <w:tcMar>
              <w:top w:w="100" w:type="dxa"/>
              <w:left w:w="100" w:type="dxa"/>
              <w:bottom w:w="100" w:type="dxa"/>
              <w:right w:w="100" w:type="dxa"/>
            </w:tcMar>
          </w:tcPr>
          <w:p w14:paraId="19D55C47" w14:textId="77777777" w:rsidR="006E391E" w:rsidRDefault="004D3B81">
            <w:pPr>
              <w:rPr>
                <w:b/>
              </w:rPr>
            </w:pPr>
            <w:r>
              <w:rPr>
                <w:b/>
              </w:rPr>
              <w:t>Get Process Current Directory</w:t>
            </w:r>
          </w:p>
        </w:tc>
        <w:tc>
          <w:tcPr>
            <w:tcW w:w="5670" w:type="dxa"/>
            <w:shd w:val="clear" w:color="auto" w:fill="FFFFFF"/>
            <w:tcMar>
              <w:top w:w="100" w:type="dxa"/>
              <w:left w:w="100" w:type="dxa"/>
              <w:bottom w:w="100" w:type="dxa"/>
              <w:right w:w="100" w:type="dxa"/>
            </w:tcMar>
          </w:tcPr>
          <w:p w14:paraId="2941BD93" w14:textId="77777777" w:rsidR="006E391E" w:rsidRDefault="004D3B81">
            <w:r>
              <w:t>Specifies the defined action of getting the process's current directory.</w:t>
            </w:r>
          </w:p>
        </w:tc>
      </w:tr>
      <w:tr w:rsidR="006E391E" w14:paraId="4FF58CFC" w14:textId="77777777" w:rsidTr="009A39DC">
        <w:trPr>
          <w:jc w:val="center"/>
        </w:trPr>
        <w:tc>
          <w:tcPr>
            <w:tcW w:w="3690" w:type="dxa"/>
            <w:shd w:val="clear" w:color="auto" w:fill="FFFFFF"/>
            <w:tcMar>
              <w:top w:w="100" w:type="dxa"/>
              <w:left w:w="100" w:type="dxa"/>
              <w:bottom w:w="100" w:type="dxa"/>
              <w:right w:w="100" w:type="dxa"/>
            </w:tcMar>
          </w:tcPr>
          <w:p w14:paraId="14345F5D" w14:textId="77777777" w:rsidR="006E391E" w:rsidRDefault="004D3B81">
            <w:pPr>
              <w:rPr>
                <w:b/>
              </w:rPr>
            </w:pPr>
            <w:r>
              <w:rPr>
                <w:b/>
              </w:rPr>
              <w:t>Get Process Environment Variable</w:t>
            </w:r>
          </w:p>
        </w:tc>
        <w:tc>
          <w:tcPr>
            <w:tcW w:w="5670" w:type="dxa"/>
            <w:shd w:val="clear" w:color="auto" w:fill="FFFFFF"/>
            <w:tcMar>
              <w:top w:w="100" w:type="dxa"/>
              <w:left w:w="100" w:type="dxa"/>
              <w:bottom w:w="100" w:type="dxa"/>
              <w:right w:w="100" w:type="dxa"/>
            </w:tcMar>
          </w:tcPr>
          <w:p w14:paraId="383B248A" w14:textId="77777777" w:rsidR="006E391E" w:rsidRDefault="004D3B81">
            <w:r>
              <w:t>Specifies the defined action of getting the process environment variable.</w:t>
            </w:r>
          </w:p>
        </w:tc>
      </w:tr>
      <w:tr w:rsidR="006E391E" w14:paraId="6E7026E8" w14:textId="77777777" w:rsidTr="009A39DC">
        <w:trPr>
          <w:jc w:val="center"/>
        </w:trPr>
        <w:tc>
          <w:tcPr>
            <w:tcW w:w="3690" w:type="dxa"/>
            <w:shd w:val="clear" w:color="auto" w:fill="FFFFFF"/>
            <w:tcMar>
              <w:top w:w="100" w:type="dxa"/>
              <w:left w:w="100" w:type="dxa"/>
              <w:bottom w:w="100" w:type="dxa"/>
              <w:right w:w="100" w:type="dxa"/>
            </w:tcMar>
          </w:tcPr>
          <w:p w14:paraId="1A2E8AFF" w14:textId="77777777" w:rsidR="006E391E" w:rsidRDefault="004D3B81">
            <w:pPr>
              <w:rPr>
                <w:b/>
              </w:rPr>
            </w:pPr>
            <w:r>
              <w:rPr>
                <w:b/>
              </w:rPr>
              <w:t>Get Process Startup Information</w:t>
            </w:r>
          </w:p>
        </w:tc>
        <w:tc>
          <w:tcPr>
            <w:tcW w:w="5670" w:type="dxa"/>
            <w:shd w:val="clear" w:color="auto" w:fill="FFFFFF"/>
            <w:tcMar>
              <w:top w:w="100" w:type="dxa"/>
              <w:left w:w="100" w:type="dxa"/>
              <w:bottom w:w="100" w:type="dxa"/>
              <w:right w:w="100" w:type="dxa"/>
            </w:tcMar>
          </w:tcPr>
          <w:p w14:paraId="06971E40" w14:textId="77777777" w:rsidR="006E391E" w:rsidRDefault="004D3B81">
            <w:r>
              <w:t>Specifies the defined action of getting the process startup information.</w:t>
            </w:r>
          </w:p>
        </w:tc>
      </w:tr>
      <w:tr w:rsidR="006E391E" w14:paraId="55B3548A" w14:textId="77777777" w:rsidTr="009A39DC">
        <w:trPr>
          <w:jc w:val="center"/>
        </w:trPr>
        <w:tc>
          <w:tcPr>
            <w:tcW w:w="3690" w:type="dxa"/>
            <w:shd w:val="clear" w:color="auto" w:fill="FFFFFF"/>
            <w:tcMar>
              <w:top w:w="100" w:type="dxa"/>
              <w:left w:w="100" w:type="dxa"/>
              <w:bottom w:w="100" w:type="dxa"/>
              <w:right w:w="100" w:type="dxa"/>
            </w:tcMar>
          </w:tcPr>
          <w:p w14:paraId="5F91922F" w14:textId="77777777" w:rsidR="006E391E" w:rsidRDefault="004D3B81">
            <w:pPr>
              <w:rPr>
                <w:b/>
              </w:rPr>
            </w:pPr>
            <w:r>
              <w:rPr>
                <w:b/>
              </w:rPr>
              <w:t>Get Processes Snapshot</w:t>
            </w:r>
          </w:p>
        </w:tc>
        <w:tc>
          <w:tcPr>
            <w:tcW w:w="5670" w:type="dxa"/>
            <w:shd w:val="clear" w:color="auto" w:fill="FFFFFF"/>
            <w:tcMar>
              <w:top w:w="100" w:type="dxa"/>
              <w:left w:w="100" w:type="dxa"/>
              <w:bottom w:w="100" w:type="dxa"/>
              <w:right w:w="100" w:type="dxa"/>
            </w:tcMar>
          </w:tcPr>
          <w:p w14:paraId="6EA1F14F" w14:textId="77777777" w:rsidR="006E391E" w:rsidRDefault="004D3B81">
            <w:r>
              <w:t>Specifies the defined action of getting the processes snapshot.</w:t>
            </w:r>
          </w:p>
        </w:tc>
      </w:tr>
      <w:tr w:rsidR="006E391E" w14:paraId="0C904154" w14:textId="77777777" w:rsidTr="009A39DC">
        <w:trPr>
          <w:jc w:val="center"/>
        </w:trPr>
        <w:tc>
          <w:tcPr>
            <w:tcW w:w="3690" w:type="dxa"/>
            <w:shd w:val="clear" w:color="auto" w:fill="FFFFFF"/>
            <w:tcMar>
              <w:top w:w="100" w:type="dxa"/>
              <w:left w:w="100" w:type="dxa"/>
              <w:bottom w:w="100" w:type="dxa"/>
              <w:right w:w="100" w:type="dxa"/>
            </w:tcMar>
          </w:tcPr>
          <w:p w14:paraId="5BBF2140" w14:textId="77777777" w:rsidR="006E391E" w:rsidRDefault="004D3B81">
            <w:pPr>
              <w:rPr>
                <w:b/>
              </w:rPr>
            </w:pPr>
            <w:r>
              <w:rPr>
                <w:b/>
              </w:rPr>
              <w:t>Get Registry Key Attributes</w:t>
            </w:r>
          </w:p>
        </w:tc>
        <w:tc>
          <w:tcPr>
            <w:tcW w:w="5670" w:type="dxa"/>
            <w:shd w:val="clear" w:color="auto" w:fill="FFFFFF"/>
            <w:tcMar>
              <w:top w:w="100" w:type="dxa"/>
              <w:left w:w="100" w:type="dxa"/>
              <w:bottom w:w="100" w:type="dxa"/>
              <w:right w:w="100" w:type="dxa"/>
            </w:tcMar>
          </w:tcPr>
          <w:p w14:paraId="4E6B7C66" w14:textId="77777777" w:rsidR="006E391E" w:rsidRDefault="004D3B81">
            <w:r>
              <w:t>Specifies the defined action of getting the attributes of a registry key.</w:t>
            </w:r>
          </w:p>
        </w:tc>
      </w:tr>
      <w:tr w:rsidR="006E391E" w14:paraId="47B51FF4" w14:textId="77777777" w:rsidTr="009A39DC">
        <w:trPr>
          <w:jc w:val="center"/>
        </w:trPr>
        <w:tc>
          <w:tcPr>
            <w:tcW w:w="3690" w:type="dxa"/>
            <w:shd w:val="clear" w:color="auto" w:fill="FFFFFF"/>
            <w:tcMar>
              <w:top w:w="100" w:type="dxa"/>
              <w:left w:w="100" w:type="dxa"/>
              <w:bottom w:w="100" w:type="dxa"/>
              <w:right w:w="100" w:type="dxa"/>
            </w:tcMar>
          </w:tcPr>
          <w:p w14:paraId="1526F90D" w14:textId="77777777" w:rsidR="006E391E" w:rsidRDefault="004D3B81">
            <w:pPr>
              <w:rPr>
                <w:b/>
              </w:rPr>
            </w:pPr>
            <w:r>
              <w:rPr>
                <w:b/>
              </w:rPr>
              <w:t>Get Service Status</w:t>
            </w:r>
          </w:p>
        </w:tc>
        <w:tc>
          <w:tcPr>
            <w:tcW w:w="5670" w:type="dxa"/>
            <w:shd w:val="clear" w:color="auto" w:fill="FFFFFF"/>
            <w:tcMar>
              <w:top w:w="100" w:type="dxa"/>
              <w:left w:w="100" w:type="dxa"/>
              <w:bottom w:w="100" w:type="dxa"/>
              <w:right w:w="100" w:type="dxa"/>
            </w:tcMar>
          </w:tcPr>
          <w:p w14:paraId="132D30C8" w14:textId="77777777" w:rsidR="006E391E" w:rsidRDefault="004D3B81">
            <w:r>
              <w:t>Specifies the defined action of getting the service status.</w:t>
            </w:r>
          </w:p>
        </w:tc>
      </w:tr>
      <w:tr w:rsidR="006E391E" w14:paraId="2AEB529B" w14:textId="77777777" w:rsidTr="009A39DC">
        <w:trPr>
          <w:jc w:val="center"/>
        </w:trPr>
        <w:tc>
          <w:tcPr>
            <w:tcW w:w="3690" w:type="dxa"/>
            <w:shd w:val="clear" w:color="auto" w:fill="FFFFFF"/>
            <w:tcMar>
              <w:top w:w="100" w:type="dxa"/>
              <w:left w:w="100" w:type="dxa"/>
              <w:bottom w:w="100" w:type="dxa"/>
              <w:right w:w="100" w:type="dxa"/>
            </w:tcMar>
          </w:tcPr>
          <w:p w14:paraId="0A97AF6E" w14:textId="77777777" w:rsidR="006E391E" w:rsidRDefault="004D3B81">
            <w:pPr>
              <w:rPr>
                <w:b/>
              </w:rPr>
            </w:pPr>
            <w:r>
              <w:rPr>
                <w:b/>
              </w:rPr>
              <w:t>Get System Global Flags</w:t>
            </w:r>
          </w:p>
        </w:tc>
        <w:tc>
          <w:tcPr>
            <w:tcW w:w="5670" w:type="dxa"/>
            <w:shd w:val="clear" w:color="auto" w:fill="FFFFFF"/>
            <w:tcMar>
              <w:top w:w="100" w:type="dxa"/>
              <w:left w:w="100" w:type="dxa"/>
              <w:bottom w:w="100" w:type="dxa"/>
              <w:right w:w="100" w:type="dxa"/>
            </w:tcMar>
          </w:tcPr>
          <w:p w14:paraId="7831D5FD" w14:textId="77777777" w:rsidR="006E391E" w:rsidRDefault="004D3B81">
            <w:r>
              <w:t>Specifies the defined action of getting the system global flags.</w:t>
            </w:r>
          </w:p>
        </w:tc>
      </w:tr>
      <w:tr w:rsidR="006E391E" w14:paraId="7C711955" w14:textId="77777777" w:rsidTr="009A39DC">
        <w:trPr>
          <w:jc w:val="center"/>
        </w:trPr>
        <w:tc>
          <w:tcPr>
            <w:tcW w:w="3690" w:type="dxa"/>
            <w:shd w:val="clear" w:color="auto" w:fill="FFFFFF"/>
            <w:tcMar>
              <w:top w:w="100" w:type="dxa"/>
              <w:left w:w="100" w:type="dxa"/>
              <w:bottom w:w="100" w:type="dxa"/>
              <w:right w:w="100" w:type="dxa"/>
            </w:tcMar>
          </w:tcPr>
          <w:p w14:paraId="20CCDC5A" w14:textId="77777777" w:rsidR="006E391E" w:rsidRDefault="004D3B81">
            <w:pPr>
              <w:rPr>
                <w:b/>
              </w:rPr>
            </w:pPr>
            <w:r>
              <w:rPr>
                <w:b/>
              </w:rPr>
              <w:t>Get System Local Time</w:t>
            </w:r>
          </w:p>
        </w:tc>
        <w:tc>
          <w:tcPr>
            <w:tcW w:w="5670" w:type="dxa"/>
            <w:shd w:val="clear" w:color="auto" w:fill="FFFFFF"/>
            <w:tcMar>
              <w:top w:w="100" w:type="dxa"/>
              <w:left w:w="100" w:type="dxa"/>
              <w:bottom w:w="100" w:type="dxa"/>
              <w:right w:w="100" w:type="dxa"/>
            </w:tcMar>
          </w:tcPr>
          <w:p w14:paraId="6E2E2C94" w14:textId="77777777" w:rsidR="006E391E" w:rsidRDefault="004D3B81">
            <w:r>
              <w:t>Specifies the defined action of getting the local time on a system.</w:t>
            </w:r>
          </w:p>
        </w:tc>
      </w:tr>
      <w:tr w:rsidR="006E391E" w14:paraId="76B08A30" w14:textId="77777777" w:rsidTr="009A39DC">
        <w:trPr>
          <w:jc w:val="center"/>
        </w:trPr>
        <w:tc>
          <w:tcPr>
            <w:tcW w:w="3690" w:type="dxa"/>
            <w:shd w:val="clear" w:color="auto" w:fill="FFFFFF"/>
            <w:tcMar>
              <w:top w:w="100" w:type="dxa"/>
              <w:left w:w="100" w:type="dxa"/>
              <w:bottom w:w="100" w:type="dxa"/>
              <w:right w:w="100" w:type="dxa"/>
            </w:tcMar>
          </w:tcPr>
          <w:p w14:paraId="19E5BD8E" w14:textId="77777777" w:rsidR="006E391E" w:rsidRDefault="004D3B81">
            <w:pPr>
              <w:rPr>
                <w:b/>
              </w:rPr>
            </w:pPr>
            <w:r>
              <w:rPr>
                <w:b/>
              </w:rPr>
              <w:t>Get System Host Name</w:t>
            </w:r>
          </w:p>
        </w:tc>
        <w:tc>
          <w:tcPr>
            <w:tcW w:w="5670" w:type="dxa"/>
            <w:shd w:val="clear" w:color="auto" w:fill="FFFFFF"/>
            <w:tcMar>
              <w:top w:w="100" w:type="dxa"/>
              <w:left w:w="100" w:type="dxa"/>
              <w:bottom w:w="100" w:type="dxa"/>
              <w:right w:w="100" w:type="dxa"/>
            </w:tcMar>
          </w:tcPr>
          <w:p w14:paraId="1DA5A4D0" w14:textId="77777777" w:rsidR="006E391E" w:rsidRDefault="004D3B81">
            <w:r>
              <w:t>Specifies the defined action of getting the system host name.</w:t>
            </w:r>
          </w:p>
        </w:tc>
      </w:tr>
      <w:tr w:rsidR="006E391E" w14:paraId="45DCF965" w14:textId="77777777" w:rsidTr="009A39DC">
        <w:trPr>
          <w:jc w:val="center"/>
        </w:trPr>
        <w:tc>
          <w:tcPr>
            <w:tcW w:w="3690" w:type="dxa"/>
            <w:shd w:val="clear" w:color="auto" w:fill="FFFFFF"/>
            <w:tcMar>
              <w:top w:w="100" w:type="dxa"/>
              <w:left w:w="100" w:type="dxa"/>
              <w:bottom w:w="100" w:type="dxa"/>
              <w:right w:w="100" w:type="dxa"/>
            </w:tcMar>
          </w:tcPr>
          <w:p w14:paraId="6DB25057" w14:textId="77777777" w:rsidR="006E391E" w:rsidRDefault="004D3B81">
            <w:pPr>
              <w:rPr>
                <w:b/>
              </w:rPr>
            </w:pPr>
            <w:r>
              <w:rPr>
                <w:b/>
              </w:rPr>
              <w:t>Get System NetBIOS Name</w:t>
            </w:r>
          </w:p>
        </w:tc>
        <w:tc>
          <w:tcPr>
            <w:tcW w:w="5670" w:type="dxa"/>
            <w:shd w:val="clear" w:color="auto" w:fill="FFFFFF"/>
            <w:tcMar>
              <w:top w:w="100" w:type="dxa"/>
              <w:left w:w="100" w:type="dxa"/>
              <w:bottom w:w="100" w:type="dxa"/>
              <w:right w:w="100" w:type="dxa"/>
            </w:tcMar>
          </w:tcPr>
          <w:p w14:paraId="6CC11203" w14:textId="77777777" w:rsidR="006E391E" w:rsidRDefault="004D3B81">
            <w:r>
              <w:t>Specifies the defined action of getting the NetBIOS name of a system.</w:t>
            </w:r>
          </w:p>
        </w:tc>
      </w:tr>
      <w:tr w:rsidR="006E391E" w14:paraId="64F7E569" w14:textId="77777777" w:rsidTr="009A39DC">
        <w:trPr>
          <w:jc w:val="center"/>
        </w:trPr>
        <w:tc>
          <w:tcPr>
            <w:tcW w:w="3690" w:type="dxa"/>
            <w:shd w:val="clear" w:color="auto" w:fill="FFFFFF"/>
            <w:tcMar>
              <w:top w:w="100" w:type="dxa"/>
              <w:left w:w="100" w:type="dxa"/>
              <w:bottom w:w="100" w:type="dxa"/>
              <w:right w:w="100" w:type="dxa"/>
            </w:tcMar>
          </w:tcPr>
          <w:p w14:paraId="49587EB8" w14:textId="77777777" w:rsidR="006E391E" w:rsidRDefault="004D3B81">
            <w:pPr>
              <w:rPr>
                <w:b/>
              </w:rPr>
            </w:pPr>
            <w:r>
              <w:rPr>
                <w:b/>
              </w:rPr>
              <w:t>Get System Network Parameters</w:t>
            </w:r>
          </w:p>
        </w:tc>
        <w:tc>
          <w:tcPr>
            <w:tcW w:w="5670" w:type="dxa"/>
            <w:shd w:val="clear" w:color="auto" w:fill="FFFFFF"/>
            <w:tcMar>
              <w:top w:w="100" w:type="dxa"/>
              <w:left w:w="100" w:type="dxa"/>
              <w:bottom w:w="100" w:type="dxa"/>
              <w:right w:w="100" w:type="dxa"/>
            </w:tcMar>
          </w:tcPr>
          <w:p w14:paraId="63022951" w14:textId="77777777" w:rsidR="006E391E" w:rsidRDefault="004D3B81">
            <w:r>
              <w:t>Specifies the defined action of getting the system network parameters.</w:t>
            </w:r>
          </w:p>
        </w:tc>
      </w:tr>
      <w:tr w:rsidR="006E391E" w14:paraId="305AEF72" w14:textId="77777777" w:rsidTr="009A39DC">
        <w:trPr>
          <w:jc w:val="center"/>
        </w:trPr>
        <w:tc>
          <w:tcPr>
            <w:tcW w:w="3690" w:type="dxa"/>
            <w:shd w:val="clear" w:color="auto" w:fill="FFFFFF"/>
            <w:tcMar>
              <w:top w:w="100" w:type="dxa"/>
              <w:left w:w="100" w:type="dxa"/>
              <w:bottom w:w="100" w:type="dxa"/>
              <w:right w:w="100" w:type="dxa"/>
            </w:tcMar>
          </w:tcPr>
          <w:p w14:paraId="1528D6F2" w14:textId="77777777" w:rsidR="006E391E" w:rsidRDefault="004D3B81">
            <w:pPr>
              <w:rPr>
                <w:b/>
              </w:rPr>
            </w:pPr>
            <w:r>
              <w:rPr>
                <w:b/>
              </w:rPr>
              <w:t>Get System Time</w:t>
            </w:r>
          </w:p>
        </w:tc>
        <w:tc>
          <w:tcPr>
            <w:tcW w:w="5670" w:type="dxa"/>
            <w:shd w:val="clear" w:color="auto" w:fill="FFFFFF"/>
            <w:tcMar>
              <w:top w:w="100" w:type="dxa"/>
              <w:left w:w="100" w:type="dxa"/>
              <w:bottom w:w="100" w:type="dxa"/>
              <w:right w:w="100" w:type="dxa"/>
            </w:tcMar>
          </w:tcPr>
          <w:p w14:paraId="5ACAC7AC" w14:textId="77777777" w:rsidR="006E391E" w:rsidRDefault="004D3B81">
            <w:r>
              <w:t>Specifies the defined action of getting the system time.</w:t>
            </w:r>
          </w:p>
        </w:tc>
      </w:tr>
      <w:tr w:rsidR="006E391E" w14:paraId="5E9AE75F" w14:textId="77777777" w:rsidTr="009A39DC">
        <w:trPr>
          <w:jc w:val="center"/>
        </w:trPr>
        <w:tc>
          <w:tcPr>
            <w:tcW w:w="3690" w:type="dxa"/>
            <w:shd w:val="clear" w:color="auto" w:fill="FFFFFF"/>
            <w:tcMar>
              <w:top w:w="100" w:type="dxa"/>
              <w:left w:w="100" w:type="dxa"/>
              <w:bottom w:w="100" w:type="dxa"/>
              <w:right w:w="100" w:type="dxa"/>
            </w:tcMar>
          </w:tcPr>
          <w:p w14:paraId="2BA0B9B6" w14:textId="77777777" w:rsidR="006E391E" w:rsidRDefault="004D3B81">
            <w:pPr>
              <w:rPr>
                <w:b/>
              </w:rPr>
            </w:pPr>
            <w:r>
              <w:rPr>
                <w:b/>
              </w:rPr>
              <w:t>Get Thread Context</w:t>
            </w:r>
          </w:p>
        </w:tc>
        <w:tc>
          <w:tcPr>
            <w:tcW w:w="5670" w:type="dxa"/>
            <w:shd w:val="clear" w:color="auto" w:fill="FFFFFF"/>
            <w:tcMar>
              <w:top w:w="100" w:type="dxa"/>
              <w:left w:w="100" w:type="dxa"/>
              <w:bottom w:w="100" w:type="dxa"/>
              <w:right w:w="100" w:type="dxa"/>
            </w:tcMar>
          </w:tcPr>
          <w:p w14:paraId="50015807" w14:textId="77777777" w:rsidR="006E391E" w:rsidRDefault="004D3B81">
            <w:r>
              <w:t>Specifies the defined action of getting the thread context.</w:t>
            </w:r>
          </w:p>
        </w:tc>
      </w:tr>
      <w:tr w:rsidR="006E391E" w14:paraId="1B7BBBEC" w14:textId="77777777" w:rsidTr="009A39DC">
        <w:trPr>
          <w:jc w:val="center"/>
        </w:trPr>
        <w:tc>
          <w:tcPr>
            <w:tcW w:w="3690" w:type="dxa"/>
            <w:shd w:val="clear" w:color="auto" w:fill="FFFFFF"/>
            <w:tcMar>
              <w:top w:w="100" w:type="dxa"/>
              <w:left w:w="100" w:type="dxa"/>
              <w:bottom w:w="100" w:type="dxa"/>
              <w:right w:w="100" w:type="dxa"/>
            </w:tcMar>
          </w:tcPr>
          <w:p w14:paraId="77AB17C0" w14:textId="77777777" w:rsidR="006E391E" w:rsidRDefault="004D3B81">
            <w:pPr>
              <w:rPr>
                <w:b/>
              </w:rPr>
            </w:pPr>
            <w:r>
              <w:rPr>
                <w:b/>
              </w:rPr>
              <w:t>Get Thread Username</w:t>
            </w:r>
          </w:p>
        </w:tc>
        <w:tc>
          <w:tcPr>
            <w:tcW w:w="5670" w:type="dxa"/>
            <w:shd w:val="clear" w:color="auto" w:fill="FFFFFF"/>
            <w:tcMar>
              <w:top w:w="100" w:type="dxa"/>
              <w:left w:w="100" w:type="dxa"/>
              <w:bottom w:w="100" w:type="dxa"/>
              <w:right w:w="100" w:type="dxa"/>
            </w:tcMar>
          </w:tcPr>
          <w:p w14:paraId="79BB24B2" w14:textId="77777777" w:rsidR="006E391E" w:rsidRDefault="004D3B81">
            <w:r>
              <w:t>Specifies the defined action of getting the thread username.</w:t>
            </w:r>
          </w:p>
        </w:tc>
      </w:tr>
      <w:tr w:rsidR="006E391E" w14:paraId="01D92C73" w14:textId="77777777" w:rsidTr="009A39DC">
        <w:trPr>
          <w:jc w:val="center"/>
        </w:trPr>
        <w:tc>
          <w:tcPr>
            <w:tcW w:w="3690" w:type="dxa"/>
            <w:shd w:val="clear" w:color="auto" w:fill="FFFFFF"/>
            <w:tcMar>
              <w:top w:w="100" w:type="dxa"/>
              <w:left w:w="100" w:type="dxa"/>
              <w:bottom w:w="100" w:type="dxa"/>
              <w:right w:w="100" w:type="dxa"/>
            </w:tcMar>
          </w:tcPr>
          <w:p w14:paraId="74E51EEE" w14:textId="77777777" w:rsidR="006E391E" w:rsidRDefault="004D3B81">
            <w:pPr>
              <w:rPr>
                <w:b/>
              </w:rPr>
            </w:pPr>
            <w:r>
              <w:rPr>
                <w:b/>
              </w:rPr>
              <w:t>Get User Attributes</w:t>
            </w:r>
          </w:p>
        </w:tc>
        <w:tc>
          <w:tcPr>
            <w:tcW w:w="5670" w:type="dxa"/>
            <w:shd w:val="clear" w:color="auto" w:fill="FFFFFF"/>
            <w:tcMar>
              <w:top w:w="100" w:type="dxa"/>
              <w:left w:w="100" w:type="dxa"/>
              <w:bottom w:w="100" w:type="dxa"/>
              <w:right w:w="100" w:type="dxa"/>
            </w:tcMar>
          </w:tcPr>
          <w:p w14:paraId="14E07445" w14:textId="77777777" w:rsidR="006E391E" w:rsidRDefault="004D3B81">
            <w:r>
              <w:t>Specifies the defined action of getting the attributes of a user.</w:t>
            </w:r>
          </w:p>
        </w:tc>
      </w:tr>
      <w:tr w:rsidR="006E391E" w14:paraId="10000DA2" w14:textId="77777777" w:rsidTr="009A39DC">
        <w:trPr>
          <w:jc w:val="center"/>
        </w:trPr>
        <w:tc>
          <w:tcPr>
            <w:tcW w:w="3690" w:type="dxa"/>
            <w:shd w:val="clear" w:color="auto" w:fill="FFFFFF"/>
            <w:tcMar>
              <w:top w:w="100" w:type="dxa"/>
              <w:left w:w="100" w:type="dxa"/>
              <w:bottom w:w="100" w:type="dxa"/>
              <w:right w:w="100" w:type="dxa"/>
            </w:tcMar>
          </w:tcPr>
          <w:p w14:paraId="038ADFCB" w14:textId="77777777" w:rsidR="006E391E" w:rsidRDefault="004D3B81">
            <w:pPr>
              <w:rPr>
                <w:b/>
              </w:rPr>
            </w:pPr>
            <w:r>
              <w:rPr>
                <w:b/>
              </w:rPr>
              <w:t>Get Username</w:t>
            </w:r>
          </w:p>
        </w:tc>
        <w:tc>
          <w:tcPr>
            <w:tcW w:w="5670" w:type="dxa"/>
            <w:shd w:val="clear" w:color="auto" w:fill="FFFFFF"/>
            <w:tcMar>
              <w:top w:w="100" w:type="dxa"/>
              <w:left w:w="100" w:type="dxa"/>
              <w:bottom w:w="100" w:type="dxa"/>
              <w:right w:w="100" w:type="dxa"/>
            </w:tcMar>
          </w:tcPr>
          <w:p w14:paraId="01B82214" w14:textId="77777777" w:rsidR="006E391E" w:rsidRDefault="004D3B81">
            <w:r>
              <w:t>Specifies the defined action of getting a username.</w:t>
            </w:r>
          </w:p>
        </w:tc>
      </w:tr>
      <w:tr w:rsidR="006E391E" w14:paraId="7358400C" w14:textId="77777777" w:rsidTr="009A39DC">
        <w:trPr>
          <w:jc w:val="center"/>
        </w:trPr>
        <w:tc>
          <w:tcPr>
            <w:tcW w:w="3690" w:type="dxa"/>
            <w:shd w:val="clear" w:color="auto" w:fill="FFFFFF"/>
            <w:tcMar>
              <w:top w:w="100" w:type="dxa"/>
              <w:left w:w="100" w:type="dxa"/>
              <w:bottom w:w="100" w:type="dxa"/>
              <w:right w:w="100" w:type="dxa"/>
            </w:tcMar>
          </w:tcPr>
          <w:p w14:paraId="6D17C929" w14:textId="77777777" w:rsidR="006E391E" w:rsidRDefault="004D3B81">
            <w:pPr>
              <w:rPr>
                <w:b/>
              </w:rPr>
            </w:pPr>
            <w:r>
              <w:rPr>
                <w:b/>
              </w:rPr>
              <w:t>Get Windows Directory</w:t>
            </w:r>
          </w:p>
        </w:tc>
        <w:tc>
          <w:tcPr>
            <w:tcW w:w="5670" w:type="dxa"/>
            <w:shd w:val="clear" w:color="auto" w:fill="FFFFFF"/>
            <w:tcMar>
              <w:top w:w="100" w:type="dxa"/>
              <w:left w:w="100" w:type="dxa"/>
              <w:bottom w:w="100" w:type="dxa"/>
              <w:right w:w="100" w:type="dxa"/>
            </w:tcMar>
          </w:tcPr>
          <w:p w14:paraId="448D1480" w14:textId="2A7CF40C" w:rsidR="006E391E" w:rsidRDefault="004D3B81">
            <w:r>
              <w:t>Specifies t</w:t>
            </w:r>
            <w:r w:rsidR="0036745C">
              <w:t>he defined action of getting a W</w:t>
            </w:r>
            <w:r>
              <w:t>indows directory.</w:t>
            </w:r>
          </w:p>
        </w:tc>
      </w:tr>
      <w:tr w:rsidR="006E391E" w14:paraId="75620FC9" w14:textId="77777777" w:rsidTr="009A39DC">
        <w:trPr>
          <w:jc w:val="center"/>
        </w:trPr>
        <w:tc>
          <w:tcPr>
            <w:tcW w:w="3690" w:type="dxa"/>
            <w:shd w:val="clear" w:color="auto" w:fill="FFFFFF"/>
            <w:tcMar>
              <w:top w:w="100" w:type="dxa"/>
              <w:left w:w="100" w:type="dxa"/>
              <w:bottom w:w="100" w:type="dxa"/>
              <w:right w:w="100" w:type="dxa"/>
            </w:tcMar>
          </w:tcPr>
          <w:p w14:paraId="1B9E0C7D" w14:textId="77777777" w:rsidR="006E391E" w:rsidRDefault="004D3B81">
            <w:pPr>
              <w:rPr>
                <w:b/>
              </w:rPr>
            </w:pPr>
            <w:r>
              <w:rPr>
                <w:b/>
              </w:rPr>
              <w:t>Get Windows System Directory</w:t>
            </w:r>
          </w:p>
        </w:tc>
        <w:tc>
          <w:tcPr>
            <w:tcW w:w="5670" w:type="dxa"/>
            <w:shd w:val="clear" w:color="auto" w:fill="FFFFFF"/>
            <w:tcMar>
              <w:top w:w="100" w:type="dxa"/>
              <w:left w:w="100" w:type="dxa"/>
              <w:bottom w:w="100" w:type="dxa"/>
              <w:right w:w="100" w:type="dxa"/>
            </w:tcMar>
          </w:tcPr>
          <w:p w14:paraId="1951E244" w14:textId="3CA05F6C" w:rsidR="006E391E" w:rsidRDefault="004D3B81" w:rsidP="0036745C">
            <w:r>
              <w:t>Specifies the defined action of getting</w:t>
            </w:r>
            <w:r w:rsidR="0036745C">
              <w:t xml:space="preserve"> a </w:t>
            </w:r>
            <w:r>
              <w:t>directory.</w:t>
            </w:r>
          </w:p>
        </w:tc>
      </w:tr>
      <w:tr w:rsidR="006E391E" w14:paraId="5EA5A205" w14:textId="77777777" w:rsidTr="009A39DC">
        <w:trPr>
          <w:jc w:val="center"/>
        </w:trPr>
        <w:tc>
          <w:tcPr>
            <w:tcW w:w="3690" w:type="dxa"/>
            <w:shd w:val="clear" w:color="auto" w:fill="FFFFFF"/>
            <w:tcMar>
              <w:top w:w="100" w:type="dxa"/>
              <w:left w:w="100" w:type="dxa"/>
              <w:bottom w:w="100" w:type="dxa"/>
              <w:right w:w="100" w:type="dxa"/>
            </w:tcMar>
          </w:tcPr>
          <w:p w14:paraId="4E047DFE" w14:textId="77777777" w:rsidR="006E391E" w:rsidRDefault="004D3B81">
            <w:pPr>
              <w:rPr>
                <w:b/>
              </w:rPr>
            </w:pPr>
            <w:r>
              <w:rPr>
                <w:b/>
              </w:rPr>
              <w:t>Get Windows Temporary Files Directory</w:t>
            </w:r>
          </w:p>
        </w:tc>
        <w:tc>
          <w:tcPr>
            <w:tcW w:w="5670" w:type="dxa"/>
            <w:shd w:val="clear" w:color="auto" w:fill="FFFFFF"/>
            <w:tcMar>
              <w:top w:w="100" w:type="dxa"/>
              <w:left w:w="100" w:type="dxa"/>
              <w:bottom w:w="100" w:type="dxa"/>
              <w:right w:w="100" w:type="dxa"/>
            </w:tcMar>
          </w:tcPr>
          <w:p w14:paraId="1D624960" w14:textId="3B236209" w:rsidR="006E391E" w:rsidRDefault="004D3B81" w:rsidP="00A97B83">
            <w:r>
              <w:t xml:space="preserve">Specifies the defined action of getting the Windows </w:t>
            </w:r>
            <w:r w:rsidR="00A97B83">
              <w:t>temporary files directory</w:t>
            </w:r>
            <w:r>
              <w:t>.</w:t>
            </w:r>
          </w:p>
        </w:tc>
      </w:tr>
      <w:tr w:rsidR="006E391E" w14:paraId="797D7667" w14:textId="77777777" w:rsidTr="009A39DC">
        <w:trPr>
          <w:jc w:val="center"/>
        </w:trPr>
        <w:tc>
          <w:tcPr>
            <w:tcW w:w="3690" w:type="dxa"/>
            <w:shd w:val="clear" w:color="auto" w:fill="FFFFFF"/>
            <w:tcMar>
              <w:top w:w="100" w:type="dxa"/>
              <w:left w:w="100" w:type="dxa"/>
              <w:bottom w:w="100" w:type="dxa"/>
              <w:right w:w="100" w:type="dxa"/>
            </w:tcMar>
          </w:tcPr>
          <w:p w14:paraId="134571DC" w14:textId="77777777" w:rsidR="006E391E" w:rsidRDefault="004D3B81">
            <w:pPr>
              <w:rPr>
                <w:b/>
              </w:rPr>
            </w:pPr>
            <w:r>
              <w:rPr>
                <w:b/>
              </w:rPr>
              <w:lastRenderedPageBreak/>
              <w:t>Hide Window</w:t>
            </w:r>
          </w:p>
        </w:tc>
        <w:tc>
          <w:tcPr>
            <w:tcW w:w="5670" w:type="dxa"/>
            <w:shd w:val="clear" w:color="auto" w:fill="FFFFFF"/>
            <w:tcMar>
              <w:top w:w="100" w:type="dxa"/>
              <w:left w:w="100" w:type="dxa"/>
              <w:bottom w:w="100" w:type="dxa"/>
              <w:right w:w="100" w:type="dxa"/>
            </w:tcMar>
          </w:tcPr>
          <w:p w14:paraId="6A2DC8CE" w14:textId="77777777" w:rsidR="006E391E" w:rsidRDefault="004D3B81">
            <w:r>
              <w:t>Specifies the defined action of hiding a window.</w:t>
            </w:r>
          </w:p>
        </w:tc>
      </w:tr>
      <w:tr w:rsidR="006E391E" w14:paraId="303121C8" w14:textId="77777777" w:rsidTr="009A39DC">
        <w:trPr>
          <w:jc w:val="center"/>
        </w:trPr>
        <w:tc>
          <w:tcPr>
            <w:tcW w:w="3690" w:type="dxa"/>
            <w:shd w:val="clear" w:color="auto" w:fill="FFFFFF"/>
            <w:tcMar>
              <w:top w:w="100" w:type="dxa"/>
              <w:left w:w="100" w:type="dxa"/>
              <w:bottom w:w="100" w:type="dxa"/>
              <w:right w:w="100" w:type="dxa"/>
            </w:tcMar>
          </w:tcPr>
          <w:p w14:paraId="5D343903" w14:textId="77777777" w:rsidR="006E391E" w:rsidRDefault="004D3B81">
            <w:pPr>
              <w:rPr>
                <w:b/>
              </w:rPr>
            </w:pPr>
            <w:r>
              <w:rPr>
                <w:b/>
              </w:rPr>
              <w:t>Impersonate Process</w:t>
            </w:r>
          </w:p>
        </w:tc>
        <w:tc>
          <w:tcPr>
            <w:tcW w:w="5670" w:type="dxa"/>
            <w:shd w:val="clear" w:color="auto" w:fill="FFFFFF"/>
            <w:tcMar>
              <w:top w:w="100" w:type="dxa"/>
              <w:left w:w="100" w:type="dxa"/>
              <w:bottom w:w="100" w:type="dxa"/>
              <w:right w:w="100" w:type="dxa"/>
            </w:tcMar>
          </w:tcPr>
          <w:p w14:paraId="377C2200" w14:textId="77777777" w:rsidR="006E391E" w:rsidRDefault="004D3B81">
            <w:r>
              <w:t>Specifies the defined action of impersonating a process.</w:t>
            </w:r>
          </w:p>
        </w:tc>
      </w:tr>
      <w:tr w:rsidR="006E391E" w14:paraId="6B00B5EE" w14:textId="77777777" w:rsidTr="009A39DC">
        <w:trPr>
          <w:jc w:val="center"/>
        </w:trPr>
        <w:tc>
          <w:tcPr>
            <w:tcW w:w="3690" w:type="dxa"/>
            <w:shd w:val="clear" w:color="auto" w:fill="FFFFFF"/>
            <w:tcMar>
              <w:top w:w="100" w:type="dxa"/>
              <w:left w:w="100" w:type="dxa"/>
              <w:bottom w:w="100" w:type="dxa"/>
              <w:right w:w="100" w:type="dxa"/>
            </w:tcMar>
          </w:tcPr>
          <w:p w14:paraId="67E9CFF1" w14:textId="77777777" w:rsidR="006E391E" w:rsidRDefault="004D3B81">
            <w:pPr>
              <w:rPr>
                <w:b/>
              </w:rPr>
            </w:pPr>
            <w:r>
              <w:rPr>
                <w:b/>
              </w:rPr>
              <w:t>Impersonate Thread</w:t>
            </w:r>
          </w:p>
        </w:tc>
        <w:tc>
          <w:tcPr>
            <w:tcW w:w="5670" w:type="dxa"/>
            <w:shd w:val="clear" w:color="auto" w:fill="FFFFFF"/>
            <w:tcMar>
              <w:top w:w="100" w:type="dxa"/>
              <w:left w:w="100" w:type="dxa"/>
              <w:bottom w:w="100" w:type="dxa"/>
              <w:right w:w="100" w:type="dxa"/>
            </w:tcMar>
          </w:tcPr>
          <w:p w14:paraId="0FDB4C09" w14:textId="77777777" w:rsidR="006E391E" w:rsidRDefault="004D3B81">
            <w:r>
              <w:t>Specifies the defined action of impersonating a thread.</w:t>
            </w:r>
          </w:p>
        </w:tc>
      </w:tr>
      <w:tr w:rsidR="006E391E" w14:paraId="3EEFA2C2" w14:textId="77777777" w:rsidTr="009A39DC">
        <w:trPr>
          <w:jc w:val="center"/>
        </w:trPr>
        <w:tc>
          <w:tcPr>
            <w:tcW w:w="3690" w:type="dxa"/>
            <w:shd w:val="clear" w:color="auto" w:fill="FFFFFF"/>
            <w:tcMar>
              <w:top w:w="100" w:type="dxa"/>
              <w:left w:w="100" w:type="dxa"/>
              <w:bottom w:w="100" w:type="dxa"/>
              <w:right w:w="100" w:type="dxa"/>
            </w:tcMar>
          </w:tcPr>
          <w:p w14:paraId="1550624D" w14:textId="77777777" w:rsidR="006E391E" w:rsidRDefault="004D3B81">
            <w:pPr>
              <w:rPr>
                <w:b/>
              </w:rPr>
            </w:pPr>
            <w:r>
              <w:rPr>
                <w:b/>
              </w:rPr>
              <w:t>Inject Memory Page</w:t>
            </w:r>
          </w:p>
        </w:tc>
        <w:tc>
          <w:tcPr>
            <w:tcW w:w="5670" w:type="dxa"/>
            <w:shd w:val="clear" w:color="auto" w:fill="FFFFFF"/>
            <w:tcMar>
              <w:top w:w="100" w:type="dxa"/>
              <w:left w:w="100" w:type="dxa"/>
              <w:bottom w:w="100" w:type="dxa"/>
              <w:right w:w="100" w:type="dxa"/>
            </w:tcMar>
          </w:tcPr>
          <w:p w14:paraId="47D7DABF" w14:textId="77777777" w:rsidR="006E391E" w:rsidRDefault="004D3B81">
            <w:r>
              <w:t>Specifies the defined action of injecting a memory page into a process.</w:t>
            </w:r>
          </w:p>
        </w:tc>
      </w:tr>
      <w:tr w:rsidR="006E391E" w14:paraId="32BF7CD2" w14:textId="77777777" w:rsidTr="009A39DC">
        <w:trPr>
          <w:jc w:val="center"/>
        </w:trPr>
        <w:tc>
          <w:tcPr>
            <w:tcW w:w="3690" w:type="dxa"/>
            <w:shd w:val="clear" w:color="auto" w:fill="FFFFFF"/>
            <w:tcMar>
              <w:top w:w="100" w:type="dxa"/>
              <w:left w:w="100" w:type="dxa"/>
              <w:bottom w:w="100" w:type="dxa"/>
              <w:right w:w="100" w:type="dxa"/>
            </w:tcMar>
          </w:tcPr>
          <w:p w14:paraId="0A43D05C" w14:textId="77777777" w:rsidR="006E391E" w:rsidRDefault="004D3B81">
            <w:pPr>
              <w:rPr>
                <w:b/>
              </w:rPr>
            </w:pPr>
            <w:r>
              <w:rPr>
                <w:b/>
              </w:rPr>
              <w:t>Kill Process</w:t>
            </w:r>
          </w:p>
        </w:tc>
        <w:tc>
          <w:tcPr>
            <w:tcW w:w="5670" w:type="dxa"/>
            <w:shd w:val="clear" w:color="auto" w:fill="FFFFFF"/>
            <w:tcMar>
              <w:top w:w="100" w:type="dxa"/>
              <w:left w:w="100" w:type="dxa"/>
              <w:bottom w:w="100" w:type="dxa"/>
              <w:right w:w="100" w:type="dxa"/>
            </w:tcMar>
          </w:tcPr>
          <w:p w14:paraId="669D11C4" w14:textId="77777777" w:rsidR="006E391E" w:rsidRDefault="004D3B81">
            <w:r>
              <w:t>Specifies the defined action of killing a process.</w:t>
            </w:r>
          </w:p>
        </w:tc>
      </w:tr>
      <w:tr w:rsidR="006E391E" w14:paraId="65530F87" w14:textId="77777777" w:rsidTr="009A39DC">
        <w:trPr>
          <w:jc w:val="center"/>
        </w:trPr>
        <w:tc>
          <w:tcPr>
            <w:tcW w:w="3690" w:type="dxa"/>
            <w:shd w:val="clear" w:color="auto" w:fill="FFFFFF"/>
            <w:tcMar>
              <w:top w:w="100" w:type="dxa"/>
              <w:left w:w="100" w:type="dxa"/>
              <w:bottom w:w="100" w:type="dxa"/>
              <w:right w:w="100" w:type="dxa"/>
            </w:tcMar>
          </w:tcPr>
          <w:p w14:paraId="77245E5A" w14:textId="77777777" w:rsidR="006E391E" w:rsidRDefault="004D3B81">
            <w:pPr>
              <w:rPr>
                <w:b/>
              </w:rPr>
            </w:pPr>
            <w:r>
              <w:rPr>
                <w:b/>
              </w:rPr>
              <w:t>Kill Thread</w:t>
            </w:r>
          </w:p>
        </w:tc>
        <w:tc>
          <w:tcPr>
            <w:tcW w:w="5670" w:type="dxa"/>
            <w:shd w:val="clear" w:color="auto" w:fill="FFFFFF"/>
            <w:tcMar>
              <w:top w:w="100" w:type="dxa"/>
              <w:left w:w="100" w:type="dxa"/>
              <w:bottom w:w="100" w:type="dxa"/>
              <w:right w:w="100" w:type="dxa"/>
            </w:tcMar>
          </w:tcPr>
          <w:p w14:paraId="49448946" w14:textId="77777777" w:rsidR="006E391E" w:rsidRDefault="004D3B81">
            <w:r>
              <w:t>Specifies the defined action of killing a thread.</w:t>
            </w:r>
          </w:p>
        </w:tc>
      </w:tr>
      <w:tr w:rsidR="006E391E" w14:paraId="17146E7B" w14:textId="77777777" w:rsidTr="009A39DC">
        <w:trPr>
          <w:jc w:val="center"/>
        </w:trPr>
        <w:tc>
          <w:tcPr>
            <w:tcW w:w="3690" w:type="dxa"/>
            <w:shd w:val="clear" w:color="auto" w:fill="FFFFFF"/>
            <w:tcMar>
              <w:top w:w="100" w:type="dxa"/>
              <w:left w:w="100" w:type="dxa"/>
              <w:bottom w:w="100" w:type="dxa"/>
              <w:right w:w="100" w:type="dxa"/>
            </w:tcMar>
          </w:tcPr>
          <w:p w14:paraId="3E87AAB9" w14:textId="77777777" w:rsidR="006E391E" w:rsidRDefault="004D3B81">
            <w:pPr>
              <w:rPr>
                <w:b/>
              </w:rPr>
            </w:pPr>
            <w:r>
              <w:rPr>
                <w:b/>
              </w:rPr>
              <w:t>Kill Window</w:t>
            </w:r>
          </w:p>
        </w:tc>
        <w:tc>
          <w:tcPr>
            <w:tcW w:w="5670" w:type="dxa"/>
            <w:shd w:val="clear" w:color="auto" w:fill="FFFFFF"/>
            <w:tcMar>
              <w:top w:w="100" w:type="dxa"/>
              <w:left w:w="100" w:type="dxa"/>
              <w:bottom w:w="100" w:type="dxa"/>
              <w:right w:w="100" w:type="dxa"/>
            </w:tcMar>
          </w:tcPr>
          <w:p w14:paraId="75AD5EA2" w14:textId="77777777" w:rsidR="006E391E" w:rsidRDefault="004D3B81">
            <w:r>
              <w:t>Specifies the defined action of killing a window.</w:t>
            </w:r>
          </w:p>
        </w:tc>
      </w:tr>
      <w:tr w:rsidR="006E391E" w14:paraId="64871481" w14:textId="77777777" w:rsidTr="009A39DC">
        <w:trPr>
          <w:jc w:val="center"/>
        </w:trPr>
        <w:tc>
          <w:tcPr>
            <w:tcW w:w="3690" w:type="dxa"/>
            <w:shd w:val="clear" w:color="auto" w:fill="FFFFFF"/>
            <w:tcMar>
              <w:top w:w="100" w:type="dxa"/>
              <w:left w:w="100" w:type="dxa"/>
              <w:bottom w:w="100" w:type="dxa"/>
              <w:right w:w="100" w:type="dxa"/>
            </w:tcMar>
          </w:tcPr>
          <w:p w14:paraId="05DF2174" w14:textId="77777777" w:rsidR="006E391E" w:rsidRDefault="004D3B81">
            <w:pPr>
              <w:rPr>
                <w:b/>
              </w:rPr>
            </w:pPr>
            <w:r>
              <w:rPr>
                <w:b/>
              </w:rPr>
              <w:t>Listen on Port</w:t>
            </w:r>
          </w:p>
        </w:tc>
        <w:tc>
          <w:tcPr>
            <w:tcW w:w="5670" w:type="dxa"/>
            <w:shd w:val="clear" w:color="auto" w:fill="FFFFFF"/>
            <w:tcMar>
              <w:top w:w="100" w:type="dxa"/>
              <w:left w:w="100" w:type="dxa"/>
              <w:bottom w:w="100" w:type="dxa"/>
              <w:right w:w="100" w:type="dxa"/>
            </w:tcMar>
          </w:tcPr>
          <w:p w14:paraId="5C131E87" w14:textId="77777777" w:rsidR="006E391E" w:rsidRDefault="004D3B81">
            <w:r>
              <w:t>Specifies the defined action of listening on a specific port.</w:t>
            </w:r>
          </w:p>
        </w:tc>
      </w:tr>
      <w:tr w:rsidR="006E391E" w14:paraId="0909D75D" w14:textId="77777777" w:rsidTr="009A39DC">
        <w:trPr>
          <w:jc w:val="center"/>
        </w:trPr>
        <w:tc>
          <w:tcPr>
            <w:tcW w:w="3690" w:type="dxa"/>
            <w:shd w:val="clear" w:color="auto" w:fill="FFFFFF"/>
            <w:tcMar>
              <w:top w:w="100" w:type="dxa"/>
              <w:left w:w="100" w:type="dxa"/>
              <w:bottom w:w="100" w:type="dxa"/>
              <w:right w:w="100" w:type="dxa"/>
            </w:tcMar>
          </w:tcPr>
          <w:p w14:paraId="2D2A958C" w14:textId="77777777" w:rsidR="006E391E" w:rsidRDefault="004D3B81">
            <w:pPr>
              <w:rPr>
                <w:b/>
              </w:rPr>
            </w:pPr>
            <w:r>
              <w:rPr>
                <w:b/>
              </w:rPr>
              <w:t>Listen on Socket</w:t>
            </w:r>
          </w:p>
        </w:tc>
        <w:tc>
          <w:tcPr>
            <w:tcW w:w="5670" w:type="dxa"/>
            <w:shd w:val="clear" w:color="auto" w:fill="FFFFFF"/>
            <w:tcMar>
              <w:top w:w="100" w:type="dxa"/>
              <w:left w:w="100" w:type="dxa"/>
              <w:bottom w:w="100" w:type="dxa"/>
              <w:right w:w="100" w:type="dxa"/>
            </w:tcMar>
          </w:tcPr>
          <w:p w14:paraId="55B7D8ED" w14:textId="77777777" w:rsidR="006E391E" w:rsidRDefault="004D3B81">
            <w:r>
              <w:t>Specifies the defined action of listening on a socket.</w:t>
            </w:r>
          </w:p>
        </w:tc>
      </w:tr>
      <w:tr w:rsidR="006E391E" w14:paraId="05FBDD25" w14:textId="77777777" w:rsidTr="009A39DC">
        <w:trPr>
          <w:jc w:val="center"/>
        </w:trPr>
        <w:tc>
          <w:tcPr>
            <w:tcW w:w="3690" w:type="dxa"/>
            <w:shd w:val="clear" w:color="auto" w:fill="FFFFFF"/>
            <w:tcMar>
              <w:top w:w="100" w:type="dxa"/>
              <w:left w:w="100" w:type="dxa"/>
              <w:bottom w:w="100" w:type="dxa"/>
              <w:right w:w="100" w:type="dxa"/>
            </w:tcMar>
          </w:tcPr>
          <w:p w14:paraId="5997C767" w14:textId="77777777" w:rsidR="006E391E" w:rsidRDefault="004D3B81">
            <w:pPr>
              <w:rPr>
                <w:b/>
              </w:rPr>
            </w:pPr>
            <w:r>
              <w:rPr>
                <w:b/>
              </w:rPr>
              <w:t>Load and Call Driver</w:t>
            </w:r>
          </w:p>
        </w:tc>
        <w:tc>
          <w:tcPr>
            <w:tcW w:w="5670" w:type="dxa"/>
            <w:shd w:val="clear" w:color="auto" w:fill="FFFFFF"/>
            <w:tcMar>
              <w:top w:w="100" w:type="dxa"/>
              <w:left w:w="100" w:type="dxa"/>
              <w:bottom w:w="100" w:type="dxa"/>
              <w:right w:w="100" w:type="dxa"/>
            </w:tcMar>
          </w:tcPr>
          <w:p w14:paraId="2EC9923C" w14:textId="77777777" w:rsidR="006E391E" w:rsidRDefault="004D3B81">
            <w:r>
              <w:t>Specifies the defined action of loading and calling a driver.</w:t>
            </w:r>
          </w:p>
        </w:tc>
      </w:tr>
      <w:tr w:rsidR="006E391E" w14:paraId="13D62F9F" w14:textId="77777777" w:rsidTr="009A39DC">
        <w:trPr>
          <w:jc w:val="center"/>
        </w:trPr>
        <w:tc>
          <w:tcPr>
            <w:tcW w:w="3690" w:type="dxa"/>
            <w:shd w:val="clear" w:color="auto" w:fill="FFFFFF"/>
            <w:tcMar>
              <w:top w:w="100" w:type="dxa"/>
              <w:left w:w="100" w:type="dxa"/>
              <w:bottom w:w="100" w:type="dxa"/>
              <w:right w:w="100" w:type="dxa"/>
            </w:tcMar>
          </w:tcPr>
          <w:p w14:paraId="2A5F83A6" w14:textId="77777777" w:rsidR="006E391E" w:rsidRDefault="004D3B81">
            <w:pPr>
              <w:rPr>
                <w:b/>
              </w:rPr>
            </w:pPr>
            <w:r>
              <w:rPr>
                <w:b/>
              </w:rPr>
              <w:t>Load Driver</w:t>
            </w:r>
          </w:p>
        </w:tc>
        <w:tc>
          <w:tcPr>
            <w:tcW w:w="5670" w:type="dxa"/>
            <w:shd w:val="clear" w:color="auto" w:fill="FFFFFF"/>
            <w:tcMar>
              <w:top w:w="100" w:type="dxa"/>
              <w:left w:w="100" w:type="dxa"/>
              <w:bottom w:w="100" w:type="dxa"/>
              <w:right w:w="100" w:type="dxa"/>
            </w:tcMar>
          </w:tcPr>
          <w:p w14:paraId="2D4A3B6A" w14:textId="77777777" w:rsidR="006E391E" w:rsidRDefault="004D3B81">
            <w:r>
              <w:t>Specifies the defined action of loading a driver.</w:t>
            </w:r>
          </w:p>
        </w:tc>
      </w:tr>
      <w:tr w:rsidR="006E391E" w14:paraId="2D9277E6" w14:textId="77777777" w:rsidTr="009A39DC">
        <w:trPr>
          <w:jc w:val="center"/>
        </w:trPr>
        <w:tc>
          <w:tcPr>
            <w:tcW w:w="3690" w:type="dxa"/>
            <w:shd w:val="clear" w:color="auto" w:fill="FFFFFF"/>
            <w:tcMar>
              <w:top w:w="100" w:type="dxa"/>
              <w:left w:w="100" w:type="dxa"/>
              <w:bottom w:w="100" w:type="dxa"/>
              <w:right w:w="100" w:type="dxa"/>
            </w:tcMar>
          </w:tcPr>
          <w:p w14:paraId="1AED9FA3" w14:textId="77777777" w:rsidR="006E391E" w:rsidRDefault="004D3B81">
            <w:pPr>
              <w:rPr>
                <w:b/>
              </w:rPr>
            </w:pPr>
            <w:r>
              <w:rPr>
                <w:b/>
              </w:rPr>
              <w:t>Load Library</w:t>
            </w:r>
          </w:p>
        </w:tc>
        <w:tc>
          <w:tcPr>
            <w:tcW w:w="5670" w:type="dxa"/>
            <w:shd w:val="clear" w:color="auto" w:fill="FFFFFF"/>
            <w:tcMar>
              <w:top w:w="100" w:type="dxa"/>
              <w:left w:w="100" w:type="dxa"/>
              <w:bottom w:w="100" w:type="dxa"/>
              <w:right w:w="100" w:type="dxa"/>
            </w:tcMar>
          </w:tcPr>
          <w:p w14:paraId="2911DE86" w14:textId="77777777" w:rsidR="006E391E" w:rsidRDefault="004D3B81">
            <w:r>
              <w:t>Specifies the defined action of loading a library.</w:t>
            </w:r>
          </w:p>
        </w:tc>
      </w:tr>
      <w:tr w:rsidR="006E391E" w14:paraId="77D15CBD" w14:textId="77777777" w:rsidTr="009A39DC">
        <w:trPr>
          <w:jc w:val="center"/>
        </w:trPr>
        <w:tc>
          <w:tcPr>
            <w:tcW w:w="3690" w:type="dxa"/>
            <w:shd w:val="clear" w:color="auto" w:fill="FFFFFF"/>
            <w:tcMar>
              <w:top w:w="100" w:type="dxa"/>
              <w:left w:w="100" w:type="dxa"/>
              <w:bottom w:w="100" w:type="dxa"/>
              <w:right w:w="100" w:type="dxa"/>
            </w:tcMar>
          </w:tcPr>
          <w:p w14:paraId="670E7563" w14:textId="77777777" w:rsidR="006E391E" w:rsidRDefault="004D3B81">
            <w:pPr>
              <w:rPr>
                <w:b/>
              </w:rPr>
            </w:pPr>
            <w:r>
              <w:rPr>
                <w:b/>
              </w:rPr>
              <w:t>Load Module</w:t>
            </w:r>
          </w:p>
        </w:tc>
        <w:tc>
          <w:tcPr>
            <w:tcW w:w="5670" w:type="dxa"/>
            <w:shd w:val="clear" w:color="auto" w:fill="FFFFFF"/>
            <w:tcMar>
              <w:top w:w="100" w:type="dxa"/>
              <w:left w:w="100" w:type="dxa"/>
              <w:bottom w:w="100" w:type="dxa"/>
              <w:right w:w="100" w:type="dxa"/>
            </w:tcMar>
          </w:tcPr>
          <w:p w14:paraId="30BA5811" w14:textId="77777777" w:rsidR="006E391E" w:rsidRDefault="004D3B81">
            <w:r>
              <w:t>Specifies the defined action of loading a module.</w:t>
            </w:r>
          </w:p>
        </w:tc>
      </w:tr>
      <w:tr w:rsidR="006E391E" w14:paraId="33F4BE1A" w14:textId="77777777" w:rsidTr="009A39DC">
        <w:trPr>
          <w:jc w:val="center"/>
        </w:trPr>
        <w:tc>
          <w:tcPr>
            <w:tcW w:w="3690" w:type="dxa"/>
            <w:shd w:val="clear" w:color="auto" w:fill="FFFFFF"/>
            <w:tcMar>
              <w:top w:w="100" w:type="dxa"/>
              <w:left w:w="100" w:type="dxa"/>
              <w:bottom w:w="100" w:type="dxa"/>
              <w:right w:w="100" w:type="dxa"/>
            </w:tcMar>
          </w:tcPr>
          <w:p w14:paraId="35DFB353" w14:textId="77777777" w:rsidR="006E391E" w:rsidRDefault="004D3B81">
            <w:pPr>
              <w:rPr>
                <w:b/>
              </w:rPr>
            </w:pPr>
            <w:r>
              <w:rPr>
                <w:b/>
              </w:rPr>
              <w:t>Lock File</w:t>
            </w:r>
          </w:p>
        </w:tc>
        <w:tc>
          <w:tcPr>
            <w:tcW w:w="5670" w:type="dxa"/>
            <w:shd w:val="clear" w:color="auto" w:fill="FFFFFF"/>
            <w:tcMar>
              <w:top w:w="100" w:type="dxa"/>
              <w:left w:w="100" w:type="dxa"/>
              <w:bottom w:w="100" w:type="dxa"/>
              <w:right w:w="100" w:type="dxa"/>
            </w:tcMar>
          </w:tcPr>
          <w:p w14:paraId="61EF49F2" w14:textId="77777777" w:rsidR="006E391E" w:rsidRDefault="004D3B81">
            <w:r>
              <w:t>Specifies the defined action of locking a file.</w:t>
            </w:r>
          </w:p>
        </w:tc>
      </w:tr>
      <w:tr w:rsidR="006E391E" w14:paraId="5DFC8B61" w14:textId="77777777" w:rsidTr="009A39DC">
        <w:trPr>
          <w:jc w:val="center"/>
        </w:trPr>
        <w:tc>
          <w:tcPr>
            <w:tcW w:w="3690" w:type="dxa"/>
            <w:shd w:val="clear" w:color="auto" w:fill="FFFFFF"/>
            <w:tcMar>
              <w:top w:w="100" w:type="dxa"/>
              <w:left w:w="100" w:type="dxa"/>
              <w:bottom w:w="100" w:type="dxa"/>
              <w:right w:w="100" w:type="dxa"/>
            </w:tcMar>
          </w:tcPr>
          <w:p w14:paraId="4F2DC895" w14:textId="77777777" w:rsidR="006E391E" w:rsidRDefault="004D3B81">
            <w:pPr>
              <w:rPr>
                <w:b/>
              </w:rPr>
            </w:pPr>
            <w:r>
              <w:rPr>
                <w:b/>
              </w:rPr>
              <w:t>Logon as User</w:t>
            </w:r>
          </w:p>
        </w:tc>
        <w:tc>
          <w:tcPr>
            <w:tcW w:w="5670" w:type="dxa"/>
            <w:shd w:val="clear" w:color="auto" w:fill="FFFFFF"/>
            <w:tcMar>
              <w:top w:w="100" w:type="dxa"/>
              <w:left w:w="100" w:type="dxa"/>
              <w:bottom w:w="100" w:type="dxa"/>
              <w:right w:w="100" w:type="dxa"/>
            </w:tcMar>
          </w:tcPr>
          <w:p w14:paraId="2A74CD81" w14:textId="77777777" w:rsidR="006E391E" w:rsidRDefault="004D3B81">
            <w:r>
              <w:t>Specifies the defined action of logging on as a user.</w:t>
            </w:r>
          </w:p>
        </w:tc>
      </w:tr>
      <w:tr w:rsidR="006E391E" w14:paraId="59CEB578" w14:textId="77777777" w:rsidTr="009A39DC">
        <w:trPr>
          <w:jc w:val="center"/>
        </w:trPr>
        <w:tc>
          <w:tcPr>
            <w:tcW w:w="3690" w:type="dxa"/>
            <w:shd w:val="clear" w:color="auto" w:fill="FFFFFF"/>
            <w:tcMar>
              <w:top w:w="100" w:type="dxa"/>
              <w:left w:w="100" w:type="dxa"/>
              <w:bottom w:w="100" w:type="dxa"/>
              <w:right w:w="100" w:type="dxa"/>
            </w:tcMar>
          </w:tcPr>
          <w:p w14:paraId="3C7BE6F3" w14:textId="77777777" w:rsidR="006E391E" w:rsidRDefault="004D3B81">
            <w:pPr>
              <w:rPr>
                <w:b/>
              </w:rPr>
            </w:pPr>
            <w:r>
              <w:rPr>
                <w:b/>
              </w:rPr>
              <w:t>Map File</w:t>
            </w:r>
          </w:p>
        </w:tc>
        <w:tc>
          <w:tcPr>
            <w:tcW w:w="5670" w:type="dxa"/>
            <w:shd w:val="clear" w:color="auto" w:fill="FFFFFF"/>
            <w:tcMar>
              <w:top w:w="100" w:type="dxa"/>
              <w:left w:w="100" w:type="dxa"/>
              <w:bottom w:w="100" w:type="dxa"/>
              <w:right w:w="100" w:type="dxa"/>
            </w:tcMar>
          </w:tcPr>
          <w:p w14:paraId="7857C287" w14:textId="77777777" w:rsidR="006E391E" w:rsidRDefault="004D3B81">
            <w:r>
              <w:t>Specifies the defined action of mapping a file.</w:t>
            </w:r>
          </w:p>
        </w:tc>
      </w:tr>
      <w:tr w:rsidR="006E391E" w14:paraId="522EC238" w14:textId="77777777" w:rsidTr="009A39DC">
        <w:trPr>
          <w:jc w:val="center"/>
        </w:trPr>
        <w:tc>
          <w:tcPr>
            <w:tcW w:w="3690" w:type="dxa"/>
            <w:shd w:val="clear" w:color="auto" w:fill="FFFFFF"/>
            <w:tcMar>
              <w:top w:w="100" w:type="dxa"/>
              <w:left w:w="100" w:type="dxa"/>
              <w:bottom w:w="100" w:type="dxa"/>
              <w:right w:w="100" w:type="dxa"/>
            </w:tcMar>
          </w:tcPr>
          <w:p w14:paraId="6A14A351" w14:textId="77777777" w:rsidR="006E391E" w:rsidRDefault="004D3B81">
            <w:pPr>
              <w:rPr>
                <w:b/>
              </w:rPr>
            </w:pPr>
            <w:r>
              <w:rPr>
                <w:b/>
              </w:rPr>
              <w:t>Map Library</w:t>
            </w:r>
          </w:p>
        </w:tc>
        <w:tc>
          <w:tcPr>
            <w:tcW w:w="5670" w:type="dxa"/>
            <w:shd w:val="clear" w:color="auto" w:fill="FFFFFF"/>
            <w:tcMar>
              <w:top w:w="100" w:type="dxa"/>
              <w:left w:w="100" w:type="dxa"/>
              <w:bottom w:w="100" w:type="dxa"/>
              <w:right w:w="100" w:type="dxa"/>
            </w:tcMar>
          </w:tcPr>
          <w:p w14:paraId="34CA5BC1" w14:textId="77777777" w:rsidR="006E391E" w:rsidRDefault="004D3B81">
            <w:r>
              <w:t>Specifies the defined action of mapping a library.</w:t>
            </w:r>
          </w:p>
        </w:tc>
      </w:tr>
      <w:tr w:rsidR="006E391E" w14:paraId="440BB1AD" w14:textId="77777777" w:rsidTr="009A39DC">
        <w:trPr>
          <w:jc w:val="center"/>
        </w:trPr>
        <w:tc>
          <w:tcPr>
            <w:tcW w:w="3690" w:type="dxa"/>
            <w:shd w:val="clear" w:color="auto" w:fill="FFFFFF"/>
            <w:tcMar>
              <w:top w:w="100" w:type="dxa"/>
              <w:left w:w="100" w:type="dxa"/>
              <w:bottom w:w="100" w:type="dxa"/>
              <w:right w:w="100" w:type="dxa"/>
            </w:tcMar>
          </w:tcPr>
          <w:p w14:paraId="66DDC6A4" w14:textId="77777777" w:rsidR="006E391E" w:rsidRDefault="004D3B81">
            <w:pPr>
              <w:rPr>
                <w:b/>
              </w:rPr>
            </w:pPr>
            <w:r>
              <w:rPr>
                <w:b/>
              </w:rPr>
              <w:t>Map View of File</w:t>
            </w:r>
          </w:p>
        </w:tc>
        <w:tc>
          <w:tcPr>
            <w:tcW w:w="5670" w:type="dxa"/>
            <w:shd w:val="clear" w:color="auto" w:fill="FFFFFF"/>
            <w:tcMar>
              <w:top w:w="100" w:type="dxa"/>
              <w:left w:w="100" w:type="dxa"/>
              <w:bottom w:w="100" w:type="dxa"/>
              <w:right w:w="100" w:type="dxa"/>
            </w:tcMar>
          </w:tcPr>
          <w:p w14:paraId="651A7BC9" w14:textId="77777777" w:rsidR="006E391E" w:rsidRDefault="004D3B81">
            <w:r>
              <w:t>Specifies the defined action of mapping a view of a file.</w:t>
            </w:r>
          </w:p>
        </w:tc>
      </w:tr>
      <w:tr w:rsidR="006E391E" w14:paraId="1FEC6D76" w14:textId="77777777" w:rsidTr="009A39DC">
        <w:trPr>
          <w:jc w:val="center"/>
        </w:trPr>
        <w:tc>
          <w:tcPr>
            <w:tcW w:w="3690" w:type="dxa"/>
            <w:shd w:val="clear" w:color="auto" w:fill="FFFFFF"/>
            <w:tcMar>
              <w:top w:w="100" w:type="dxa"/>
              <w:left w:w="100" w:type="dxa"/>
              <w:bottom w:w="100" w:type="dxa"/>
              <w:right w:w="100" w:type="dxa"/>
            </w:tcMar>
          </w:tcPr>
          <w:p w14:paraId="0FAC03A8" w14:textId="77777777" w:rsidR="006E391E" w:rsidRDefault="004D3B81">
            <w:pPr>
              <w:rPr>
                <w:b/>
              </w:rPr>
            </w:pPr>
            <w:r>
              <w:rPr>
                <w:b/>
              </w:rPr>
              <w:t>Modify File</w:t>
            </w:r>
          </w:p>
        </w:tc>
        <w:tc>
          <w:tcPr>
            <w:tcW w:w="5670" w:type="dxa"/>
            <w:shd w:val="clear" w:color="auto" w:fill="FFFFFF"/>
            <w:tcMar>
              <w:top w:w="100" w:type="dxa"/>
              <w:left w:w="100" w:type="dxa"/>
              <w:bottom w:w="100" w:type="dxa"/>
              <w:right w:w="100" w:type="dxa"/>
            </w:tcMar>
          </w:tcPr>
          <w:p w14:paraId="5514F449" w14:textId="77777777" w:rsidR="006E391E" w:rsidRDefault="004D3B81">
            <w:r>
              <w:t>Specifies the defined action of modifying a file.</w:t>
            </w:r>
          </w:p>
        </w:tc>
      </w:tr>
      <w:tr w:rsidR="006E391E" w14:paraId="4A4380F7" w14:textId="77777777" w:rsidTr="009A39DC">
        <w:trPr>
          <w:jc w:val="center"/>
        </w:trPr>
        <w:tc>
          <w:tcPr>
            <w:tcW w:w="3690" w:type="dxa"/>
            <w:shd w:val="clear" w:color="auto" w:fill="FFFFFF"/>
            <w:tcMar>
              <w:top w:w="100" w:type="dxa"/>
              <w:left w:w="100" w:type="dxa"/>
              <w:bottom w:w="100" w:type="dxa"/>
              <w:right w:w="100" w:type="dxa"/>
            </w:tcMar>
          </w:tcPr>
          <w:p w14:paraId="4C3012A5" w14:textId="77777777" w:rsidR="006E391E" w:rsidRDefault="004D3B81">
            <w:pPr>
              <w:rPr>
                <w:b/>
              </w:rPr>
            </w:pPr>
            <w:r>
              <w:rPr>
                <w:b/>
              </w:rPr>
              <w:t>Modify Named Pipe</w:t>
            </w:r>
          </w:p>
        </w:tc>
        <w:tc>
          <w:tcPr>
            <w:tcW w:w="5670" w:type="dxa"/>
            <w:shd w:val="clear" w:color="auto" w:fill="FFFFFF"/>
            <w:tcMar>
              <w:top w:w="100" w:type="dxa"/>
              <w:left w:w="100" w:type="dxa"/>
              <w:bottom w:w="100" w:type="dxa"/>
              <w:right w:w="100" w:type="dxa"/>
            </w:tcMar>
          </w:tcPr>
          <w:p w14:paraId="6B48286B" w14:textId="77777777" w:rsidR="006E391E" w:rsidRDefault="004D3B81">
            <w:r>
              <w:t>Specifies the defined action of modifying a named pipe.</w:t>
            </w:r>
          </w:p>
        </w:tc>
      </w:tr>
      <w:tr w:rsidR="006E391E" w14:paraId="44678D60" w14:textId="77777777" w:rsidTr="009A39DC">
        <w:trPr>
          <w:jc w:val="center"/>
        </w:trPr>
        <w:tc>
          <w:tcPr>
            <w:tcW w:w="3690" w:type="dxa"/>
            <w:shd w:val="clear" w:color="auto" w:fill="FFFFFF"/>
            <w:tcMar>
              <w:top w:w="100" w:type="dxa"/>
              <w:left w:w="100" w:type="dxa"/>
              <w:bottom w:w="100" w:type="dxa"/>
              <w:right w:w="100" w:type="dxa"/>
            </w:tcMar>
          </w:tcPr>
          <w:p w14:paraId="1AB75362" w14:textId="77777777" w:rsidR="006E391E" w:rsidRDefault="004D3B81">
            <w:pPr>
              <w:rPr>
                <w:b/>
              </w:rPr>
            </w:pPr>
            <w:r>
              <w:rPr>
                <w:b/>
              </w:rPr>
              <w:t>Modify Process</w:t>
            </w:r>
          </w:p>
        </w:tc>
        <w:tc>
          <w:tcPr>
            <w:tcW w:w="5670" w:type="dxa"/>
            <w:shd w:val="clear" w:color="auto" w:fill="FFFFFF"/>
            <w:tcMar>
              <w:top w:w="100" w:type="dxa"/>
              <w:left w:w="100" w:type="dxa"/>
              <w:bottom w:w="100" w:type="dxa"/>
              <w:right w:w="100" w:type="dxa"/>
            </w:tcMar>
          </w:tcPr>
          <w:p w14:paraId="06068D4E" w14:textId="77777777" w:rsidR="006E391E" w:rsidRDefault="004D3B81">
            <w:r>
              <w:t>Specifies the defined action of modifying a process.</w:t>
            </w:r>
          </w:p>
        </w:tc>
      </w:tr>
      <w:tr w:rsidR="006E391E" w14:paraId="76BD41E4" w14:textId="77777777" w:rsidTr="009A39DC">
        <w:trPr>
          <w:jc w:val="center"/>
        </w:trPr>
        <w:tc>
          <w:tcPr>
            <w:tcW w:w="3690" w:type="dxa"/>
            <w:shd w:val="clear" w:color="auto" w:fill="FFFFFF"/>
            <w:tcMar>
              <w:top w:w="100" w:type="dxa"/>
              <w:left w:w="100" w:type="dxa"/>
              <w:bottom w:w="100" w:type="dxa"/>
              <w:right w:w="100" w:type="dxa"/>
            </w:tcMar>
          </w:tcPr>
          <w:p w14:paraId="53A783E0" w14:textId="77777777" w:rsidR="006E391E" w:rsidRDefault="004D3B81">
            <w:pPr>
              <w:rPr>
                <w:b/>
              </w:rPr>
            </w:pPr>
            <w:r>
              <w:rPr>
                <w:b/>
              </w:rPr>
              <w:t>Modify Service</w:t>
            </w:r>
          </w:p>
        </w:tc>
        <w:tc>
          <w:tcPr>
            <w:tcW w:w="5670" w:type="dxa"/>
            <w:shd w:val="clear" w:color="auto" w:fill="FFFFFF"/>
            <w:tcMar>
              <w:top w:w="100" w:type="dxa"/>
              <w:left w:w="100" w:type="dxa"/>
              <w:bottom w:w="100" w:type="dxa"/>
              <w:right w:w="100" w:type="dxa"/>
            </w:tcMar>
          </w:tcPr>
          <w:p w14:paraId="5C7B06B5" w14:textId="77777777" w:rsidR="006E391E" w:rsidRDefault="004D3B81">
            <w:r>
              <w:t>Specifies the defined action of modifying a service.</w:t>
            </w:r>
          </w:p>
        </w:tc>
      </w:tr>
      <w:tr w:rsidR="006E391E" w14:paraId="36BA989D" w14:textId="77777777" w:rsidTr="009A39DC">
        <w:trPr>
          <w:jc w:val="center"/>
        </w:trPr>
        <w:tc>
          <w:tcPr>
            <w:tcW w:w="3690" w:type="dxa"/>
            <w:shd w:val="clear" w:color="auto" w:fill="FFFFFF"/>
            <w:tcMar>
              <w:top w:w="100" w:type="dxa"/>
              <w:left w:w="100" w:type="dxa"/>
              <w:bottom w:w="100" w:type="dxa"/>
              <w:right w:w="100" w:type="dxa"/>
            </w:tcMar>
          </w:tcPr>
          <w:p w14:paraId="5595B67F" w14:textId="77777777" w:rsidR="006E391E" w:rsidRDefault="004D3B81">
            <w:pPr>
              <w:rPr>
                <w:b/>
              </w:rPr>
            </w:pPr>
            <w:r>
              <w:rPr>
                <w:b/>
              </w:rPr>
              <w:t>Modify Registry Key</w:t>
            </w:r>
          </w:p>
        </w:tc>
        <w:tc>
          <w:tcPr>
            <w:tcW w:w="5670" w:type="dxa"/>
            <w:shd w:val="clear" w:color="auto" w:fill="FFFFFF"/>
            <w:tcMar>
              <w:top w:w="100" w:type="dxa"/>
              <w:left w:w="100" w:type="dxa"/>
              <w:bottom w:w="100" w:type="dxa"/>
              <w:right w:w="100" w:type="dxa"/>
            </w:tcMar>
          </w:tcPr>
          <w:p w14:paraId="6B870AEA" w14:textId="77777777" w:rsidR="006E391E" w:rsidRDefault="004D3B81">
            <w:r>
              <w:t>Specifies the defined action of modifying a registry key.</w:t>
            </w:r>
          </w:p>
        </w:tc>
      </w:tr>
      <w:tr w:rsidR="006E391E" w14:paraId="6E83B3AC" w14:textId="77777777" w:rsidTr="009A39DC">
        <w:trPr>
          <w:jc w:val="center"/>
        </w:trPr>
        <w:tc>
          <w:tcPr>
            <w:tcW w:w="3690" w:type="dxa"/>
            <w:shd w:val="clear" w:color="auto" w:fill="FFFFFF"/>
            <w:tcMar>
              <w:top w:w="100" w:type="dxa"/>
              <w:left w:w="100" w:type="dxa"/>
              <w:bottom w:w="100" w:type="dxa"/>
              <w:right w:w="100" w:type="dxa"/>
            </w:tcMar>
          </w:tcPr>
          <w:p w14:paraId="2F7D7E33" w14:textId="77777777" w:rsidR="006E391E" w:rsidRDefault="004D3B81">
            <w:pPr>
              <w:rPr>
                <w:b/>
              </w:rPr>
            </w:pPr>
            <w:r>
              <w:rPr>
                <w:b/>
              </w:rPr>
              <w:t>Modify Registry Key Value</w:t>
            </w:r>
          </w:p>
        </w:tc>
        <w:tc>
          <w:tcPr>
            <w:tcW w:w="5670" w:type="dxa"/>
            <w:shd w:val="clear" w:color="auto" w:fill="FFFFFF"/>
            <w:tcMar>
              <w:top w:w="100" w:type="dxa"/>
              <w:left w:w="100" w:type="dxa"/>
              <w:bottom w:w="100" w:type="dxa"/>
              <w:right w:w="100" w:type="dxa"/>
            </w:tcMar>
          </w:tcPr>
          <w:p w14:paraId="7C5F4915" w14:textId="77777777" w:rsidR="006E391E" w:rsidRDefault="004D3B81">
            <w:r>
              <w:t>Specifies the defined action of modifying a registry key value.</w:t>
            </w:r>
          </w:p>
        </w:tc>
      </w:tr>
      <w:tr w:rsidR="006E391E" w14:paraId="193B3B73" w14:textId="77777777" w:rsidTr="009A39DC">
        <w:trPr>
          <w:jc w:val="center"/>
        </w:trPr>
        <w:tc>
          <w:tcPr>
            <w:tcW w:w="3690" w:type="dxa"/>
            <w:shd w:val="clear" w:color="auto" w:fill="FFFFFF"/>
            <w:tcMar>
              <w:top w:w="100" w:type="dxa"/>
              <w:left w:w="100" w:type="dxa"/>
              <w:bottom w:w="100" w:type="dxa"/>
              <w:right w:w="100" w:type="dxa"/>
            </w:tcMar>
          </w:tcPr>
          <w:p w14:paraId="4D90AFDD" w14:textId="77777777" w:rsidR="006E391E" w:rsidRDefault="004D3B81">
            <w:pPr>
              <w:rPr>
                <w:b/>
              </w:rPr>
            </w:pPr>
            <w:r>
              <w:rPr>
                <w:b/>
              </w:rPr>
              <w:t>Monitor Registry Key</w:t>
            </w:r>
          </w:p>
        </w:tc>
        <w:tc>
          <w:tcPr>
            <w:tcW w:w="5670" w:type="dxa"/>
            <w:shd w:val="clear" w:color="auto" w:fill="FFFFFF"/>
            <w:tcMar>
              <w:top w:w="100" w:type="dxa"/>
              <w:left w:w="100" w:type="dxa"/>
              <w:bottom w:w="100" w:type="dxa"/>
              <w:right w:w="100" w:type="dxa"/>
            </w:tcMar>
          </w:tcPr>
          <w:p w14:paraId="42B79E28" w14:textId="77777777" w:rsidR="006E391E" w:rsidRDefault="004D3B81">
            <w:r>
              <w:t>Specifies the defined action of monitoring a registry key.</w:t>
            </w:r>
          </w:p>
        </w:tc>
      </w:tr>
      <w:tr w:rsidR="006E391E" w14:paraId="78BC738B" w14:textId="77777777" w:rsidTr="009A39DC">
        <w:trPr>
          <w:jc w:val="center"/>
        </w:trPr>
        <w:tc>
          <w:tcPr>
            <w:tcW w:w="3690" w:type="dxa"/>
            <w:shd w:val="clear" w:color="auto" w:fill="FFFFFF"/>
            <w:tcMar>
              <w:top w:w="100" w:type="dxa"/>
              <w:left w:w="100" w:type="dxa"/>
              <w:bottom w:w="100" w:type="dxa"/>
              <w:right w:w="100" w:type="dxa"/>
            </w:tcMar>
          </w:tcPr>
          <w:p w14:paraId="1064793B" w14:textId="77777777" w:rsidR="006E391E" w:rsidRDefault="004D3B81">
            <w:pPr>
              <w:rPr>
                <w:b/>
              </w:rPr>
            </w:pPr>
            <w:r>
              <w:rPr>
                <w:b/>
              </w:rPr>
              <w:t>Move File</w:t>
            </w:r>
          </w:p>
        </w:tc>
        <w:tc>
          <w:tcPr>
            <w:tcW w:w="5670" w:type="dxa"/>
            <w:shd w:val="clear" w:color="auto" w:fill="FFFFFF"/>
            <w:tcMar>
              <w:top w:w="100" w:type="dxa"/>
              <w:left w:w="100" w:type="dxa"/>
              <w:bottom w:w="100" w:type="dxa"/>
              <w:right w:w="100" w:type="dxa"/>
            </w:tcMar>
          </w:tcPr>
          <w:p w14:paraId="798B86BA" w14:textId="77777777" w:rsidR="006E391E" w:rsidRDefault="004D3B81">
            <w:r>
              <w:t>Specifies the defined action of moving a file.</w:t>
            </w:r>
          </w:p>
        </w:tc>
      </w:tr>
      <w:tr w:rsidR="006E391E" w14:paraId="0EC45357" w14:textId="77777777" w:rsidTr="009A39DC">
        <w:trPr>
          <w:jc w:val="center"/>
        </w:trPr>
        <w:tc>
          <w:tcPr>
            <w:tcW w:w="3690" w:type="dxa"/>
            <w:shd w:val="clear" w:color="auto" w:fill="FFFFFF"/>
            <w:tcMar>
              <w:top w:w="100" w:type="dxa"/>
              <w:left w:w="100" w:type="dxa"/>
              <w:bottom w:w="100" w:type="dxa"/>
              <w:right w:w="100" w:type="dxa"/>
            </w:tcMar>
          </w:tcPr>
          <w:p w14:paraId="70A9A3F0" w14:textId="77777777" w:rsidR="006E391E" w:rsidRDefault="004D3B81">
            <w:pPr>
              <w:rPr>
                <w:b/>
              </w:rPr>
            </w:pPr>
            <w:r>
              <w:rPr>
                <w:b/>
              </w:rPr>
              <w:t>Open File</w:t>
            </w:r>
          </w:p>
        </w:tc>
        <w:tc>
          <w:tcPr>
            <w:tcW w:w="5670" w:type="dxa"/>
            <w:shd w:val="clear" w:color="auto" w:fill="FFFFFF"/>
            <w:tcMar>
              <w:top w:w="100" w:type="dxa"/>
              <w:left w:w="100" w:type="dxa"/>
              <w:bottom w:w="100" w:type="dxa"/>
              <w:right w:w="100" w:type="dxa"/>
            </w:tcMar>
          </w:tcPr>
          <w:p w14:paraId="3703258D" w14:textId="77777777" w:rsidR="006E391E" w:rsidRDefault="004D3B81">
            <w:r>
              <w:t>Specifies the defined action of opening a file.</w:t>
            </w:r>
          </w:p>
        </w:tc>
      </w:tr>
      <w:tr w:rsidR="006E391E" w14:paraId="25407500" w14:textId="77777777" w:rsidTr="009A39DC">
        <w:trPr>
          <w:jc w:val="center"/>
        </w:trPr>
        <w:tc>
          <w:tcPr>
            <w:tcW w:w="3690" w:type="dxa"/>
            <w:shd w:val="clear" w:color="auto" w:fill="FFFFFF"/>
            <w:tcMar>
              <w:top w:w="100" w:type="dxa"/>
              <w:left w:w="100" w:type="dxa"/>
              <w:bottom w:w="100" w:type="dxa"/>
              <w:right w:w="100" w:type="dxa"/>
            </w:tcMar>
          </w:tcPr>
          <w:p w14:paraId="1CBDDE2A" w14:textId="77777777" w:rsidR="006E391E" w:rsidRDefault="004D3B81">
            <w:pPr>
              <w:rPr>
                <w:b/>
              </w:rPr>
            </w:pPr>
            <w:r>
              <w:rPr>
                <w:b/>
              </w:rPr>
              <w:t>Open File Mapping</w:t>
            </w:r>
          </w:p>
        </w:tc>
        <w:tc>
          <w:tcPr>
            <w:tcW w:w="5670" w:type="dxa"/>
            <w:shd w:val="clear" w:color="auto" w:fill="FFFFFF"/>
            <w:tcMar>
              <w:top w:w="100" w:type="dxa"/>
              <w:left w:w="100" w:type="dxa"/>
              <w:bottom w:w="100" w:type="dxa"/>
              <w:right w:w="100" w:type="dxa"/>
            </w:tcMar>
          </w:tcPr>
          <w:p w14:paraId="3B00B585" w14:textId="77777777" w:rsidR="006E391E" w:rsidRDefault="004D3B81">
            <w:r>
              <w:t>Specifies the defined action of opening a file mapping.</w:t>
            </w:r>
          </w:p>
        </w:tc>
      </w:tr>
      <w:tr w:rsidR="006E391E" w14:paraId="705EE2D6" w14:textId="77777777" w:rsidTr="009A39DC">
        <w:trPr>
          <w:jc w:val="center"/>
        </w:trPr>
        <w:tc>
          <w:tcPr>
            <w:tcW w:w="3690" w:type="dxa"/>
            <w:shd w:val="clear" w:color="auto" w:fill="FFFFFF"/>
            <w:tcMar>
              <w:top w:w="100" w:type="dxa"/>
              <w:left w:w="100" w:type="dxa"/>
              <w:bottom w:w="100" w:type="dxa"/>
              <w:right w:w="100" w:type="dxa"/>
            </w:tcMar>
          </w:tcPr>
          <w:p w14:paraId="34D557FE" w14:textId="77777777" w:rsidR="006E391E" w:rsidRDefault="004D3B81">
            <w:pPr>
              <w:rPr>
                <w:b/>
              </w:rPr>
            </w:pPr>
            <w:r>
              <w:rPr>
                <w:b/>
              </w:rPr>
              <w:lastRenderedPageBreak/>
              <w:t>Open Mutex</w:t>
            </w:r>
          </w:p>
        </w:tc>
        <w:tc>
          <w:tcPr>
            <w:tcW w:w="5670" w:type="dxa"/>
            <w:shd w:val="clear" w:color="auto" w:fill="FFFFFF"/>
            <w:tcMar>
              <w:top w:w="100" w:type="dxa"/>
              <w:left w:w="100" w:type="dxa"/>
              <w:bottom w:w="100" w:type="dxa"/>
              <w:right w:w="100" w:type="dxa"/>
            </w:tcMar>
          </w:tcPr>
          <w:p w14:paraId="779D80B0" w14:textId="77777777" w:rsidR="006E391E" w:rsidRDefault="004D3B81">
            <w:r>
              <w:t>Specifies the defined action of opening a mutex.</w:t>
            </w:r>
          </w:p>
        </w:tc>
      </w:tr>
      <w:tr w:rsidR="006E391E" w14:paraId="79D44D5D" w14:textId="77777777" w:rsidTr="009A39DC">
        <w:trPr>
          <w:jc w:val="center"/>
        </w:trPr>
        <w:tc>
          <w:tcPr>
            <w:tcW w:w="3690" w:type="dxa"/>
            <w:shd w:val="clear" w:color="auto" w:fill="FFFFFF"/>
            <w:tcMar>
              <w:top w:w="100" w:type="dxa"/>
              <w:left w:w="100" w:type="dxa"/>
              <w:bottom w:w="100" w:type="dxa"/>
              <w:right w:w="100" w:type="dxa"/>
            </w:tcMar>
          </w:tcPr>
          <w:p w14:paraId="0331122C" w14:textId="77777777" w:rsidR="006E391E" w:rsidRDefault="004D3B81">
            <w:pPr>
              <w:rPr>
                <w:b/>
              </w:rPr>
            </w:pPr>
            <w:r>
              <w:rPr>
                <w:b/>
              </w:rPr>
              <w:t>Open Port</w:t>
            </w:r>
          </w:p>
        </w:tc>
        <w:tc>
          <w:tcPr>
            <w:tcW w:w="5670" w:type="dxa"/>
            <w:shd w:val="clear" w:color="auto" w:fill="FFFFFF"/>
            <w:tcMar>
              <w:top w:w="100" w:type="dxa"/>
              <w:left w:w="100" w:type="dxa"/>
              <w:bottom w:w="100" w:type="dxa"/>
              <w:right w:w="100" w:type="dxa"/>
            </w:tcMar>
          </w:tcPr>
          <w:p w14:paraId="0C92E127" w14:textId="77777777" w:rsidR="006E391E" w:rsidRDefault="004D3B81">
            <w:r>
              <w:t>Specifies the defined action of opening a port.</w:t>
            </w:r>
          </w:p>
        </w:tc>
      </w:tr>
      <w:tr w:rsidR="006E391E" w14:paraId="2C872696" w14:textId="77777777" w:rsidTr="009A39DC">
        <w:trPr>
          <w:jc w:val="center"/>
        </w:trPr>
        <w:tc>
          <w:tcPr>
            <w:tcW w:w="3690" w:type="dxa"/>
            <w:shd w:val="clear" w:color="auto" w:fill="FFFFFF"/>
            <w:tcMar>
              <w:top w:w="100" w:type="dxa"/>
              <w:left w:w="100" w:type="dxa"/>
              <w:bottom w:w="100" w:type="dxa"/>
              <w:right w:w="100" w:type="dxa"/>
            </w:tcMar>
          </w:tcPr>
          <w:p w14:paraId="60A8E275" w14:textId="77777777" w:rsidR="006E391E" w:rsidRDefault="004D3B81">
            <w:pPr>
              <w:rPr>
                <w:b/>
              </w:rPr>
            </w:pPr>
            <w:r>
              <w:rPr>
                <w:b/>
              </w:rPr>
              <w:t>Open Process</w:t>
            </w:r>
          </w:p>
        </w:tc>
        <w:tc>
          <w:tcPr>
            <w:tcW w:w="5670" w:type="dxa"/>
            <w:shd w:val="clear" w:color="auto" w:fill="FFFFFF"/>
            <w:tcMar>
              <w:top w:w="100" w:type="dxa"/>
              <w:left w:w="100" w:type="dxa"/>
              <w:bottom w:w="100" w:type="dxa"/>
              <w:right w:w="100" w:type="dxa"/>
            </w:tcMar>
          </w:tcPr>
          <w:p w14:paraId="4A0492F9" w14:textId="77777777" w:rsidR="006E391E" w:rsidRDefault="004D3B81">
            <w:r>
              <w:t>Specifies the defined action of opening a process.</w:t>
            </w:r>
          </w:p>
        </w:tc>
      </w:tr>
      <w:tr w:rsidR="006E391E" w14:paraId="24C34BFB" w14:textId="77777777" w:rsidTr="009A39DC">
        <w:trPr>
          <w:jc w:val="center"/>
        </w:trPr>
        <w:tc>
          <w:tcPr>
            <w:tcW w:w="3690" w:type="dxa"/>
            <w:shd w:val="clear" w:color="auto" w:fill="FFFFFF"/>
            <w:tcMar>
              <w:top w:w="100" w:type="dxa"/>
              <w:left w:w="100" w:type="dxa"/>
              <w:bottom w:w="100" w:type="dxa"/>
              <w:right w:w="100" w:type="dxa"/>
            </w:tcMar>
          </w:tcPr>
          <w:p w14:paraId="57E010F2" w14:textId="77777777" w:rsidR="006E391E" w:rsidRDefault="004D3B81">
            <w:pPr>
              <w:rPr>
                <w:b/>
              </w:rPr>
            </w:pPr>
            <w:r>
              <w:rPr>
                <w:b/>
              </w:rPr>
              <w:t>Open Registry Key</w:t>
            </w:r>
          </w:p>
        </w:tc>
        <w:tc>
          <w:tcPr>
            <w:tcW w:w="5670" w:type="dxa"/>
            <w:shd w:val="clear" w:color="auto" w:fill="FFFFFF"/>
            <w:tcMar>
              <w:top w:w="100" w:type="dxa"/>
              <w:left w:w="100" w:type="dxa"/>
              <w:bottom w:w="100" w:type="dxa"/>
              <w:right w:w="100" w:type="dxa"/>
            </w:tcMar>
          </w:tcPr>
          <w:p w14:paraId="49F7068E" w14:textId="77777777" w:rsidR="006E391E" w:rsidRDefault="004D3B81">
            <w:r>
              <w:t>Specifies the defined action of opening a registry key.</w:t>
            </w:r>
          </w:p>
        </w:tc>
      </w:tr>
      <w:tr w:rsidR="006E391E" w14:paraId="1F2B877B" w14:textId="77777777" w:rsidTr="009A39DC">
        <w:trPr>
          <w:jc w:val="center"/>
        </w:trPr>
        <w:tc>
          <w:tcPr>
            <w:tcW w:w="3690" w:type="dxa"/>
            <w:shd w:val="clear" w:color="auto" w:fill="FFFFFF"/>
            <w:tcMar>
              <w:top w:w="100" w:type="dxa"/>
              <w:left w:w="100" w:type="dxa"/>
              <w:bottom w:w="100" w:type="dxa"/>
              <w:right w:w="100" w:type="dxa"/>
            </w:tcMar>
          </w:tcPr>
          <w:p w14:paraId="7346A037" w14:textId="77777777" w:rsidR="006E391E" w:rsidRDefault="004D3B81">
            <w:pPr>
              <w:rPr>
                <w:b/>
              </w:rPr>
            </w:pPr>
            <w:r>
              <w:rPr>
                <w:b/>
              </w:rPr>
              <w:t>Open Service</w:t>
            </w:r>
          </w:p>
        </w:tc>
        <w:tc>
          <w:tcPr>
            <w:tcW w:w="5670" w:type="dxa"/>
            <w:shd w:val="clear" w:color="auto" w:fill="FFFFFF"/>
            <w:tcMar>
              <w:top w:w="100" w:type="dxa"/>
              <w:left w:w="100" w:type="dxa"/>
              <w:bottom w:w="100" w:type="dxa"/>
              <w:right w:w="100" w:type="dxa"/>
            </w:tcMar>
          </w:tcPr>
          <w:p w14:paraId="777D5B7B" w14:textId="77777777" w:rsidR="006E391E" w:rsidRDefault="004D3B81">
            <w:r>
              <w:t>Specifies the defined action of opening a service.</w:t>
            </w:r>
          </w:p>
        </w:tc>
      </w:tr>
      <w:tr w:rsidR="006E391E" w14:paraId="66E78CE0" w14:textId="77777777" w:rsidTr="009A39DC">
        <w:trPr>
          <w:jc w:val="center"/>
        </w:trPr>
        <w:tc>
          <w:tcPr>
            <w:tcW w:w="3690" w:type="dxa"/>
            <w:shd w:val="clear" w:color="auto" w:fill="FFFFFF"/>
            <w:tcMar>
              <w:top w:w="100" w:type="dxa"/>
              <w:left w:w="100" w:type="dxa"/>
              <w:bottom w:w="100" w:type="dxa"/>
              <w:right w:w="100" w:type="dxa"/>
            </w:tcMar>
          </w:tcPr>
          <w:p w14:paraId="63F92EA8" w14:textId="77777777" w:rsidR="006E391E" w:rsidRDefault="004D3B81">
            <w:pPr>
              <w:rPr>
                <w:b/>
              </w:rPr>
            </w:pPr>
            <w:r>
              <w:rPr>
                <w:b/>
              </w:rPr>
              <w:t>Open Service Control Manager</w:t>
            </w:r>
          </w:p>
        </w:tc>
        <w:tc>
          <w:tcPr>
            <w:tcW w:w="5670" w:type="dxa"/>
            <w:shd w:val="clear" w:color="auto" w:fill="FFFFFF"/>
            <w:tcMar>
              <w:top w:w="100" w:type="dxa"/>
              <w:left w:w="100" w:type="dxa"/>
              <w:bottom w:w="100" w:type="dxa"/>
              <w:right w:w="100" w:type="dxa"/>
            </w:tcMar>
          </w:tcPr>
          <w:p w14:paraId="697FCCFA" w14:textId="77777777" w:rsidR="006E391E" w:rsidRDefault="004D3B81">
            <w:r>
              <w:t>Specifies the defined action of opening a service control manager.</w:t>
            </w:r>
          </w:p>
        </w:tc>
      </w:tr>
      <w:tr w:rsidR="006E391E" w14:paraId="2B101A18" w14:textId="77777777" w:rsidTr="009A39DC">
        <w:trPr>
          <w:jc w:val="center"/>
        </w:trPr>
        <w:tc>
          <w:tcPr>
            <w:tcW w:w="3690" w:type="dxa"/>
            <w:shd w:val="clear" w:color="auto" w:fill="FFFFFF"/>
            <w:tcMar>
              <w:top w:w="100" w:type="dxa"/>
              <w:left w:w="100" w:type="dxa"/>
              <w:bottom w:w="100" w:type="dxa"/>
              <w:right w:w="100" w:type="dxa"/>
            </w:tcMar>
          </w:tcPr>
          <w:p w14:paraId="5C146974" w14:textId="77777777" w:rsidR="006E391E" w:rsidRDefault="004D3B81">
            <w:pPr>
              <w:rPr>
                <w:b/>
              </w:rPr>
            </w:pPr>
            <w:r>
              <w:rPr>
                <w:b/>
              </w:rPr>
              <w:t>Protect Virtual Memory</w:t>
            </w:r>
          </w:p>
        </w:tc>
        <w:tc>
          <w:tcPr>
            <w:tcW w:w="5670" w:type="dxa"/>
            <w:shd w:val="clear" w:color="auto" w:fill="FFFFFF"/>
            <w:tcMar>
              <w:top w:w="100" w:type="dxa"/>
              <w:left w:w="100" w:type="dxa"/>
              <w:bottom w:w="100" w:type="dxa"/>
              <w:right w:w="100" w:type="dxa"/>
            </w:tcMar>
          </w:tcPr>
          <w:p w14:paraId="161E7F8E" w14:textId="77777777" w:rsidR="006E391E" w:rsidRDefault="004D3B81">
            <w:r>
              <w:t>Specifies the defined action of protecting virtual memory.</w:t>
            </w:r>
          </w:p>
        </w:tc>
      </w:tr>
      <w:tr w:rsidR="006E391E" w14:paraId="1D5DB72B" w14:textId="77777777" w:rsidTr="009A39DC">
        <w:trPr>
          <w:jc w:val="center"/>
        </w:trPr>
        <w:tc>
          <w:tcPr>
            <w:tcW w:w="3690" w:type="dxa"/>
            <w:shd w:val="clear" w:color="auto" w:fill="FFFFFF"/>
            <w:tcMar>
              <w:top w:w="100" w:type="dxa"/>
              <w:left w:w="100" w:type="dxa"/>
              <w:bottom w:w="100" w:type="dxa"/>
              <w:right w:w="100" w:type="dxa"/>
            </w:tcMar>
          </w:tcPr>
          <w:p w14:paraId="23C5C457" w14:textId="77777777" w:rsidR="006E391E" w:rsidRDefault="004D3B81">
            <w:pPr>
              <w:rPr>
                <w:b/>
              </w:rPr>
            </w:pPr>
            <w:r>
              <w:rPr>
                <w:b/>
              </w:rPr>
              <w:t>Query Disk Attributes</w:t>
            </w:r>
          </w:p>
        </w:tc>
        <w:tc>
          <w:tcPr>
            <w:tcW w:w="5670" w:type="dxa"/>
            <w:shd w:val="clear" w:color="auto" w:fill="FFFFFF"/>
            <w:tcMar>
              <w:top w:w="100" w:type="dxa"/>
              <w:left w:w="100" w:type="dxa"/>
              <w:bottom w:w="100" w:type="dxa"/>
              <w:right w:w="100" w:type="dxa"/>
            </w:tcMar>
          </w:tcPr>
          <w:p w14:paraId="750A0B3A" w14:textId="77777777" w:rsidR="006E391E" w:rsidRDefault="004D3B81">
            <w:r>
              <w:t>Specifies the defined action of querying disk attributes.</w:t>
            </w:r>
          </w:p>
        </w:tc>
      </w:tr>
      <w:tr w:rsidR="006E391E" w14:paraId="4A1D9983" w14:textId="77777777" w:rsidTr="009A39DC">
        <w:trPr>
          <w:jc w:val="center"/>
        </w:trPr>
        <w:tc>
          <w:tcPr>
            <w:tcW w:w="3690" w:type="dxa"/>
            <w:shd w:val="clear" w:color="auto" w:fill="FFFFFF"/>
            <w:tcMar>
              <w:top w:w="100" w:type="dxa"/>
              <w:left w:w="100" w:type="dxa"/>
              <w:bottom w:w="100" w:type="dxa"/>
              <w:right w:w="100" w:type="dxa"/>
            </w:tcMar>
          </w:tcPr>
          <w:p w14:paraId="2F48B348" w14:textId="77777777" w:rsidR="006E391E" w:rsidRDefault="004D3B81">
            <w:pPr>
              <w:rPr>
                <w:b/>
              </w:rPr>
            </w:pPr>
            <w:r>
              <w:rPr>
                <w:b/>
              </w:rPr>
              <w:t>Query DNS</w:t>
            </w:r>
          </w:p>
        </w:tc>
        <w:tc>
          <w:tcPr>
            <w:tcW w:w="5670" w:type="dxa"/>
            <w:shd w:val="clear" w:color="auto" w:fill="FFFFFF"/>
            <w:tcMar>
              <w:top w:w="100" w:type="dxa"/>
              <w:left w:w="100" w:type="dxa"/>
              <w:bottom w:w="100" w:type="dxa"/>
              <w:right w:w="100" w:type="dxa"/>
            </w:tcMar>
          </w:tcPr>
          <w:p w14:paraId="13128FA6" w14:textId="77777777" w:rsidR="006E391E" w:rsidRDefault="004D3B81">
            <w:r>
              <w:t>Specifies the defined action of querying DNS.</w:t>
            </w:r>
          </w:p>
        </w:tc>
      </w:tr>
      <w:tr w:rsidR="006E391E" w14:paraId="096B7047" w14:textId="77777777" w:rsidTr="009A39DC">
        <w:trPr>
          <w:jc w:val="center"/>
        </w:trPr>
        <w:tc>
          <w:tcPr>
            <w:tcW w:w="3690" w:type="dxa"/>
            <w:shd w:val="clear" w:color="auto" w:fill="FFFFFF"/>
            <w:tcMar>
              <w:top w:w="100" w:type="dxa"/>
              <w:left w:w="100" w:type="dxa"/>
              <w:bottom w:w="100" w:type="dxa"/>
              <w:right w:w="100" w:type="dxa"/>
            </w:tcMar>
          </w:tcPr>
          <w:p w14:paraId="6C9717FF" w14:textId="77777777" w:rsidR="006E391E" w:rsidRDefault="004D3B81">
            <w:pPr>
              <w:rPr>
                <w:b/>
              </w:rPr>
            </w:pPr>
            <w:r>
              <w:rPr>
                <w:b/>
              </w:rPr>
              <w:t>Query Process Virtual Memory</w:t>
            </w:r>
          </w:p>
        </w:tc>
        <w:tc>
          <w:tcPr>
            <w:tcW w:w="5670" w:type="dxa"/>
            <w:shd w:val="clear" w:color="auto" w:fill="FFFFFF"/>
            <w:tcMar>
              <w:top w:w="100" w:type="dxa"/>
              <w:left w:w="100" w:type="dxa"/>
              <w:bottom w:w="100" w:type="dxa"/>
              <w:right w:w="100" w:type="dxa"/>
            </w:tcMar>
          </w:tcPr>
          <w:p w14:paraId="7B807091" w14:textId="77777777" w:rsidR="006E391E" w:rsidRDefault="004D3B81">
            <w:r>
              <w:t>Specifies the defined action of querying process virtual memory.</w:t>
            </w:r>
          </w:p>
        </w:tc>
      </w:tr>
      <w:tr w:rsidR="006E391E" w14:paraId="6FF612A2" w14:textId="77777777" w:rsidTr="009A39DC">
        <w:trPr>
          <w:jc w:val="center"/>
        </w:trPr>
        <w:tc>
          <w:tcPr>
            <w:tcW w:w="3690" w:type="dxa"/>
            <w:shd w:val="clear" w:color="auto" w:fill="FFFFFF"/>
            <w:tcMar>
              <w:top w:w="100" w:type="dxa"/>
              <w:left w:w="100" w:type="dxa"/>
              <w:bottom w:w="100" w:type="dxa"/>
              <w:right w:w="100" w:type="dxa"/>
            </w:tcMar>
          </w:tcPr>
          <w:p w14:paraId="79BF022C" w14:textId="77777777" w:rsidR="006E391E" w:rsidRDefault="004D3B81">
            <w:pPr>
              <w:rPr>
                <w:b/>
              </w:rPr>
            </w:pPr>
            <w:r>
              <w:rPr>
                <w:b/>
              </w:rPr>
              <w:t>Queue APC in Thread</w:t>
            </w:r>
          </w:p>
        </w:tc>
        <w:tc>
          <w:tcPr>
            <w:tcW w:w="5670" w:type="dxa"/>
            <w:shd w:val="clear" w:color="auto" w:fill="FFFFFF"/>
            <w:tcMar>
              <w:top w:w="100" w:type="dxa"/>
              <w:left w:w="100" w:type="dxa"/>
              <w:bottom w:w="100" w:type="dxa"/>
              <w:right w:w="100" w:type="dxa"/>
            </w:tcMar>
          </w:tcPr>
          <w:p w14:paraId="2FC33C89" w14:textId="66AFE92C" w:rsidR="006E391E" w:rsidRDefault="004D3B81" w:rsidP="00A97B83">
            <w:r>
              <w:t xml:space="preserve">Specifies the defined action of querying the </w:t>
            </w:r>
            <w:r w:rsidR="00A97B83">
              <w:t xml:space="preserve">asynchronous procedure call </w:t>
            </w:r>
            <w:r>
              <w:t>(APC) in the context of a thread.</w:t>
            </w:r>
          </w:p>
        </w:tc>
      </w:tr>
      <w:tr w:rsidR="006E391E" w14:paraId="1DE6F665" w14:textId="77777777" w:rsidTr="009A39DC">
        <w:trPr>
          <w:jc w:val="center"/>
        </w:trPr>
        <w:tc>
          <w:tcPr>
            <w:tcW w:w="3690" w:type="dxa"/>
            <w:shd w:val="clear" w:color="auto" w:fill="FFFFFF"/>
            <w:tcMar>
              <w:top w:w="100" w:type="dxa"/>
              <w:left w:w="100" w:type="dxa"/>
              <w:bottom w:w="100" w:type="dxa"/>
              <w:right w:w="100" w:type="dxa"/>
            </w:tcMar>
          </w:tcPr>
          <w:p w14:paraId="4E35B9E7" w14:textId="77777777" w:rsidR="006E391E" w:rsidRDefault="004D3B81">
            <w:pPr>
              <w:rPr>
                <w:b/>
              </w:rPr>
            </w:pPr>
            <w:r>
              <w:rPr>
                <w:b/>
              </w:rPr>
              <w:t>Read File</w:t>
            </w:r>
          </w:p>
        </w:tc>
        <w:tc>
          <w:tcPr>
            <w:tcW w:w="5670" w:type="dxa"/>
            <w:shd w:val="clear" w:color="auto" w:fill="FFFFFF"/>
            <w:tcMar>
              <w:top w:w="100" w:type="dxa"/>
              <w:left w:w="100" w:type="dxa"/>
              <w:bottom w:w="100" w:type="dxa"/>
              <w:right w:w="100" w:type="dxa"/>
            </w:tcMar>
          </w:tcPr>
          <w:p w14:paraId="7E299FDE" w14:textId="77777777" w:rsidR="006E391E" w:rsidRDefault="004D3B81">
            <w:r>
              <w:t>Specifies the defined action of reading a file.</w:t>
            </w:r>
          </w:p>
        </w:tc>
      </w:tr>
      <w:tr w:rsidR="006E391E" w14:paraId="76988764" w14:textId="77777777" w:rsidTr="009A39DC">
        <w:trPr>
          <w:jc w:val="center"/>
        </w:trPr>
        <w:tc>
          <w:tcPr>
            <w:tcW w:w="3690" w:type="dxa"/>
            <w:shd w:val="clear" w:color="auto" w:fill="FFFFFF"/>
            <w:tcMar>
              <w:top w:w="100" w:type="dxa"/>
              <w:left w:w="100" w:type="dxa"/>
              <w:bottom w:w="100" w:type="dxa"/>
              <w:right w:w="100" w:type="dxa"/>
            </w:tcMar>
          </w:tcPr>
          <w:p w14:paraId="40874626" w14:textId="77777777" w:rsidR="006E391E" w:rsidRDefault="004D3B81">
            <w:pPr>
              <w:rPr>
                <w:b/>
              </w:rPr>
            </w:pPr>
            <w:r>
              <w:rPr>
                <w:b/>
              </w:rPr>
              <w:t>Read From Named Pipe</w:t>
            </w:r>
          </w:p>
        </w:tc>
        <w:tc>
          <w:tcPr>
            <w:tcW w:w="5670" w:type="dxa"/>
            <w:shd w:val="clear" w:color="auto" w:fill="FFFFFF"/>
            <w:tcMar>
              <w:top w:w="100" w:type="dxa"/>
              <w:left w:w="100" w:type="dxa"/>
              <w:bottom w:w="100" w:type="dxa"/>
              <w:right w:w="100" w:type="dxa"/>
            </w:tcMar>
          </w:tcPr>
          <w:p w14:paraId="209B0842" w14:textId="77777777" w:rsidR="006E391E" w:rsidRDefault="004D3B81">
            <w:r>
              <w:t>Specifies the defined action of reading from a named pipe.</w:t>
            </w:r>
          </w:p>
        </w:tc>
      </w:tr>
      <w:tr w:rsidR="006E391E" w14:paraId="24EF8E5C" w14:textId="77777777" w:rsidTr="009A39DC">
        <w:trPr>
          <w:jc w:val="center"/>
        </w:trPr>
        <w:tc>
          <w:tcPr>
            <w:tcW w:w="3690" w:type="dxa"/>
            <w:shd w:val="clear" w:color="auto" w:fill="FFFFFF"/>
            <w:tcMar>
              <w:top w:w="100" w:type="dxa"/>
              <w:left w:w="100" w:type="dxa"/>
              <w:bottom w:w="100" w:type="dxa"/>
              <w:right w:w="100" w:type="dxa"/>
            </w:tcMar>
          </w:tcPr>
          <w:p w14:paraId="548F091A" w14:textId="77777777" w:rsidR="006E391E" w:rsidRDefault="004D3B81">
            <w:pPr>
              <w:rPr>
                <w:b/>
              </w:rPr>
            </w:pPr>
            <w:r>
              <w:rPr>
                <w:b/>
              </w:rPr>
              <w:t>Read From Process Memory</w:t>
            </w:r>
          </w:p>
        </w:tc>
        <w:tc>
          <w:tcPr>
            <w:tcW w:w="5670" w:type="dxa"/>
            <w:shd w:val="clear" w:color="auto" w:fill="FFFFFF"/>
            <w:tcMar>
              <w:top w:w="100" w:type="dxa"/>
              <w:left w:w="100" w:type="dxa"/>
              <w:bottom w:w="100" w:type="dxa"/>
              <w:right w:w="100" w:type="dxa"/>
            </w:tcMar>
          </w:tcPr>
          <w:p w14:paraId="0E5D1B5E" w14:textId="77777777" w:rsidR="006E391E" w:rsidRDefault="004D3B81">
            <w:r>
              <w:t>Specifies the defined action of reading from process memory.</w:t>
            </w:r>
          </w:p>
        </w:tc>
      </w:tr>
      <w:tr w:rsidR="006E391E" w14:paraId="46214AF2" w14:textId="77777777" w:rsidTr="009A39DC">
        <w:trPr>
          <w:jc w:val="center"/>
        </w:trPr>
        <w:tc>
          <w:tcPr>
            <w:tcW w:w="3690" w:type="dxa"/>
            <w:shd w:val="clear" w:color="auto" w:fill="FFFFFF"/>
            <w:tcMar>
              <w:top w:w="100" w:type="dxa"/>
              <w:left w:w="100" w:type="dxa"/>
              <w:bottom w:w="100" w:type="dxa"/>
              <w:right w:w="100" w:type="dxa"/>
            </w:tcMar>
          </w:tcPr>
          <w:p w14:paraId="15353584" w14:textId="77777777" w:rsidR="006E391E" w:rsidRDefault="004D3B81">
            <w:pPr>
              <w:rPr>
                <w:b/>
              </w:rPr>
            </w:pPr>
            <w:r>
              <w:rPr>
                <w:b/>
              </w:rPr>
              <w:t>Read Registry Key Value</w:t>
            </w:r>
          </w:p>
        </w:tc>
        <w:tc>
          <w:tcPr>
            <w:tcW w:w="5670" w:type="dxa"/>
            <w:shd w:val="clear" w:color="auto" w:fill="FFFFFF"/>
            <w:tcMar>
              <w:top w:w="100" w:type="dxa"/>
              <w:left w:w="100" w:type="dxa"/>
              <w:bottom w:w="100" w:type="dxa"/>
              <w:right w:w="100" w:type="dxa"/>
            </w:tcMar>
          </w:tcPr>
          <w:p w14:paraId="3552D77B" w14:textId="77777777" w:rsidR="006E391E" w:rsidRDefault="004D3B81">
            <w:r>
              <w:t>Specifies the defined action of reading a registry key value.</w:t>
            </w:r>
          </w:p>
        </w:tc>
      </w:tr>
      <w:tr w:rsidR="006E391E" w14:paraId="60401AB5" w14:textId="77777777" w:rsidTr="009A39DC">
        <w:trPr>
          <w:jc w:val="center"/>
        </w:trPr>
        <w:tc>
          <w:tcPr>
            <w:tcW w:w="3690" w:type="dxa"/>
            <w:shd w:val="clear" w:color="auto" w:fill="FFFFFF"/>
            <w:tcMar>
              <w:top w:w="100" w:type="dxa"/>
              <w:left w:w="100" w:type="dxa"/>
              <w:bottom w:w="100" w:type="dxa"/>
              <w:right w:w="100" w:type="dxa"/>
            </w:tcMar>
          </w:tcPr>
          <w:p w14:paraId="064507C6" w14:textId="77777777" w:rsidR="006E391E" w:rsidRDefault="004D3B81">
            <w:pPr>
              <w:rPr>
                <w:b/>
              </w:rPr>
            </w:pPr>
            <w:r>
              <w:rPr>
                <w:b/>
              </w:rPr>
              <w:t>Receive Data on Socket</w:t>
            </w:r>
          </w:p>
        </w:tc>
        <w:tc>
          <w:tcPr>
            <w:tcW w:w="5670" w:type="dxa"/>
            <w:shd w:val="clear" w:color="auto" w:fill="FFFFFF"/>
            <w:tcMar>
              <w:top w:w="100" w:type="dxa"/>
              <w:left w:w="100" w:type="dxa"/>
              <w:bottom w:w="100" w:type="dxa"/>
              <w:right w:w="100" w:type="dxa"/>
            </w:tcMar>
          </w:tcPr>
          <w:p w14:paraId="2147F2F3" w14:textId="77777777" w:rsidR="006E391E" w:rsidRDefault="004D3B81">
            <w:r>
              <w:t>Specifies the defined action of receiving data on a socket.</w:t>
            </w:r>
          </w:p>
        </w:tc>
      </w:tr>
      <w:tr w:rsidR="006E391E" w14:paraId="6FFA6DAB" w14:textId="77777777" w:rsidTr="009A39DC">
        <w:trPr>
          <w:jc w:val="center"/>
        </w:trPr>
        <w:tc>
          <w:tcPr>
            <w:tcW w:w="3690" w:type="dxa"/>
            <w:shd w:val="clear" w:color="auto" w:fill="FFFFFF"/>
            <w:tcMar>
              <w:top w:w="100" w:type="dxa"/>
              <w:left w:w="100" w:type="dxa"/>
              <w:bottom w:w="100" w:type="dxa"/>
              <w:right w:w="100" w:type="dxa"/>
            </w:tcMar>
          </w:tcPr>
          <w:p w14:paraId="164D8812" w14:textId="77777777" w:rsidR="006E391E" w:rsidRDefault="004D3B81">
            <w:pPr>
              <w:rPr>
                <w:b/>
              </w:rPr>
            </w:pPr>
            <w:r>
              <w:rPr>
                <w:b/>
              </w:rPr>
              <w:t>Release Mutex</w:t>
            </w:r>
          </w:p>
        </w:tc>
        <w:tc>
          <w:tcPr>
            <w:tcW w:w="5670" w:type="dxa"/>
            <w:shd w:val="clear" w:color="auto" w:fill="FFFFFF"/>
            <w:tcMar>
              <w:top w:w="100" w:type="dxa"/>
              <w:left w:w="100" w:type="dxa"/>
              <w:bottom w:w="100" w:type="dxa"/>
              <w:right w:w="100" w:type="dxa"/>
            </w:tcMar>
          </w:tcPr>
          <w:p w14:paraId="3769C6BF" w14:textId="77777777" w:rsidR="006E391E" w:rsidRDefault="004D3B81">
            <w:r>
              <w:t>Specifies the defined action of releasing a mutex.</w:t>
            </w:r>
          </w:p>
        </w:tc>
      </w:tr>
      <w:tr w:rsidR="006E391E" w14:paraId="0F278140" w14:textId="77777777" w:rsidTr="009A39DC">
        <w:trPr>
          <w:jc w:val="center"/>
        </w:trPr>
        <w:tc>
          <w:tcPr>
            <w:tcW w:w="3690" w:type="dxa"/>
            <w:shd w:val="clear" w:color="auto" w:fill="FFFFFF"/>
            <w:tcMar>
              <w:top w:w="100" w:type="dxa"/>
              <w:left w:w="100" w:type="dxa"/>
              <w:bottom w:w="100" w:type="dxa"/>
              <w:right w:w="100" w:type="dxa"/>
            </w:tcMar>
          </w:tcPr>
          <w:p w14:paraId="754E229E" w14:textId="77777777" w:rsidR="006E391E" w:rsidRDefault="004D3B81">
            <w:pPr>
              <w:rPr>
                <w:b/>
              </w:rPr>
            </w:pPr>
            <w:r>
              <w:rPr>
                <w:b/>
              </w:rPr>
              <w:t>Rename File</w:t>
            </w:r>
          </w:p>
        </w:tc>
        <w:tc>
          <w:tcPr>
            <w:tcW w:w="5670" w:type="dxa"/>
            <w:shd w:val="clear" w:color="auto" w:fill="FFFFFF"/>
            <w:tcMar>
              <w:top w:w="100" w:type="dxa"/>
              <w:left w:w="100" w:type="dxa"/>
              <w:bottom w:w="100" w:type="dxa"/>
              <w:right w:w="100" w:type="dxa"/>
            </w:tcMar>
          </w:tcPr>
          <w:p w14:paraId="5192FE02" w14:textId="77777777" w:rsidR="006E391E" w:rsidRDefault="004D3B81">
            <w:r>
              <w:t>Specifies the defined action of renaming a file.</w:t>
            </w:r>
          </w:p>
        </w:tc>
      </w:tr>
      <w:tr w:rsidR="006E391E" w14:paraId="448D1A78" w14:textId="77777777" w:rsidTr="009A39DC">
        <w:trPr>
          <w:jc w:val="center"/>
        </w:trPr>
        <w:tc>
          <w:tcPr>
            <w:tcW w:w="3690" w:type="dxa"/>
            <w:shd w:val="clear" w:color="auto" w:fill="FFFFFF"/>
            <w:tcMar>
              <w:top w:w="100" w:type="dxa"/>
              <w:left w:w="100" w:type="dxa"/>
              <w:bottom w:w="100" w:type="dxa"/>
              <w:right w:w="100" w:type="dxa"/>
            </w:tcMar>
          </w:tcPr>
          <w:p w14:paraId="799624A7" w14:textId="77777777" w:rsidR="006E391E" w:rsidRDefault="004D3B81">
            <w:pPr>
              <w:rPr>
                <w:b/>
              </w:rPr>
            </w:pPr>
            <w:r>
              <w:rPr>
                <w:b/>
              </w:rPr>
              <w:t>Revert Thread to Self</w:t>
            </w:r>
          </w:p>
        </w:tc>
        <w:tc>
          <w:tcPr>
            <w:tcW w:w="5670" w:type="dxa"/>
            <w:shd w:val="clear" w:color="auto" w:fill="FFFFFF"/>
            <w:tcMar>
              <w:top w:w="100" w:type="dxa"/>
              <w:left w:w="100" w:type="dxa"/>
              <w:bottom w:w="100" w:type="dxa"/>
              <w:right w:w="100" w:type="dxa"/>
            </w:tcMar>
          </w:tcPr>
          <w:p w14:paraId="1009018C" w14:textId="77777777" w:rsidR="006E391E" w:rsidRDefault="004D3B81">
            <w:r>
              <w:t>Specifies the defined action of reverting a thread to its self.</w:t>
            </w:r>
          </w:p>
        </w:tc>
      </w:tr>
      <w:tr w:rsidR="006E391E" w14:paraId="57E2ED50" w14:textId="77777777" w:rsidTr="009A39DC">
        <w:trPr>
          <w:jc w:val="center"/>
        </w:trPr>
        <w:tc>
          <w:tcPr>
            <w:tcW w:w="3690" w:type="dxa"/>
            <w:shd w:val="clear" w:color="auto" w:fill="FFFFFF"/>
            <w:tcMar>
              <w:top w:w="100" w:type="dxa"/>
              <w:left w:w="100" w:type="dxa"/>
              <w:bottom w:w="100" w:type="dxa"/>
              <w:right w:w="100" w:type="dxa"/>
            </w:tcMar>
          </w:tcPr>
          <w:p w14:paraId="743D59CA" w14:textId="77777777" w:rsidR="006E391E" w:rsidRDefault="004D3B81">
            <w:pPr>
              <w:rPr>
                <w:b/>
              </w:rPr>
            </w:pPr>
            <w:r>
              <w:rPr>
                <w:b/>
              </w:rPr>
              <w:t>Send Control Code to File</w:t>
            </w:r>
          </w:p>
        </w:tc>
        <w:tc>
          <w:tcPr>
            <w:tcW w:w="5670" w:type="dxa"/>
            <w:shd w:val="clear" w:color="auto" w:fill="FFFFFF"/>
            <w:tcMar>
              <w:top w:w="100" w:type="dxa"/>
              <w:left w:w="100" w:type="dxa"/>
              <w:bottom w:w="100" w:type="dxa"/>
              <w:right w:w="100" w:type="dxa"/>
            </w:tcMar>
          </w:tcPr>
          <w:p w14:paraId="70AA7F4F" w14:textId="77777777" w:rsidR="006E391E" w:rsidRDefault="004D3B81">
            <w:r>
              <w:t>Specifies the defined action of sending a control code to a file.</w:t>
            </w:r>
          </w:p>
        </w:tc>
      </w:tr>
      <w:tr w:rsidR="006E391E" w14:paraId="726F5CEF" w14:textId="77777777" w:rsidTr="009A39DC">
        <w:trPr>
          <w:jc w:val="center"/>
        </w:trPr>
        <w:tc>
          <w:tcPr>
            <w:tcW w:w="3690" w:type="dxa"/>
            <w:shd w:val="clear" w:color="auto" w:fill="FFFFFF"/>
            <w:tcMar>
              <w:top w:w="100" w:type="dxa"/>
              <w:left w:w="100" w:type="dxa"/>
              <w:bottom w:w="100" w:type="dxa"/>
              <w:right w:w="100" w:type="dxa"/>
            </w:tcMar>
          </w:tcPr>
          <w:p w14:paraId="37B6FA64" w14:textId="77777777" w:rsidR="006E391E" w:rsidRDefault="004D3B81">
            <w:pPr>
              <w:rPr>
                <w:b/>
              </w:rPr>
            </w:pPr>
            <w:r>
              <w:rPr>
                <w:b/>
              </w:rPr>
              <w:t>Send Control Code to Pipe</w:t>
            </w:r>
          </w:p>
        </w:tc>
        <w:tc>
          <w:tcPr>
            <w:tcW w:w="5670" w:type="dxa"/>
            <w:shd w:val="clear" w:color="auto" w:fill="FFFFFF"/>
            <w:tcMar>
              <w:top w:w="100" w:type="dxa"/>
              <w:left w:w="100" w:type="dxa"/>
              <w:bottom w:w="100" w:type="dxa"/>
              <w:right w:w="100" w:type="dxa"/>
            </w:tcMar>
          </w:tcPr>
          <w:p w14:paraId="01B0B07D" w14:textId="77777777" w:rsidR="006E391E" w:rsidRDefault="004D3B81">
            <w:r>
              <w:t>Specifies the defined action of sending a control code to a pipe.</w:t>
            </w:r>
          </w:p>
        </w:tc>
      </w:tr>
      <w:tr w:rsidR="006E391E" w14:paraId="1B49A0EF" w14:textId="77777777" w:rsidTr="009A39DC">
        <w:trPr>
          <w:jc w:val="center"/>
        </w:trPr>
        <w:tc>
          <w:tcPr>
            <w:tcW w:w="3690" w:type="dxa"/>
            <w:shd w:val="clear" w:color="auto" w:fill="FFFFFF"/>
            <w:tcMar>
              <w:top w:w="100" w:type="dxa"/>
              <w:left w:w="100" w:type="dxa"/>
              <w:bottom w:w="100" w:type="dxa"/>
              <w:right w:w="100" w:type="dxa"/>
            </w:tcMar>
          </w:tcPr>
          <w:p w14:paraId="354D3F81" w14:textId="77777777" w:rsidR="006E391E" w:rsidRDefault="004D3B81">
            <w:pPr>
              <w:rPr>
                <w:b/>
              </w:rPr>
            </w:pPr>
            <w:r>
              <w:rPr>
                <w:b/>
              </w:rPr>
              <w:t>Send Control Code to Service</w:t>
            </w:r>
          </w:p>
        </w:tc>
        <w:tc>
          <w:tcPr>
            <w:tcW w:w="5670" w:type="dxa"/>
            <w:shd w:val="clear" w:color="auto" w:fill="FFFFFF"/>
            <w:tcMar>
              <w:top w:w="100" w:type="dxa"/>
              <w:left w:w="100" w:type="dxa"/>
              <w:bottom w:w="100" w:type="dxa"/>
              <w:right w:w="100" w:type="dxa"/>
            </w:tcMar>
          </w:tcPr>
          <w:p w14:paraId="6F89FA06" w14:textId="77777777" w:rsidR="006E391E" w:rsidRDefault="004D3B81">
            <w:r>
              <w:t>Specifies the defined action of sending control code to a service.</w:t>
            </w:r>
          </w:p>
        </w:tc>
      </w:tr>
      <w:tr w:rsidR="006E391E" w14:paraId="5BAF29FA" w14:textId="77777777" w:rsidTr="009A39DC">
        <w:trPr>
          <w:jc w:val="center"/>
        </w:trPr>
        <w:tc>
          <w:tcPr>
            <w:tcW w:w="3690" w:type="dxa"/>
            <w:shd w:val="clear" w:color="auto" w:fill="FFFFFF"/>
            <w:tcMar>
              <w:top w:w="100" w:type="dxa"/>
              <w:left w:w="100" w:type="dxa"/>
              <w:bottom w:w="100" w:type="dxa"/>
              <w:right w:w="100" w:type="dxa"/>
            </w:tcMar>
          </w:tcPr>
          <w:p w14:paraId="72AFA1E6" w14:textId="77777777" w:rsidR="006E391E" w:rsidRDefault="004D3B81">
            <w:pPr>
              <w:rPr>
                <w:b/>
              </w:rPr>
            </w:pPr>
            <w:r>
              <w:rPr>
                <w:b/>
              </w:rPr>
              <w:t>Send Data on Socket</w:t>
            </w:r>
          </w:p>
        </w:tc>
        <w:tc>
          <w:tcPr>
            <w:tcW w:w="5670" w:type="dxa"/>
            <w:shd w:val="clear" w:color="auto" w:fill="FFFFFF"/>
            <w:tcMar>
              <w:top w:w="100" w:type="dxa"/>
              <w:left w:w="100" w:type="dxa"/>
              <w:bottom w:w="100" w:type="dxa"/>
              <w:right w:w="100" w:type="dxa"/>
            </w:tcMar>
          </w:tcPr>
          <w:p w14:paraId="56E2F3C8" w14:textId="77777777" w:rsidR="006E391E" w:rsidRDefault="004D3B81">
            <w:r>
              <w:t>Specifies the defined action of sending data on a socket.</w:t>
            </w:r>
          </w:p>
        </w:tc>
      </w:tr>
      <w:tr w:rsidR="006E391E" w14:paraId="39C5DFB1" w14:textId="77777777" w:rsidTr="009A39DC">
        <w:trPr>
          <w:jc w:val="center"/>
        </w:trPr>
        <w:tc>
          <w:tcPr>
            <w:tcW w:w="3690" w:type="dxa"/>
            <w:shd w:val="clear" w:color="auto" w:fill="FFFFFF"/>
            <w:tcMar>
              <w:top w:w="100" w:type="dxa"/>
              <w:left w:w="100" w:type="dxa"/>
              <w:bottom w:w="100" w:type="dxa"/>
              <w:right w:w="100" w:type="dxa"/>
            </w:tcMar>
          </w:tcPr>
          <w:p w14:paraId="69EA525B" w14:textId="77777777" w:rsidR="006E391E" w:rsidRDefault="004D3B81">
            <w:pPr>
              <w:rPr>
                <w:b/>
              </w:rPr>
            </w:pPr>
            <w:r>
              <w:rPr>
                <w:b/>
              </w:rPr>
              <w:t>Send Data to Address on Socket</w:t>
            </w:r>
          </w:p>
        </w:tc>
        <w:tc>
          <w:tcPr>
            <w:tcW w:w="5670" w:type="dxa"/>
            <w:shd w:val="clear" w:color="auto" w:fill="FFFFFF"/>
            <w:tcMar>
              <w:top w:w="100" w:type="dxa"/>
              <w:left w:w="100" w:type="dxa"/>
              <w:bottom w:w="100" w:type="dxa"/>
              <w:right w:w="100" w:type="dxa"/>
            </w:tcMar>
          </w:tcPr>
          <w:p w14:paraId="5D665488" w14:textId="77777777" w:rsidR="006E391E" w:rsidRDefault="004D3B81">
            <w:r>
              <w:t>Specifies the defined action of sending data to the address on a socket.</w:t>
            </w:r>
          </w:p>
        </w:tc>
      </w:tr>
      <w:tr w:rsidR="006E391E" w14:paraId="1D73D7C8" w14:textId="77777777" w:rsidTr="009A39DC">
        <w:trPr>
          <w:jc w:val="center"/>
        </w:trPr>
        <w:tc>
          <w:tcPr>
            <w:tcW w:w="3690" w:type="dxa"/>
            <w:shd w:val="clear" w:color="auto" w:fill="FFFFFF"/>
            <w:tcMar>
              <w:top w:w="100" w:type="dxa"/>
              <w:left w:w="100" w:type="dxa"/>
              <w:bottom w:w="100" w:type="dxa"/>
              <w:right w:w="100" w:type="dxa"/>
            </w:tcMar>
          </w:tcPr>
          <w:p w14:paraId="77234D8F" w14:textId="77777777" w:rsidR="006E391E" w:rsidRDefault="004D3B81">
            <w:pPr>
              <w:rPr>
                <w:b/>
              </w:rPr>
            </w:pPr>
            <w:r>
              <w:rPr>
                <w:b/>
              </w:rPr>
              <w:t>Send DNS Query</w:t>
            </w:r>
          </w:p>
        </w:tc>
        <w:tc>
          <w:tcPr>
            <w:tcW w:w="5670" w:type="dxa"/>
            <w:shd w:val="clear" w:color="auto" w:fill="FFFFFF"/>
            <w:tcMar>
              <w:top w:w="100" w:type="dxa"/>
              <w:left w:w="100" w:type="dxa"/>
              <w:bottom w:w="100" w:type="dxa"/>
              <w:right w:w="100" w:type="dxa"/>
            </w:tcMar>
          </w:tcPr>
          <w:p w14:paraId="20635300" w14:textId="77777777" w:rsidR="006E391E" w:rsidRDefault="004D3B81">
            <w:r>
              <w:t>Specifies the defined action of sending a DNS query.</w:t>
            </w:r>
          </w:p>
        </w:tc>
      </w:tr>
      <w:tr w:rsidR="006E391E" w14:paraId="3FF288AF" w14:textId="77777777" w:rsidTr="009A39DC">
        <w:trPr>
          <w:jc w:val="center"/>
        </w:trPr>
        <w:tc>
          <w:tcPr>
            <w:tcW w:w="3690" w:type="dxa"/>
            <w:shd w:val="clear" w:color="auto" w:fill="FFFFFF"/>
            <w:tcMar>
              <w:top w:w="100" w:type="dxa"/>
              <w:left w:w="100" w:type="dxa"/>
              <w:bottom w:w="100" w:type="dxa"/>
              <w:right w:w="100" w:type="dxa"/>
            </w:tcMar>
          </w:tcPr>
          <w:p w14:paraId="0029D0A7" w14:textId="77777777" w:rsidR="006E391E" w:rsidRDefault="004D3B81">
            <w:pPr>
              <w:rPr>
                <w:b/>
              </w:rPr>
            </w:pPr>
            <w:r>
              <w:rPr>
                <w:b/>
              </w:rPr>
              <w:lastRenderedPageBreak/>
              <w:t>Send Email Message</w:t>
            </w:r>
          </w:p>
        </w:tc>
        <w:tc>
          <w:tcPr>
            <w:tcW w:w="5670" w:type="dxa"/>
            <w:shd w:val="clear" w:color="auto" w:fill="FFFFFF"/>
            <w:tcMar>
              <w:top w:w="100" w:type="dxa"/>
              <w:left w:w="100" w:type="dxa"/>
              <w:bottom w:w="100" w:type="dxa"/>
              <w:right w:w="100" w:type="dxa"/>
            </w:tcMar>
          </w:tcPr>
          <w:p w14:paraId="5F364499" w14:textId="77777777" w:rsidR="006E391E" w:rsidRDefault="004D3B81">
            <w:r>
              <w:t>Specifies the defined action of sending an email message.</w:t>
            </w:r>
          </w:p>
        </w:tc>
      </w:tr>
      <w:tr w:rsidR="006E391E" w14:paraId="4CECE39B" w14:textId="77777777" w:rsidTr="009A39DC">
        <w:trPr>
          <w:jc w:val="center"/>
        </w:trPr>
        <w:tc>
          <w:tcPr>
            <w:tcW w:w="3690" w:type="dxa"/>
            <w:shd w:val="clear" w:color="auto" w:fill="FFFFFF"/>
            <w:tcMar>
              <w:top w:w="100" w:type="dxa"/>
              <w:left w:w="100" w:type="dxa"/>
              <w:bottom w:w="100" w:type="dxa"/>
              <w:right w:w="100" w:type="dxa"/>
            </w:tcMar>
          </w:tcPr>
          <w:p w14:paraId="56728767" w14:textId="77777777" w:rsidR="006E391E" w:rsidRDefault="004D3B81">
            <w:pPr>
              <w:rPr>
                <w:b/>
              </w:rPr>
            </w:pPr>
            <w:r>
              <w:rPr>
                <w:b/>
              </w:rPr>
              <w:t>Send ICMP Request</w:t>
            </w:r>
          </w:p>
        </w:tc>
        <w:tc>
          <w:tcPr>
            <w:tcW w:w="5670" w:type="dxa"/>
            <w:shd w:val="clear" w:color="auto" w:fill="FFFFFF"/>
            <w:tcMar>
              <w:top w:w="100" w:type="dxa"/>
              <w:left w:w="100" w:type="dxa"/>
              <w:bottom w:w="100" w:type="dxa"/>
              <w:right w:w="100" w:type="dxa"/>
            </w:tcMar>
          </w:tcPr>
          <w:p w14:paraId="02C14E7E" w14:textId="77777777" w:rsidR="006E391E" w:rsidRDefault="004D3B81">
            <w:r>
              <w:t>Specifies the defined action of sending an ICMP request.</w:t>
            </w:r>
          </w:p>
        </w:tc>
      </w:tr>
      <w:tr w:rsidR="006E391E" w14:paraId="07625778" w14:textId="77777777" w:rsidTr="009A39DC">
        <w:trPr>
          <w:jc w:val="center"/>
        </w:trPr>
        <w:tc>
          <w:tcPr>
            <w:tcW w:w="3690" w:type="dxa"/>
            <w:shd w:val="clear" w:color="auto" w:fill="FFFFFF"/>
            <w:tcMar>
              <w:top w:w="100" w:type="dxa"/>
              <w:left w:w="100" w:type="dxa"/>
              <w:bottom w:w="100" w:type="dxa"/>
              <w:right w:w="100" w:type="dxa"/>
            </w:tcMar>
          </w:tcPr>
          <w:p w14:paraId="36E4951E" w14:textId="77777777" w:rsidR="006E391E" w:rsidRDefault="004D3B81">
            <w:pPr>
              <w:rPr>
                <w:b/>
              </w:rPr>
            </w:pPr>
            <w:r>
              <w:rPr>
                <w:b/>
              </w:rPr>
              <w:t>Send Reverse DNS Query</w:t>
            </w:r>
          </w:p>
        </w:tc>
        <w:tc>
          <w:tcPr>
            <w:tcW w:w="5670" w:type="dxa"/>
            <w:shd w:val="clear" w:color="auto" w:fill="FFFFFF"/>
            <w:tcMar>
              <w:top w:w="100" w:type="dxa"/>
              <w:left w:w="100" w:type="dxa"/>
              <w:bottom w:w="100" w:type="dxa"/>
              <w:right w:w="100" w:type="dxa"/>
            </w:tcMar>
          </w:tcPr>
          <w:p w14:paraId="7A396847" w14:textId="77777777" w:rsidR="006E391E" w:rsidRDefault="004D3B81">
            <w:r>
              <w:t>Specifies the defined action of sending a reverse DNS query.</w:t>
            </w:r>
          </w:p>
        </w:tc>
      </w:tr>
      <w:tr w:rsidR="006E391E" w14:paraId="3D3E21EA" w14:textId="77777777" w:rsidTr="009A39DC">
        <w:trPr>
          <w:jc w:val="center"/>
        </w:trPr>
        <w:tc>
          <w:tcPr>
            <w:tcW w:w="3690" w:type="dxa"/>
            <w:shd w:val="clear" w:color="auto" w:fill="FFFFFF"/>
            <w:tcMar>
              <w:top w:w="100" w:type="dxa"/>
              <w:left w:w="100" w:type="dxa"/>
              <w:bottom w:w="100" w:type="dxa"/>
              <w:right w:w="100" w:type="dxa"/>
            </w:tcMar>
          </w:tcPr>
          <w:p w14:paraId="62C24AD1" w14:textId="77777777" w:rsidR="006E391E" w:rsidRDefault="004D3B81">
            <w:pPr>
              <w:rPr>
                <w:b/>
              </w:rPr>
            </w:pPr>
            <w:r>
              <w:rPr>
                <w:b/>
              </w:rPr>
              <w:t>Set File Attributes</w:t>
            </w:r>
          </w:p>
        </w:tc>
        <w:tc>
          <w:tcPr>
            <w:tcW w:w="5670" w:type="dxa"/>
            <w:shd w:val="clear" w:color="auto" w:fill="FFFFFF"/>
            <w:tcMar>
              <w:top w:w="100" w:type="dxa"/>
              <w:left w:w="100" w:type="dxa"/>
              <w:bottom w:w="100" w:type="dxa"/>
              <w:right w:w="100" w:type="dxa"/>
            </w:tcMar>
          </w:tcPr>
          <w:p w14:paraId="52BD24EB" w14:textId="77777777" w:rsidR="006E391E" w:rsidRDefault="004D3B81">
            <w:r>
              <w:t>Specifies the defined action of setting file attributes.</w:t>
            </w:r>
          </w:p>
        </w:tc>
      </w:tr>
      <w:tr w:rsidR="006E391E" w14:paraId="37DA5CBC" w14:textId="77777777" w:rsidTr="009A39DC">
        <w:trPr>
          <w:jc w:val="center"/>
        </w:trPr>
        <w:tc>
          <w:tcPr>
            <w:tcW w:w="3690" w:type="dxa"/>
            <w:shd w:val="clear" w:color="auto" w:fill="FFFFFF"/>
            <w:tcMar>
              <w:top w:w="100" w:type="dxa"/>
              <w:left w:w="100" w:type="dxa"/>
              <w:bottom w:w="100" w:type="dxa"/>
              <w:right w:w="100" w:type="dxa"/>
            </w:tcMar>
          </w:tcPr>
          <w:p w14:paraId="13A7DFFB" w14:textId="77777777" w:rsidR="006E391E" w:rsidRDefault="004D3B81">
            <w:pPr>
              <w:rPr>
                <w:b/>
              </w:rPr>
            </w:pPr>
            <w:r>
              <w:rPr>
                <w:b/>
              </w:rPr>
              <w:t>Set NetBIOS Name</w:t>
            </w:r>
          </w:p>
        </w:tc>
        <w:tc>
          <w:tcPr>
            <w:tcW w:w="5670" w:type="dxa"/>
            <w:shd w:val="clear" w:color="auto" w:fill="FFFFFF"/>
            <w:tcMar>
              <w:top w:w="100" w:type="dxa"/>
              <w:left w:w="100" w:type="dxa"/>
              <w:bottom w:w="100" w:type="dxa"/>
              <w:right w:w="100" w:type="dxa"/>
            </w:tcMar>
          </w:tcPr>
          <w:p w14:paraId="2A486F16" w14:textId="77777777" w:rsidR="006E391E" w:rsidRDefault="004D3B81">
            <w:r>
              <w:t>Specifies the defined action of setting the NetBIOS name.</w:t>
            </w:r>
          </w:p>
        </w:tc>
      </w:tr>
      <w:tr w:rsidR="006E391E" w14:paraId="5A9D83B9" w14:textId="77777777" w:rsidTr="009A39DC">
        <w:trPr>
          <w:jc w:val="center"/>
        </w:trPr>
        <w:tc>
          <w:tcPr>
            <w:tcW w:w="3690" w:type="dxa"/>
            <w:shd w:val="clear" w:color="auto" w:fill="FFFFFF"/>
            <w:tcMar>
              <w:top w:w="100" w:type="dxa"/>
              <w:left w:w="100" w:type="dxa"/>
              <w:bottom w:w="100" w:type="dxa"/>
              <w:right w:w="100" w:type="dxa"/>
            </w:tcMar>
          </w:tcPr>
          <w:p w14:paraId="4F24658C" w14:textId="77777777" w:rsidR="006E391E" w:rsidRDefault="004D3B81">
            <w:pPr>
              <w:rPr>
                <w:b/>
              </w:rPr>
            </w:pPr>
            <w:r>
              <w:rPr>
                <w:b/>
              </w:rPr>
              <w:t>Set Process Current Directory</w:t>
            </w:r>
          </w:p>
        </w:tc>
        <w:tc>
          <w:tcPr>
            <w:tcW w:w="5670" w:type="dxa"/>
            <w:shd w:val="clear" w:color="auto" w:fill="FFFFFF"/>
            <w:tcMar>
              <w:top w:w="100" w:type="dxa"/>
              <w:left w:w="100" w:type="dxa"/>
              <w:bottom w:w="100" w:type="dxa"/>
              <w:right w:w="100" w:type="dxa"/>
            </w:tcMar>
          </w:tcPr>
          <w:p w14:paraId="4258901D" w14:textId="77777777" w:rsidR="006E391E" w:rsidRDefault="004D3B81">
            <w:r>
              <w:t>Specifies the defined action of setting the process current directory.</w:t>
            </w:r>
          </w:p>
        </w:tc>
      </w:tr>
      <w:tr w:rsidR="006E391E" w14:paraId="59996B20" w14:textId="77777777" w:rsidTr="009A39DC">
        <w:trPr>
          <w:jc w:val="center"/>
        </w:trPr>
        <w:tc>
          <w:tcPr>
            <w:tcW w:w="3690" w:type="dxa"/>
            <w:shd w:val="clear" w:color="auto" w:fill="FFFFFF"/>
            <w:tcMar>
              <w:top w:w="100" w:type="dxa"/>
              <w:left w:w="100" w:type="dxa"/>
              <w:bottom w:w="100" w:type="dxa"/>
              <w:right w:w="100" w:type="dxa"/>
            </w:tcMar>
          </w:tcPr>
          <w:p w14:paraId="67D32C38" w14:textId="77777777" w:rsidR="006E391E" w:rsidRDefault="004D3B81">
            <w:pPr>
              <w:rPr>
                <w:b/>
              </w:rPr>
            </w:pPr>
            <w:r>
              <w:rPr>
                <w:b/>
              </w:rPr>
              <w:t>Set Process Environment Variable</w:t>
            </w:r>
          </w:p>
        </w:tc>
        <w:tc>
          <w:tcPr>
            <w:tcW w:w="5670" w:type="dxa"/>
            <w:shd w:val="clear" w:color="auto" w:fill="FFFFFF"/>
            <w:tcMar>
              <w:top w:w="100" w:type="dxa"/>
              <w:left w:w="100" w:type="dxa"/>
              <w:bottom w:w="100" w:type="dxa"/>
              <w:right w:w="100" w:type="dxa"/>
            </w:tcMar>
          </w:tcPr>
          <w:p w14:paraId="2B543C48" w14:textId="77777777" w:rsidR="006E391E" w:rsidRDefault="004D3B81">
            <w:r>
              <w:t>Specifies the defined action of setting the process environment variable.</w:t>
            </w:r>
          </w:p>
        </w:tc>
      </w:tr>
      <w:tr w:rsidR="006E391E" w14:paraId="62784666" w14:textId="77777777" w:rsidTr="009A39DC">
        <w:trPr>
          <w:jc w:val="center"/>
        </w:trPr>
        <w:tc>
          <w:tcPr>
            <w:tcW w:w="3690" w:type="dxa"/>
            <w:shd w:val="clear" w:color="auto" w:fill="FFFFFF"/>
            <w:tcMar>
              <w:top w:w="100" w:type="dxa"/>
              <w:left w:w="100" w:type="dxa"/>
              <w:bottom w:w="100" w:type="dxa"/>
              <w:right w:w="100" w:type="dxa"/>
            </w:tcMar>
          </w:tcPr>
          <w:p w14:paraId="6DAF83B6" w14:textId="77777777" w:rsidR="006E391E" w:rsidRDefault="004D3B81">
            <w:pPr>
              <w:rPr>
                <w:b/>
              </w:rPr>
            </w:pPr>
            <w:r>
              <w:rPr>
                <w:b/>
              </w:rPr>
              <w:t>Set System Global Flags</w:t>
            </w:r>
          </w:p>
        </w:tc>
        <w:tc>
          <w:tcPr>
            <w:tcW w:w="5670" w:type="dxa"/>
            <w:shd w:val="clear" w:color="auto" w:fill="FFFFFF"/>
            <w:tcMar>
              <w:top w:w="100" w:type="dxa"/>
              <w:left w:w="100" w:type="dxa"/>
              <w:bottom w:w="100" w:type="dxa"/>
              <w:right w:w="100" w:type="dxa"/>
            </w:tcMar>
          </w:tcPr>
          <w:p w14:paraId="015CDC33" w14:textId="77777777" w:rsidR="006E391E" w:rsidRDefault="004D3B81">
            <w:r>
              <w:t>Specifies the defined action of setting system global flags.</w:t>
            </w:r>
          </w:p>
        </w:tc>
      </w:tr>
      <w:tr w:rsidR="006E391E" w14:paraId="3BBC2A52" w14:textId="77777777" w:rsidTr="009A39DC">
        <w:trPr>
          <w:jc w:val="center"/>
        </w:trPr>
        <w:tc>
          <w:tcPr>
            <w:tcW w:w="3690" w:type="dxa"/>
            <w:shd w:val="clear" w:color="auto" w:fill="FFFFFF"/>
            <w:tcMar>
              <w:top w:w="100" w:type="dxa"/>
              <w:left w:w="100" w:type="dxa"/>
              <w:bottom w:w="100" w:type="dxa"/>
              <w:right w:w="100" w:type="dxa"/>
            </w:tcMar>
          </w:tcPr>
          <w:p w14:paraId="3B31A7E6" w14:textId="77777777" w:rsidR="006E391E" w:rsidRDefault="004D3B81">
            <w:pPr>
              <w:rPr>
                <w:b/>
              </w:rPr>
            </w:pPr>
            <w:r>
              <w:rPr>
                <w:b/>
              </w:rPr>
              <w:t>Set System Host Name</w:t>
            </w:r>
          </w:p>
        </w:tc>
        <w:tc>
          <w:tcPr>
            <w:tcW w:w="5670" w:type="dxa"/>
            <w:shd w:val="clear" w:color="auto" w:fill="FFFFFF"/>
            <w:tcMar>
              <w:top w:w="100" w:type="dxa"/>
              <w:left w:w="100" w:type="dxa"/>
              <w:bottom w:w="100" w:type="dxa"/>
              <w:right w:w="100" w:type="dxa"/>
            </w:tcMar>
          </w:tcPr>
          <w:p w14:paraId="7B02F69F" w14:textId="77777777" w:rsidR="006E391E" w:rsidRDefault="004D3B81">
            <w:r>
              <w:t>Specifies the defined action of setting the system host name.</w:t>
            </w:r>
          </w:p>
        </w:tc>
      </w:tr>
      <w:tr w:rsidR="006E391E" w14:paraId="6856A2A1" w14:textId="77777777" w:rsidTr="009A39DC">
        <w:trPr>
          <w:jc w:val="center"/>
        </w:trPr>
        <w:tc>
          <w:tcPr>
            <w:tcW w:w="3690" w:type="dxa"/>
            <w:shd w:val="clear" w:color="auto" w:fill="FFFFFF"/>
            <w:tcMar>
              <w:top w:w="100" w:type="dxa"/>
              <w:left w:w="100" w:type="dxa"/>
              <w:bottom w:w="100" w:type="dxa"/>
              <w:right w:w="100" w:type="dxa"/>
            </w:tcMar>
          </w:tcPr>
          <w:p w14:paraId="3CB06FAB" w14:textId="77777777" w:rsidR="006E391E" w:rsidRDefault="004D3B81">
            <w:pPr>
              <w:rPr>
                <w:b/>
              </w:rPr>
            </w:pPr>
            <w:r>
              <w:rPr>
                <w:b/>
              </w:rPr>
              <w:t>Set System Time</w:t>
            </w:r>
          </w:p>
        </w:tc>
        <w:tc>
          <w:tcPr>
            <w:tcW w:w="5670" w:type="dxa"/>
            <w:shd w:val="clear" w:color="auto" w:fill="FFFFFF"/>
            <w:tcMar>
              <w:top w:w="100" w:type="dxa"/>
              <w:left w:w="100" w:type="dxa"/>
              <w:bottom w:w="100" w:type="dxa"/>
              <w:right w:w="100" w:type="dxa"/>
            </w:tcMar>
          </w:tcPr>
          <w:p w14:paraId="57B8D1D4" w14:textId="77777777" w:rsidR="006E391E" w:rsidRDefault="004D3B81">
            <w:r>
              <w:t>Specifies the defined action of setting the system time.</w:t>
            </w:r>
          </w:p>
        </w:tc>
      </w:tr>
      <w:tr w:rsidR="006E391E" w14:paraId="71414C84" w14:textId="77777777" w:rsidTr="009A39DC">
        <w:trPr>
          <w:jc w:val="center"/>
        </w:trPr>
        <w:tc>
          <w:tcPr>
            <w:tcW w:w="3690" w:type="dxa"/>
            <w:shd w:val="clear" w:color="auto" w:fill="FFFFFF"/>
            <w:tcMar>
              <w:top w:w="100" w:type="dxa"/>
              <w:left w:w="100" w:type="dxa"/>
              <w:bottom w:w="100" w:type="dxa"/>
              <w:right w:w="100" w:type="dxa"/>
            </w:tcMar>
          </w:tcPr>
          <w:p w14:paraId="5EA9FAEA" w14:textId="77777777" w:rsidR="006E391E" w:rsidRDefault="004D3B81">
            <w:pPr>
              <w:rPr>
                <w:b/>
              </w:rPr>
            </w:pPr>
            <w:r>
              <w:rPr>
                <w:b/>
              </w:rPr>
              <w:t>Set Thread Context</w:t>
            </w:r>
          </w:p>
        </w:tc>
        <w:tc>
          <w:tcPr>
            <w:tcW w:w="5670" w:type="dxa"/>
            <w:shd w:val="clear" w:color="auto" w:fill="FFFFFF"/>
            <w:tcMar>
              <w:top w:w="100" w:type="dxa"/>
              <w:left w:w="100" w:type="dxa"/>
              <w:bottom w:w="100" w:type="dxa"/>
              <w:right w:w="100" w:type="dxa"/>
            </w:tcMar>
          </w:tcPr>
          <w:p w14:paraId="3A0BC996" w14:textId="77777777" w:rsidR="006E391E" w:rsidRDefault="004D3B81">
            <w:r>
              <w:t>Specifies the defined action of setting the thread context.</w:t>
            </w:r>
          </w:p>
        </w:tc>
      </w:tr>
      <w:tr w:rsidR="006E391E" w14:paraId="0356AF89" w14:textId="77777777" w:rsidTr="009A39DC">
        <w:trPr>
          <w:jc w:val="center"/>
        </w:trPr>
        <w:tc>
          <w:tcPr>
            <w:tcW w:w="3690" w:type="dxa"/>
            <w:shd w:val="clear" w:color="auto" w:fill="FFFFFF"/>
            <w:tcMar>
              <w:top w:w="100" w:type="dxa"/>
              <w:left w:w="100" w:type="dxa"/>
              <w:bottom w:w="100" w:type="dxa"/>
              <w:right w:w="100" w:type="dxa"/>
            </w:tcMar>
          </w:tcPr>
          <w:p w14:paraId="712159AA" w14:textId="77777777" w:rsidR="006E391E" w:rsidRDefault="004D3B81">
            <w:pPr>
              <w:rPr>
                <w:b/>
              </w:rPr>
            </w:pPr>
            <w:r>
              <w:rPr>
                <w:b/>
              </w:rPr>
              <w:t>Show Window</w:t>
            </w:r>
          </w:p>
        </w:tc>
        <w:tc>
          <w:tcPr>
            <w:tcW w:w="5670" w:type="dxa"/>
            <w:shd w:val="clear" w:color="auto" w:fill="FFFFFF"/>
            <w:tcMar>
              <w:top w:w="100" w:type="dxa"/>
              <w:left w:w="100" w:type="dxa"/>
              <w:bottom w:w="100" w:type="dxa"/>
              <w:right w:w="100" w:type="dxa"/>
            </w:tcMar>
          </w:tcPr>
          <w:p w14:paraId="2779B663" w14:textId="77777777" w:rsidR="006E391E" w:rsidRDefault="004D3B81">
            <w:r>
              <w:t>Specifies the defined action of showing a window.</w:t>
            </w:r>
          </w:p>
        </w:tc>
      </w:tr>
      <w:tr w:rsidR="006E391E" w14:paraId="4C039EB5" w14:textId="77777777" w:rsidTr="009A39DC">
        <w:trPr>
          <w:jc w:val="center"/>
        </w:trPr>
        <w:tc>
          <w:tcPr>
            <w:tcW w:w="3690" w:type="dxa"/>
            <w:shd w:val="clear" w:color="auto" w:fill="FFFFFF"/>
            <w:tcMar>
              <w:top w:w="100" w:type="dxa"/>
              <w:left w:w="100" w:type="dxa"/>
              <w:bottom w:w="100" w:type="dxa"/>
              <w:right w:w="100" w:type="dxa"/>
            </w:tcMar>
          </w:tcPr>
          <w:p w14:paraId="2F98DDC2" w14:textId="77777777" w:rsidR="006E391E" w:rsidRDefault="004D3B81">
            <w:pPr>
              <w:rPr>
                <w:b/>
              </w:rPr>
            </w:pPr>
            <w:r>
              <w:rPr>
                <w:b/>
              </w:rPr>
              <w:t>Shutdown System</w:t>
            </w:r>
          </w:p>
        </w:tc>
        <w:tc>
          <w:tcPr>
            <w:tcW w:w="5670" w:type="dxa"/>
            <w:shd w:val="clear" w:color="auto" w:fill="FFFFFF"/>
            <w:tcMar>
              <w:top w:w="100" w:type="dxa"/>
              <w:left w:w="100" w:type="dxa"/>
              <w:bottom w:w="100" w:type="dxa"/>
              <w:right w:w="100" w:type="dxa"/>
            </w:tcMar>
          </w:tcPr>
          <w:p w14:paraId="16801DCA" w14:textId="77777777" w:rsidR="006E391E" w:rsidRDefault="004D3B81">
            <w:r>
              <w:t>Specifies the defined action of shutting down a system.</w:t>
            </w:r>
          </w:p>
        </w:tc>
      </w:tr>
      <w:tr w:rsidR="006E391E" w14:paraId="5DCB42F6" w14:textId="77777777" w:rsidTr="009A39DC">
        <w:trPr>
          <w:jc w:val="center"/>
        </w:trPr>
        <w:tc>
          <w:tcPr>
            <w:tcW w:w="3690" w:type="dxa"/>
            <w:shd w:val="clear" w:color="auto" w:fill="FFFFFF"/>
            <w:tcMar>
              <w:top w:w="100" w:type="dxa"/>
              <w:left w:w="100" w:type="dxa"/>
              <w:bottom w:w="100" w:type="dxa"/>
              <w:right w:w="100" w:type="dxa"/>
            </w:tcMar>
          </w:tcPr>
          <w:p w14:paraId="41EC54CE" w14:textId="77777777" w:rsidR="006E391E" w:rsidRDefault="004D3B81">
            <w:pPr>
              <w:rPr>
                <w:b/>
              </w:rPr>
            </w:pPr>
            <w:r>
              <w:rPr>
                <w:b/>
              </w:rPr>
              <w:t>Sleep Process</w:t>
            </w:r>
          </w:p>
        </w:tc>
        <w:tc>
          <w:tcPr>
            <w:tcW w:w="5670" w:type="dxa"/>
            <w:shd w:val="clear" w:color="auto" w:fill="FFFFFF"/>
            <w:tcMar>
              <w:top w:w="100" w:type="dxa"/>
              <w:left w:w="100" w:type="dxa"/>
              <w:bottom w:w="100" w:type="dxa"/>
              <w:right w:w="100" w:type="dxa"/>
            </w:tcMar>
          </w:tcPr>
          <w:p w14:paraId="227E2E84" w14:textId="77777777" w:rsidR="006E391E" w:rsidRDefault="004D3B81">
            <w:r>
              <w:t>Specifies the defined action of sleeping a process.</w:t>
            </w:r>
          </w:p>
        </w:tc>
      </w:tr>
      <w:tr w:rsidR="006E391E" w14:paraId="532E7232" w14:textId="77777777" w:rsidTr="009A39DC">
        <w:trPr>
          <w:jc w:val="center"/>
        </w:trPr>
        <w:tc>
          <w:tcPr>
            <w:tcW w:w="3690" w:type="dxa"/>
            <w:shd w:val="clear" w:color="auto" w:fill="FFFFFF"/>
            <w:tcMar>
              <w:top w:w="100" w:type="dxa"/>
              <w:left w:w="100" w:type="dxa"/>
              <w:bottom w:w="100" w:type="dxa"/>
              <w:right w:w="100" w:type="dxa"/>
            </w:tcMar>
          </w:tcPr>
          <w:p w14:paraId="59D4BC5F" w14:textId="77777777" w:rsidR="006E391E" w:rsidRDefault="004D3B81">
            <w:pPr>
              <w:rPr>
                <w:b/>
              </w:rPr>
            </w:pPr>
            <w:r>
              <w:rPr>
                <w:b/>
              </w:rPr>
              <w:t>Sleep System</w:t>
            </w:r>
          </w:p>
        </w:tc>
        <w:tc>
          <w:tcPr>
            <w:tcW w:w="5670" w:type="dxa"/>
            <w:shd w:val="clear" w:color="auto" w:fill="FFFFFF"/>
            <w:tcMar>
              <w:top w:w="100" w:type="dxa"/>
              <w:left w:w="100" w:type="dxa"/>
              <w:bottom w:w="100" w:type="dxa"/>
              <w:right w:w="100" w:type="dxa"/>
            </w:tcMar>
          </w:tcPr>
          <w:p w14:paraId="514B5CA8" w14:textId="77777777" w:rsidR="006E391E" w:rsidRDefault="004D3B81">
            <w:r>
              <w:t>Specifies the defined action of sleeping a system.</w:t>
            </w:r>
          </w:p>
        </w:tc>
      </w:tr>
      <w:tr w:rsidR="006E391E" w14:paraId="43F1E021" w14:textId="77777777" w:rsidTr="009A39DC">
        <w:trPr>
          <w:jc w:val="center"/>
        </w:trPr>
        <w:tc>
          <w:tcPr>
            <w:tcW w:w="3690" w:type="dxa"/>
            <w:shd w:val="clear" w:color="auto" w:fill="FFFFFF"/>
            <w:tcMar>
              <w:top w:w="100" w:type="dxa"/>
              <w:left w:w="100" w:type="dxa"/>
              <w:bottom w:w="100" w:type="dxa"/>
              <w:right w:w="100" w:type="dxa"/>
            </w:tcMar>
          </w:tcPr>
          <w:p w14:paraId="37DFC7D9" w14:textId="77777777" w:rsidR="006E391E" w:rsidRDefault="004D3B81">
            <w:pPr>
              <w:rPr>
                <w:b/>
              </w:rPr>
            </w:pPr>
            <w:r>
              <w:rPr>
                <w:b/>
              </w:rPr>
              <w:t>Start Service</w:t>
            </w:r>
          </w:p>
        </w:tc>
        <w:tc>
          <w:tcPr>
            <w:tcW w:w="5670" w:type="dxa"/>
            <w:shd w:val="clear" w:color="auto" w:fill="FFFFFF"/>
            <w:tcMar>
              <w:top w:w="100" w:type="dxa"/>
              <w:left w:w="100" w:type="dxa"/>
              <w:bottom w:w="100" w:type="dxa"/>
              <w:right w:w="100" w:type="dxa"/>
            </w:tcMar>
          </w:tcPr>
          <w:p w14:paraId="1F02A7F3" w14:textId="77777777" w:rsidR="006E391E" w:rsidRDefault="004D3B81">
            <w:r>
              <w:t>Specifies the defined action of starting a service.</w:t>
            </w:r>
          </w:p>
        </w:tc>
      </w:tr>
      <w:tr w:rsidR="006E391E" w14:paraId="16D1AEA3" w14:textId="77777777" w:rsidTr="009A39DC">
        <w:trPr>
          <w:jc w:val="center"/>
        </w:trPr>
        <w:tc>
          <w:tcPr>
            <w:tcW w:w="3690" w:type="dxa"/>
            <w:shd w:val="clear" w:color="auto" w:fill="FFFFFF"/>
            <w:tcMar>
              <w:top w:w="100" w:type="dxa"/>
              <w:left w:w="100" w:type="dxa"/>
              <w:bottom w:w="100" w:type="dxa"/>
              <w:right w:w="100" w:type="dxa"/>
            </w:tcMar>
          </w:tcPr>
          <w:p w14:paraId="31303D70" w14:textId="77777777" w:rsidR="006E391E" w:rsidRDefault="004D3B81">
            <w:pPr>
              <w:rPr>
                <w:b/>
              </w:rPr>
            </w:pPr>
            <w:r>
              <w:rPr>
                <w:b/>
              </w:rPr>
              <w:t>Unload Driver</w:t>
            </w:r>
          </w:p>
        </w:tc>
        <w:tc>
          <w:tcPr>
            <w:tcW w:w="5670" w:type="dxa"/>
            <w:shd w:val="clear" w:color="auto" w:fill="FFFFFF"/>
            <w:tcMar>
              <w:top w:w="100" w:type="dxa"/>
              <w:left w:w="100" w:type="dxa"/>
              <w:bottom w:w="100" w:type="dxa"/>
              <w:right w:w="100" w:type="dxa"/>
            </w:tcMar>
          </w:tcPr>
          <w:p w14:paraId="22B1B74C" w14:textId="77777777" w:rsidR="006E391E" w:rsidRDefault="004D3B81">
            <w:r>
              <w:t>Specifies the defined action of unloading a driver.</w:t>
            </w:r>
          </w:p>
        </w:tc>
      </w:tr>
      <w:tr w:rsidR="006E391E" w14:paraId="5B1BA348" w14:textId="77777777" w:rsidTr="009A39DC">
        <w:trPr>
          <w:jc w:val="center"/>
        </w:trPr>
        <w:tc>
          <w:tcPr>
            <w:tcW w:w="3690" w:type="dxa"/>
            <w:shd w:val="clear" w:color="auto" w:fill="FFFFFF"/>
            <w:tcMar>
              <w:top w:w="100" w:type="dxa"/>
              <w:left w:w="100" w:type="dxa"/>
              <w:bottom w:w="100" w:type="dxa"/>
              <w:right w:w="100" w:type="dxa"/>
            </w:tcMar>
          </w:tcPr>
          <w:p w14:paraId="05255665" w14:textId="77777777" w:rsidR="006E391E" w:rsidRDefault="004D3B81">
            <w:pPr>
              <w:rPr>
                <w:b/>
              </w:rPr>
            </w:pPr>
            <w:r>
              <w:rPr>
                <w:b/>
              </w:rPr>
              <w:t>Unlock File</w:t>
            </w:r>
          </w:p>
        </w:tc>
        <w:tc>
          <w:tcPr>
            <w:tcW w:w="5670" w:type="dxa"/>
            <w:shd w:val="clear" w:color="auto" w:fill="FFFFFF"/>
            <w:tcMar>
              <w:top w:w="100" w:type="dxa"/>
              <w:left w:w="100" w:type="dxa"/>
              <w:bottom w:w="100" w:type="dxa"/>
              <w:right w:w="100" w:type="dxa"/>
            </w:tcMar>
          </w:tcPr>
          <w:p w14:paraId="0470167E" w14:textId="77777777" w:rsidR="006E391E" w:rsidRDefault="004D3B81">
            <w:r>
              <w:t>Specifies the defined action of unlocking a file.</w:t>
            </w:r>
          </w:p>
        </w:tc>
      </w:tr>
      <w:tr w:rsidR="006E391E" w14:paraId="484C273E" w14:textId="77777777" w:rsidTr="009A39DC">
        <w:trPr>
          <w:jc w:val="center"/>
        </w:trPr>
        <w:tc>
          <w:tcPr>
            <w:tcW w:w="3690" w:type="dxa"/>
            <w:shd w:val="clear" w:color="auto" w:fill="FFFFFF"/>
            <w:tcMar>
              <w:top w:w="100" w:type="dxa"/>
              <w:left w:w="100" w:type="dxa"/>
              <w:bottom w:w="100" w:type="dxa"/>
              <w:right w:w="100" w:type="dxa"/>
            </w:tcMar>
          </w:tcPr>
          <w:p w14:paraId="4E53F43F" w14:textId="77777777" w:rsidR="006E391E" w:rsidRDefault="004D3B81">
            <w:pPr>
              <w:rPr>
                <w:b/>
              </w:rPr>
            </w:pPr>
            <w:r>
              <w:rPr>
                <w:b/>
              </w:rPr>
              <w:t>Unmap File</w:t>
            </w:r>
          </w:p>
        </w:tc>
        <w:tc>
          <w:tcPr>
            <w:tcW w:w="5670" w:type="dxa"/>
            <w:shd w:val="clear" w:color="auto" w:fill="FFFFFF"/>
            <w:tcMar>
              <w:top w:w="100" w:type="dxa"/>
              <w:left w:w="100" w:type="dxa"/>
              <w:bottom w:w="100" w:type="dxa"/>
              <w:right w:w="100" w:type="dxa"/>
            </w:tcMar>
          </w:tcPr>
          <w:p w14:paraId="05CDEEBB" w14:textId="77777777" w:rsidR="006E391E" w:rsidRDefault="004D3B81">
            <w:r>
              <w:t>Specifies the defined action of unmapping a file.</w:t>
            </w:r>
          </w:p>
        </w:tc>
      </w:tr>
      <w:tr w:rsidR="006E391E" w14:paraId="5CC10A8C" w14:textId="77777777" w:rsidTr="009A39DC">
        <w:trPr>
          <w:jc w:val="center"/>
        </w:trPr>
        <w:tc>
          <w:tcPr>
            <w:tcW w:w="3690" w:type="dxa"/>
            <w:shd w:val="clear" w:color="auto" w:fill="FFFFFF"/>
            <w:tcMar>
              <w:top w:w="100" w:type="dxa"/>
              <w:left w:w="100" w:type="dxa"/>
              <w:bottom w:w="100" w:type="dxa"/>
              <w:right w:w="100" w:type="dxa"/>
            </w:tcMar>
          </w:tcPr>
          <w:p w14:paraId="2C8A4EEA" w14:textId="77777777" w:rsidR="006E391E" w:rsidRDefault="004D3B81">
            <w:pPr>
              <w:rPr>
                <w:b/>
              </w:rPr>
            </w:pPr>
            <w:r>
              <w:rPr>
                <w:b/>
              </w:rPr>
              <w:t>Unload Module</w:t>
            </w:r>
          </w:p>
        </w:tc>
        <w:tc>
          <w:tcPr>
            <w:tcW w:w="5670" w:type="dxa"/>
            <w:shd w:val="clear" w:color="auto" w:fill="FFFFFF"/>
            <w:tcMar>
              <w:top w:w="100" w:type="dxa"/>
              <w:left w:w="100" w:type="dxa"/>
              <w:bottom w:w="100" w:type="dxa"/>
              <w:right w:w="100" w:type="dxa"/>
            </w:tcMar>
          </w:tcPr>
          <w:p w14:paraId="5102353B" w14:textId="77777777" w:rsidR="006E391E" w:rsidRDefault="004D3B81">
            <w:r>
              <w:t>Specifies the defined action of unloading a module.</w:t>
            </w:r>
          </w:p>
        </w:tc>
      </w:tr>
      <w:tr w:rsidR="006E391E" w14:paraId="078028BE" w14:textId="77777777" w:rsidTr="009A39DC">
        <w:trPr>
          <w:jc w:val="center"/>
        </w:trPr>
        <w:tc>
          <w:tcPr>
            <w:tcW w:w="3690" w:type="dxa"/>
            <w:shd w:val="clear" w:color="auto" w:fill="FFFFFF"/>
            <w:tcMar>
              <w:top w:w="100" w:type="dxa"/>
              <w:left w:w="100" w:type="dxa"/>
              <w:bottom w:w="100" w:type="dxa"/>
              <w:right w:w="100" w:type="dxa"/>
            </w:tcMar>
          </w:tcPr>
          <w:p w14:paraId="74BE8F32" w14:textId="77777777" w:rsidR="006E391E" w:rsidRDefault="004D3B81">
            <w:pPr>
              <w:rPr>
                <w:b/>
              </w:rPr>
            </w:pPr>
            <w:r>
              <w:rPr>
                <w:b/>
              </w:rPr>
              <w:t>Upload File</w:t>
            </w:r>
          </w:p>
        </w:tc>
        <w:tc>
          <w:tcPr>
            <w:tcW w:w="5670" w:type="dxa"/>
            <w:shd w:val="clear" w:color="auto" w:fill="FFFFFF"/>
            <w:tcMar>
              <w:top w:w="100" w:type="dxa"/>
              <w:left w:w="100" w:type="dxa"/>
              <w:bottom w:w="100" w:type="dxa"/>
              <w:right w:w="100" w:type="dxa"/>
            </w:tcMar>
          </w:tcPr>
          <w:p w14:paraId="4D887869" w14:textId="77777777" w:rsidR="006E391E" w:rsidRDefault="004D3B81">
            <w:r>
              <w:t>Specifies the defined action of uploading a file.</w:t>
            </w:r>
          </w:p>
        </w:tc>
      </w:tr>
      <w:tr w:rsidR="006E391E" w14:paraId="6F711353" w14:textId="77777777" w:rsidTr="009A39DC">
        <w:trPr>
          <w:jc w:val="center"/>
        </w:trPr>
        <w:tc>
          <w:tcPr>
            <w:tcW w:w="3690" w:type="dxa"/>
            <w:shd w:val="clear" w:color="auto" w:fill="FFFFFF"/>
            <w:tcMar>
              <w:top w:w="100" w:type="dxa"/>
              <w:left w:w="100" w:type="dxa"/>
              <w:bottom w:w="100" w:type="dxa"/>
              <w:right w:w="100" w:type="dxa"/>
            </w:tcMar>
          </w:tcPr>
          <w:p w14:paraId="5AA7B745" w14:textId="77777777" w:rsidR="006E391E" w:rsidRDefault="004D3B81">
            <w:pPr>
              <w:rPr>
                <w:b/>
              </w:rPr>
            </w:pPr>
            <w:r>
              <w:rPr>
                <w:b/>
              </w:rPr>
              <w:t>Write to File</w:t>
            </w:r>
          </w:p>
        </w:tc>
        <w:tc>
          <w:tcPr>
            <w:tcW w:w="5670" w:type="dxa"/>
            <w:shd w:val="clear" w:color="auto" w:fill="FFFFFF"/>
            <w:tcMar>
              <w:top w:w="100" w:type="dxa"/>
              <w:left w:w="100" w:type="dxa"/>
              <w:bottom w:w="100" w:type="dxa"/>
              <w:right w:w="100" w:type="dxa"/>
            </w:tcMar>
          </w:tcPr>
          <w:p w14:paraId="6F2EBF62" w14:textId="77777777" w:rsidR="006E391E" w:rsidRDefault="004D3B81">
            <w:r>
              <w:t>Specifies the defined action of writing to a file.</w:t>
            </w:r>
          </w:p>
        </w:tc>
      </w:tr>
      <w:tr w:rsidR="006E391E" w14:paraId="75836EB1" w14:textId="77777777" w:rsidTr="009A39DC">
        <w:trPr>
          <w:jc w:val="center"/>
        </w:trPr>
        <w:tc>
          <w:tcPr>
            <w:tcW w:w="3690" w:type="dxa"/>
            <w:shd w:val="clear" w:color="auto" w:fill="FFFFFF"/>
            <w:tcMar>
              <w:top w:w="100" w:type="dxa"/>
              <w:left w:w="100" w:type="dxa"/>
              <w:bottom w:w="100" w:type="dxa"/>
              <w:right w:w="100" w:type="dxa"/>
            </w:tcMar>
          </w:tcPr>
          <w:p w14:paraId="5FFF59C0" w14:textId="77777777" w:rsidR="006E391E" w:rsidRDefault="004D3B81">
            <w:pPr>
              <w:rPr>
                <w:b/>
              </w:rPr>
            </w:pPr>
            <w:r>
              <w:rPr>
                <w:b/>
              </w:rPr>
              <w:t>Write to Process Virtual Memory</w:t>
            </w:r>
          </w:p>
        </w:tc>
        <w:tc>
          <w:tcPr>
            <w:tcW w:w="5670" w:type="dxa"/>
            <w:shd w:val="clear" w:color="auto" w:fill="FFFFFF"/>
            <w:tcMar>
              <w:top w:w="100" w:type="dxa"/>
              <w:left w:w="100" w:type="dxa"/>
              <w:bottom w:w="100" w:type="dxa"/>
              <w:right w:w="100" w:type="dxa"/>
            </w:tcMar>
          </w:tcPr>
          <w:p w14:paraId="62230BAA" w14:textId="77777777" w:rsidR="006E391E" w:rsidRDefault="004D3B81">
            <w:r>
              <w:t>Specifies the defined action of writing to process virtual memory.</w:t>
            </w:r>
          </w:p>
        </w:tc>
      </w:tr>
    </w:tbl>
    <w:p w14:paraId="34377914" w14:textId="77777777" w:rsidR="006E391E" w:rsidRDefault="004D3B81" w:rsidP="0036745C">
      <w:pPr>
        <w:pStyle w:val="Heading2"/>
      </w:pPr>
      <w:bookmarkStart w:id="72" w:name="_Toc450222556"/>
      <w:r>
        <w:t>ActionArgumentName</w:t>
      </w:r>
      <w:r w:rsidR="002E5809">
        <w:t>Vocab-1</w:t>
      </w:r>
      <w:r>
        <w:t>.0 Enumeration</w:t>
      </w:r>
      <w:bookmarkEnd w:id="72"/>
    </w:p>
    <w:p w14:paraId="024831E0" w14:textId="4597FEA0" w:rsidR="006E391E" w:rsidRDefault="002E7D23" w:rsidP="0036745C">
      <w:pPr>
        <w:pStyle w:val="basicparagraph"/>
        <w:contextualSpacing w:val="0"/>
      </w:pPr>
      <w:r>
        <w:t xml:space="preserve">The </w:t>
      </w:r>
      <w:r w:rsidRPr="008D24FB">
        <w:rPr>
          <w:rFonts w:ascii="Courier New" w:hAnsi="Courier New" w:cs="Courier New"/>
        </w:rPr>
        <w:t>ActionArgumentNameVocab</w:t>
      </w:r>
      <w:r>
        <w:t xml:space="preserve"> </w:t>
      </w:r>
      <w:r w:rsidR="008D24FB">
        <w:t xml:space="preserve">enumeration </w:t>
      </w:r>
      <w:r>
        <w:t xml:space="preserve">is the default CybOX vocabulary for Action </w:t>
      </w:r>
      <w:r w:rsidR="008D24FB">
        <w:t>a</w:t>
      </w:r>
      <w:r>
        <w:t xml:space="preserve">rgument </w:t>
      </w:r>
      <w:r w:rsidR="008D24FB">
        <w:t>n</w:t>
      </w:r>
      <w:r>
        <w:t xml:space="preserve">ames, captured via the </w:t>
      </w:r>
      <w:r w:rsidRPr="008D24FB">
        <w:rPr>
          <w:rFonts w:ascii="Courier New" w:hAnsi="Courier New" w:cs="Courier New"/>
        </w:rPr>
        <w:t>ActionArgumentType</w:t>
      </w:r>
      <w:r w:rsidR="008D24FB">
        <w:t xml:space="preserve"> class (</w:t>
      </w:r>
      <w:r w:rsidRPr="008D24FB">
        <w:rPr>
          <w:rFonts w:ascii="Courier New" w:hAnsi="Courier New" w:cs="Courier New"/>
        </w:rPr>
        <w:t>Argument_Name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6E391E" w14:paraId="0E0FD308" w14:textId="77777777" w:rsidTr="00BF081D">
        <w:trPr>
          <w:jc w:val="center"/>
        </w:trPr>
        <w:tc>
          <w:tcPr>
            <w:tcW w:w="3060" w:type="dxa"/>
            <w:shd w:val="clear" w:color="auto" w:fill="BFBFBF"/>
            <w:tcMar>
              <w:top w:w="100" w:type="dxa"/>
              <w:left w:w="100" w:type="dxa"/>
              <w:bottom w:w="100" w:type="dxa"/>
              <w:right w:w="100" w:type="dxa"/>
            </w:tcMar>
          </w:tcPr>
          <w:p w14:paraId="26AE1AC5" w14:textId="77777777" w:rsidR="006E391E" w:rsidRDefault="004D3B8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045BA7C" w14:textId="77777777" w:rsidR="006E391E" w:rsidRDefault="004D3B81">
            <w:pPr>
              <w:rPr>
                <w:b/>
                <w:color w:val="000000"/>
              </w:rPr>
            </w:pPr>
            <w:r>
              <w:rPr>
                <w:b/>
                <w:color w:val="000000"/>
              </w:rPr>
              <w:t>Description</w:t>
            </w:r>
          </w:p>
        </w:tc>
      </w:tr>
      <w:tr w:rsidR="001A4216" w14:paraId="4B9CD0F8" w14:textId="77777777" w:rsidTr="00BF081D">
        <w:trPr>
          <w:jc w:val="center"/>
        </w:trPr>
        <w:tc>
          <w:tcPr>
            <w:tcW w:w="3060" w:type="dxa"/>
            <w:shd w:val="clear" w:color="auto" w:fill="FFFFFF"/>
            <w:tcMar>
              <w:top w:w="100" w:type="dxa"/>
              <w:left w:w="100" w:type="dxa"/>
              <w:bottom w:w="100" w:type="dxa"/>
              <w:right w:w="100" w:type="dxa"/>
            </w:tcMar>
          </w:tcPr>
          <w:p w14:paraId="5DB354D6" w14:textId="77777777" w:rsidR="001A4216" w:rsidRDefault="001A4216">
            <w:pPr>
              <w:rPr>
                <w:b/>
              </w:rPr>
            </w:pPr>
            <w:r>
              <w:rPr>
                <w:b/>
              </w:rPr>
              <w:lastRenderedPageBreak/>
              <w:t>Access Mode</w:t>
            </w:r>
          </w:p>
        </w:tc>
        <w:tc>
          <w:tcPr>
            <w:tcW w:w="6300" w:type="dxa"/>
            <w:shd w:val="clear" w:color="auto" w:fill="FFFFFF"/>
            <w:tcMar>
              <w:top w:w="100" w:type="dxa"/>
              <w:left w:w="100" w:type="dxa"/>
              <w:bottom w:w="100" w:type="dxa"/>
              <w:right w:w="100" w:type="dxa"/>
            </w:tcMar>
          </w:tcPr>
          <w:p w14:paraId="43CA86A9" w14:textId="3B9085B8" w:rsidR="001A4216" w:rsidRDefault="008B7207">
            <w:r>
              <w:t>Specifies an argument called access mode.</w:t>
            </w:r>
          </w:p>
        </w:tc>
      </w:tr>
      <w:tr w:rsidR="001A4216" w14:paraId="1A2177FF" w14:textId="77777777" w:rsidTr="00BF081D">
        <w:trPr>
          <w:jc w:val="center"/>
        </w:trPr>
        <w:tc>
          <w:tcPr>
            <w:tcW w:w="3060" w:type="dxa"/>
            <w:shd w:val="clear" w:color="auto" w:fill="FFFFFF"/>
            <w:tcMar>
              <w:top w:w="100" w:type="dxa"/>
              <w:left w:w="100" w:type="dxa"/>
              <w:bottom w:w="100" w:type="dxa"/>
              <w:right w:w="100" w:type="dxa"/>
            </w:tcMar>
          </w:tcPr>
          <w:p w14:paraId="5A09902F" w14:textId="77777777" w:rsidR="001A4216" w:rsidRDefault="001A4216">
            <w:pPr>
              <w:rPr>
                <w:b/>
              </w:rPr>
            </w:pPr>
            <w:r>
              <w:rPr>
                <w:b/>
              </w:rPr>
              <w:t>APC Address</w:t>
            </w:r>
          </w:p>
        </w:tc>
        <w:tc>
          <w:tcPr>
            <w:tcW w:w="6300" w:type="dxa"/>
            <w:shd w:val="clear" w:color="auto" w:fill="FFFFFF"/>
            <w:tcMar>
              <w:top w:w="100" w:type="dxa"/>
              <w:left w:w="100" w:type="dxa"/>
              <w:bottom w:w="100" w:type="dxa"/>
              <w:right w:w="100" w:type="dxa"/>
            </w:tcMar>
          </w:tcPr>
          <w:p w14:paraId="3BED4FF7" w14:textId="323DB470" w:rsidR="001A4216" w:rsidRDefault="008B7207" w:rsidP="0036745C">
            <w:r>
              <w:t xml:space="preserve">Specifies an argument called </w:t>
            </w:r>
            <w:r w:rsidR="0036745C">
              <w:t>APC</w:t>
            </w:r>
            <w:r>
              <w:t xml:space="preserve"> address.</w:t>
            </w:r>
          </w:p>
        </w:tc>
      </w:tr>
      <w:tr w:rsidR="001A4216" w14:paraId="58565BF1" w14:textId="77777777" w:rsidTr="00BF081D">
        <w:trPr>
          <w:jc w:val="center"/>
        </w:trPr>
        <w:tc>
          <w:tcPr>
            <w:tcW w:w="3060" w:type="dxa"/>
            <w:shd w:val="clear" w:color="auto" w:fill="FFFFFF"/>
            <w:tcMar>
              <w:top w:w="100" w:type="dxa"/>
              <w:left w:w="100" w:type="dxa"/>
              <w:bottom w:w="100" w:type="dxa"/>
              <w:right w:w="100" w:type="dxa"/>
            </w:tcMar>
          </w:tcPr>
          <w:p w14:paraId="11052D22" w14:textId="77777777" w:rsidR="001A4216" w:rsidRDefault="001A4216">
            <w:pPr>
              <w:rPr>
                <w:b/>
              </w:rPr>
            </w:pPr>
            <w:r>
              <w:rPr>
                <w:b/>
              </w:rPr>
              <w:t>APC Mode</w:t>
            </w:r>
          </w:p>
        </w:tc>
        <w:tc>
          <w:tcPr>
            <w:tcW w:w="6300" w:type="dxa"/>
            <w:shd w:val="clear" w:color="auto" w:fill="FFFFFF"/>
            <w:tcMar>
              <w:top w:w="100" w:type="dxa"/>
              <w:left w:w="100" w:type="dxa"/>
              <w:bottom w:w="100" w:type="dxa"/>
              <w:right w:w="100" w:type="dxa"/>
            </w:tcMar>
          </w:tcPr>
          <w:p w14:paraId="0EA12D5F" w14:textId="1A0F3CE5" w:rsidR="001A4216" w:rsidRDefault="008B7207" w:rsidP="0036745C">
            <w:r>
              <w:t xml:space="preserve">Specifies an argument called </w:t>
            </w:r>
            <w:r w:rsidR="0036745C">
              <w:t>APC</w:t>
            </w:r>
            <w:r>
              <w:t xml:space="preserve"> mode.</w:t>
            </w:r>
          </w:p>
        </w:tc>
      </w:tr>
      <w:tr w:rsidR="001A4216" w14:paraId="3FD493D7" w14:textId="77777777" w:rsidTr="00BF081D">
        <w:trPr>
          <w:jc w:val="center"/>
        </w:trPr>
        <w:tc>
          <w:tcPr>
            <w:tcW w:w="3060" w:type="dxa"/>
            <w:shd w:val="clear" w:color="auto" w:fill="FFFFFF"/>
            <w:tcMar>
              <w:top w:w="100" w:type="dxa"/>
              <w:left w:w="100" w:type="dxa"/>
              <w:bottom w:w="100" w:type="dxa"/>
              <w:right w:w="100" w:type="dxa"/>
            </w:tcMar>
          </w:tcPr>
          <w:p w14:paraId="041222DE" w14:textId="77777777" w:rsidR="001A4216" w:rsidRDefault="001A4216">
            <w:pPr>
              <w:rPr>
                <w:b/>
              </w:rPr>
            </w:pPr>
            <w:r>
              <w:rPr>
                <w:b/>
              </w:rPr>
              <w:t>API</w:t>
            </w:r>
          </w:p>
        </w:tc>
        <w:tc>
          <w:tcPr>
            <w:tcW w:w="6300" w:type="dxa"/>
            <w:shd w:val="clear" w:color="auto" w:fill="FFFFFF"/>
            <w:tcMar>
              <w:top w:w="100" w:type="dxa"/>
              <w:left w:w="100" w:type="dxa"/>
              <w:bottom w:w="100" w:type="dxa"/>
              <w:right w:w="100" w:type="dxa"/>
            </w:tcMar>
          </w:tcPr>
          <w:p w14:paraId="46D04ADB" w14:textId="471662BF" w:rsidR="001A4216" w:rsidRDefault="008B7207" w:rsidP="0036745C">
            <w:r>
              <w:t xml:space="preserve">Specifies an argument called </w:t>
            </w:r>
            <w:r w:rsidR="0036745C">
              <w:t>API</w:t>
            </w:r>
            <w:r>
              <w:t>.</w:t>
            </w:r>
          </w:p>
        </w:tc>
      </w:tr>
      <w:tr w:rsidR="001A4216" w14:paraId="1280A009" w14:textId="77777777" w:rsidTr="00BF081D">
        <w:trPr>
          <w:jc w:val="center"/>
        </w:trPr>
        <w:tc>
          <w:tcPr>
            <w:tcW w:w="3060" w:type="dxa"/>
            <w:shd w:val="clear" w:color="auto" w:fill="FFFFFF"/>
            <w:tcMar>
              <w:top w:w="100" w:type="dxa"/>
              <w:left w:w="100" w:type="dxa"/>
              <w:bottom w:w="100" w:type="dxa"/>
              <w:right w:w="100" w:type="dxa"/>
            </w:tcMar>
          </w:tcPr>
          <w:p w14:paraId="5938889A" w14:textId="77777777" w:rsidR="001A4216" w:rsidRDefault="001A4216">
            <w:pPr>
              <w:rPr>
                <w:b/>
              </w:rPr>
            </w:pPr>
            <w:r>
              <w:rPr>
                <w:b/>
              </w:rPr>
              <w:t>Application Name</w:t>
            </w:r>
          </w:p>
        </w:tc>
        <w:tc>
          <w:tcPr>
            <w:tcW w:w="6300" w:type="dxa"/>
            <w:shd w:val="clear" w:color="auto" w:fill="FFFFFF"/>
            <w:tcMar>
              <w:top w:w="100" w:type="dxa"/>
              <w:left w:w="100" w:type="dxa"/>
              <w:bottom w:w="100" w:type="dxa"/>
              <w:right w:w="100" w:type="dxa"/>
            </w:tcMar>
          </w:tcPr>
          <w:p w14:paraId="68DD728E" w14:textId="1803CAB1" w:rsidR="001A4216" w:rsidRDefault="008B7207">
            <w:r>
              <w:t>Specifies an argument called application name.</w:t>
            </w:r>
          </w:p>
        </w:tc>
      </w:tr>
      <w:tr w:rsidR="001A4216" w14:paraId="316E447E" w14:textId="77777777" w:rsidTr="00BF081D">
        <w:trPr>
          <w:jc w:val="center"/>
        </w:trPr>
        <w:tc>
          <w:tcPr>
            <w:tcW w:w="3060" w:type="dxa"/>
            <w:shd w:val="clear" w:color="auto" w:fill="FFFFFF"/>
            <w:tcMar>
              <w:top w:w="100" w:type="dxa"/>
              <w:left w:w="100" w:type="dxa"/>
              <w:bottom w:w="100" w:type="dxa"/>
              <w:right w:w="100" w:type="dxa"/>
            </w:tcMar>
          </w:tcPr>
          <w:p w14:paraId="6B8822B4"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60A83E63" w14:textId="297A41C4" w:rsidR="001A4216" w:rsidRDefault="008B7207">
            <w:r>
              <w:t>Specifies an argument called base address.</w:t>
            </w:r>
          </w:p>
        </w:tc>
      </w:tr>
      <w:tr w:rsidR="001A4216" w14:paraId="6E94A070" w14:textId="77777777" w:rsidTr="00BF081D">
        <w:trPr>
          <w:jc w:val="center"/>
        </w:trPr>
        <w:tc>
          <w:tcPr>
            <w:tcW w:w="3060" w:type="dxa"/>
            <w:shd w:val="clear" w:color="auto" w:fill="FFFFFF"/>
            <w:tcMar>
              <w:top w:w="100" w:type="dxa"/>
              <w:left w:w="100" w:type="dxa"/>
              <w:bottom w:w="100" w:type="dxa"/>
              <w:right w:w="100" w:type="dxa"/>
            </w:tcMar>
          </w:tcPr>
          <w:p w14:paraId="6E465828" w14:textId="77777777" w:rsidR="001A4216" w:rsidRDefault="001A4216">
            <w:pPr>
              <w:rPr>
                <w:b/>
              </w:rPr>
            </w:pPr>
            <w:r>
              <w:rPr>
                <w:b/>
              </w:rPr>
              <w:t>Base Address</w:t>
            </w:r>
          </w:p>
        </w:tc>
        <w:tc>
          <w:tcPr>
            <w:tcW w:w="6300" w:type="dxa"/>
            <w:shd w:val="clear" w:color="auto" w:fill="FFFFFF"/>
            <w:tcMar>
              <w:top w:w="100" w:type="dxa"/>
              <w:left w:w="100" w:type="dxa"/>
              <w:bottom w:w="100" w:type="dxa"/>
              <w:right w:w="100" w:type="dxa"/>
            </w:tcMar>
          </w:tcPr>
          <w:p w14:paraId="1BB0F430" w14:textId="0E1D6975" w:rsidR="001A4216" w:rsidRDefault="008B7207">
            <w:r>
              <w:t>Specifies an argument called base address.</w:t>
            </w:r>
          </w:p>
        </w:tc>
      </w:tr>
      <w:tr w:rsidR="001A4216" w14:paraId="668317D6" w14:textId="77777777" w:rsidTr="00BF081D">
        <w:trPr>
          <w:jc w:val="center"/>
        </w:trPr>
        <w:tc>
          <w:tcPr>
            <w:tcW w:w="3060" w:type="dxa"/>
            <w:shd w:val="clear" w:color="auto" w:fill="FFFFFF"/>
            <w:tcMar>
              <w:top w:w="100" w:type="dxa"/>
              <w:left w:w="100" w:type="dxa"/>
              <w:bottom w:w="100" w:type="dxa"/>
              <w:right w:w="100" w:type="dxa"/>
            </w:tcMar>
          </w:tcPr>
          <w:p w14:paraId="56DBE212" w14:textId="77777777" w:rsidR="001A4216" w:rsidRDefault="001A4216">
            <w:pPr>
              <w:rPr>
                <w:b/>
              </w:rPr>
            </w:pPr>
            <w:r>
              <w:rPr>
                <w:b/>
              </w:rPr>
              <w:t>Callback Address</w:t>
            </w:r>
          </w:p>
        </w:tc>
        <w:tc>
          <w:tcPr>
            <w:tcW w:w="6300" w:type="dxa"/>
            <w:shd w:val="clear" w:color="auto" w:fill="FFFFFF"/>
            <w:tcMar>
              <w:top w:w="100" w:type="dxa"/>
              <w:left w:w="100" w:type="dxa"/>
              <w:bottom w:w="100" w:type="dxa"/>
              <w:right w:w="100" w:type="dxa"/>
            </w:tcMar>
          </w:tcPr>
          <w:p w14:paraId="4C7CB045" w14:textId="16FC12CB" w:rsidR="001A4216" w:rsidRDefault="008B7207">
            <w:r>
              <w:t>Specifies an argument called callback address.</w:t>
            </w:r>
          </w:p>
        </w:tc>
      </w:tr>
      <w:tr w:rsidR="001A4216" w14:paraId="38983799" w14:textId="77777777" w:rsidTr="00BF081D">
        <w:trPr>
          <w:jc w:val="center"/>
        </w:trPr>
        <w:tc>
          <w:tcPr>
            <w:tcW w:w="3060" w:type="dxa"/>
            <w:shd w:val="clear" w:color="auto" w:fill="FFFFFF"/>
            <w:tcMar>
              <w:top w:w="100" w:type="dxa"/>
              <w:left w:w="100" w:type="dxa"/>
              <w:bottom w:w="100" w:type="dxa"/>
              <w:right w:w="100" w:type="dxa"/>
            </w:tcMar>
          </w:tcPr>
          <w:p w14:paraId="4E36659A" w14:textId="77777777" w:rsidR="001A4216" w:rsidRDefault="001A4216">
            <w:pPr>
              <w:rPr>
                <w:b/>
              </w:rPr>
            </w:pPr>
            <w:r>
              <w:rPr>
                <w:b/>
              </w:rPr>
              <w:t>Code Address</w:t>
            </w:r>
          </w:p>
        </w:tc>
        <w:tc>
          <w:tcPr>
            <w:tcW w:w="6300" w:type="dxa"/>
            <w:shd w:val="clear" w:color="auto" w:fill="FFFFFF"/>
            <w:tcMar>
              <w:top w:w="100" w:type="dxa"/>
              <w:left w:w="100" w:type="dxa"/>
              <w:bottom w:w="100" w:type="dxa"/>
              <w:right w:w="100" w:type="dxa"/>
            </w:tcMar>
          </w:tcPr>
          <w:p w14:paraId="17E49E43" w14:textId="77733480" w:rsidR="001A4216" w:rsidRDefault="008B7207">
            <w:r>
              <w:t>Specifies an argument called code address.</w:t>
            </w:r>
          </w:p>
        </w:tc>
      </w:tr>
      <w:tr w:rsidR="001A4216" w14:paraId="0516EC37" w14:textId="77777777" w:rsidTr="00BF081D">
        <w:trPr>
          <w:jc w:val="center"/>
        </w:trPr>
        <w:tc>
          <w:tcPr>
            <w:tcW w:w="3060" w:type="dxa"/>
            <w:shd w:val="clear" w:color="auto" w:fill="FFFFFF"/>
            <w:tcMar>
              <w:top w:w="100" w:type="dxa"/>
              <w:left w:w="100" w:type="dxa"/>
              <w:bottom w:w="100" w:type="dxa"/>
              <w:right w:w="100" w:type="dxa"/>
            </w:tcMar>
          </w:tcPr>
          <w:p w14:paraId="4299B875" w14:textId="77777777" w:rsidR="001A4216" w:rsidRDefault="001A4216">
            <w:pPr>
              <w:rPr>
                <w:b/>
              </w:rPr>
            </w:pPr>
            <w:r>
              <w:rPr>
                <w:b/>
              </w:rPr>
              <w:t>Command</w:t>
            </w:r>
          </w:p>
        </w:tc>
        <w:tc>
          <w:tcPr>
            <w:tcW w:w="6300" w:type="dxa"/>
            <w:shd w:val="clear" w:color="auto" w:fill="FFFFFF"/>
            <w:tcMar>
              <w:top w:w="100" w:type="dxa"/>
              <w:left w:w="100" w:type="dxa"/>
              <w:bottom w:w="100" w:type="dxa"/>
              <w:right w:w="100" w:type="dxa"/>
            </w:tcMar>
          </w:tcPr>
          <w:p w14:paraId="1E462C1C" w14:textId="5DDDC812" w:rsidR="001A4216" w:rsidRDefault="008B7207">
            <w:r>
              <w:t>Specifies an argument called command.</w:t>
            </w:r>
          </w:p>
        </w:tc>
      </w:tr>
      <w:tr w:rsidR="001A4216" w14:paraId="64C3806E" w14:textId="77777777" w:rsidTr="00BF081D">
        <w:trPr>
          <w:jc w:val="center"/>
        </w:trPr>
        <w:tc>
          <w:tcPr>
            <w:tcW w:w="3060" w:type="dxa"/>
            <w:shd w:val="clear" w:color="auto" w:fill="FFFFFF"/>
            <w:tcMar>
              <w:top w:w="100" w:type="dxa"/>
              <w:left w:w="100" w:type="dxa"/>
              <w:bottom w:w="100" w:type="dxa"/>
              <w:right w:w="100" w:type="dxa"/>
            </w:tcMar>
          </w:tcPr>
          <w:p w14:paraId="5B70BCBD" w14:textId="77777777" w:rsidR="001A4216" w:rsidRDefault="001A4216">
            <w:pPr>
              <w:rPr>
                <w:b/>
              </w:rPr>
            </w:pPr>
            <w:r>
              <w:rPr>
                <w:b/>
              </w:rPr>
              <w:t>Control Code</w:t>
            </w:r>
          </w:p>
        </w:tc>
        <w:tc>
          <w:tcPr>
            <w:tcW w:w="6300" w:type="dxa"/>
            <w:shd w:val="clear" w:color="auto" w:fill="FFFFFF"/>
            <w:tcMar>
              <w:top w:w="100" w:type="dxa"/>
              <w:left w:w="100" w:type="dxa"/>
              <w:bottom w:w="100" w:type="dxa"/>
              <w:right w:w="100" w:type="dxa"/>
            </w:tcMar>
          </w:tcPr>
          <w:p w14:paraId="0F0598CC" w14:textId="6ACE2B4F" w:rsidR="001A4216" w:rsidRDefault="008B7207">
            <w:r>
              <w:t>Specifies an argument called control code.</w:t>
            </w:r>
          </w:p>
        </w:tc>
      </w:tr>
      <w:tr w:rsidR="001A4216" w14:paraId="1011C73D" w14:textId="77777777" w:rsidTr="00BF081D">
        <w:trPr>
          <w:jc w:val="center"/>
        </w:trPr>
        <w:tc>
          <w:tcPr>
            <w:tcW w:w="3060" w:type="dxa"/>
            <w:shd w:val="clear" w:color="auto" w:fill="FFFFFF"/>
            <w:tcMar>
              <w:top w:w="100" w:type="dxa"/>
              <w:left w:w="100" w:type="dxa"/>
              <w:bottom w:w="100" w:type="dxa"/>
              <w:right w:w="100" w:type="dxa"/>
            </w:tcMar>
          </w:tcPr>
          <w:p w14:paraId="3B22F040" w14:textId="77777777" w:rsidR="001A4216" w:rsidRDefault="001A4216">
            <w:pPr>
              <w:rPr>
                <w:b/>
              </w:rPr>
            </w:pPr>
            <w:r>
              <w:rPr>
                <w:b/>
              </w:rPr>
              <w:t>Control Parameter</w:t>
            </w:r>
          </w:p>
        </w:tc>
        <w:tc>
          <w:tcPr>
            <w:tcW w:w="6300" w:type="dxa"/>
            <w:shd w:val="clear" w:color="auto" w:fill="FFFFFF"/>
            <w:tcMar>
              <w:top w:w="100" w:type="dxa"/>
              <w:left w:w="100" w:type="dxa"/>
              <w:bottom w:w="100" w:type="dxa"/>
              <w:right w:w="100" w:type="dxa"/>
            </w:tcMar>
          </w:tcPr>
          <w:p w14:paraId="46679D7E" w14:textId="44930A66" w:rsidR="001A4216" w:rsidRDefault="008B7207">
            <w:r>
              <w:t>Specifies an argument called control parameter.</w:t>
            </w:r>
          </w:p>
        </w:tc>
      </w:tr>
      <w:tr w:rsidR="001A4216" w14:paraId="64F6B1C3" w14:textId="77777777" w:rsidTr="00BF081D">
        <w:trPr>
          <w:jc w:val="center"/>
        </w:trPr>
        <w:tc>
          <w:tcPr>
            <w:tcW w:w="3060" w:type="dxa"/>
            <w:shd w:val="clear" w:color="auto" w:fill="FFFFFF"/>
            <w:tcMar>
              <w:top w:w="100" w:type="dxa"/>
              <w:left w:w="100" w:type="dxa"/>
              <w:bottom w:w="100" w:type="dxa"/>
              <w:right w:w="100" w:type="dxa"/>
            </w:tcMar>
          </w:tcPr>
          <w:p w14:paraId="1515282F" w14:textId="77777777" w:rsidR="001A4216" w:rsidRDefault="001A4216">
            <w:pPr>
              <w:rPr>
                <w:b/>
              </w:rPr>
            </w:pPr>
            <w:r>
              <w:rPr>
                <w:b/>
              </w:rPr>
              <w:t>Creation Flags</w:t>
            </w:r>
          </w:p>
        </w:tc>
        <w:tc>
          <w:tcPr>
            <w:tcW w:w="6300" w:type="dxa"/>
            <w:shd w:val="clear" w:color="auto" w:fill="FFFFFF"/>
            <w:tcMar>
              <w:top w:w="100" w:type="dxa"/>
              <w:left w:w="100" w:type="dxa"/>
              <w:bottom w:w="100" w:type="dxa"/>
              <w:right w:w="100" w:type="dxa"/>
            </w:tcMar>
          </w:tcPr>
          <w:p w14:paraId="67B34F51" w14:textId="7D510D7A" w:rsidR="001A4216" w:rsidRDefault="008B7207">
            <w:r>
              <w:t>Specifies an argument called creation flags.</w:t>
            </w:r>
          </w:p>
        </w:tc>
      </w:tr>
      <w:tr w:rsidR="001A4216" w14:paraId="42B610FC" w14:textId="77777777" w:rsidTr="00BF081D">
        <w:trPr>
          <w:jc w:val="center"/>
        </w:trPr>
        <w:tc>
          <w:tcPr>
            <w:tcW w:w="3060" w:type="dxa"/>
            <w:shd w:val="clear" w:color="auto" w:fill="FFFFFF"/>
            <w:tcMar>
              <w:top w:w="100" w:type="dxa"/>
              <w:left w:w="100" w:type="dxa"/>
              <w:bottom w:w="100" w:type="dxa"/>
              <w:right w:w="100" w:type="dxa"/>
            </w:tcMar>
          </w:tcPr>
          <w:p w14:paraId="670E6FC9" w14:textId="77777777" w:rsidR="001A4216" w:rsidRDefault="001A4216">
            <w:pPr>
              <w:rPr>
                <w:b/>
              </w:rPr>
            </w:pPr>
            <w:r>
              <w:rPr>
                <w:b/>
              </w:rPr>
              <w:t>Database Name</w:t>
            </w:r>
          </w:p>
        </w:tc>
        <w:tc>
          <w:tcPr>
            <w:tcW w:w="6300" w:type="dxa"/>
            <w:shd w:val="clear" w:color="auto" w:fill="FFFFFF"/>
            <w:tcMar>
              <w:top w:w="100" w:type="dxa"/>
              <w:left w:w="100" w:type="dxa"/>
              <w:bottom w:w="100" w:type="dxa"/>
              <w:right w:w="100" w:type="dxa"/>
            </w:tcMar>
          </w:tcPr>
          <w:p w14:paraId="2FE36C14" w14:textId="0522E932" w:rsidR="001A4216" w:rsidRDefault="008B7207">
            <w:r>
              <w:t>Specifies an argument called database name.</w:t>
            </w:r>
          </w:p>
        </w:tc>
      </w:tr>
      <w:tr w:rsidR="001A4216" w14:paraId="581481F9" w14:textId="77777777" w:rsidTr="00BF081D">
        <w:trPr>
          <w:jc w:val="center"/>
        </w:trPr>
        <w:tc>
          <w:tcPr>
            <w:tcW w:w="3060" w:type="dxa"/>
            <w:shd w:val="clear" w:color="auto" w:fill="FFFFFF"/>
            <w:tcMar>
              <w:top w:w="100" w:type="dxa"/>
              <w:left w:w="100" w:type="dxa"/>
              <w:bottom w:w="100" w:type="dxa"/>
              <w:right w:w="100" w:type="dxa"/>
            </w:tcMar>
          </w:tcPr>
          <w:p w14:paraId="5DB66598" w14:textId="77777777" w:rsidR="001A4216" w:rsidRDefault="001A4216">
            <w:pPr>
              <w:rPr>
                <w:b/>
              </w:rPr>
            </w:pPr>
            <w:r>
              <w:rPr>
                <w:b/>
              </w:rPr>
              <w:t>Delay Time (ms)</w:t>
            </w:r>
          </w:p>
        </w:tc>
        <w:tc>
          <w:tcPr>
            <w:tcW w:w="6300" w:type="dxa"/>
            <w:shd w:val="clear" w:color="auto" w:fill="FFFFFF"/>
            <w:tcMar>
              <w:top w:w="100" w:type="dxa"/>
              <w:left w:w="100" w:type="dxa"/>
              <w:bottom w:w="100" w:type="dxa"/>
              <w:right w:w="100" w:type="dxa"/>
            </w:tcMar>
          </w:tcPr>
          <w:p w14:paraId="39644E16" w14:textId="1385E1E7" w:rsidR="001A4216" w:rsidRDefault="008B7207">
            <w:r>
              <w:t>Specifies an argument called delay time (ms).</w:t>
            </w:r>
          </w:p>
        </w:tc>
      </w:tr>
      <w:tr w:rsidR="001A4216" w14:paraId="2A52BF64" w14:textId="77777777" w:rsidTr="00BF081D">
        <w:trPr>
          <w:jc w:val="center"/>
        </w:trPr>
        <w:tc>
          <w:tcPr>
            <w:tcW w:w="3060" w:type="dxa"/>
            <w:shd w:val="clear" w:color="auto" w:fill="FFFFFF"/>
            <w:tcMar>
              <w:top w:w="100" w:type="dxa"/>
              <w:left w:w="100" w:type="dxa"/>
              <w:bottom w:w="100" w:type="dxa"/>
              <w:right w:w="100" w:type="dxa"/>
            </w:tcMar>
          </w:tcPr>
          <w:p w14:paraId="25CB2173" w14:textId="77777777" w:rsidR="001A4216" w:rsidRDefault="001A4216">
            <w:pPr>
              <w:rPr>
                <w:b/>
              </w:rPr>
            </w:pPr>
            <w:r>
              <w:rPr>
                <w:b/>
              </w:rPr>
              <w:t>Destination Address</w:t>
            </w:r>
          </w:p>
        </w:tc>
        <w:tc>
          <w:tcPr>
            <w:tcW w:w="6300" w:type="dxa"/>
            <w:shd w:val="clear" w:color="auto" w:fill="FFFFFF"/>
            <w:tcMar>
              <w:top w:w="100" w:type="dxa"/>
              <w:left w:w="100" w:type="dxa"/>
              <w:bottom w:w="100" w:type="dxa"/>
              <w:right w:w="100" w:type="dxa"/>
            </w:tcMar>
          </w:tcPr>
          <w:p w14:paraId="7CCEF325" w14:textId="0E1F4CC0" w:rsidR="001A4216" w:rsidRDefault="008B7207">
            <w:r>
              <w:t>Specifies an argument called destination address.</w:t>
            </w:r>
          </w:p>
        </w:tc>
      </w:tr>
      <w:tr w:rsidR="001A4216" w14:paraId="454B907E" w14:textId="77777777" w:rsidTr="00BF081D">
        <w:trPr>
          <w:jc w:val="center"/>
        </w:trPr>
        <w:tc>
          <w:tcPr>
            <w:tcW w:w="3060" w:type="dxa"/>
            <w:shd w:val="clear" w:color="auto" w:fill="FFFFFF"/>
            <w:tcMar>
              <w:top w:w="100" w:type="dxa"/>
              <w:left w:w="100" w:type="dxa"/>
              <w:bottom w:w="100" w:type="dxa"/>
              <w:right w:w="100" w:type="dxa"/>
            </w:tcMar>
          </w:tcPr>
          <w:p w14:paraId="43851700" w14:textId="77777777" w:rsidR="001A4216" w:rsidRDefault="001A4216">
            <w:pPr>
              <w:rPr>
                <w:b/>
              </w:rPr>
            </w:pPr>
            <w:r>
              <w:rPr>
                <w:b/>
              </w:rPr>
              <w:t>Error Control</w:t>
            </w:r>
          </w:p>
        </w:tc>
        <w:tc>
          <w:tcPr>
            <w:tcW w:w="6300" w:type="dxa"/>
            <w:shd w:val="clear" w:color="auto" w:fill="FFFFFF"/>
            <w:tcMar>
              <w:top w:w="100" w:type="dxa"/>
              <w:left w:w="100" w:type="dxa"/>
              <w:bottom w:w="100" w:type="dxa"/>
              <w:right w:w="100" w:type="dxa"/>
            </w:tcMar>
          </w:tcPr>
          <w:p w14:paraId="63D03343" w14:textId="09072A03" w:rsidR="001A4216" w:rsidRDefault="008B7207">
            <w:r>
              <w:t>Specifies an argument called initial owner.</w:t>
            </w:r>
          </w:p>
        </w:tc>
      </w:tr>
      <w:tr w:rsidR="001A4216" w14:paraId="05C0488E" w14:textId="77777777" w:rsidTr="00BF081D">
        <w:trPr>
          <w:jc w:val="center"/>
        </w:trPr>
        <w:tc>
          <w:tcPr>
            <w:tcW w:w="3060" w:type="dxa"/>
            <w:shd w:val="clear" w:color="auto" w:fill="FFFFFF"/>
            <w:tcMar>
              <w:top w:w="100" w:type="dxa"/>
              <w:left w:w="100" w:type="dxa"/>
              <w:bottom w:w="100" w:type="dxa"/>
              <w:right w:w="100" w:type="dxa"/>
            </w:tcMar>
          </w:tcPr>
          <w:p w14:paraId="7EF314FA" w14:textId="77777777" w:rsidR="001A4216" w:rsidRDefault="001A4216">
            <w:pPr>
              <w:rPr>
                <w:b/>
              </w:rPr>
            </w:pPr>
            <w:r>
              <w:rPr>
                <w:b/>
              </w:rPr>
              <w:t>File Information Class</w:t>
            </w:r>
          </w:p>
        </w:tc>
        <w:tc>
          <w:tcPr>
            <w:tcW w:w="6300" w:type="dxa"/>
            <w:shd w:val="clear" w:color="auto" w:fill="FFFFFF"/>
            <w:tcMar>
              <w:top w:w="100" w:type="dxa"/>
              <w:left w:w="100" w:type="dxa"/>
              <w:bottom w:w="100" w:type="dxa"/>
              <w:right w:w="100" w:type="dxa"/>
            </w:tcMar>
          </w:tcPr>
          <w:p w14:paraId="4E78A78A" w14:textId="16F34E16" w:rsidR="001A4216" w:rsidRDefault="008B7207">
            <w:r>
              <w:t>Specifies an argument called file information class.</w:t>
            </w:r>
          </w:p>
        </w:tc>
      </w:tr>
      <w:tr w:rsidR="001A4216" w14:paraId="7FD5FCDB" w14:textId="77777777" w:rsidTr="00BF081D">
        <w:trPr>
          <w:jc w:val="center"/>
        </w:trPr>
        <w:tc>
          <w:tcPr>
            <w:tcW w:w="3060" w:type="dxa"/>
            <w:shd w:val="clear" w:color="auto" w:fill="FFFFFF"/>
            <w:tcMar>
              <w:top w:w="100" w:type="dxa"/>
              <w:left w:w="100" w:type="dxa"/>
              <w:bottom w:w="100" w:type="dxa"/>
              <w:right w:w="100" w:type="dxa"/>
            </w:tcMar>
          </w:tcPr>
          <w:p w14:paraId="3CAC26E2" w14:textId="77777777" w:rsidR="001A4216" w:rsidRDefault="001A4216">
            <w:pPr>
              <w:rPr>
                <w:b/>
              </w:rPr>
            </w:pPr>
            <w:r>
              <w:rPr>
                <w:b/>
              </w:rPr>
              <w:t>Flags</w:t>
            </w:r>
          </w:p>
        </w:tc>
        <w:tc>
          <w:tcPr>
            <w:tcW w:w="6300" w:type="dxa"/>
            <w:shd w:val="clear" w:color="auto" w:fill="FFFFFF"/>
            <w:tcMar>
              <w:top w:w="100" w:type="dxa"/>
              <w:left w:w="100" w:type="dxa"/>
              <w:bottom w:w="100" w:type="dxa"/>
              <w:right w:w="100" w:type="dxa"/>
            </w:tcMar>
          </w:tcPr>
          <w:p w14:paraId="335C87E4" w14:textId="298315F4" w:rsidR="001A4216" w:rsidRDefault="008B7207">
            <w:r>
              <w:t>Specifies an argument called flags.</w:t>
            </w:r>
          </w:p>
        </w:tc>
      </w:tr>
      <w:tr w:rsidR="001A4216" w14:paraId="43BA5EEB" w14:textId="77777777" w:rsidTr="00BF081D">
        <w:trPr>
          <w:jc w:val="center"/>
        </w:trPr>
        <w:tc>
          <w:tcPr>
            <w:tcW w:w="3060" w:type="dxa"/>
            <w:shd w:val="clear" w:color="auto" w:fill="FFFFFF"/>
            <w:tcMar>
              <w:top w:w="100" w:type="dxa"/>
              <w:left w:w="100" w:type="dxa"/>
              <w:bottom w:w="100" w:type="dxa"/>
              <w:right w:w="100" w:type="dxa"/>
            </w:tcMar>
          </w:tcPr>
          <w:p w14:paraId="4F526541" w14:textId="77777777" w:rsidR="001A4216" w:rsidRDefault="001A4216">
            <w:pPr>
              <w:rPr>
                <w:b/>
              </w:rPr>
            </w:pPr>
            <w:r>
              <w:rPr>
                <w:b/>
              </w:rPr>
              <w:t>Function Address</w:t>
            </w:r>
          </w:p>
        </w:tc>
        <w:tc>
          <w:tcPr>
            <w:tcW w:w="6300" w:type="dxa"/>
            <w:shd w:val="clear" w:color="auto" w:fill="FFFFFF"/>
            <w:tcMar>
              <w:top w:w="100" w:type="dxa"/>
              <w:left w:w="100" w:type="dxa"/>
              <w:bottom w:w="100" w:type="dxa"/>
              <w:right w:w="100" w:type="dxa"/>
            </w:tcMar>
          </w:tcPr>
          <w:p w14:paraId="270346A8" w14:textId="5A0A8D10" w:rsidR="001A4216" w:rsidRDefault="008B7207">
            <w:r>
              <w:t>Specifies an argument called function address.</w:t>
            </w:r>
          </w:p>
        </w:tc>
      </w:tr>
      <w:tr w:rsidR="001A4216" w14:paraId="5594F08B" w14:textId="77777777" w:rsidTr="00BF081D">
        <w:trPr>
          <w:jc w:val="center"/>
        </w:trPr>
        <w:tc>
          <w:tcPr>
            <w:tcW w:w="3060" w:type="dxa"/>
            <w:shd w:val="clear" w:color="auto" w:fill="FFFFFF"/>
            <w:tcMar>
              <w:top w:w="100" w:type="dxa"/>
              <w:left w:w="100" w:type="dxa"/>
              <w:bottom w:w="100" w:type="dxa"/>
              <w:right w:w="100" w:type="dxa"/>
            </w:tcMar>
          </w:tcPr>
          <w:p w14:paraId="5FD82693"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024CC101" w14:textId="64935782" w:rsidR="001A4216" w:rsidRDefault="008B7207">
            <w:r>
              <w:t>Specifies an argument called function name.</w:t>
            </w:r>
          </w:p>
        </w:tc>
      </w:tr>
      <w:tr w:rsidR="001A4216" w14:paraId="588B2D10" w14:textId="77777777" w:rsidTr="00BF081D">
        <w:trPr>
          <w:jc w:val="center"/>
        </w:trPr>
        <w:tc>
          <w:tcPr>
            <w:tcW w:w="3060" w:type="dxa"/>
            <w:shd w:val="clear" w:color="auto" w:fill="FFFFFF"/>
            <w:tcMar>
              <w:top w:w="100" w:type="dxa"/>
              <w:left w:w="100" w:type="dxa"/>
              <w:bottom w:w="100" w:type="dxa"/>
              <w:right w:w="100" w:type="dxa"/>
            </w:tcMar>
          </w:tcPr>
          <w:p w14:paraId="4DDCF2A4" w14:textId="77777777" w:rsidR="001A4216" w:rsidRDefault="001A4216">
            <w:pPr>
              <w:rPr>
                <w:b/>
              </w:rPr>
            </w:pPr>
            <w:r>
              <w:rPr>
                <w:b/>
              </w:rPr>
              <w:t>Function Name</w:t>
            </w:r>
          </w:p>
        </w:tc>
        <w:tc>
          <w:tcPr>
            <w:tcW w:w="6300" w:type="dxa"/>
            <w:shd w:val="clear" w:color="auto" w:fill="FFFFFF"/>
            <w:tcMar>
              <w:top w:w="100" w:type="dxa"/>
              <w:left w:w="100" w:type="dxa"/>
              <w:bottom w:w="100" w:type="dxa"/>
              <w:right w:w="100" w:type="dxa"/>
            </w:tcMar>
          </w:tcPr>
          <w:p w14:paraId="30556EDF" w14:textId="6C6D35CA" w:rsidR="001A4216" w:rsidRDefault="008B7207">
            <w:r>
              <w:t>Specifies an argument called function name.</w:t>
            </w:r>
          </w:p>
        </w:tc>
      </w:tr>
      <w:tr w:rsidR="001A4216" w14:paraId="31B40CA0" w14:textId="77777777" w:rsidTr="00BF081D">
        <w:trPr>
          <w:jc w:val="center"/>
        </w:trPr>
        <w:tc>
          <w:tcPr>
            <w:tcW w:w="3060" w:type="dxa"/>
            <w:shd w:val="clear" w:color="auto" w:fill="FFFFFF"/>
            <w:tcMar>
              <w:top w:w="100" w:type="dxa"/>
              <w:left w:w="100" w:type="dxa"/>
              <w:bottom w:w="100" w:type="dxa"/>
              <w:right w:w="100" w:type="dxa"/>
            </w:tcMar>
          </w:tcPr>
          <w:p w14:paraId="6E4CA6A9" w14:textId="77777777" w:rsidR="001A4216" w:rsidRDefault="001A4216">
            <w:pPr>
              <w:rPr>
                <w:b/>
              </w:rPr>
            </w:pPr>
            <w:r>
              <w:rPr>
                <w:b/>
              </w:rPr>
              <w:t>Function Ordinal</w:t>
            </w:r>
          </w:p>
        </w:tc>
        <w:tc>
          <w:tcPr>
            <w:tcW w:w="6300" w:type="dxa"/>
            <w:shd w:val="clear" w:color="auto" w:fill="FFFFFF"/>
            <w:tcMar>
              <w:top w:w="100" w:type="dxa"/>
              <w:left w:w="100" w:type="dxa"/>
              <w:bottom w:w="100" w:type="dxa"/>
              <w:right w:w="100" w:type="dxa"/>
            </w:tcMar>
          </w:tcPr>
          <w:p w14:paraId="0DA29829" w14:textId="330479B9" w:rsidR="001A4216" w:rsidRDefault="008B7207">
            <w:r>
              <w:t>Specifies an argument called function ordinal.</w:t>
            </w:r>
          </w:p>
        </w:tc>
      </w:tr>
      <w:tr w:rsidR="001A4216" w14:paraId="48E11B51" w14:textId="77777777" w:rsidTr="00BF081D">
        <w:trPr>
          <w:jc w:val="center"/>
        </w:trPr>
        <w:tc>
          <w:tcPr>
            <w:tcW w:w="3060" w:type="dxa"/>
            <w:shd w:val="clear" w:color="auto" w:fill="FFFFFF"/>
            <w:tcMar>
              <w:top w:w="100" w:type="dxa"/>
              <w:left w:w="100" w:type="dxa"/>
              <w:bottom w:w="100" w:type="dxa"/>
              <w:right w:w="100" w:type="dxa"/>
            </w:tcMar>
          </w:tcPr>
          <w:p w14:paraId="635524A6" w14:textId="77777777" w:rsidR="001A4216" w:rsidRDefault="001A4216">
            <w:pPr>
              <w:rPr>
                <w:b/>
              </w:rPr>
            </w:pPr>
            <w:r>
              <w:rPr>
                <w:b/>
              </w:rPr>
              <w:t>Hook Type</w:t>
            </w:r>
          </w:p>
        </w:tc>
        <w:tc>
          <w:tcPr>
            <w:tcW w:w="6300" w:type="dxa"/>
            <w:shd w:val="clear" w:color="auto" w:fill="FFFFFF"/>
            <w:tcMar>
              <w:top w:w="100" w:type="dxa"/>
              <w:left w:w="100" w:type="dxa"/>
              <w:bottom w:w="100" w:type="dxa"/>
              <w:right w:w="100" w:type="dxa"/>
            </w:tcMar>
          </w:tcPr>
          <w:p w14:paraId="546BDBEE" w14:textId="1FF7B73C" w:rsidR="001A4216" w:rsidRDefault="008B7207">
            <w:r>
              <w:t>Specifies an argument called hook type.</w:t>
            </w:r>
          </w:p>
        </w:tc>
      </w:tr>
      <w:tr w:rsidR="001A4216" w14:paraId="7F0349CC" w14:textId="77777777" w:rsidTr="00BF081D">
        <w:trPr>
          <w:jc w:val="center"/>
        </w:trPr>
        <w:tc>
          <w:tcPr>
            <w:tcW w:w="3060" w:type="dxa"/>
            <w:shd w:val="clear" w:color="auto" w:fill="FFFFFF"/>
            <w:tcMar>
              <w:top w:w="100" w:type="dxa"/>
              <w:left w:w="100" w:type="dxa"/>
              <w:bottom w:w="100" w:type="dxa"/>
              <w:right w:w="100" w:type="dxa"/>
            </w:tcMar>
          </w:tcPr>
          <w:p w14:paraId="7EE1D4CE" w14:textId="77777777" w:rsidR="001A4216" w:rsidRDefault="001A4216">
            <w:pPr>
              <w:rPr>
                <w:b/>
              </w:rPr>
            </w:pPr>
            <w:r>
              <w:rPr>
                <w:b/>
              </w:rPr>
              <w:t>Host Name</w:t>
            </w:r>
          </w:p>
        </w:tc>
        <w:tc>
          <w:tcPr>
            <w:tcW w:w="6300" w:type="dxa"/>
            <w:shd w:val="clear" w:color="auto" w:fill="FFFFFF"/>
            <w:tcMar>
              <w:top w:w="100" w:type="dxa"/>
              <w:left w:w="100" w:type="dxa"/>
              <w:bottom w:w="100" w:type="dxa"/>
              <w:right w:w="100" w:type="dxa"/>
            </w:tcMar>
          </w:tcPr>
          <w:p w14:paraId="38ADCFA2" w14:textId="306D98DE" w:rsidR="001A4216" w:rsidRDefault="008B7207">
            <w:r>
              <w:t>Specifies an argument called host name.</w:t>
            </w:r>
          </w:p>
        </w:tc>
      </w:tr>
      <w:tr w:rsidR="001A4216" w14:paraId="7E2F8B08" w14:textId="77777777" w:rsidTr="00BF081D">
        <w:trPr>
          <w:jc w:val="center"/>
        </w:trPr>
        <w:tc>
          <w:tcPr>
            <w:tcW w:w="3060" w:type="dxa"/>
            <w:shd w:val="clear" w:color="auto" w:fill="FFFFFF"/>
            <w:tcMar>
              <w:top w:w="100" w:type="dxa"/>
              <w:left w:w="100" w:type="dxa"/>
              <w:bottom w:w="100" w:type="dxa"/>
              <w:right w:w="100" w:type="dxa"/>
            </w:tcMar>
          </w:tcPr>
          <w:p w14:paraId="3C33100B" w14:textId="77777777" w:rsidR="001A4216" w:rsidRDefault="001A4216">
            <w:pPr>
              <w:rPr>
                <w:b/>
              </w:rPr>
            </w:pPr>
            <w:r>
              <w:rPr>
                <w:b/>
              </w:rPr>
              <w:t>Hostname</w:t>
            </w:r>
          </w:p>
        </w:tc>
        <w:tc>
          <w:tcPr>
            <w:tcW w:w="6300" w:type="dxa"/>
            <w:shd w:val="clear" w:color="auto" w:fill="FFFFFF"/>
            <w:tcMar>
              <w:top w:w="100" w:type="dxa"/>
              <w:left w:w="100" w:type="dxa"/>
              <w:bottom w:w="100" w:type="dxa"/>
              <w:right w:w="100" w:type="dxa"/>
            </w:tcMar>
          </w:tcPr>
          <w:p w14:paraId="0DFB566F" w14:textId="29B2D56E" w:rsidR="001A4216" w:rsidRDefault="008B7207">
            <w:r>
              <w:t>Specifies an argument called hostname.</w:t>
            </w:r>
          </w:p>
        </w:tc>
      </w:tr>
      <w:tr w:rsidR="001A4216" w14:paraId="64AC7EC0" w14:textId="77777777" w:rsidTr="00BF081D">
        <w:trPr>
          <w:jc w:val="center"/>
        </w:trPr>
        <w:tc>
          <w:tcPr>
            <w:tcW w:w="3060" w:type="dxa"/>
            <w:shd w:val="clear" w:color="auto" w:fill="FFFFFF"/>
            <w:tcMar>
              <w:top w:w="100" w:type="dxa"/>
              <w:left w:w="100" w:type="dxa"/>
              <w:bottom w:w="100" w:type="dxa"/>
              <w:right w:w="100" w:type="dxa"/>
            </w:tcMar>
          </w:tcPr>
          <w:p w14:paraId="00F5A048" w14:textId="77777777" w:rsidR="001A4216" w:rsidRDefault="001A4216">
            <w:pPr>
              <w:rPr>
                <w:b/>
              </w:rPr>
            </w:pPr>
            <w:r>
              <w:rPr>
                <w:b/>
              </w:rPr>
              <w:t>Initial Owner</w:t>
            </w:r>
          </w:p>
        </w:tc>
        <w:tc>
          <w:tcPr>
            <w:tcW w:w="6300" w:type="dxa"/>
            <w:shd w:val="clear" w:color="auto" w:fill="FFFFFF"/>
            <w:tcMar>
              <w:top w:w="100" w:type="dxa"/>
              <w:left w:w="100" w:type="dxa"/>
              <w:bottom w:w="100" w:type="dxa"/>
              <w:right w:w="100" w:type="dxa"/>
            </w:tcMar>
          </w:tcPr>
          <w:p w14:paraId="6A128CB2" w14:textId="7CBA438F" w:rsidR="001A4216" w:rsidRDefault="008B7207">
            <w:r>
              <w:t>Specifies an argument called initial owner.</w:t>
            </w:r>
          </w:p>
        </w:tc>
      </w:tr>
      <w:tr w:rsidR="001A4216" w14:paraId="7A4A55D5" w14:textId="77777777" w:rsidTr="00BF081D">
        <w:trPr>
          <w:jc w:val="center"/>
        </w:trPr>
        <w:tc>
          <w:tcPr>
            <w:tcW w:w="3060" w:type="dxa"/>
            <w:shd w:val="clear" w:color="auto" w:fill="FFFFFF"/>
            <w:tcMar>
              <w:top w:w="100" w:type="dxa"/>
              <w:left w:w="100" w:type="dxa"/>
              <w:bottom w:w="100" w:type="dxa"/>
              <w:right w:w="100" w:type="dxa"/>
            </w:tcMar>
          </w:tcPr>
          <w:p w14:paraId="48877B3E" w14:textId="77777777" w:rsidR="001A4216" w:rsidRDefault="001A4216">
            <w:pPr>
              <w:rPr>
                <w:b/>
              </w:rPr>
            </w:pPr>
            <w:r>
              <w:rPr>
                <w:b/>
              </w:rPr>
              <w:t>Mapping Offset</w:t>
            </w:r>
          </w:p>
        </w:tc>
        <w:tc>
          <w:tcPr>
            <w:tcW w:w="6300" w:type="dxa"/>
            <w:shd w:val="clear" w:color="auto" w:fill="FFFFFF"/>
            <w:tcMar>
              <w:top w:w="100" w:type="dxa"/>
              <w:left w:w="100" w:type="dxa"/>
              <w:bottom w:w="100" w:type="dxa"/>
              <w:right w:w="100" w:type="dxa"/>
            </w:tcMar>
          </w:tcPr>
          <w:p w14:paraId="108FDE28" w14:textId="003F8AB2" w:rsidR="001A4216" w:rsidRDefault="008B7207">
            <w:r>
              <w:t>Specifies an argument called mapping offset.</w:t>
            </w:r>
          </w:p>
        </w:tc>
      </w:tr>
      <w:tr w:rsidR="001A4216" w14:paraId="10664DA2" w14:textId="77777777" w:rsidTr="00BF081D">
        <w:trPr>
          <w:jc w:val="center"/>
        </w:trPr>
        <w:tc>
          <w:tcPr>
            <w:tcW w:w="3060" w:type="dxa"/>
            <w:shd w:val="clear" w:color="auto" w:fill="FFFFFF"/>
            <w:tcMar>
              <w:top w:w="100" w:type="dxa"/>
              <w:left w:w="100" w:type="dxa"/>
              <w:bottom w:w="100" w:type="dxa"/>
              <w:right w:w="100" w:type="dxa"/>
            </w:tcMar>
          </w:tcPr>
          <w:p w14:paraId="10CBBA27" w14:textId="77777777" w:rsidR="001A4216" w:rsidRDefault="001A4216">
            <w:pPr>
              <w:rPr>
                <w:b/>
              </w:rPr>
            </w:pPr>
            <w:r>
              <w:rPr>
                <w:b/>
              </w:rPr>
              <w:t>Number of Bytes Per Send</w:t>
            </w:r>
          </w:p>
        </w:tc>
        <w:tc>
          <w:tcPr>
            <w:tcW w:w="6300" w:type="dxa"/>
            <w:shd w:val="clear" w:color="auto" w:fill="FFFFFF"/>
            <w:tcMar>
              <w:top w:w="100" w:type="dxa"/>
              <w:left w:w="100" w:type="dxa"/>
              <w:bottom w:w="100" w:type="dxa"/>
              <w:right w:w="100" w:type="dxa"/>
            </w:tcMar>
          </w:tcPr>
          <w:p w14:paraId="72B121B0" w14:textId="62FABE84" w:rsidR="001A4216" w:rsidRDefault="008B7207">
            <w:r>
              <w:t>Specifies an argument called number of bytes per send.</w:t>
            </w:r>
          </w:p>
        </w:tc>
      </w:tr>
      <w:tr w:rsidR="001A4216" w14:paraId="6AE85354" w14:textId="77777777" w:rsidTr="00BF081D">
        <w:trPr>
          <w:jc w:val="center"/>
        </w:trPr>
        <w:tc>
          <w:tcPr>
            <w:tcW w:w="3060" w:type="dxa"/>
            <w:shd w:val="clear" w:color="auto" w:fill="FFFFFF"/>
            <w:tcMar>
              <w:top w:w="100" w:type="dxa"/>
              <w:left w:w="100" w:type="dxa"/>
              <w:bottom w:w="100" w:type="dxa"/>
              <w:right w:w="100" w:type="dxa"/>
            </w:tcMar>
          </w:tcPr>
          <w:p w14:paraId="3FBCFA85" w14:textId="77777777" w:rsidR="001A4216" w:rsidRDefault="001A4216">
            <w:pPr>
              <w:rPr>
                <w:b/>
              </w:rPr>
            </w:pPr>
            <w:r>
              <w:rPr>
                <w:b/>
              </w:rPr>
              <w:lastRenderedPageBreak/>
              <w:t>Options</w:t>
            </w:r>
          </w:p>
        </w:tc>
        <w:tc>
          <w:tcPr>
            <w:tcW w:w="6300" w:type="dxa"/>
            <w:shd w:val="clear" w:color="auto" w:fill="FFFFFF"/>
            <w:tcMar>
              <w:top w:w="100" w:type="dxa"/>
              <w:left w:w="100" w:type="dxa"/>
              <w:bottom w:w="100" w:type="dxa"/>
              <w:right w:w="100" w:type="dxa"/>
            </w:tcMar>
          </w:tcPr>
          <w:p w14:paraId="4FE3A2C6" w14:textId="664FFA10" w:rsidR="001A4216" w:rsidRDefault="008B7207">
            <w:r>
              <w:t>Specifies an argument called options.</w:t>
            </w:r>
          </w:p>
        </w:tc>
      </w:tr>
      <w:tr w:rsidR="001A4216" w14:paraId="7F6C00DC" w14:textId="77777777" w:rsidTr="00BF081D">
        <w:trPr>
          <w:jc w:val="center"/>
        </w:trPr>
        <w:tc>
          <w:tcPr>
            <w:tcW w:w="3060" w:type="dxa"/>
            <w:shd w:val="clear" w:color="auto" w:fill="FFFFFF"/>
            <w:tcMar>
              <w:top w:w="100" w:type="dxa"/>
              <w:left w:w="100" w:type="dxa"/>
              <w:bottom w:w="100" w:type="dxa"/>
              <w:right w:w="100" w:type="dxa"/>
            </w:tcMar>
          </w:tcPr>
          <w:p w14:paraId="6DD1AFB4" w14:textId="77777777" w:rsidR="001A4216" w:rsidRDefault="001A4216">
            <w:pPr>
              <w:rPr>
                <w:b/>
              </w:rPr>
            </w:pPr>
            <w:r>
              <w:rPr>
                <w:b/>
              </w:rPr>
              <w:t>Parameter Address</w:t>
            </w:r>
          </w:p>
        </w:tc>
        <w:tc>
          <w:tcPr>
            <w:tcW w:w="6300" w:type="dxa"/>
            <w:shd w:val="clear" w:color="auto" w:fill="FFFFFF"/>
            <w:tcMar>
              <w:top w:w="100" w:type="dxa"/>
              <w:left w:w="100" w:type="dxa"/>
              <w:bottom w:w="100" w:type="dxa"/>
              <w:right w:w="100" w:type="dxa"/>
            </w:tcMar>
          </w:tcPr>
          <w:p w14:paraId="204E85B4" w14:textId="19C5E113" w:rsidR="001A4216" w:rsidRDefault="008B7207">
            <w:r>
              <w:t>Specifies an argument called parameter address.</w:t>
            </w:r>
          </w:p>
        </w:tc>
      </w:tr>
      <w:tr w:rsidR="001A4216" w14:paraId="5B8AE8DD" w14:textId="77777777" w:rsidTr="00BF081D">
        <w:trPr>
          <w:jc w:val="center"/>
        </w:trPr>
        <w:tc>
          <w:tcPr>
            <w:tcW w:w="3060" w:type="dxa"/>
            <w:shd w:val="clear" w:color="auto" w:fill="FFFFFF"/>
            <w:tcMar>
              <w:top w:w="100" w:type="dxa"/>
              <w:left w:w="100" w:type="dxa"/>
              <w:bottom w:w="100" w:type="dxa"/>
              <w:right w:w="100" w:type="dxa"/>
            </w:tcMar>
          </w:tcPr>
          <w:p w14:paraId="6D69FA25" w14:textId="77777777" w:rsidR="001A4216" w:rsidRDefault="001A4216">
            <w:pPr>
              <w:rPr>
                <w:b/>
              </w:rPr>
            </w:pPr>
            <w:r>
              <w:rPr>
                <w:b/>
              </w:rPr>
              <w:t>Password</w:t>
            </w:r>
          </w:p>
        </w:tc>
        <w:tc>
          <w:tcPr>
            <w:tcW w:w="6300" w:type="dxa"/>
            <w:shd w:val="clear" w:color="auto" w:fill="FFFFFF"/>
            <w:tcMar>
              <w:top w:w="100" w:type="dxa"/>
              <w:left w:w="100" w:type="dxa"/>
              <w:bottom w:w="100" w:type="dxa"/>
              <w:right w:w="100" w:type="dxa"/>
            </w:tcMar>
          </w:tcPr>
          <w:p w14:paraId="15AE51F5" w14:textId="7390628D" w:rsidR="001A4216" w:rsidRDefault="008B7207">
            <w:r>
              <w:t>Specifies an argument called password.</w:t>
            </w:r>
          </w:p>
        </w:tc>
      </w:tr>
      <w:tr w:rsidR="001A4216" w14:paraId="73C5381E" w14:textId="77777777" w:rsidTr="00BF081D">
        <w:trPr>
          <w:jc w:val="center"/>
        </w:trPr>
        <w:tc>
          <w:tcPr>
            <w:tcW w:w="3060" w:type="dxa"/>
            <w:shd w:val="clear" w:color="auto" w:fill="FFFFFF"/>
            <w:tcMar>
              <w:top w:w="100" w:type="dxa"/>
              <w:left w:w="100" w:type="dxa"/>
              <w:bottom w:w="100" w:type="dxa"/>
              <w:right w:w="100" w:type="dxa"/>
            </w:tcMar>
          </w:tcPr>
          <w:p w14:paraId="7B143D59" w14:textId="77777777" w:rsidR="001A4216" w:rsidRDefault="001A4216">
            <w:pPr>
              <w:rPr>
                <w:b/>
              </w:rPr>
            </w:pPr>
            <w:r>
              <w:rPr>
                <w:b/>
              </w:rPr>
              <w:t>Privilege Name</w:t>
            </w:r>
          </w:p>
        </w:tc>
        <w:tc>
          <w:tcPr>
            <w:tcW w:w="6300" w:type="dxa"/>
            <w:shd w:val="clear" w:color="auto" w:fill="FFFFFF"/>
            <w:tcMar>
              <w:top w:w="100" w:type="dxa"/>
              <w:left w:w="100" w:type="dxa"/>
              <w:bottom w:w="100" w:type="dxa"/>
              <w:right w:w="100" w:type="dxa"/>
            </w:tcMar>
          </w:tcPr>
          <w:p w14:paraId="52828215" w14:textId="77D89085" w:rsidR="001A4216" w:rsidRDefault="008B7207">
            <w:r>
              <w:t>Specifies an argument called privilege name.</w:t>
            </w:r>
          </w:p>
        </w:tc>
      </w:tr>
      <w:tr w:rsidR="001A4216" w14:paraId="7077775E" w14:textId="77777777" w:rsidTr="00BF081D">
        <w:trPr>
          <w:jc w:val="center"/>
        </w:trPr>
        <w:tc>
          <w:tcPr>
            <w:tcW w:w="3060" w:type="dxa"/>
            <w:shd w:val="clear" w:color="auto" w:fill="FFFFFF"/>
            <w:tcMar>
              <w:top w:w="100" w:type="dxa"/>
              <w:left w:w="100" w:type="dxa"/>
              <w:bottom w:w="100" w:type="dxa"/>
              <w:right w:w="100" w:type="dxa"/>
            </w:tcMar>
          </w:tcPr>
          <w:p w14:paraId="7006C497" w14:textId="77777777" w:rsidR="001A4216" w:rsidRDefault="001A4216">
            <w:pPr>
              <w:rPr>
                <w:b/>
              </w:rPr>
            </w:pPr>
            <w:r>
              <w:rPr>
                <w:b/>
              </w:rPr>
              <w:t>Protection</w:t>
            </w:r>
          </w:p>
        </w:tc>
        <w:tc>
          <w:tcPr>
            <w:tcW w:w="6300" w:type="dxa"/>
            <w:shd w:val="clear" w:color="auto" w:fill="FFFFFF"/>
            <w:tcMar>
              <w:top w:w="100" w:type="dxa"/>
              <w:left w:w="100" w:type="dxa"/>
              <w:bottom w:w="100" w:type="dxa"/>
              <w:right w:w="100" w:type="dxa"/>
            </w:tcMar>
          </w:tcPr>
          <w:p w14:paraId="4EB0D20F" w14:textId="439673B8" w:rsidR="001A4216" w:rsidRDefault="008B7207">
            <w:r>
              <w:t>Specifies an argument called protection.</w:t>
            </w:r>
          </w:p>
        </w:tc>
      </w:tr>
      <w:tr w:rsidR="001A4216" w14:paraId="0FFBB222" w14:textId="77777777" w:rsidTr="00BF081D">
        <w:trPr>
          <w:jc w:val="center"/>
        </w:trPr>
        <w:tc>
          <w:tcPr>
            <w:tcW w:w="3060" w:type="dxa"/>
            <w:shd w:val="clear" w:color="auto" w:fill="FFFFFF"/>
            <w:tcMar>
              <w:top w:w="100" w:type="dxa"/>
              <w:left w:w="100" w:type="dxa"/>
              <w:bottom w:w="100" w:type="dxa"/>
              <w:right w:w="100" w:type="dxa"/>
            </w:tcMar>
          </w:tcPr>
          <w:p w14:paraId="322B3CE6" w14:textId="77777777" w:rsidR="001A4216" w:rsidRDefault="001A4216">
            <w:pPr>
              <w:rPr>
                <w:b/>
              </w:rPr>
            </w:pPr>
            <w:r>
              <w:rPr>
                <w:b/>
              </w:rPr>
              <w:t>Proxy Bypass</w:t>
            </w:r>
          </w:p>
        </w:tc>
        <w:tc>
          <w:tcPr>
            <w:tcW w:w="6300" w:type="dxa"/>
            <w:shd w:val="clear" w:color="auto" w:fill="FFFFFF"/>
            <w:tcMar>
              <w:top w:w="100" w:type="dxa"/>
              <w:left w:w="100" w:type="dxa"/>
              <w:bottom w:w="100" w:type="dxa"/>
              <w:right w:w="100" w:type="dxa"/>
            </w:tcMar>
          </w:tcPr>
          <w:p w14:paraId="3FCBFED3" w14:textId="67C64AB0" w:rsidR="001A4216" w:rsidRDefault="008B7207">
            <w:r>
              <w:t>Specifies an argument called proxy bypass.</w:t>
            </w:r>
          </w:p>
        </w:tc>
      </w:tr>
      <w:tr w:rsidR="001A4216" w14:paraId="1C94B29B" w14:textId="77777777" w:rsidTr="00BF081D">
        <w:trPr>
          <w:jc w:val="center"/>
        </w:trPr>
        <w:tc>
          <w:tcPr>
            <w:tcW w:w="3060" w:type="dxa"/>
            <w:shd w:val="clear" w:color="auto" w:fill="FFFFFF"/>
            <w:tcMar>
              <w:top w:w="100" w:type="dxa"/>
              <w:left w:w="100" w:type="dxa"/>
              <w:bottom w:w="100" w:type="dxa"/>
              <w:right w:w="100" w:type="dxa"/>
            </w:tcMar>
          </w:tcPr>
          <w:p w14:paraId="45ED6EC9" w14:textId="77777777" w:rsidR="001A4216" w:rsidRDefault="001A4216">
            <w:pPr>
              <w:rPr>
                <w:b/>
              </w:rPr>
            </w:pPr>
            <w:r>
              <w:rPr>
                <w:b/>
              </w:rPr>
              <w:t>Proxy Name</w:t>
            </w:r>
          </w:p>
        </w:tc>
        <w:tc>
          <w:tcPr>
            <w:tcW w:w="6300" w:type="dxa"/>
            <w:shd w:val="clear" w:color="auto" w:fill="FFFFFF"/>
            <w:tcMar>
              <w:top w:w="100" w:type="dxa"/>
              <w:left w:w="100" w:type="dxa"/>
              <w:bottom w:w="100" w:type="dxa"/>
              <w:right w:w="100" w:type="dxa"/>
            </w:tcMar>
          </w:tcPr>
          <w:p w14:paraId="40BFE3D8" w14:textId="61E19F90" w:rsidR="001A4216" w:rsidRDefault="008B7207">
            <w:r>
              <w:t>Specifies an argument called proxy name.</w:t>
            </w:r>
          </w:p>
        </w:tc>
      </w:tr>
      <w:tr w:rsidR="001A4216" w14:paraId="51452910" w14:textId="77777777" w:rsidTr="00BF081D">
        <w:trPr>
          <w:jc w:val="center"/>
        </w:trPr>
        <w:tc>
          <w:tcPr>
            <w:tcW w:w="3060" w:type="dxa"/>
            <w:shd w:val="clear" w:color="auto" w:fill="FFFFFF"/>
            <w:tcMar>
              <w:top w:w="100" w:type="dxa"/>
              <w:left w:w="100" w:type="dxa"/>
              <w:bottom w:w="100" w:type="dxa"/>
              <w:right w:w="100" w:type="dxa"/>
            </w:tcMar>
          </w:tcPr>
          <w:p w14:paraId="0F94B5AF" w14:textId="77777777" w:rsidR="001A4216" w:rsidRDefault="001A4216">
            <w:pPr>
              <w:rPr>
                <w:b/>
              </w:rPr>
            </w:pPr>
            <w:r>
              <w:rPr>
                <w:b/>
              </w:rPr>
              <w:t>Reason</w:t>
            </w:r>
          </w:p>
        </w:tc>
        <w:tc>
          <w:tcPr>
            <w:tcW w:w="6300" w:type="dxa"/>
            <w:shd w:val="clear" w:color="auto" w:fill="FFFFFF"/>
            <w:tcMar>
              <w:top w:w="100" w:type="dxa"/>
              <w:left w:w="100" w:type="dxa"/>
              <w:bottom w:w="100" w:type="dxa"/>
              <w:right w:w="100" w:type="dxa"/>
            </w:tcMar>
          </w:tcPr>
          <w:p w14:paraId="570AB817" w14:textId="25793CE7" w:rsidR="001A4216" w:rsidRDefault="008B7207">
            <w:r>
              <w:t>Specifies an argument called reason.</w:t>
            </w:r>
          </w:p>
        </w:tc>
      </w:tr>
      <w:tr w:rsidR="001A4216" w14:paraId="74645DC1" w14:textId="77777777" w:rsidTr="00BF081D">
        <w:trPr>
          <w:jc w:val="center"/>
        </w:trPr>
        <w:tc>
          <w:tcPr>
            <w:tcW w:w="3060" w:type="dxa"/>
            <w:shd w:val="clear" w:color="auto" w:fill="FFFFFF"/>
            <w:tcMar>
              <w:top w:w="100" w:type="dxa"/>
              <w:left w:w="100" w:type="dxa"/>
              <w:bottom w:w="100" w:type="dxa"/>
              <w:right w:w="100" w:type="dxa"/>
            </w:tcMar>
          </w:tcPr>
          <w:p w14:paraId="65453B6E" w14:textId="77777777" w:rsidR="001A4216" w:rsidRDefault="001A4216">
            <w:pPr>
              <w:rPr>
                <w:b/>
              </w:rPr>
            </w:pPr>
            <w:r>
              <w:rPr>
                <w:b/>
              </w:rPr>
              <w:t>Request Size</w:t>
            </w:r>
          </w:p>
        </w:tc>
        <w:tc>
          <w:tcPr>
            <w:tcW w:w="6300" w:type="dxa"/>
            <w:shd w:val="clear" w:color="auto" w:fill="FFFFFF"/>
            <w:tcMar>
              <w:top w:w="100" w:type="dxa"/>
              <w:left w:w="100" w:type="dxa"/>
              <w:bottom w:w="100" w:type="dxa"/>
              <w:right w:w="100" w:type="dxa"/>
            </w:tcMar>
          </w:tcPr>
          <w:p w14:paraId="2C05C507" w14:textId="37C50434" w:rsidR="001A4216" w:rsidRDefault="008B7207">
            <w:r>
              <w:t>Specifies an argument called request size.</w:t>
            </w:r>
          </w:p>
        </w:tc>
      </w:tr>
      <w:tr w:rsidR="001A4216" w14:paraId="2F3AFB2B" w14:textId="77777777" w:rsidTr="00BF081D">
        <w:trPr>
          <w:jc w:val="center"/>
        </w:trPr>
        <w:tc>
          <w:tcPr>
            <w:tcW w:w="3060" w:type="dxa"/>
            <w:shd w:val="clear" w:color="auto" w:fill="FFFFFF"/>
            <w:tcMar>
              <w:top w:w="100" w:type="dxa"/>
              <w:left w:w="100" w:type="dxa"/>
              <w:bottom w:w="100" w:type="dxa"/>
              <w:right w:w="100" w:type="dxa"/>
            </w:tcMar>
          </w:tcPr>
          <w:p w14:paraId="496DA881" w14:textId="77777777" w:rsidR="001A4216" w:rsidRDefault="001A4216">
            <w:pPr>
              <w:rPr>
                <w:b/>
              </w:rPr>
            </w:pPr>
            <w:r>
              <w:rPr>
                <w:b/>
              </w:rPr>
              <w:t>Requested Version</w:t>
            </w:r>
          </w:p>
        </w:tc>
        <w:tc>
          <w:tcPr>
            <w:tcW w:w="6300" w:type="dxa"/>
            <w:shd w:val="clear" w:color="auto" w:fill="FFFFFF"/>
            <w:tcMar>
              <w:top w:w="100" w:type="dxa"/>
              <w:left w:w="100" w:type="dxa"/>
              <w:bottom w:w="100" w:type="dxa"/>
              <w:right w:w="100" w:type="dxa"/>
            </w:tcMar>
          </w:tcPr>
          <w:p w14:paraId="0EE62C37" w14:textId="38D03032" w:rsidR="001A4216" w:rsidRDefault="008B7207">
            <w:r>
              <w:t>Specifies an argument called requested version.</w:t>
            </w:r>
          </w:p>
        </w:tc>
      </w:tr>
      <w:tr w:rsidR="001A4216" w14:paraId="5AD39BFE" w14:textId="77777777" w:rsidTr="00BF081D">
        <w:trPr>
          <w:jc w:val="center"/>
        </w:trPr>
        <w:tc>
          <w:tcPr>
            <w:tcW w:w="3060" w:type="dxa"/>
            <w:shd w:val="clear" w:color="auto" w:fill="FFFFFF"/>
            <w:tcMar>
              <w:top w:w="100" w:type="dxa"/>
              <w:left w:w="100" w:type="dxa"/>
              <w:bottom w:w="100" w:type="dxa"/>
              <w:right w:w="100" w:type="dxa"/>
            </w:tcMar>
          </w:tcPr>
          <w:p w14:paraId="04C27B83" w14:textId="77777777" w:rsidR="001A4216" w:rsidRDefault="001A4216">
            <w:pPr>
              <w:rPr>
                <w:b/>
              </w:rPr>
            </w:pPr>
            <w:r>
              <w:rPr>
                <w:b/>
              </w:rPr>
              <w:t>Server</w:t>
            </w:r>
          </w:p>
        </w:tc>
        <w:tc>
          <w:tcPr>
            <w:tcW w:w="6300" w:type="dxa"/>
            <w:shd w:val="clear" w:color="auto" w:fill="FFFFFF"/>
            <w:tcMar>
              <w:top w:w="100" w:type="dxa"/>
              <w:left w:w="100" w:type="dxa"/>
              <w:bottom w:w="100" w:type="dxa"/>
              <w:right w:w="100" w:type="dxa"/>
            </w:tcMar>
          </w:tcPr>
          <w:p w14:paraId="340910BB" w14:textId="15BCDC29" w:rsidR="001A4216" w:rsidRDefault="008B7207">
            <w:r>
              <w:t>Specifies an argument called server.</w:t>
            </w:r>
          </w:p>
        </w:tc>
      </w:tr>
      <w:tr w:rsidR="001A4216" w14:paraId="3F21A4F1" w14:textId="77777777" w:rsidTr="00BF081D">
        <w:trPr>
          <w:jc w:val="center"/>
        </w:trPr>
        <w:tc>
          <w:tcPr>
            <w:tcW w:w="3060" w:type="dxa"/>
            <w:shd w:val="clear" w:color="auto" w:fill="FFFFFF"/>
            <w:tcMar>
              <w:top w:w="100" w:type="dxa"/>
              <w:left w:w="100" w:type="dxa"/>
              <w:bottom w:w="100" w:type="dxa"/>
              <w:right w:w="100" w:type="dxa"/>
            </w:tcMar>
          </w:tcPr>
          <w:p w14:paraId="031432BF" w14:textId="77777777" w:rsidR="001A4216" w:rsidRDefault="001A4216">
            <w:pPr>
              <w:rPr>
                <w:b/>
              </w:rPr>
            </w:pPr>
            <w:r>
              <w:rPr>
                <w:b/>
              </w:rPr>
              <w:t>Service Name</w:t>
            </w:r>
          </w:p>
        </w:tc>
        <w:tc>
          <w:tcPr>
            <w:tcW w:w="6300" w:type="dxa"/>
            <w:shd w:val="clear" w:color="auto" w:fill="FFFFFF"/>
            <w:tcMar>
              <w:top w:w="100" w:type="dxa"/>
              <w:left w:w="100" w:type="dxa"/>
              <w:bottom w:w="100" w:type="dxa"/>
              <w:right w:w="100" w:type="dxa"/>
            </w:tcMar>
          </w:tcPr>
          <w:p w14:paraId="38EB8A33" w14:textId="5F5F51B3" w:rsidR="001A4216" w:rsidRDefault="008B7207">
            <w:r>
              <w:t>Specifies an argument called service name.</w:t>
            </w:r>
          </w:p>
        </w:tc>
      </w:tr>
      <w:tr w:rsidR="001A4216" w14:paraId="7438E63C" w14:textId="77777777" w:rsidTr="00BF081D">
        <w:trPr>
          <w:jc w:val="center"/>
        </w:trPr>
        <w:tc>
          <w:tcPr>
            <w:tcW w:w="3060" w:type="dxa"/>
            <w:shd w:val="clear" w:color="auto" w:fill="FFFFFF"/>
            <w:tcMar>
              <w:top w:w="100" w:type="dxa"/>
              <w:left w:w="100" w:type="dxa"/>
              <w:bottom w:w="100" w:type="dxa"/>
              <w:right w:w="100" w:type="dxa"/>
            </w:tcMar>
          </w:tcPr>
          <w:p w14:paraId="08C176F0" w14:textId="77777777" w:rsidR="001A4216" w:rsidRDefault="001A4216">
            <w:pPr>
              <w:rPr>
                <w:b/>
              </w:rPr>
            </w:pPr>
            <w:r>
              <w:rPr>
                <w:b/>
              </w:rPr>
              <w:t>Service State</w:t>
            </w:r>
          </w:p>
        </w:tc>
        <w:tc>
          <w:tcPr>
            <w:tcW w:w="6300" w:type="dxa"/>
            <w:shd w:val="clear" w:color="auto" w:fill="FFFFFF"/>
            <w:tcMar>
              <w:top w:w="100" w:type="dxa"/>
              <w:left w:w="100" w:type="dxa"/>
              <w:bottom w:w="100" w:type="dxa"/>
              <w:right w:w="100" w:type="dxa"/>
            </w:tcMar>
          </w:tcPr>
          <w:p w14:paraId="00FC904F" w14:textId="10D0B120" w:rsidR="001A4216" w:rsidRDefault="008B7207">
            <w:r>
              <w:t>Specifies an argument called service state.</w:t>
            </w:r>
          </w:p>
        </w:tc>
      </w:tr>
      <w:tr w:rsidR="001A4216" w14:paraId="098FA315" w14:textId="77777777" w:rsidTr="00BF081D">
        <w:trPr>
          <w:jc w:val="center"/>
        </w:trPr>
        <w:tc>
          <w:tcPr>
            <w:tcW w:w="3060" w:type="dxa"/>
            <w:shd w:val="clear" w:color="auto" w:fill="FFFFFF"/>
            <w:tcMar>
              <w:top w:w="100" w:type="dxa"/>
              <w:left w:w="100" w:type="dxa"/>
              <w:bottom w:w="100" w:type="dxa"/>
              <w:right w:w="100" w:type="dxa"/>
            </w:tcMar>
          </w:tcPr>
          <w:p w14:paraId="45E58D33" w14:textId="77777777" w:rsidR="001A4216" w:rsidRDefault="001A4216">
            <w:pPr>
              <w:rPr>
                <w:b/>
              </w:rPr>
            </w:pPr>
            <w:r>
              <w:rPr>
                <w:b/>
              </w:rPr>
              <w:t>Service Type</w:t>
            </w:r>
          </w:p>
        </w:tc>
        <w:tc>
          <w:tcPr>
            <w:tcW w:w="6300" w:type="dxa"/>
            <w:shd w:val="clear" w:color="auto" w:fill="FFFFFF"/>
            <w:tcMar>
              <w:top w:w="100" w:type="dxa"/>
              <w:left w:w="100" w:type="dxa"/>
              <w:bottom w:w="100" w:type="dxa"/>
              <w:right w:w="100" w:type="dxa"/>
            </w:tcMar>
          </w:tcPr>
          <w:p w14:paraId="1266B738" w14:textId="6288282E" w:rsidR="001A4216" w:rsidRDefault="008B7207">
            <w:r>
              <w:t>Specifies an argument called service type.</w:t>
            </w:r>
          </w:p>
        </w:tc>
      </w:tr>
      <w:tr w:rsidR="001A4216" w14:paraId="577525B3" w14:textId="77777777" w:rsidTr="00BF081D">
        <w:trPr>
          <w:jc w:val="center"/>
        </w:trPr>
        <w:tc>
          <w:tcPr>
            <w:tcW w:w="3060" w:type="dxa"/>
            <w:shd w:val="clear" w:color="auto" w:fill="FFFFFF"/>
            <w:tcMar>
              <w:top w:w="100" w:type="dxa"/>
              <w:left w:w="100" w:type="dxa"/>
              <w:bottom w:w="100" w:type="dxa"/>
              <w:right w:w="100" w:type="dxa"/>
            </w:tcMar>
          </w:tcPr>
          <w:p w14:paraId="667017E5" w14:textId="77777777" w:rsidR="001A4216" w:rsidRDefault="001A4216">
            <w:pPr>
              <w:rPr>
                <w:b/>
              </w:rPr>
            </w:pPr>
            <w:r>
              <w:rPr>
                <w:b/>
              </w:rPr>
              <w:t>Share Mode</w:t>
            </w:r>
          </w:p>
        </w:tc>
        <w:tc>
          <w:tcPr>
            <w:tcW w:w="6300" w:type="dxa"/>
            <w:shd w:val="clear" w:color="auto" w:fill="FFFFFF"/>
            <w:tcMar>
              <w:top w:w="100" w:type="dxa"/>
              <w:left w:w="100" w:type="dxa"/>
              <w:bottom w:w="100" w:type="dxa"/>
              <w:right w:w="100" w:type="dxa"/>
            </w:tcMar>
          </w:tcPr>
          <w:p w14:paraId="7551A007" w14:textId="1BCE8B6E" w:rsidR="001A4216" w:rsidRDefault="008B7207">
            <w:r>
              <w:t>Specifies an argument called share mode.</w:t>
            </w:r>
          </w:p>
        </w:tc>
      </w:tr>
      <w:tr w:rsidR="001A4216" w14:paraId="241A4A2A" w14:textId="77777777" w:rsidTr="00BF081D">
        <w:trPr>
          <w:jc w:val="center"/>
        </w:trPr>
        <w:tc>
          <w:tcPr>
            <w:tcW w:w="3060" w:type="dxa"/>
            <w:shd w:val="clear" w:color="auto" w:fill="FFFFFF"/>
            <w:tcMar>
              <w:top w:w="100" w:type="dxa"/>
              <w:left w:w="100" w:type="dxa"/>
              <w:bottom w:w="100" w:type="dxa"/>
              <w:right w:w="100" w:type="dxa"/>
            </w:tcMar>
          </w:tcPr>
          <w:p w14:paraId="4434394A" w14:textId="77777777" w:rsidR="001A4216" w:rsidRDefault="001A4216">
            <w:pPr>
              <w:rPr>
                <w:b/>
              </w:rPr>
            </w:pPr>
            <w:r>
              <w:rPr>
                <w:b/>
              </w:rPr>
              <w:t>Shutdown Flag</w:t>
            </w:r>
          </w:p>
        </w:tc>
        <w:tc>
          <w:tcPr>
            <w:tcW w:w="6300" w:type="dxa"/>
            <w:shd w:val="clear" w:color="auto" w:fill="FFFFFF"/>
            <w:tcMar>
              <w:top w:w="100" w:type="dxa"/>
              <w:left w:w="100" w:type="dxa"/>
              <w:bottom w:w="100" w:type="dxa"/>
              <w:right w:w="100" w:type="dxa"/>
            </w:tcMar>
          </w:tcPr>
          <w:p w14:paraId="2286AFFD" w14:textId="5161C603" w:rsidR="001A4216" w:rsidRDefault="008B7207">
            <w:r>
              <w:t>Specifies an argument called shutdown flag.</w:t>
            </w:r>
          </w:p>
        </w:tc>
      </w:tr>
      <w:tr w:rsidR="001A4216" w14:paraId="74A24B48" w14:textId="77777777" w:rsidTr="00BF081D">
        <w:trPr>
          <w:jc w:val="center"/>
        </w:trPr>
        <w:tc>
          <w:tcPr>
            <w:tcW w:w="3060" w:type="dxa"/>
            <w:shd w:val="clear" w:color="auto" w:fill="FFFFFF"/>
            <w:tcMar>
              <w:top w:w="100" w:type="dxa"/>
              <w:left w:w="100" w:type="dxa"/>
              <w:bottom w:w="100" w:type="dxa"/>
              <w:right w:w="100" w:type="dxa"/>
            </w:tcMar>
          </w:tcPr>
          <w:p w14:paraId="1F9BEB27" w14:textId="77777777" w:rsidR="001A4216" w:rsidRDefault="001A4216">
            <w:pPr>
              <w:rPr>
                <w:b/>
              </w:rPr>
            </w:pPr>
            <w:r>
              <w:rPr>
                <w:b/>
              </w:rPr>
              <w:t>Size (bytes)</w:t>
            </w:r>
          </w:p>
        </w:tc>
        <w:tc>
          <w:tcPr>
            <w:tcW w:w="6300" w:type="dxa"/>
            <w:shd w:val="clear" w:color="auto" w:fill="FFFFFF"/>
            <w:tcMar>
              <w:top w:w="100" w:type="dxa"/>
              <w:left w:w="100" w:type="dxa"/>
              <w:bottom w:w="100" w:type="dxa"/>
              <w:right w:w="100" w:type="dxa"/>
            </w:tcMar>
          </w:tcPr>
          <w:p w14:paraId="3B98EBFE" w14:textId="39843402" w:rsidR="001A4216" w:rsidRDefault="008B7207">
            <w:r>
              <w:t>Specifies an argument called size (bytes).</w:t>
            </w:r>
          </w:p>
        </w:tc>
      </w:tr>
      <w:tr w:rsidR="001A4216" w14:paraId="650646EA" w14:textId="77777777" w:rsidTr="00BF081D">
        <w:trPr>
          <w:jc w:val="center"/>
        </w:trPr>
        <w:tc>
          <w:tcPr>
            <w:tcW w:w="3060" w:type="dxa"/>
            <w:shd w:val="clear" w:color="auto" w:fill="FFFFFF"/>
            <w:tcMar>
              <w:top w:w="100" w:type="dxa"/>
              <w:left w:w="100" w:type="dxa"/>
              <w:bottom w:w="100" w:type="dxa"/>
              <w:right w:w="100" w:type="dxa"/>
            </w:tcMar>
          </w:tcPr>
          <w:p w14:paraId="112F0B76" w14:textId="77777777" w:rsidR="001A4216" w:rsidRDefault="001A4216">
            <w:pPr>
              <w:rPr>
                <w:b/>
              </w:rPr>
            </w:pPr>
            <w:r>
              <w:rPr>
                <w:b/>
              </w:rPr>
              <w:t>Sleep Time (ms)</w:t>
            </w:r>
          </w:p>
        </w:tc>
        <w:tc>
          <w:tcPr>
            <w:tcW w:w="6300" w:type="dxa"/>
            <w:shd w:val="clear" w:color="auto" w:fill="FFFFFF"/>
            <w:tcMar>
              <w:top w:w="100" w:type="dxa"/>
              <w:left w:w="100" w:type="dxa"/>
              <w:bottom w:w="100" w:type="dxa"/>
              <w:right w:w="100" w:type="dxa"/>
            </w:tcMar>
          </w:tcPr>
          <w:p w14:paraId="54D75C8C" w14:textId="73679B34" w:rsidR="001A4216" w:rsidRDefault="008B7207">
            <w:r>
              <w:t>Specifies an argument called sleep time (ms).</w:t>
            </w:r>
          </w:p>
        </w:tc>
      </w:tr>
      <w:tr w:rsidR="001A4216" w14:paraId="7B1F57EC" w14:textId="77777777" w:rsidTr="00BF081D">
        <w:trPr>
          <w:jc w:val="center"/>
        </w:trPr>
        <w:tc>
          <w:tcPr>
            <w:tcW w:w="3060" w:type="dxa"/>
            <w:shd w:val="clear" w:color="auto" w:fill="FFFFFF"/>
            <w:tcMar>
              <w:top w:w="100" w:type="dxa"/>
              <w:left w:w="100" w:type="dxa"/>
              <w:bottom w:w="100" w:type="dxa"/>
              <w:right w:w="100" w:type="dxa"/>
            </w:tcMar>
          </w:tcPr>
          <w:p w14:paraId="3CDB79F7" w14:textId="77777777" w:rsidR="001A4216" w:rsidRDefault="001A4216">
            <w:pPr>
              <w:rPr>
                <w:b/>
              </w:rPr>
            </w:pPr>
            <w:r>
              <w:rPr>
                <w:b/>
              </w:rPr>
              <w:t>Source Address</w:t>
            </w:r>
          </w:p>
        </w:tc>
        <w:tc>
          <w:tcPr>
            <w:tcW w:w="6300" w:type="dxa"/>
            <w:shd w:val="clear" w:color="auto" w:fill="FFFFFF"/>
            <w:tcMar>
              <w:top w:w="100" w:type="dxa"/>
              <w:left w:w="100" w:type="dxa"/>
              <w:bottom w:w="100" w:type="dxa"/>
              <w:right w:w="100" w:type="dxa"/>
            </w:tcMar>
          </w:tcPr>
          <w:p w14:paraId="4AE2D557" w14:textId="470C1684" w:rsidR="001A4216" w:rsidRDefault="008B7207">
            <w:r>
              <w:t>Specifies an argument called source address.</w:t>
            </w:r>
          </w:p>
        </w:tc>
      </w:tr>
      <w:tr w:rsidR="001A4216" w14:paraId="46BFD65D" w14:textId="77777777" w:rsidTr="00BF081D">
        <w:trPr>
          <w:jc w:val="center"/>
        </w:trPr>
        <w:tc>
          <w:tcPr>
            <w:tcW w:w="3060" w:type="dxa"/>
            <w:shd w:val="clear" w:color="auto" w:fill="FFFFFF"/>
            <w:tcMar>
              <w:top w:w="100" w:type="dxa"/>
              <w:left w:w="100" w:type="dxa"/>
              <w:bottom w:w="100" w:type="dxa"/>
              <w:right w:w="100" w:type="dxa"/>
            </w:tcMar>
          </w:tcPr>
          <w:p w14:paraId="7C7CF975" w14:textId="77777777" w:rsidR="001A4216" w:rsidRDefault="001A4216">
            <w:pPr>
              <w:rPr>
                <w:b/>
              </w:rPr>
            </w:pPr>
            <w:r>
              <w:rPr>
                <w:b/>
              </w:rPr>
              <w:t>Starting Address</w:t>
            </w:r>
          </w:p>
        </w:tc>
        <w:tc>
          <w:tcPr>
            <w:tcW w:w="6300" w:type="dxa"/>
            <w:shd w:val="clear" w:color="auto" w:fill="FFFFFF"/>
            <w:tcMar>
              <w:top w:w="100" w:type="dxa"/>
              <w:left w:w="100" w:type="dxa"/>
              <w:bottom w:w="100" w:type="dxa"/>
              <w:right w:w="100" w:type="dxa"/>
            </w:tcMar>
          </w:tcPr>
          <w:p w14:paraId="617B001A" w14:textId="6DF75149" w:rsidR="001A4216" w:rsidRDefault="008B7207">
            <w:r>
              <w:t>Specifies an argument called starting address.</w:t>
            </w:r>
          </w:p>
        </w:tc>
      </w:tr>
      <w:tr w:rsidR="001A4216" w14:paraId="12587E7B" w14:textId="77777777" w:rsidTr="00BF081D">
        <w:trPr>
          <w:jc w:val="center"/>
        </w:trPr>
        <w:tc>
          <w:tcPr>
            <w:tcW w:w="3060" w:type="dxa"/>
            <w:shd w:val="clear" w:color="auto" w:fill="FFFFFF"/>
            <w:tcMar>
              <w:top w:w="100" w:type="dxa"/>
              <w:left w:w="100" w:type="dxa"/>
              <w:bottom w:w="100" w:type="dxa"/>
              <w:right w:w="100" w:type="dxa"/>
            </w:tcMar>
          </w:tcPr>
          <w:p w14:paraId="488F7D5C" w14:textId="77777777" w:rsidR="001A4216" w:rsidRDefault="001A4216">
            <w:pPr>
              <w:rPr>
                <w:b/>
              </w:rPr>
            </w:pPr>
            <w:r>
              <w:rPr>
                <w:b/>
              </w:rPr>
              <w:t>System Metric Index</w:t>
            </w:r>
          </w:p>
        </w:tc>
        <w:tc>
          <w:tcPr>
            <w:tcW w:w="6300" w:type="dxa"/>
            <w:shd w:val="clear" w:color="auto" w:fill="FFFFFF"/>
            <w:tcMar>
              <w:top w:w="100" w:type="dxa"/>
              <w:left w:w="100" w:type="dxa"/>
              <w:bottom w:w="100" w:type="dxa"/>
              <w:right w:w="100" w:type="dxa"/>
            </w:tcMar>
          </w:tcPr>
          <w:p w14:paraId="43C90884" w14:textId="5A209A70" w:rsidR="001A4216" w:rsidRDefault="008B7207">
            <w:r>
              <w:t>Specifies an argument called system metric index.</w:t>
            </w:r>
          </w:p>
        </w:tc>
      </w:tr>
      <w:tr w:rsidR="001A4216" w14:paraId="01DC35F4" w14:textId="77777777" w:rsidTr="00BF081D">
        <w:trPr>
          <w:jc w:val="center"/>
        </w:trPr>
        <w:tc>
          <w:tcPr>
            <w:tcW w:w="3060" w:type="dxa"/>
            <w:shd w:val="clear" w:color="auto" w:fill="FFFFFF"/>
            <w:tcMar>
              <w:top w:w="100" w:type="dxa"/>
              <w:left w:w="100" w:type="dxa"/>
              <w:bottom w:w="100" w:type="dxa"/>
              <w:right w:w="100" w:type="dxa"/>
            </w:tcMar>
          </w:tcPr>
          <w:p w14:paraId="67F8F5F2" w14:textId="77777777" w:rsidR="001A4216" w:rsidRDefault="001A4216">
            <w:pPr>
              <w:rPr>
                <w:b/>
              </w:rPr>
            </w:pPr>
            <w:r>
              <w:rPr>
                <w:b/>
              </w:rPr>
              <w:t>Target PID</w:t>
            </w:r>
          </w:p>
        </w:tc>
        <w:tc>
          <w:tcPr>
            <w:tcW w:w="6300" w:type="dxa"/>
            <w:shd w:val="clear" w:color="auto" w:fill="FFFFFF"/>
            <w:tcMar>
              <w:top w:w="100" w:type="dxa"/>
              <w:left w:w="100" w:type="dxa"/>
              <w:bottom w:w="100" w:type="dxa"/>
              <w:right w:w="100" w:type="dxa"/>
            </w:tcMar>
          </w:tcPr>
          <w:p w14:paraId="550026C5" w14:textId="17B45FC7" w:rsidR="001A4216" w:rsidRDefault="008B7207">
            <w:r>
              <w:t>Specifies an argument called target pid.</w:t>
            </w:r>
          </w:p>
        </w:tc>
      </w:tr>
      <w:tr w:rsidR="001A4216" w14:paraId="27A72CC0" w14:textId="77777777" w:rsidTr="00BF081D">
        <w:trPr>
          <w:jc w:val="center"/>
        </w:trPr>
        <w:tc>
          <w:tcPr>
            <w:tcW w:w="3060" w:type="dxa"/>
            <w:shd w:val="clear" w:color="auto" w:fill="FFFFFF"/>
            <w:tcMar>
              <w:top w:w="100" w:type="dxa"/>
              <w:left w:w="100" w:type="dxa"/>
              <w:bottom w:w="100" w:type="dxa"/>
              <w:right w:w="100" w:type="dxa"/>
            </w:tcMar>
          </w:tcPr>
          <w:p w14:paraId="780E71B5" w14:textId="77777777" w:rsidR="001A4216" w:rsidRDefault="001A4216">
            <w:pPr>
              <w:rPr>
                <w:b/>
              </w:rPr>
            </w:pPr>
            <w:r>
              <w:rPr>
                <w:b/>
              </w:rPr>
              <w:t>Transfer Flags</w:t>
            </w:r>
          </w:p>
        </w:tc>
        <w:tc>
          <w:tcPr>
            <w:tcW w:w="6300" w:type="dxa"/>
            <w:shd w:val="clear" w:color="auto" w:fill="FFFFFF"/>
            <w:tcMar>
              <w:top w:w="100" w:type="dxa"/>
              <w:left w:w="100" w:type="dxa"/>
              <w:bottom w:w="100" w:type="dxa"/>
              <w:right w:w="100" w:type="dxa"/>
            </w:tcMar>
          </w:tcPr>
          <w:p w14:paraId="5D2D2311" w14:textId="70A0A4CC" w:rsidR="001A4216" w:rsidRDefault="008B7207">
            <w:r>
              <w:t>Specifies an argument called transfer flags.</w:t>
            </w:r>
          </w:p>
        </w:tc>
      </w:tr>
      <w:tr w:rsidR="001A4216" w14:paraId="7A01B742" w14:textId="77777777" w:rsidTr="00BF081D">
        <w:trPr>
          <w:jc w:val="center"/>
        </w:trPr>
        <w:tc>
          <w:tcPr>
            <w:tcW w:w="3060" w:type="dxa"/>
            <w:shd w:val="clear" w:color="auto" w:fill="FFFFFF"/>
            <w:tcMar>
              <w:top w:w="100" w:type="dxa"/>
              <w:left w:w="100" w:type="dxa"/>
              <w:bottom w:w="100" w:type="dxa"/>
              <w:right w:w="100" w:type="dxa"/>
            </w:tcMar>
          </w:tcPr>
          <w:p w14:paraId="536C98F7" w14:textId="77777777" w:rsidR="001A4216" w:rsidRDefault="001A4216">
            <w:pPr>
              <w:rPr>
                <w:b/>
              </w:rPr>
            </w:pPr>
            <w:r>
              <w:rPr>
                <w:b/>
              </w:rPr>
              <w:t>Username</w:t>
            </w:r>
          </w:p>
        </w:tc>
        <w:tc>
          <w:tcPr>
            <w:tcW w:w="6300" w:type="dxa"/>
            <w:shd w:val="clear" w:color="auto" w:fill="FFFFFF"/>
            <w:tcMar>
              <w:top w:w="100" w:type="dxa"/>
              <w:left w:w="100" w:type="dxa"/>
              <w:bottom w:w="100" w:type="dxa"/>
              <w:right w:w="100" w:type="dxa"/>
            </w:tcMar>
          </w:tcPr>
          <w:p w14:paraId="0835260F" w14:textId="528EB6AC" w:rsidR="001A4216" w:rsidRDefault="008B7207">
            <w:r>
              <w:t>Specifies an argument called username.</w:t>
            </w:r>
          </w:p>
        </w:tc>
      </w:tr>
    </w:tbl>
    <w:p w14:paraId="29914881" w14:textId="77777777" w:rsidR="006E391E" w:rsidRDefault="004D3B81" w:rsidP="0036745C">
      <w:pPr>
        <w:pStyle w:val="Heading2"/>
      </w:pPr>
      <w:bookmarkStart w:id="73" w:name="_Toc450222557"/>
      <w:r>
        <w:t>ActionObjectAssociationType</w:t>
      </w:r>
      <w:r w:rsidR="002E5809">
        <w:t>Vocab-1</w:t>
      </w:r>
      <w:r>
        <w:t>.0 Enumeration</w:t>
      </w:r>
      <w:bookmarkEnd w:id="73"/>
    </w:p>
    <w:p w14:paraId="58481BAF" w14:textId="4996235D" w:rsidR="006E391E" w:rsidRDefault="002E7D23" w:rsidP="0036745C">
      <w:pPr>
        <w:pStyle w:val="basicparagraph"/>
        <w:contextualSpacing w:val="0"/>
      </w:pPr>
      <w:r>
        <w:t xml:space="preserve">The </w:t>
      </w:r>
      <w:r w:rsidRPr="008D24FB">
        <w:rPr>
          <w:rFonts w:ascii="Courier New" w:hAnsi="Courier New" w:cs="Courier New"/>
        </w:rPr>
        <w:t>ActionObjectAssocationVocab</w:t>
      </w:r>
      <w:r>
        <w:t xml:space="preserve"> </w:t>
      </w:r>
      <w:r w:rsidR="008D24FB">
        <w:t>enumeration i</w:t>
      </w:r>
      <w:r>
        <w:t>s the default CybOX vocabulary for Action-Object association class</w:t>
      </w:r>
      <w:r w:rsidR="008D24FB">
        <w:t>e</w:t>
      </w:r>
      <w:r>
        <w:t xml:space="preserve">s, captured via the </w:t>
      </w:r>
      <w:r w:rsidRPr="008D24FB">
        <w:rPr>
          <w:rFonts w:ascii="Courier New" w:hAnsi="Courier New" w:cs="Courier New"/>
        </w:rPr>
        <w:t>AssociatedObjectType</w:t>
      </w:r>
      <w:r w:rsidR="008D24FB">
        <w:t xml:space="preserve"> class (</w:t>
      </w:r>
      <w:r w:rsidRPr="008D24FB">
        <w:rPr>
          <w:rFonts w:ascii="Courier New" w:hAnsi="Courier New" w:cs="Courier New"/>
        </w:rPr>
        <w:t>Association_Type</w:t>
      </w:r>
      <w:r>
        <w:t xml:space="preserve"> </w:t>
      </w:r>
      <w:r w:rsidR="008D24FB">
        <w:t xml:space="preserve">property) </w:t>
      </w:r>
      <w:r>
        <w:t>in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2ACB5E84" w14:textId="77777777" w:rsidTr="00BF081D">
        <w:trPr>
          <w:jc w:val="center"/>
        </w:trPr>
        <w:tc>
          <w:tcPr>
            <w:tcW w:w="2340" w:type="dxa"/>
            <w:shd w:val="clear" w:color="auto" w:fill="BFBFBF"/>
            <w:tcMar>
              <w:top w:w="100" w:type="dxa"/>
              <w:left w:w="100" w:type="dxa"/>
              <w:bottom w:w="100" w:type="dxa"/>
              <w:right w:w="100" w:type="dxa"/>
            </w:tcMar>
          </w:tcPr>
          <w:p w14:paraId="615AF3F2"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794D6FEA" w14:textId="77777777" w:rsidR="006E391E" w:rsidRDefault="004D3B81">
            <w:pPr>
              <w:rPr>
                <w:b/>
                <w:color w:val="000000"/>
              </w:rPr>
            </w:pPr>
            <w:r>
              <w:rPr>
                <w:b/>
                <w:color w:val="000000"/>
              </w:rPr>
              <w:t>Description</w:t>
            </w:r>
          </w:p>
        </w:tc>
      </w:tr>
      <w:tr w:rsidR="001A4216" w14:paraId="54EDA8DB" w14:textId="77777777" w:rsidTr="00BF081D">
        <w:trPr>
          <w:jc w:val="center"/>
        </w:trPr>
        <w:tc>
          <w:tcPr>
            <w:tcW w:w="2340" w:type="dxa"/>
            <w:shd w:val="clear" w:color="auto" w:fill="FFFFFF"/>
            <w:tcMar>
              <w:top w:w="100" w:type="dxa"/>
              <w:left w:w="100" w:type="dxa"/>
              <w:bottom w:w="100" w:type="dxa"/>
              <w:right w:w="100" w:type="dxa"/>
            </w:tcMar>
          </w:tcPr>
          <w:p w14:paraId="0A7C3C7C" w14:textId="77777777" w:rsidR="001A4216" w:rsidRDefault="001A4216">
            <w:pPr>
              <w:rPr>
                <w:b/>
              </w:rPr>
            </w:pPr>
            <w:r>
              <w:rPr>
                <w:b/>
              </w:rPr>
              <w:lastRenderedPageBreak/>
              <w:t>Affected</w:t>
            </w:r>
          </w:p>
        </w:tc>
        <w:tc>
          <w:tcPr>
            <w:tcW w:w="7020" w:type="dxa"/>
            <w:shd w:val="clear" w:color="auto" w:fill="FFFFFF"/>
            <w:tcMar>
              <w:top w:w="100" w:type="dxa"/>
              <w:left w:w="100" w:type="dxa"/>
              <w:bottom w:w="100" w:type="dxa"/>
              <w:right w:w="100" w:type="dxa"/>
            </w:tcMar>
          </w:tcPr>
          <w:p w14:paraId="5B2927ED" w14:textId="77777777" w:rsidR="001A4216" w:rsidRDefault="001A4216">
            <w:r>
              <w:t>Specifies that the associated object was affected by the action.</w:t>
            </w:r>
          </w:p>
        </w:tc>
      </w:tr>
      <w:tr w:rsidR="001A4216" w14:paraId="2C99DEAB" w14:textId="77777777" w:rsidTr="00BF081D">
        <w:trPr>
          <w:jc w:val="center"/>
        </w:trPr>
        <w:tc>
          <w:tcPr>
            <w:tcW w:w="2340" w:type="dxa"/>
            <w:shd w:val="clear" w:color="auto" w:fill="FFFFFF"/>
            <w:tcMar>
              <w:top w:w="100" w:type="dxa"/>
              <w:left w:w="100" w:type="dxa"/>
              <w:bottom w:w="100" w:type="dxa"/>
              <w:right w:w="100" w:type="dxa"/>
            </w:tcMar>
          </w:tcPr>
          <w:p w14:paraId="3C73B9C4" w14:textId="77777777" w:rsidR="001A4216" w:rsidRDefault="001A4216">
            <w:pPr>
              <w:rPr>
                <w:b/>
              </w:rPr>
            </w:pPr>
            <w:r>
              <w:rPr>
                <w:b/>
              </w:rPr>
              <w:t>Initiating</w:t>
            </w:r>
          </w:p>
        </w:tc>
        <w:tc>
          <w:tcPr>
            <w:tcW w:w="7020" w:type="dxa"/>
            <w:shd w:val="clear" w:color="auto" w:fill="FFFFFF"/>
            <w:tcMar>
              <w:top w:w="100" w:type="dxa"/>
              <w:left w:w="100" w:type="dxa"/>
              <w:bottom w:w="100" w:type="dxa"/>
              <w:right w:w="100" w:type="dxa"/>
            </w:tcMar>
          </w:tcPr>
          <w:p w14:paraId="3EAA76BC" w14:textId="77777777" w:rsidR="001A4216" w:rsidRDefault="001A4216">
            <w:r>
              <w:t>Specifies that the associated object initiated the action.</w:t>
            </w:r>
          </w:p>
        </w:tc>
      </w:tr>
      <w:tr w:rsidR="001A4216" w14:paraId="2B80297C" w14:textId="77777777" w:rsidTr="00BF081D">
        <w:trPr>
          <w:jc w:val="center"/>
        </w:trPr>
        <w:tc>
          <w:tcPr>
            <w:tcW w:w="2340" w:type="dxa"/>
            <w:shd w:val="clear" w:color="auto" w:fill="FFFFFF"/>
            <w:tcMar>
              <w:top w:w="100" w:type="dxa"/>
              <w:left w:w="100" w:type="dxa"/>
              <w:bottom w:w="100" w:type="dxa"/>
              <w:right w:w="100" w:type="dxa"/>
            </w:tcMar>
          </w:tcPr>
          <w:p w14:paraId="26000DD4" w14:textId="77777777" w:rsidR="001A4216" w:rsidRDefault="001A4216">
            <w:pPr>
              <w:rPr>
                <w:b/>
              </w:rPr>
            </w:pPr>
            <w:r>
              <w:rPr>
                <w:b/>
              </w:rPr>
              <w:t>Returned</w:t>
            </w:r>
          </w:p>
        </w:tc>
        <w:tc>
          <w:tcPr>
            <w:tcW w:w="7020" w:type="dxa"/>
            <w:shd w:val="clear" w:color="auto" w:fill="FFFFFF"/>
            <w:tcMar>
              <w:top w:w="100" w:type="dxa"/>
              <w:left w:w="100" w:type="dxa"/>
              <w:bottom w:w="100" w:type="dxa"/>
              <w:right w:w="100" w:type="dxa"/>
            </w:tcMar>
          </w:tcPr>
          <w:p w14:paraId="6B1F5155" w14:textId="77777777" w:rsidR="001A4216" w:rsidRDefault="001A4216">
            <w:r>
              <w:t>Specifies that the associated object was the result of the action.</w:t>
            </w:r>
          </w:p>
        </w:tc>
      </w:tr>
      <w:tr w:rsidR="001A4216" w14:paraId="4FC15E6E" w14:textId="77777777" w:rsidTr="00BF081D">
        <w:trPr>
          <w:jc w:val="center"/>
        </w:trPr>
        <w:tc>
          <w:tcPr>
            <w:tcW w:w="2340" w:type="dxa"/>
            <w:shd w:val="clear" w:color="auto" w:fill="FFFFFF"/>
            <w:tcMar>
              <w:top w:w="100" w:type="dxa"/>
              <w:left w:w="100" w:type="dxa"/>
              <w:bottom w:w="100" w:type="dxa"/>
              <w:right w:w="100" w:type="dxa"/>
            </w:tcMar>
          </w:tcPr>
          <w:p w14:paraId="6EC43A68" w14:textId="77777777" w:rsidR="001A4216" w:rsidRDefault="001A4216">
            <w:pPr>
              <w:rPr>
                <w:b/>
              </w:rPr>
            </w:pPr>
            <w:r>
              <w:rPr>
                <w:b/>
              </w:rPr>
              <w:t>Utilized</w:t>
            </w:r>
          </w:p>
        </w:tc>
        <w:tc>
          <w:tcPr>
            <w:tcW w:w="7020" w:type="dxa"/>
            <w:shd w:val="clear" w:color="auto" w:fill="FFFFFF"/>
            <w:tcMar>
              <w:top w:w="100" w:type="dxa"/>
              <w:left w:w="100" w:type="dxa"/>
              <w:bottom w:w="100" w:type="dxa"/>
              <w:right w:w="100" w:type="dxa"/>
            </w:tcMar>
          </w:tcPr>
          <w:p w14:paraId="7901A91B" w14:textId="77777777" w:rsidR="001A4216" w:rsidRDefault="001A4216">
            <w:r>
              <w:t>Specifies that the associated object was utilized by the action.</w:t>
            </w:r>
          </w:p>
        </w:tc>
      </w:tr>
    </w:tbl>
    <w:p w14:paraId="28FDDA56" w14:textId="77777777" w:rsidR="006E391E" w:rsidRDefault="004D3B81" w:rsidP="0036745C">
      <w:pPr>
        <w:pStyle w:val="Heading2"/>
      </w:pPr>
      <w:bookmarkStart w:id="74" w:name="_Toc450222558"/>
      <w:r>
        <w:t>ActionRelationshipType</w:t>
      </w:r>
      <w:r w:rsidR="002E5809">
        <w:t>Vocab-1</w:t>
      </w:r>
      <w:r>
        <w:t>.0 Enumeration</w:t>
      </w:r>
      <w:bookmarkEnd w:id="74"/>
    </w:p>
    <w:p w14:paraId="7FAC447E" w14:textId="27D61E2A" w:rsidR="006E391E" w:rsidRDefault="002E7D23" w:rsidP="0036745C">
      <w:pPr>
        <w:pStyle w:val="basicparagraph"/>
        <w:contextualSpacing w:val="0"/>
      </w:pPr>
      <w:r>
        <w:t xml:space="preserve">The </w:t>
      </w:r>
      <w:r w:rsidRPr="00BF081D">
        <w:rPr>
          <w:rFonts w:ascii="Courier New" w:hAnsi="Courier New" w:cs="Courier New"/>
        </w:rPr>
        <w:t>ActionObjectAssocationVocab</w:t>
      </w:r>
      <w:r>
        <w:t xml:space="preserve"> </w:t>
      </w:r>
      <w:r w:rsidR="00BF081D">
        <w:t xml:space="preserve">enumeration </w:t>
      </w:r>
      <w:r>
        <w:t xml:space="preserve">is the default CybOX vocabulary for Action-Action relationships, captured via the </w:t>
      </w:r>
      <w:r w:rsidRPr="00BF081D">
        <w:rPr>
          <w:rFonts w:ascii="Courier New" w:hAnsi="Courier New" w:cs="Courier New"/>
        </w:rPr>
        <w:t>ActionRelationshipType</w:t>
      </w:r>
      <w:r w:rsidR="00BF081D">
        <w:t xml:space="preserve"> class (</w:t>
      </w:r>
      <w:r w:rsidRPr="00BF081D">
        <w:rPr>
          <w:rFonts w:ascii="Courier New" w:hAnsi="Courier New" w:cs="Courier New"/>
        </w:rPr>
        <w:t>Type</w:t>
      </w:r>
      <w:r>
        <w:t xml:space="preserve"> </w:t>
      </w:r>
      <w:r w:rsidR="00BF081D">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6E391E" w14:paraId="24EE3DAB" w14:textId="77777777" w:rsidTr="00BF081D">
        <w:trPr>
          <w:jc w:val="center"/>
        </w:trPr>
        <w:tc>
          <w:tcPr>
            <w:tcW w:w="2250" w:type="dxa"/>
            <w:shd w:val="clear" w:color="auto" w:fill="BFBFBF"/>
            <w:tcMar>
              <w:top w:w="100" w:type="dxa"/>
              <w:left w:w="100" w:type="dxa"/>
              <w:bottom w:w="100" w:type="dxa"/>
              <w:right w:w="100" w:type="dxa"/>
            </w:tcMar>
          </w:tcPr>
          <w:p w14:paraId="0ECCA291" w14:textId="77777777" w:rsidR="006E391E" w:rsidRDefault="004D3B81">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5B8553D7" w14:textId="77777777" w:rsidR="006E391E" w:rsidRDefault="004D3B81">
            <w:pPr>
              <w:rPr>
                <w:b/>
                <w:color w:val="000000"/>
              </w:rPr>
            </w:pPr>
            <w:r>
              <w:rPr>
                <w:b/>
                <w:color w:val="000000"/>
              </w:rPr>
              <w:t>Description</w:t>
            </w:r>
          </w:p>
        </w:tc>
      </w:tr>
      <w:tr w:rsidR="001A4216" w14:paraId="5F6819C3" w14:textId="77777777" w:rsidTr="00BF081D">
        <w:trPr>
          <w:jc w:val="center"/>
        </w:trPr>
        <w:tc>
          <w:tcPr>
            <w:tcW w:w="2250" w:type="dxa"/>
            <w:shd w:val="clear" w:color="auto" w:fill="FFFFFF"/>
            <w:tcMar>
              <w:top w:w="100" w:type="dxa"/>
              <w:left w:w="100" w:type="dxa"/>
              <w:bottom w:w="100" w:type="dxa"/>
              <w:right w:w="100" w:type="dxa"/>
            </w:tcMar>
          </w:tcPr>
          <w:p w14:paraId="45BA9CCE" w14:textId="77777777" w:rsidR="001A4216" w:rsidRDefault="001A4216">
            <w:pPr>
              <w:rPr>
                <w:b/>
              </w:rPr>
            </w:pPr>
            <w:r>
              <w:rPr>
                <w:b/>
              </w:rPr>
              <w:t>Dependent_On</w:t>
            </w:r>
          </w:p>
        </w:tc>
        <w:tc>
          <w:tcPr>
            <w:tcW w:w="7110" w:type="dxa"/>
            <w:shd w:val="clear" w:color="auto" w:fill="FFFFFF"/>
            <w:tcMar>
              <w:top w:w="100" w:type="dxa"/>
              <w:left w:w="100" w:type="dxa"/>
              <w:bottom w:w="100" w:type="dxa"/>
              <w:right w:w="100" w:type="dxa"/>
            </w:tcMar>
          </w:tcPr>
          <w:p w14:paraId="231E607B" w14:textId="77777777" w:rsidR="001A4216" w:rsidRDefault="001A4216">
            <w:r>
              <w:t>Specifies that this action is dependent on the related action.</w:t>
            </w:r>
          </w:p>
        </w:tc>
      </w:tr>
      <w:tr w:rsidR="001A4216" w14:paraId="3796FE46" w14:textId="77777777" w:rsidTr="00BF081D">
        <w:trPr>
          <w:jc w:val="center"/>
        </w:trPr>
        <w:tc>
          <w:tcPr>
            <w:tcW w:w="2250" w:type="dxa"/>
            <w:shd w:val="clear" w:color="auto" w:fill="FFFFFF"/>
            <w:tcMar>
              <w:top w:w="100" w:type="dxa"/>
              <w:left w:w="100" w:type="dxa"/>
              <w:bottom w:w="100" w:type="dxa"/>
              <w:right w:w="100" w:type="dxa"/>
            </w:tcMar>
          </w:tcPr>
          <w:p w14:paraId="37B127D4" w14:textId="77777777" w:rsidR="001A4216" w:rsidRDefault="001A4216">
            <w:pPr>
              <w:rPr>
                <w:b/>
              </w:rPr>
            </w:pPr>
            <w:r>
              <w:rPr>
                <w:b/>
              </w:rPr>
              <w:t>Equivalent_To</w:t>
            </w:r>
          </w:p>
        </w:tc>
        <w:tc>
          <w:tcPr>
            <w:tcW w:w="7110" w:type="dxa"/>
            <w:shd w:val="clear" w:color="auto" w:fill="FFFFFF"/>
            <w:tcMar>
              <w:top w:w="100" w:type="dxa"/>
              <w:left w:w="100" w:type="dxa"/>
              <w:bottom w:w="100" w:type="dxa"/>
              <w:right w:w="100" w:type="dxa"/>
            </w:tcMar>
          </w:tcPr>
          <w:p w14:paraId="2251CFA0" w14:textId="3B8E6F9A" w:rsidR="001A4216" w:rsidRDefault="001A4216" w:rsidP="001B1763">
            <w:r>
              <w:t>Specifies that this entity (e.g.</w:t>
            </w:r>
            <w:r w:rsidR="0036745C">
              <w:t>,</w:t>
            </w:r>
            <w:r>
              <w:t xml:space="preserve"> Action) is equivalent to the associated entity.</w:t>
            </w:r>
          </w:p>
        </w:tc>
      </w:tr>
      <w:tr w:rsidR="001A4216" w14:paraId="3C91FEE7" w14:textId="77777777" w:rsidTr="00BF081D">
        <w:trPr>
          <w:jc w:val="center"/>
        </w:trPr>
        <w:tc>
          <w:tcPr>
            <w:tcW w:w="2250" w:type="dxa"/>
            <w:shd w:val="clear" w:color="auto" w:fill="FFFFFF"/>
            <w:tcMar>
              <w:top w:w="100" w:type="dxa"/>
              <w:left w:w="100" w:type="dxa"/>
              <w:bottom w:w="100" w:type="dxa"/>
              <w:right w:w="100" w:type="dxa"/>
            </w:tcMar>
          </w:tcPr>
          <w:p w14:paraId="36A59268" w14:textId="77777777" w:rsidR="001A4216" w:rsidRDefault="001A4216">
            <w:pPr>
              <w:rPr>
                <w:b/>
              </w:rPr>
            </w:pPr>
            <w:r>
              <w:rPr>
                <w:b/>
              </w:rPr>
              <w:t>Followed_By</w:t>
            </w:r>
          </w:p>
        </w:tc>
        <w:tc>
          <w:tcPr>
            <w:tcW w:w="7110" w:type="dxa"/>
            <w:shd w:val="clear" w:color="auto" w:fill="FFFFFF"/>
            <w:tcMar>
              <w:top w:w="100" w:type="dxa"/>
              <w:left w:w="100" w:type="dxa"/>
              <w:bottom w:w="100" w:type="dxa"/>
              <w:right w:w="100" w:type="dxa"/>
            </w:tcMar>
          </w:tcPr>
          <w:p w14:paraId="08EE647F" w14:textId="77777777" w:rsidR="001A4216" w:rsidRDefault="001A4216">
            <w:r>
              <w:t>Specifies that this action is followed by the related action.</w:t>
            </w:r>
          </w:p>
        </w:tc>
      </w:tr>
      <w:tr w:rsidR="001A4216" w14:paraId="7C275472" w14:textId="77777777" w:rsidTr="00BF081D">
        <w:trPr>
          <w:jc w:val="center"/>
        </w:trPr>
        <w:tc>
          <w:tcPr>
            <w:tcW w:w="2250" w:type="dxa"/>
            <w:shd w:val="clear" w:color="auto" w:fill="FFFFFF"/>
            <w:tcMar>
              <w:top w:w="100" w:type="dxa"/>
              <w:left w:w="100" w:type="dxa"/>
              <w:bottom w:w="100" w:type="dxa"/>
              <w:right w:w="100" w:type="dxa"/>
            </w:tcMar>
          </w:tcPr>
          <w:p w14:paraId="47ECC88C" w14:textId="77777777" w:rsidR="001A4216" w:rsidRDefault="001A4216">
            <w:pPr>
              <w:rPr>
                <w:b/>
              </w:rPr>
            </w:pPr>
            <w:r>
              <w:rPr>
                <w:b/>
              </w:rPr>
              <w:t>Initiated</w:t>
            </w:r>
          </w:p>
        </w:tc>
        <w:tc>
          <w:tcPr>
            <w:tcW w:w="7110" w:type="dxa"/>
            <w:shd w:val="clear" w:color="auto" w:fill="FFFFFF"/>
            <w:tcMar>
              <w:top w:w="100" w:type="dxa"/>
              <w:left w:w="100" w:type="dxa"/>
              <w:bottom w:w="100" w:type="dxa"/>
              <w:right w:w="100" w:type="dxa"/>
            </w:tcMar>
          </w:tcPr>
          <w:p w14:paraId="61D67A86" w14:textId="77777777" w:rsidR="001A4216" w:rsidRDefault="001A4216">
            <w:r>
              <w:t>Specifies that this action initiated the related action.</w:t>
            </w:r>
          </w:p>
        </w:tc>
      </w:tr>
      <w:tr w:rsidR="001A4216" w14:paraId="4443BC22" w14:textId="77777777" w:rsidTr="00BF081D">
        <w:trPr>
          <w:jc w:val="center"/>
        </w:trPr>
        <w:tc>
          <w:tcPr>
            <w:tcW w:w="2250" w:type="dxa"/>
            <w:shd w:val="clear" w:color="auto" w:fill="FFFFFF"/>
            <w:tcMar>
              <w:top w:w="100" w:type="dxa"/>
              <w:left w:w="100" w:type="dxa"/>
              <w:bottom w:w="100" w:type="dxa"/>
              <w:right w:w="100" w:type="dxa"/>
            </w:tcMar>
          </w:tcPr>
          <w:p w14:paraId="0BDF9D97" w14:textId="77777777" w:rsidR="001A4216" w:rsidRDefault="001A4216">
            <w:pPr>
              <w:rPr>
                <w:b/>
              </w:rPr>
            </w:pPr>
            <w:r>
              <w:rPr>
                <w:b/>
              </w:rPr>
              <w:t>Initiated_By</w:t>
            </w:r>
          </w:p>
        </w:tc>
        <w:tc>
          <w:tcPr>
            <w:tcW w:w="7110" w:type="dxa"/>
            <w:shd w:val="clear" w:color="auto" w:fill="FFFFFF"/>
            <w:tcMar>
              <w:top w:w="100" w:type="dxa"/>
              <w:left w:w="100" w:type="dxa"/>
              <w:bottom w:w="100" w:type="dxa"/>
              <w:right w:w="100" w:type="dxa"/>
            </w:tcMar>
          </w:tcPr>
          <w:p w14:paraId="1CAD6D38" w14:textId="77777777" w:rsidR="001A4216" w:rsidRDefault="001A4216">
            <w:r>
              <w:t>Specifies that this action was initiated by the related action.</w:t>
            </w:r>
          </w:p>
        </w:tc>
      </w:tr>
      <w:tr w:rsidR="001A4216" w14:paraId="14BD0E53" w14:textId="77777777" w:rsidTr="00BF081D">
        <w:trPr>
          <w:jc w:val="center"/>
        </w:trPr>
        <w:tc>
          <w:tcPr>
            <w:tcW w:w="2250" w:type="dxa"/>
            <w:shd w:val="clear" w:color="auto" w:fill="FFFFFF"/>
            <w:tcMar>
              <w:top w:w="100" w:type="dxa"/>
              <w:left w:w="100" w:type="dxa"/>
              <w:bottom w:w="100" w:type="dxa"/>
              <w:right w:w="100" w:type="dxa"/>
            </w:tcMar>
          </w:tcPr>
          <w:p w14:paraId="7595466E" w14:textId="77777777" w:rsidR="001A4216" w:rsidRDefault="001A4216">
            <w:pPr>
              <w:rPr>
                <w:b/>
              </w:rPr>
            </w:pPr>
            <w:r>
              <w:rPr>
                <w:b/>
              </w:rPr>
              <w:t>Preceded_By</w:t>
            </w:r>
          </w:p>
        </w:tc>
        <w:tc>
          <w:tcPr>
            <w:tcW w:w="7110" w:type="dxa"/>
            <w:shd w:val="clear" w:color="auto" w:fill="FFFFFF"/>
            <w:tcMar>
              <w:top w:w="100" w:type="dxa"/>
              <w:left w:w="100" w:type="dxa"/>
              <w:bottom w:w="100" w:type="dxa"/>
              <w:right w:w="100" w:type="dxa"/>
            </w:tcMar>
          </w:tcPr>
          <w:p w14:paraId="7ABBE13E" w14:textId="77777777" w:rsidR="001A4216" w:rsidRDefault="001A4216">
            <w:r>
              <w:t>Specifies that this action is preceded by the related action.</w:t>
            </w:r>
          </w:p>
        </w:tc>
      </w:tr>
      <w:tr w:rsidR="001A4216" w14:paraId="12B7ADF8" w14:textId="77777777" w:rsidTr="00BF081D">
        <w:trPr>
          <w:jc w:val="center"/>
        </w:trPr>
        <w:tc>
          <w:tcPr>
            <w:tcW w:w="2250" w:type="dxa"/>
            <w:shd w:val="clear" w:color="auto" w:fill="FFFFFF"/>
            <w:tcMar>
              <w:top w:w="100" w:type="dxa"/>
              <w:left w:w="100" w:type="dxa"/>
              <w:bottom w:w="100" w:type="dxa"/>
              <w:right w:w="100" w:type="dxa"/>
            </w:tcMar>
          </w:tcPr>
          <w:p w14:paraId="33DB30F0" w14:textId="77777777" w:rsidR="001A4216" w:rsidRDefault="001A4216">
            <w:pPr>
              <w:rPr>
                <w:b/>
              </w:rPr>
            </w:pPr>
            <w:r>
              <w:rPr>
                <w:b/>
              </w:rPr>
              <w:t>Related_To</w:t>
            </w:r>
          </w:p>
        </w:tc>
        <w:tc>
          <w:tcPr>
            <w:tcW w:w="7110" w:type="dxa"/>
            <w:shd w:val="clear" w:color="auto" w:fill="FFFFFF"/>
            <w:tcMar>
              <w:top w:w="100" w:type="dxa"/>
              <w:left w:w="100" w:type="dxa"/>
              <w:bottom w:w="100" w:type="dxa"/>
              <w:right w:w="100" w:type="dxa"/>
            </w:tcMar>
          </w:tcPr>
          <w:p w14:paraId="7AF13629" w14:textId="77777777" w:rsidR="001A4216" w:rsidRDefault="001A4216">
            <w:r>
              <w:t>Specifies that this action is simply related to the related action in some way.</w:t>
            </w:r>
          </w:p>
        </w:tc>
      </w:tr>
    </w:tbl>
    <w:p w14:paraId="36E25024" w14:textId="77777777" w:rsidR="006E391E" w:rsidRDefault="004D3B81" w:rsidP="0036745C">
      <w:pPr>
        <w:pStyle w:val="Heading2"/>
      </w:pPr>
      <w:bookmarkStart w:id="75" w:name="_Ref431679318"/>
      <w:bookmarkStart w:id="76" w:name="_Toc450222559"/>
      <w:r>
        <w:t>EventType</w:t>
      </w:r>
      <w:r w:rsidR="002E5809">
        <w:t>Vocab-1</w:t>
      </w:r>
      <w:r>
        <w:t>.0.1 Enumeration</w:t>
      </w:r>
      <w:bookmarkEnd w:id="75"/>
      <w:bookmarkEnd w:id="76"/>
    </w:p>
    <w:p w14:paraId="0263A372" w14:textId="016B41F0" w:rsidR="006E391E" w:rsidRDefault="002E7D23" w:rsidP="0036745C">
      <w:pPr>
        <w:pStyle w:val="basicparagraph"/>
        <w:contextualSpacing w:val="0"/>
      </w:pPr>
      <w:r>
        <w:t xml:space="preserve">The </w:t>
      </w:r>
      <w:r w:rsidRPr="002548FF">
        <w:rPr>
          <w:rFonts w:ascii="Courier New" w:hAnsi="Courier New" w:cs="Courier New"/>
        </w:rPr>
        <w:t>EventTypeVocab</w:t>
      </w:r>
      <w:r>
        <w:t xml:space="preserve"> </w:t>
      </w:r>
      <w:r w:rsidR="002548FF">
        <w:t xml:space="preserve">enumeration </w:t>
      </w:r>
      <w:r>
        <w:t>is the default CybOX vocabulary for Event class</w:t>
      </w:r>
      <w:r w:rsidR="002548FF">
        <w:t>e</w:t>
      </w:r>
      <w:r>
        <w:t xml:space="preserve">s, captured via the </w:t>
      </w:r>
      <w:r w:rsidRPr="002548FF">
        <w:rPr>
          <w:rFonts w:ascii="Courier New" w:hAnsi="Courier New" w:cs="Courier New"/>
        </w:rPr>
        <w:t>EventType</w:t>
      </w:r>
      <w:r w:rsidR="002548FF">
        <w:t xml:space="preserve"> class (</w:t>
      </w:r>
      <w:r w:rsidRPr="002548FF">
        <w:rPr>
          <w:rFonts w:ascii="Courier New" w:hAnsi="Courier New" w:cs="Courier New"/>
        </w:rPr>
        <w:t>Type</w:t>
      </w:r>
      <w:r>
        <w:t xml:space="preserve"> </w:t>
      </w:r>
      <w:r w:rsidR="002548FF">
        <w:t>property)</w:t>
      </w:r>
      <w:r>
        <w:t xml:space="preserve"> in the CybOX Core.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6E391E" w14:paraId="6D51C602" w14:textId="77777777" w:rsidTr="00FC65B9">
        <w:trPr>
          <w:jc w:val="center"/>
        </w:trPr>
        <w:tc>
          <w:tcPr>
            <w:tcW w:w="2430" w:type="dxa"/>
            <w:shd w:val="clear" w:color="auto" w:fill="BFBFBF"/>
            <w:tcMar>
              <w:top w:w="100" w:type="dxa"/>
              <w:left w:w="100" w:type="dxa"/>
              <w:bottom w:w="100" w:type="dxa"/>
              <w:right w:w="100" w:type="dxa"/>
            </w:tcMar>
          </w:tcPr>
          <w:p w14:paraId="4381F21A" w14:textId="77777777" w:rsidR="006E391E" w:rsidRDefault="004D3B81">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6B31B74C" w14:textId="77777777" w:rsidR="006E391E" w:rsidRDefault="004D3B81">
            <w:pPr>
              <w:rPr>
                <w:b/>
                <w:color w:val="000000"/>
              </w:rPr>
            </w:pPr>
            <w:r>
              <w:rPr>
                <w:b/>
                <w:color w:val="000000"/>
              </w:rPr>
              <w:t>Description</w:t>
            </w:r>
          </w:p>
        </w:tc>
      </w:tr>
      <w:tr w:rsidR="001A4216" w14:paraId="39736BB7" w14:textId="77777777" w:rsidTr="00FC65B9">
        <w:trPr>
          <w:jc w:val="center"/>
        </w:trPr>
        <w:tc>
          <w:tcPr>
            <w:tcW w:w="2430" w:type="dxa"/>
            <w:shd w:val="clear" w:color="auto" w:fill="FFFFFF"/>
            <w:tcMar>
              <w:top w:w="100" w:type="dxa"/>
              <w:left w:w="100" w:type="dxa"/>
              <w:bottom w:w="100" w:type="dxa"/>
              <w:right w:w="100" w:type="dxa"/>
            </w:tcMar>
          </w:tcPr>
          <w:p w14:paraId="553EC9CE" w14:textId="77777777" w:rsidR="001A4216" w:rsidRDefault="001A4216">
            <w:pPr>
              <w:rPr>
                <w:b/>
              </w:rPr>
            </w:pPr>
            <w:r>
              <w:rPr>
                <w:b/>
              </w:rPr>
              <w:t>Account Ops (App Layer)</w:t>
            </w:r>
          </w:p>
        </w:tc>
        <w:tc>
          <w:tcPr>
            <w:tcW w:w="6930" w:type="dxa"/>
            <w:shd w:val="clear" w:color="auto" w:fill="FFFFFF"/>
            <w:tcMar>
              <w:top w:w="100" w:type="dxa"/>
              <w:left w:w="100" w:type="dxa"/>
              <w:bottom w:w="100" w:type="dxa"/>
              <w:right w:w="100" w:type="dxa"/>
            </w:tcMar>
          </w:tcPr>
          <w:p w14:paraId="64D0CDC8" w14:textId="77777777" w:rsidR="001A4216" w:rsidRDefault="001A4216">
            <w:r>
              <w:t>Specifies the class of events dealing with account operations at the application layer.</w:t>
            </w:r>
          </w:p>
        </w:tc>
      </w:tr>
      <w:tr w:rsidR="001A4216" w14:paraId="4044A445" w14:textId="77777777" w:rsidTr="00FC65B9">
        <w:trPr>
          <w:jc w:val="center"/>
        </w:trPr>
        <w:tc>
          <w:tcPr>
            <w:tcW w:w="2430" w:type="dxa"/>
            <w:shd w:val="clear" w:color="auto" w:fill="FFFFFF"/>
            <w:tcMar>
              <w:top w:w="100" w:type="dxa"/>
              <w:left w:w="100" w:type="dxa"/>
              <w:bottom w:w="100" w:type="dxa"/>
              <w:right w:w="100" w:type="dxa"/>
            </w:tcMar>
          </w:tcPr>
          <w:p w14:paraId="1BF82133" w14:textId="77777777" w:rsidR="001A4216" w:rsidRDefault="001A4216">
            <w:pPr>
              <w:rPr>
                <w:b/>
              </w:rPr>
            </w:pPr>
            <w:r>
              <w:rPr>
                <w:b/>
              </w:rPr>
              <w:t>Anomaly Events</w:t>
            </w:r>
          </w:p>
        </w:tc>
        <w:tc>
          <w:tcPr>
            <w:tcW w:w="6930" w:type="dxa"/>
            <w:shd w:val="clear" w:color="auto" w:fill="FFFFFF"/>
            <w:tcMar>
              <w:top w:w="100" w:type="dxa"/>
              <w:left w:w="100" w:type="dxa"/>
              <w:bottom w:w="100" w:type="dxa"/>
              <w:right w:w="100" w:type="dxa"/>
            </w:tcMar>
          </w:tcPr>
          <w:p w14:paraId="191E7394" w14:textId="77777777" w:rsidR="001A4216" w:rsidRDefault="001A4216">
            <w:r>
              <w:t>Specifies the class of events dealing with anomaly events.</w:t>
            </w:r>
          </w:p>
        </w:tc>
      </w:tr>
      <w:tr w:rsidR="001A4216" w14:paraId="1F425A11" w14:textId="77777777" w:rsidTr="00FC65B9">
        <w:trPr>
          <w:jc w:val="center"/>
        </w:trPr>
        <w:tc>
          <w:tcPr>
            <w:tcW w:w="2430" w:type="dxa"/>
            <w:shd w:val="clear" w:color="auto" w:fill="FFFFFF"/>
            <w:tcMar>
              <w:top w:w="100" w:type="dxa"/>
              <w:left w:w="100" w:type="dxa"/>
              <w:bottom w:w="100" w:type="dxa"/>
              <w:right w:w="100" w:type="dxa"/>
            </w:tcMar>
          </w:tcPr>
          <w:p w14:paraId="245ECB0D" w14:textId="77777777" w:rsidR="001A4216" w:rsidRDefault="001A4216">
            <w:pPr>
              <w:rPr>
                <w:b/>
              </w:rPr>
            </w:pPr>
            <w:r>
              <w:rPr>
                <w:b/>
              </w:rPr>
              <w:t>API Calls</w:t>
            </w:r>
          </w:p>
        </w:tc>
        <w:tc>
          <w:tcPr>
            <w:tcW w:w="6930" w:type="dxa"/>
            <w:shd w:val="clear" w:color="auto" w:fill="FFFFFF"/>
            <w:tcMar>
              <w:top w:w="100" w:type="dxa"/>
              <w:left w:w="100" w:type="dxa"/>
              <w:bottom w:w="100" w:type="dxa"/>
              <w:right w:w="100" w:type="dxa"/>
            </w:tcMar>
          </w:tcPr>
          <w:p w14:paraId="63A07F59" w14:textId="77777777" w:rsidR="001A4216" w:rsidRDefault="001A4216">
            <w:r>
              <w:t>Specifies the class of events dealing with API calls.</w:t>
            </w:r>
          </w:p>
        </w:tc>
      </w:tr>
      <w:tr w:rsidR="001A4216" w14:paraId="10240E1E" w14:textId="77777777" w:rsidTr="00FC65B9">
        <w:trPr>
          <w:jc w:val="center"/>
        </w:trPr>
        <w:tc>
          <w:tcPr>
            <w:tcW w:w="2430" w:type="dxa"/>
            <w:shd w:val="clear" w:color="auto" w:fill="FFFFFF"/>
            <w:tcMar>
              <w:top w:w="100" w:type="dxa"/>
              <w:left w:w="100" w:type="dxa"/>
              <w:bottom w:w="100" w:type="dxa"/>
              <w:right w:w="100" w:type="dxa"/>
            </w:tcMar>
          </w:tcPr>
          <w:p w14:paraId="4F8604C2" w14:textId="77777777" w:rsidR="001A4216" w:rsidRDefault="001A4216">
            <w:pPr>
              <w:rPr>
                <w:b/>
              </w:rPr>
            </w:pPr>
            <w:r>
              <w:rPr>
                <w:b/>
              </w:rPr>
              <w:t>App Layer Traffic</w:t>
            </w:r>
          </w:p>
        </w:tc>
        <w:tc>
          <w:tcPr>
            <w:tcW w:w="6930" w:type="dxa"/>
            <w:shd w:val="clear" w:color="auto" w:fill="FFFFFF"/>
            <w:tcMar>
              <w:top w:w="100" w:type="dxa"/>
              <w:left w:w="100" w:type="dxa"/>
              <w:bottom w:w="100" w:type="dxa"/>
              <w:right w:w="100" w:type="dxa"/>
            </w:tcMar>
          </w:tcPr>
          <w:p w14:paraId="6371645C" w14:textId="30E7723A" w:rsidR="001A4216" w:rsidRDefault="001A4216" w:rsidP="000F54C9">
            <w:r>
              <w:t xml:space="preserve">Specifies the class of events dealing with </w:t>
            </w:r>
            <w:r w:rsidR="000F54C9">
              <w:t xml:space="preserve">application layer </w:t>
            </w:r>
            <w:r>
              <w:t>traffic.</w:t>
            </w:r>
          </w:p>
        </w:tc>
      </w:tr>
      <w:tr w:rsidR="001A4216" w14:paraId="1E31F5C1" w14:textId="77777777" w:rsidTr="00FC65B9">
        <w:trPr>
          <w:jc w:val="center"/>
        </w:trPr>
        <w:tc>
          <w:tcPr>
            <w:tcW w:w="2430" w:type="dxa"/>
            <w:shd w:val="clear" w:color="auto" w:fill="FFFFFF"/>
            <w:tcMar>
              <w:top w:w="100" w:type="dxa"/>
              <w:left w:w="100" w:type="dxa"/>
              <w:bottom w:w="100" w:type="dxa"/>
              <w:right w:w="100" w:type="dxa"/>
            </w:tcMar>
          </w:tcPr>
          <w:p w14:paraId="523E4F91" w14:textId="77777777" w:rsidR="001A4216" w:rsidRDefault="001A4216">
            <w:pPr>
              <w:rPr>
                <w:b/>
              </w:rPr>
            </w:pPr>
            <w:r>
              <w:rPr>
                <w:b/>
              </w:rPr>
              <w:t>Application Logic</w:t>
            </w:r>
          </w:p>
        </w:tc>
        <w:tc>
          <w:tcPr>
            <w:tcW w:w="6930" w:type="dxa"/>
            <w:shd w:val="clear" w:color="auto" w:fill="FFFFFF"/>
            <w:tcMar>
              <w:top w:w="100" w:type="dxa"/>
              <w:left w:w="100" w:type="dxa"/>
              <w:bottom w:w="100" w:type="dxa"/>
              <w:right w:w="100" w:type="dxa"/>
            </w:tcMar>
          </w:tcPr>
          <w:p w14:paraId="3B7F5022" w14:textId="77777777" w:rsidR="001A4216" w:rsidRDefault="001A4216">
            <w:r>
              <w:t>Specifies the class of events dealing with application logic.</w:t>
            </w:r>
          </w:p>
        </w:tc>
      </w:tr>
      <w:tr w:rsidR="001A4216" w14:paraId="75C48CF8" w14:textId="77777777" w:rsidTr="00FC65B9">
        <w:trPr>
          <w:jc w:val="center"/>
        </w:trPr>
        <w:tc>
          <w:tcPr>
            <w:tcW w:w="2430" w:type="dxa"/>
            <w:shd w:val="clear" w:color="auto" w:fill="FFFFFF"/>
            <w:tcMar>
              <w:top w:w="100" w:type="dxa"/>
              <w:left w:w="100" w:type="dxa"/>
              <w:bottom w:w="100" w:type="dxa"/>
              <w:right w:w="100" w:type="dxa"/>
            </w:tcMar>
          </w:tcPr>
          <w:p w14:paraId="7DADB8F0" w14:textId="77777777" w:rsidR="001A4216" w:rsidRDefault="001A4216">
            <w:pPr>
              <w:rPr>
                <w:b/>
              </w:rPr>
            </w:pPr>
            <w:r>
              <w:rPr>
                <w:b/>
              </w:rPr>
              <w:t>Authentication Ops</w:t>
            </w:r>
          </w:p>
        </w:tc>
        <w:tc>
          <w:tcPr>
            <w:tcW w:w="6930" w:type="dxa"/>
            <w:shd w:val="clear" w:color="auto" w:fill="FFFFFF"/>
            <w:tcMar>
              <w:top w:w="100" w:type="dxa"/>
              <w:left w:w="100" w:type="dxa"/>
              <w:bottom w:w="100" w:type="dxa"/>
              <w:right w:w="100" w:type="dxa"/>
            </w:tcMar>
          </w:tcPr>
          <w:p w14:paraId="0C9CC880" w14:textId="77777777" w:rsidR="001A4216" w:rsidRDefault="001A4216">
            <w:r>
              <w:t>Specifies the class of events dealing with authentication operations.</w:t>
            </w:r>
          </w:p>
        </w:tc>
      </w:tr>
      <w:tr w:rsidR="001A4216" w14:paraId="23CF8556" w14:textId="77777777" w:rsidTr="00FC65B9">
        <w:trPr>
          <w:jc w:val="center"/>
        </w:trPr>
        <w:tc>
          <w:tcPr>
            <w:tcW w:w="2430" w:type="dxa"/>
            <w:shd w:val="clear" w:color="auto" w:fill="FFFFFF"/>
            <w:tcMar>
              <w:top w:w="100" w:type="dxa"/>
              <w:left w:w="100" w:type="dxa"/>
              <w:bottom w:w="100" w:type="dxa"/>
              <w:right w:w="100" w:type="dxa"/>
            </w:tcMar>
          </w:tcPr>
          <w:p w14:paraId="10610853" w14:textId="77777777" w:rsidR="001A4216" w:rsidRDefault="001A4216">
            <w:pPr>
              <w:rPr>
                <w:b/>
              </w:rPr>
            </w:pPr>
            <w:r>
              <w:rPr>
                <w:b/>
              </w:rPr>
              <w:t>Authorization (ACL)</w:t>
            </w:r>
          </w:p>
        </w:tc>
        <w:tc>
          <w:tcPr>
            <w:tcW w:w="6930" w:type="dxa"/>
            <w:shd w:val="clear" w:color="auto" w:fill="FFFFFF"/>
            <w:tcMar>
              <w:top w:w="100" w:type="dxa"/>
              <w:left w:w="100" w:type="dxa"/>
              <w:bottom w:w="100" w:type="dxa"/>
              <w:right w:w="100" w:type="dxa"/>
            </w:tcMar>
          </w:tcPr>
          <w:p w14:paraId="7588FFF0" w14:textId="15E8EB8F" w:rsidR="001A4216" w:rsidRDefault="001A4216" w:rsidP="000F54C9">
            <w:r>
              <w:t>Specifies the class of events dealing with authorization via Access Control Lists (ACL).</w:t>
            </w:r>
          </w:p>
        </w:tc>
      </w:tr>
      <w:tr w:rsidR="001A4216" w14:paraId="680E2A81" w14:textId="77777777" w:rsidTr="00FC65B9">
        <w:trPr>
          <w:jc w:val="center"/>
        </w:trPr>
        <w:tc>
          <w:tcPr>
            <w:tcW w:w="2430" w:type="dxa"/>
            <w:shd w:val="clear" w:color="auto" w:fill="FFFFFF"/>
            <w:tcMar>
              <w:top w:w="100" w:type="dxa"/>
              <w:left w:w="100" w:type="dxa"/>
              <w:bottom w:w="100" w:type="dxa"/>
              <w:right w:w="100" w:type="dxa"/>
            </w:tcMar>
          </w:tcPr>
          <w:p w14:paraId="6B3B047D" w14:textId="77777777" w:rsidR="001A4216" w:rsidRDefault="001A4216">
            <w:pPr>
              <w:rPr>
                <w:b/>
              </w:rPr>
            </w:pPr>
            <w:r>
              <w:rPr>
                <w:b/>
              </w:rPr>
              <w:lastRenderedPageBreak/>
              <w:t>Autorun</w:t>
            </w:r>
          </w:p>
        </w:tc>
        <w:tc>
          <w:tcPr>
            <w:tcW w:w="6930" w:type="dxa"/>
            <w:shd w:val="clear" w:color="auto" w:fill="FFFFFF"/>
            <w:tcMar>
              <w:top w:w="100" w:type="dxa"/>
              <w:left w:w="100" w:type="dxa"/>
              <w:bottom w:w="100" w:type="dxa"/>
              <w:right w:w="100" w:type="dxa"/>
            </w:tcMar>
          </w:tcPr>
          <w:p w14:paraId="52281DDB" w14:textId="2E92B32B" w:rsidR="001A4216" w:rsidRDefault="001A4216" w:rsidP="000F54C9">
            <w:r>
              <w:t xml:space="preserve">Specifies the class of events dealing with </w:t>
            </w:r>
            <w:r w:rsidR="000F54C9">
              <w:t>autorun</w:t>
            </w:r>
            <w:r>
              <w:t>.</w:t>
            </w:r>
          </w:p>
        </w:tc>
      </w:tr>
      <w:tr w:rsidR="001A4216" w14:paraId="3C1C96D4" w14:textId="77777777" w:rsidTr="00FC65B9">
        <w:trPr>
          <w:jc w:val="center"/>
        </w:trPr>
        <w:tc>
          <w:tcPr>
            <w:tcW w:w="2430" w:type="dxa"/>
            <w:shd w:val="clear" w:color="auto" w:fill="FFFFFF"/>
            <w:tcMar>
              <w:top w:w="100" w:type="dxa"/>
              <w:left w:w="100" w:type="dxa"/>
              <w:bottom w:w="100" w:type="dxa"/>
              <w:right w:w="100" w:type="dxa"/>
            </w:tcMar>
          </w:tcPr>
          <w:p w14:paraId="02818FCD" w14:textId="77777777" w:rsidR="001A4216" w:rsidRDefault="001A4216">
            <w:pPr>
              <w:rPr>
                <w:b/>
              </w:rPr>
            </w:pPr>
            <w:r>
              <w:rPr>
                <w:b/>
              </w:rPr>
              <w:t>Auto-update Ops</w:t>
            </w:r>
          </w:p>
        </w:tc>
        <w:tc>
          <w:tcPr>
            <w:tcW w:w="6930" w:type="dxa"/>
            <w:shd w:val="clear" w:color="auto" w:fill="FFFFFF"/>
            <w:tcMar>
              <w:top w:w="100" w:type="dxa"/>
              <w:left w:w="100" w:type="dxa"/>
              <w:bottom w:w="100" w:type="dxa"/>
              <w:right w:w="100" w:type="dxa"/>
            </w:tcMar>
          </w:tcPr>
          <w:p w14:paraId="3F766565" w14:textId="77777777" w:rsidR="001A4216" w:rsidRDefault="001A4216">
            <w:r>
              <w:t>Specifies the class of events dealing with auto-update operations.</w:t>
            </w:r>
          </w:p>
        </w:tc>
      </w:tr>
      <w:tr w:rsidR="001A4216" w14:paraId="2884EE41" w14:textId="77777777" w:rsidTr="00FC65B9">
        <w:trPr>
          <w:jc w:val="center"/>
        </w:trPr>
        <w:tc>
          <w:tcPr>
            <w:tcW w:w="2430" w:type="dxa"/>
            <w:shd w:val="clear" w:color="auto" w:fill="FFFFFF"/>
            <w:tcMar>
              <w:top w:w="100" w:type="dxa"/>
              <w:left w:w="100" w:type="dxa"/>
              <w:bottom w:w="100" w:type="dxa"/>
              <w:right w:w="100" w:type="dxa"/>
            </w:tcMar>
          </w:tcPr>
          <w:p w14:paraId="2FD32A45" w14:textId="77777777" w:rsidR="001A4216" w:rsidRDefault="001A4216">
            <w:pPr>
              <w:rPr>
                <w:b/>
              </w:rPr>
            </w:pPr>
            <w:r>
              <w:rPr>
                <w:b/>
              </w:rPr>
              <w:t>Basic System Ops</w:t>
            </w:r>
          </w:p>
        </w:tc>
        <w:tc>
          <w:tcPr>
            <w:tcW w:w="6930" w:type="dxa"/>
            <w:shd w:val="clear" w:color="auto" w:fill="FFFFFF"/>
            <w:tcMar>
              <w:top w:w="100" w:type="dxa"/>
              <w:left w:w="100" w:type="dxa"/>
              <w:bottom w:w="100" w:type="dxa"/>
              <w:right w:w="100" w:type="dxa"/>
            </w:tcMar>
          </w:tcPr>
          <w:p w14:paraId="53095815" w14:textId="77777777" w:rsidR="001A4216" w:rsidRDefault="001A4216">
            <w:r>
              <w:t>Specifies the class of events dealing with basic system operations.</w:t>
            </w:r>
          </w:p>
        </w:tc>
      </w:tr>
      <w:tr w:rsidR="001A4216" w14:paraId="04594802" w14:textId="77777777" w:rsidTr="00FC65B9">
        <w:trPr>
          <w:jc w:val="center"/>
        </w:trPr>
        <w:tc>
          <w:tcPr>
            <w:tcW w:w="2430" w:type="dxa"/>
            <w:shd w:val="clear" w:color="auto" w:fill="FFFFFF"/>
            <w:tcMar>
              <w:top w:w="100" w:type="dxa"/>
              <w:left w:w="100" w:type="dxa"/>
              <w:bottom w:w="100" w:type="dxa"/>
              <w:right w:w="100" w:type="dxa"/>
            </w:tcMar>
          </w:tcPr>
          <w:p w14:paraId="0EB4F82D" w14:textId="77777777" w:rsidR="001A4216" w:rsidRDefault="001A4216">
            <w:pPr>
              <w:rPr>
                <w:b/>
              </w:rPr>
            </w:pPr>
            <w:r>
              <w:rPr>
                <w:b/>
              </w:rPr>
              <w:t>Configuration Management</w:t>
            </w:r>
          </w:p>
        </w:tc>
        <w:tc>
          <w:tcPr>
            <w:tcW w:w="6930" w:type="dxa"/>
            <w:shd w:val="clear" w:color="auto" w:fill="FFFFFF"/>
            <w:tcMar>
              <w:top w:w="100" w:type="dxa"/>
              <w:left w:w="100" w:type="dxa"/>
              <w:bottom w:w="100" w:type="dxa"/>
              <w:right w:w="100" w:type="dxa"/>
            </w:tcMar>
          </w:tcPr>
          <w:p w14:paraId="4FA1918A" w14:textId="77777777" w:rsidR="001A4216" w:rsidRDefault="001A4216">
            <w:r>
              <w:t>Specifies the class of events dealing with configuration management.</w:t>
            </w:r>
          </w:p>
        </w:tc>
      </w:tr>
      <w:tr w:rsidR="001A4216" w14:paraId="3840600B" w14:textId="77777777" w:rsidTr="00FC65B9">
        <w:trPr>
          <w:jc w:val="center"/>
        </w:trPr>
        <w:tc>
          <w:tcPr>
            <w:tcW w:w="2430" w:type="dxa"/>
            <w:shd w:val="clear" w:color="auto" w:fill="FFFFFF"/>
            <w:tcMar>
              <w:top w:w="100" w:type="dxa"/>
              <w:left w:w="100" w:type="dxa"/>
              <w:bottom w:w="100" w:type="dxa"/>
              <w:right w:w="100" w:type="dxa"/>
            </w:tcMar>
          </w:tcPr>
          <w:p w14:paraId="702C2547" w14:textId="77777777" w:rsidR="001A4216" w:rsidRDefault="001A4216">
            <w:pPr>
              <w:rPr>
                <w:b/>
              </w:rPr>
            </w:pPr>
            <w:r>
              <w:rPr>
                <w:b/>
              </w:rPr>
              <w:t>Data Flow</w:t>
            </w:r>
          </w:p>
        </w:tc>
        <w:tc>
          <w:tcPr>
            <w:tcW w:w="6930" w:type="dxa"/>
            <w:shd w:val="clear" w:color="auto" w:fill="FFFFFF"/>
            <w:tcMar>
              <w:top w:w="100" w:type="dxa"/>
              <w:left w:w="100" w:type="dxa"/>
              <w:bottom w:w="100" w:type="dxa"/>
              <w:right w:w="100" w:type="dxa"/>
            </w:tcMar>
          </w:tcPr>
          <w:p w14:paraId="689F099B" w14:textId="77777777" w:rsidR="001A4216" w:rsidRDefault="001A4216">
            <w:r>
              <w:t>Specifies the class of events dealing with data flow.</w:t>
            </w:r>
          </w:p>
        </w:tc>
      </w:tr>
      <w:tr w:rsidR="001A4216" w14:paraId="26D37C00" w14:textId="77777777" w:rsidTr="00FC65B9">
        <w:trPr>
          <w:jc w:val="center"/>
        </w:trPr>
        <w:tc>
          <w:tcPr>
            <w:tcW w:w="2430" w:type="dxa"/>
            <w:shd w:val="clear" w:color="auto" w:fill="FFFFFF"/>
            <w:tcMar>
              <w:top w:w="100" w:type="dxa"/>
              <w:left w:w="100" w:type="dxa"/>
              <w:bottom w:w="100" w:type="dxa"/>
              <w:right w:w="100" w:type="dxa"/>
            </w:tcMar>
          </w:tcPr>
          <w:p w14:paraId="18B14C95" w14:textId="77777777" w:rsidR="001A4216" w:rsidRDefault="001A4216">
            <w:pPr>
              <w:rPr>
                <w:b/>
              </w:rPr>
            </w:pPr>
            <w:r>
              <w:rPr>
                <w:b/>
              </w:rPr>
              <w:t>DHCP</w:t>
            </w:r>
          </w:p>
        </w:tc>
        <w:tc>
          <w:tcPr>
            <w:tcW w:w="6930" w:type="dxa"/>
            <w:shd w:val="clear" w:color="auto" w:fill="FFFFFF"/>
            <w:tcMar>
              <w:top w:w="100" w:type="dxa"/>
              <w:left w:w="100" w:type="dxa"/>
              <w:bottom w:w="100" w:type="dxa"/>
              <w:right w:w="100" w:type="dxa"/>
            </w:tcMar>
          </w:tcPr>
          <w:p w14:paraId="64D3A7A6" w14:textId="63312D67" w:rsidR="001A4216" w:rsidRDefault="001A4216" w:rsidP="00D3578A">
            <w:r>
              <w:t>Specifies the class of events dealing with the Dynamic Host Configuration Protocol (DHCP).</w:t>
            </w:r>
          </w:p>
        </w:tc>
      </w:tr>
      <w:tr w:rsidR="001A4216" w14:paraId="46BDAB2B" w14:textId="77777777" w:rsidTr="00FC65B9">
        <w:trPr>
          <w:jc w:val="center"/>
        </w:trPr>
        <w:tc>
          <w:tcPr>
            <w:tcW w:w="2430" w:type="dxa"/>
            <w:shd w:val="clear" w:color="auto" w:fill="FFFFFF"/>
            <w:tcMar>
              <w:top w:w="100" w:type="dxa"/>
              <w:left w:w="100" w:type="dxa"/>
              <w:bottom w:w="100" w:type="dxa"/>
              <w:right w:w="100" w:type="dxa"/>
            </w:tcMar>
          </w:tcPr>
          <w:p w14:paraId="1A48C6AC" w14:textId="77777777" w:rsidR="001A4216" w:rsidRDefault="001A4216">
            <w:pPr>
              <w:rPr>
                <w:b/>
              </w:rPr>
            </w:pPr>
            <w:r>
              <w:rPr>
                <w:b/>
              </w:rPr>
              <w:t>DNS Lookup Ops</w:t>
            </w:r>
          </w:p>
        </w:tc>
        <w:tc>
          <w:tcPr>
            <w:tcW w:w="6930" w:type="dxa"/>
            <w:shd w:val="clear" w:color="auto" w:fill="FFFFFF"/>
            <w:tcMar>
              <w:top w:w="100" w:type="dxa"/>
              <w:left w:w="100" w:type="dxa"/>
              <w:bottom w:w="100" w:type="dxa"/>
              <w:right w:w="100" w:type="dxa"/>
            </w:tcMar>
          </w:tcPr>
          <w:p w14:paraId="74FA7093" w14:textId="77777777" w:rsidR="001A4216" w:rsidRDefault="001A4216">
            <w:r>
              <w:t>Specifies the class of events dealing with DNS Lookup operations.</w:t>
            </w:r>
          </w:p>
        </w:tc>
      </w:tr>
      <w:tr w:rsidR="001A4216" w14:paraId="52DE51DC" w14:textId="77777777" w:rsidTr="00FC65B9">
        <w:trPr>
          <w:jc w:val="center"/>
        </w:trPr>
        <w:tc>
          <w:tcPr>
            <w:tcW w:w="2430" w:type="dxa"/>
            <w:shd w:val="clear" w:color="auto" w:fill="FFFFFF"/>
            <w:tcMar>
              <w:top w:w="100" w:type="dxa"/>
              <w:left w:w="100" w:type="dxa"/>
              <w:bottom w:w="100" w:type="dxa"/>
              <w:right w:w="100" w:type="dxa"/>
            </w:tcMar>
          </w:tcPr>
          <w:p w14:paraId="755C5C85" w14:textId="77777777" w:rsidR="001A4216" w:rsidRDefault="001A4216">
            <w:pPr>
              <w:rPr>
                <w:b/>
              </w:rPr>
            </w:pPr>
            <w:r>
              <w:rPr>
                <w:b/>
              </w:rPr>
              <w:t>Email Ops</w:t>
            </w:r>
          </w:p>
        </w:tc>
        <w:tc>
          <w:tcPr>
            <w:tcW w:w="6930" w:type="dxa"/>
            <w:shd w:val="clear" w:color="auto" w:fill="FFFFFF"/>
            <w:tcMar>
              <w:top w:w="100" w:type="dxa"/>
              <w:left w:w="100" w:type="dxa"/>
              <w:bottom w:w="100" w:type="dxa"/>
              <w:right w:w="100" w:type="dxa"/>
            </w:tcMar>
          </w:tcPr>
          <w:p w14:paraId="73565A97" w14:textId="77777777" w:rsidR="001A4216" w:rsidRDefault="001A4216">
            <w:r>
              <w:t>Specifies the class of events dealing with e-mail operations.</w:t>
            </w:r>
          </w:p>
        </w:tc>
      </w:tr>
      <w:tr w:rsidR="001A4216" w14:paraId="0846F98B" w14:textId="77777777" w:rsidTr="00FC65B9">
        <w:trPr>
          <w:jc w:val="center"/>
        </w:trPr>
        <w:tc>
          <w:tcPr>
            <w:tcW w:w="2430" w:type="dxa"/>
            <w:shd w:val="clear" w:color="auto" w:fill="FFFFFF"/>
            <w:tcMar>
              <w:top w:w="100" w:type="dxa"/>
              <w:left w:w="100" w:type="dxa"/>
              <w:bottom w:w="100" w:type="dxa"/>
              <w:right w:w="100" w:type="dxa"/>
            </w:tcMar>
          </w:tcPr>
          <w:p w14:paraId="35F73A44" w14:textId="77777777" w:rsidR="001A4216" w:rsidRDefault="001A4216">
            <w:pPr>
              <w:rPr>
                <w:b/>
              </w:rPr>
            </w:pPr>
            <w:r>
              <w:rPr>
                <w:b/>
              </w:rPr>
              <w:t>File Ops (CRUD)</w:t>
            </w:r>
          </w:p>
        </w:tc>
        <w:tc>
          <w:tcPr>
            <w:tcW w:w="6930" w:type="dxa"/>
            <w:shd w:val="clear" w:color="auto" w:fill="FFFFFF"/>
            <w:tcMar>
              <w:top w:w="100" w:type="dxa"/>
              <w:left w:w="100" w:type="dxa"/>
              <w:bottom w:w="100" w:type="dxa"/>
              <w:right w:w="100" w:type="dxa"/>
            </w:tcMar>
          </w:tcPr>
          <w:p w14:paraId="68831845" w14:textId="77777777" w:rsidR="001A4216" w:rsidRDefault="001A4216">
            <w:r>
              <w:t>Specifies the class of events dealing with file operations.</w:t>
            </w:r>
          </w:p>
        </w:tc>
      </w:tr>
      <w:tr w:rsidR="001A4216" w14:paraId="18EA9526" w14:textId="77777777" w:rsidTr="00FC65B9">
        <w:trPr>
          <w:jc w:val="center"/>
        </w:trPr>
        <w:tc>
          <w:tcPr>
            <w:tcW w:w="2430" w:type="dxa"/>
            <w:shd w:val="clear" w:color="auto" w:fill="FFFFFF"/>
            <w:tcMar>
              <w:top w:w="100" w:type="dxa"/>
              <w:left w:w="100" w:type="dxa"/>
              <w:bottom w:w="100" w:type="dxa"/>
              <w:right w:w="100" w:type="dxa"/>
            </w:tcMar>
          </w:tcPr>
          <w:p w14:paraId="25E0013F" w14:textId="77777777" w:rsidR="001A4216" w:rsidRDefault="001A4216">
            <w:pPr>
              <w:rPr>
                <w:b/>
              </w:rPr>
            </w:pPr>
            <w:r>
              <w:rPr>
                <w:b/>
              </w:rPr>
              <w:t>GUI/KVM</w:t>
            </w:r>
          </w:p>
        </w:tc>
        <w:tc>
          <w:tcPr>
            <w:tcW w:w="6930" w:type="dxa"/>
            <w:shd w:val="clear" w:color="auto" w:fill="FFFFFF"/>
            <w:tcMar>
              <w:top w:w="100" w:type="dxa"/>
              <w:left w:w="100" w:type="dxa"/>
              <w:bottom w:w="100" w:type="dxa"/>
              <w:right w:w="100" w:type="dxa"/>
            </w:tcMar>
          </w:tcPr>
          <w:p w14:paraId="1D9C86C2" w14:textId="48AF3597" w:rsidR="001A4216" w:rsidRDefault="001A4216" w:rsidP="000F54C9">
            <w:r>
              <w:t>Specifies the class of events dealing with the GUI/Kernel-based Virtual Machine (KVM).</w:t>
            </w:r>
          </w:p>
        </w:tc>
      </w:tr>
      <w:tr w:rsidR="001A4216" w14:paraId="3482E931" w14:textId="77777777" w:rsidTr="00FC65B9">
        <w:trPr>
          <w:jc w:val="center"/>
        </w:trPr>
        <w:tc>
          <w:tcPr>
            <w:tcW w:w="2430" w:type="dxa"/>
            <w:shd w:val="clear" w:color="auto" w:fill="FFFFFF"/>
            <w:tcMar>
              <w:top w:w="100" w:type="dxa"/>
              <w:left w:w="100" w:type="dxa"/>
              <w:bottom w:w="100" w:type="dxa"/>
              <w:right w:w="100" w:type="dxa"/>
            </w:tcMar>
          </w:tcPr>
          <w:p w14:paraId="7A689005" w14:textId="77777777" w:rsidR="001A4216" w:rsidRDefault="001A4216">
            <w:pPr>
              <w:rPr>
                <w:b/>
              </w:rPr>
            </w:pPr>
            <w:r>
              <w:rPr>
                <w:b/>
              </w:rPr>
              <w:t>HTTP Traffic</w:t>
            </w:r>
          </w:p>
        </w:tc>
        <w:tc>
          <w:tcPr>
            <w:tcW w:w="6930" w:type="dxa"/>
            <w:shd w:val="clear" w:color="auto" w:fill="FFFFFF"/>
            <w:tcMar>
              <w:top w:w="100" w:type="dxa"/>
              <w:left w:w="100" w:type="dxa"/>
              <w:bottom w:w="100" w:type="dxa"/>
              <w:right w:w="100" w:type="dxa"/>
            </w:tcMar>
          </w:tcPr>
          <w:p w14:paraId="1869F905" w14:textId="77777777" w:rsidR="001A4216" w:rsidRDefault="001A4216">
            <w:r>
              <w:t>Specifies the class of events dealing with HTTP traffic.</w:t>
            </w:r>
          </w:p>
        </w:tc>
      </w:tr>
      <w:tr w:rsidR="001A4216" w14:paraId="439B1F80" w14:textId="77777777" w:rsidTr="00FC65B9">
        <w:trPr>
          <w:jc w:val="center"/>
        </w:trPr>
        <w:tc>
          <w:tcPr>
            <w:tcW w:w="2430" w:type="dxa"/>
            <w:shd w:val="clear" w:color="auto" w:fill="FFFFFF"/>
            <w:tcMar>
              <w:top w:w="100" w:type="dxa"/>
              <w:left w:w="100" w:type="dxa"/>
              <w:bottom w:w="100" w:type="dxa"/>
              <w:right w:w="100" w:type="dxa"/>
            </w:tcMar>
          </w:tcPr>
          <w:p w14:paraId="1D38D55E" w14:textId="77777777" w:rsidR="001A4216" w:rsidRDefault="001A4216">
            <w:pPr>
              <w:rPr>
                <w:b/>
              </w:rPr>
            </w:pPr>
            <w:r>
              <w:rPr>
                <w:b/>
              </w:rPr>
              <w:t>IP Ops</w:t>
            </w:r>
          </w:p>
        </w:tc>
        <w:tc>
          <w:tcPr>
            <w:tcW w:w="6930" w:type="dxa"/>
            <w:shd w:val="clear" w:color="auto" w:fill="FFFFFF"/>
            <w:tcMar>
              <w:top w:w="100" w:type="dxa"/>
              <w:left w:w="100" w:type="dxa"/>
              <w:bottom w:w="100" w:type="dxa"/>
              <w:right w:w="100" w:type="dxa"/>
            </w:tcMar>
          </w:tcPr>
          <w:p w14:paraId="285E4573" w14:textId="77777777" w:rsidR="001A4216" w:rsidRDefault="001A4216">
            <w:r>
              <w:t>Specifies the class of events dealing with IP Operations.</w:t>
            </w:r>
          </w:p>
        </w:tc>
      </w:tr>
      <w:tr w:rsidR="001A4216" w14:paraId="6148A96C" w14:textId="77777777" w:rsidTr="00FC65B9">
        <w:trPr>
          <w:jc w:val="center"/>
        </w:trPr>
        <w:tc>
          <w:tcPr>
            <w:tcW w:w="2430" w:type="dxa"/>
            <w:shd w:val="clear" w:color="auto" w:fill="FFFFFF"/>
            <w:tcMar>
              <w:top w:w="100" w:type="dxa"/>
              <w:left w:w="100" w:type="dxa"/>
              <w:bottom w:w="100" w:type="dxa"/>
              <w:right w:w="100" w:type="dxa"/>
            </w:tcMar>
          </w:tcPr>
          <w:p w14:paraId="3114395C" w14:textId="77777777" w:rsidR="001A4216" w:rsidRDefault="001A4216">
            <w:pPr>
              <w:rPr>
                <w:b/>
              </w:rPr>
            </w:pPr>
            <w:r>
              <w:rPr>
                <w:b/>
              </w:rPr>
              <w:t>IPC</w:t>
            </w:r>
          </w:p>
        </w:tc>
        <w:tc>
          <w:tcPr>
            <w:tcW w:w="6930" w:type="dxa"/>
            <w:shd w:val="clear" w:color="auto" w:fill="FFFFFF"/>
            <w:tcMar>
              <w:top w:w="100" w:type="dxa"/>
              <w:left w:w="100" w:type="dxa"/>
              <w:bottom w:w="100" w:type="dxa"/>
              <w:right w:w="100" w:type="dxa"/>
            </w:tcMar>
          </w:tcPr>
          <w:p w14:paraId="6FE93950" w14:textId="77777777" w:rsidR="001A4216" w:rsidRDefault="001A4216">
            <w:r>
              <w:t>Specifies the class of events dealing with thread management.</w:t>
            </w:r>
          </w:p>
        </w:tc>
      </w:tr>
      <w:tr w:rsidR="001A4216" w14:paraId="0F0348E5" w14:textId="77777777" w:rsidTr="00FC65B9">
        <w:trPr>
          <w:jc w:val="center"/>
        </w:trPr>
        <w:tc>
          <w:tcPr>
            <w:tcW w:w="2430" w:type="dxa"/>
            <w:shd w:val="clear" w:color="auto" w:fill="FFFFFF"/>
            <w:tcMar>
              <w:top w:w="100" w:type="dxa"/>
              <w:left w:w="100" w:type="dxa"/>
              <w:bottom w:w="100" w:type="dxa"/>
              <w:right w:w="100" w:type="dxa"/>
            </w:tcMar>
          </w:tcPr>
          <w:p w14:paraId="3B987BB6" w14:textId="77777777" w:rsidR="001A4216" w:rsidRDefault="001A4216">
            <w:pPr>
              <w:rPr>
                <w:b/>
              </w:rPr>
            </w:pPr>
            <w:r>
              <w:rPr>
                <w:b/>
              </w:rPr>
              <w:t>Memory Ops</w:t>
            </w:r>
          </w:p>
        </w:tc>
        <w:tc>
          <w:tcPr>
            <w:tcW w:w="6930" w:type="dxa"/>
            <w:shd w:val="clear" w:color="auto" w:fill="FFFFFF"/>
            <w:tcMar>
              <w:top w:w="100" w:type="dxa"/>
              <w:left w:w="100" w:type="dxa"/>
              <w:bottom w:w="100" w:type="dxa"/>
              <w:right w:w="100" w:type="dxa"/>
            </w:tcMar>
          </w:tcPr>
          <w:p w14:paraId="63CEC909" w14:textId="77777777" w:rsidR="001A4216" w:rsidRDefault="001A4216">
            <w:r>
              <w:t>Specifies the class of events dealing with memory operations.</w:t>
            </w:r>
          </w:p>
        </w:tc>
      </w:tr>
      <w:tr w:rsidR="001A4216" w14:paraId="16ED6192" w14:textId="77777777" w:rsidTr="00FC65B9">
        <w:trPr>
          <w:jc w:val="center"/>
        </w:trPr>
        <w:tc>
          <w:tcPr>
            <w:tcW w:w="2430" w:type="dxa"/>
            <w:shd w:val="clear" w:color="auto" w:fill="FFFFFF"/>
            <w:tcMar>
              <w:top w:w="100" w:type="dxa"/>
              <w:left w:w="100" w:type="dxa"/>
              <w:bottom w:w="100" w:type="dxa"/>
              <w:right w:w="100" w:type="dxa"/>
            </w:tcMar>
          </w:tcPr>
          <w:p w14:paraId="0C103EE1" w14:textId="77777777" w:rsidR="001A4216" w:rsidRDefault="001A4216">
            <w:pPr>
              <w:rPr>
                <w:b/>
              </w:rPr>
            </w:pPr>
            <w:r>
              <w:rPr>
                <w:b/>
              </w:rPr>
              <w:t>Packet Traffic</w:t>
            </w:r>
          </w:p>
        </w:tc>
        <w:tc>
          <w:tcPr>
            <w:tcW w:w="6930" w:type="dxa"/>
            <w:shd w:val="clear" w:color="auto" w:fill="FFFFFF"/>
            <w:tcMar>
              <w:top w:w="100" w:type="dxa"/>
              <w:left w:w="100" w:type="dxa"/>
              <w:bottom w:w="100" w:type="dxa"/>
              <w:right w:w="100" w:type="dxa"/>
            </w:tcMar>
          </w:tcPr>
          <w:p w14:paraId="6648EE5D" w14:textId="77777777" w:rsidR="001A4216" w:rsidRDefault="001A4216">
            <w:r>
              <w:t>Specifies the class of events dealing with packet traffic.</w:t>
            </w:r>
          </w:p>
        </w:tc>
      </w:tr>
      <w:tr w:rsidR="001A4216" w14:paraId="696E6593" w14:textId="77777777" w:rsidTr="00FC65B9">
        <w:trPr>
          <w:jc w:val="center"/>
        </w:trPr>
        <w:tc>
          <w:tcPr>
            <w:tcW w:w="2430" w:type="dxa"/>
            <w:shd w:val="clear" w:color="auto" w:fill="FFFFFF"/>
            <w:tcMar>
              <w:top w:w="100" w:type="dxa"/>
              <w:left w:w="100" w:type="dxa"/>
              <w:bottom w:w="100" w:type="dxa"/>
              <w:right w:w="100" w:type="dxa"/>
            </w:tcMar>
          </w:tcPr>
          <w:p w14:paraId="2BC4D437" w14:textId="77777777" w:rsidR="001A4216" w:rsidRDefault="001A4216">
            <w:pPr>
              <w:rPr>
                <w:b/>
              </w:rPr>
            </w:pPr>
            <w:r>
              <w:rPr>
                <w:b/>
              </w:rPr>
              <w:t>Port Scan</w:t>
            </w:r>
          </w:p>
        </w:tc>
        <w:tc>
          <w:tcPr>
            <w:tcW w:w="6930" w:type="dxa"/>
            <w:shd w:val="clear" w:color="auto" w:fill="FFFFFF"/>
            <w:tcMar>
              <w:top w:w="100" w:type="dxa"/>
              <w:left w:w="100" w:type="dxa"/>
              <w:bottom w:w="100" w:type="dxa"/>
              <w:right w:w="100" w:type="dxa"/>
            </w:tcMar>
          </w:tcPr>
          <w:p w14:paraId="390E01F8" w14:textId="77777777" w:rsidR="001A4216" w:rsidRDefault="001A4216">
            <w:r>
              <w:t>Specifies the class of events dealing with port scanning.</w:t>
            </w:r>
          </w:p>
        </w:tc>
      </w:tr>
      <w:tr w:rsidR="001A4216" w14:paraId="068844D8" w14:textId="77777777" w:rsidTr="00FC65B9">
        <w:trPr>
          <w:jc w:val="center"/>
        </w:trPr>
        <w:tc>
          <w:tcPr>
            <w:tcW w:w="2430" w:type="dxa"/>
            <w:shd w:val="clear" w:color="auto" w:fill="FFFFFF"/>
            <w:tcMar>
              <w:top w:w="100" w:type="dxa"/>
              <w:left w:w="100" w:type="dxa"/>
              <w:bottom w:w="100" w:type="dxa"/>
              <w:right w:w="100" w:type="dxa"/>
            </w:tcMar>
          </w:tcPr>
          <w:p w14:paraId="4B3BBA7A" w14:textId="77777777" w:rsidR="001A4216" w:rsidRDefault="001A4216">
            <w:pPr>
              <w:rPr>
                <w:b/>
              </w:rPr>
            </w:pPr>
            <w:r>
              <w:rPr>
                <w:b/>
              </w:rPr>
              <w:t>Privilege Ops</w:t>
            </w:r>
          </w:p>
        </w:tc>
        <w:tc>
          <w:tcPr>
            <w:tcW w:w="6930" w:type="dxa"/>
            <w:shd w:val="clear" w:color="auto" w:fill="FFFFFF"/>
            <w:tcMar>
              <w:top w:w="100" w:type="dxa"/>
              <w:left w:w="100" w:type="dxa"/>
              <w:bottom w:w="100" w:type="dxa"/>
              <w:right w:w="100" w:type="dxa"/>
            </w:tcMar>
          </w:tcPr>
          <w:p w14:paraId="4D6DC0BF" w14:textId="77777777" w:rsidR="001A4216" w:rsidRDefault="001A4216">
            <w:r>
              <w:t>Specifies the class of events dealing with privilege operations.</w:t>
            </w:r>
          </w:p>
        </w:tc>
      </w:tr>
      <w:tr w:rsidR="001A4216" w14:paraId="458E3929" w14:textId="77777777" w:rsidTr="00FC65B9">
        <w:trPr>
          <w:jc w:val="center"/>
        </w:trPr>
        <w:tc>
          <w:tcPr>
            <w:tcW w:w="2430" w:type="dxa"/>
            <w:shd w:val="clear" w:color="auto" w:fill="FFFFFF"/>
            <w:tcMar>
              <w:top w:w="100" w:type="dxa"/>
              <w:left w:w="100" w:type="dxa"/>
              <w:bottom w:w="100" w:type="dxa"/>
              <w:right w:w="100" w:type="dxa"/>
            </w:tcMar>
          </w:tcPr>
          <w:p w14:paraId="34C5C3B3" w14:textId="77777777" w:rsidR="001A4216" w:rsidRDefault="001A4216">
            <w:pPr>
              <w:rPr>
                <w:b/>
              </w:rPr>
            </w:pPr>
            <w:r>
              <w:rPr>
                <w:b/>
              </w:rPr>
              <w:t>Procedural Compliance</w:t>
            </w:r>
          </w:p>
        </w:tc>
        <w:tc>
          <w:tcPr>
            <w:tcW w:w="6930" w:type="dxa"/>
            <w:shd w:val="clear" w:color="auto" w:fill="FFFFFF"/>
            <w:tcMar>
              <w:top w:w="100" w:type="dxa"/>
              <w:left w:w="100" w:type="dxa"/>
              <w:bottom w:w="100" w:type="dxa"/>
              <w:right w:w="100" w:type="dxa"/>
            </w:tcMar>
          </w:tcPr>
          <w:p w14:paraId="21F16A78" w14:textId="77777777" w:rsidR="001A4216" w:rsidRDefault="001A4216">
            <w:r>
              <w:t>Specifies the class of events dealing with procedural compliance.</w:t>
            </w:r>
          </w:p>
        </w:tc>
      </w:tr>
      <w:tr w:rsidR="001A4216" w14:paraId="765216EC" w14:textId="77777777" w:rsidTr="00FC65B9">
        <w:trPr>
          <w:jc w:val="center"/>
        </w:trPr>
        <w:tc>
          <w:tcPr>
            <w:tcW w:w="2430" w:type="dxa"/>
            <w:shd w:val="clear" w:color="auto" w:fill="FFFFFF"/>
            <w:tcMar>
              <w:top w:w="100" w:type="dxa"/>
              <w:left w:w="100" w:type="dxa"/>
              <w:bottom w:w="100" w:type="dxa"/>
              <w:right w:w="100" w:type="dxa"/>
            </w:tcMar>
          </w:tcPr>
          <w:p w14:paraId="7C33C33E" w14:textId="77777777" w:rsidR="001A4216" w:rsidRDefault="001A4216">
            <w:pPr>
              <w:rPr>
                <w:b/>
              </w:rPr>
            </w:pPr>
            <w:r>
              <w:rPr>
                <w:b/>
              </w:rPr>
              <w:t>Process Mgt</w:t>
            </w:r>
          </w:p>
        </w:tc>
        <w:tc>
          <w:tcPr>
            <w:tcW w:w="6930" w:type="dxa"/>
            <w:shd w:val="clear" w:color="auto" w:fill="FFFFFF"/>
            <w:tcMar>
              <w:top w:w="100" w:type="dxa"/>
              <w:left w:w="100" w:type="dxa"/>
              <w:bottom w:w="100" w:type="dxa"/>
              <w:right w:w="100" w:type="dxa"/>
            </w:tcMar>
          </w:tcPr>
          <w:p w14:paraId="68D60A32" w14:textId="77777777" w:rsidR="001A4216" w:rsidRDefault="001A4216">
            <w:r>
              <w:t>Specifies the class of events dealing with process management.</w:t>
            </w:r>
          </w:p>
        </w:tc>
      </w:tr>
      <w:tr w:rsidR="001A4216" w14:paraId="44FBD3E3" w14:textId="77777777" w:rsidTr="00FC65B9">
        <w:trPr>
          <w:jc w:val="center"/>
        </w:trPr>
        <w:tc>
          <w:tcPr>
            <w:tcW w:w="2430" w:type="dxa"/>
            <w:shd w:val="clear" w:color="auto" w:fill="FFFFFF"/>
            <w:tcMar>
              <w:top w:w="100" w:type="dxa"/>
              <w:left w:w="100" w:type="dxa"/>
              <w:bottom w:w="100" w:type="dxa"/>
              <w:right w:w="100" w:type="dxa"/>
            </w:tcMar>
          </w:tcPr>
          <w:p w14:paraId="4646581E" w14:textId="77777777" w:rsidR="001A4216" w:rsidRDefault="001A4216">
            <w:pPr>
              <w:rPr>
                <w:b/>
              </w:rPr>
            </w:pPr>
            <w:r>
              <w:rPr>
                <w:b/>
              </w:rPr>
              <w:t>Redirection</w:t>
            </w:r>
          </w:p>
        </w:tc>
        <w:tc>
          <w:tcPr>
            <w:tcW w:w="6930" w:type="dxa"/>
            <w:shd w:val="clear" w:color="auto" w:fill="FFFFFF"/>
            <w:tcMar>
              <w:top w:w="100" w:type="dxa"/>
              <w:left w:w="100" w:type="dxa"/>
              <w:bottom w:w="100" w:type="dxa"/>
              <w:right w:w="100" w:type="dxa"/>
            </w:tcMar>
          </w:tcPr>
          <w:p w14:paraId="13AF3E75" w14:textId="77777777" w:rsidR="001A4216" w:rsidRDefault="001A4216">
            <w:r>
              <w:t>Specifies the class of events dealing with redirection.</w:t>
            </w:r>
          </w:p>
        </w:tc>
      </w:tr>
      <w:tr w:rsidR="001A4216" w14:paraId="18C3FDF7" w14:textId="77777777" w:rsidTr="00FC65B9">
        <w:trPr>
          <w:jc w:val="center"/>
        </w:trPr>
        <w:tc>
          <w:tcPr>
            <w:tcW w:w="2430" w:type="dxa"/>
            <w:shd w:val="clear" w:color="auto" w:fill="FFFFFF"/>
            <w:tcMar>
              <w:top w:w="100" w:type="dxa"/>
              <w:left w:w="100" w:type="dxa"/>
              <w:bottom w:w="100" w:type="dxa"/>
              <w:right w:w="100" w:type="dxa"/>
            </w:tcMar>
          </w:tcPr>
          <w:p w14:paraId="0BFC8CF3" w14:textId="77777777" w:rsidR="001A4216" w:rsidRDefault="001A4216">
            <w:pPr>
              <w:rPr>
                <w:b/>
              </w:rPr>
            </w:pPr>
            <w:r>
              <w:rPr>
                <w:b/>
              </w:rPr>
              <w:t>Registry Ops</w:t>
            </w:r>
          </w:p>
        </w:tc>
        <w:tc>
          <w:tcPr>
            <w:tcW w:w="6930" w:type="dxa"/>
            <w:shd w:val="clear" w:color="auto" w:fill="FFFFFF"/>
            <w:tcMar>
              <w:top w:w="100" w:type="dxa"/>
              <w:left w:w="100" w:type="dxa"/>
              <w:bottom w:w="100" w:type="dxa"/>
              <w:right w:w="100" w:type="dxa"/>
            </w:tcMar>
          </w:tcPr>
          <w:p w14:paraId="72B805D0" w14:textId="77777777" w:rsidR="001A4216" w:rsidRDefault="001A4216">
            <w:r>
              <w:t>Specifies the class of events dealing with registry operations.</w:t>
            </w:r>
          </w:p>
        </w:tc>
      </w:tr>
      <w:tr w:rsidR="001A4216" w14:paraId="1811B891" w14:textId="77777777" w:rsidTr="00FC65B9">
        <w:trPr>
          <w:jc w:val="center"/>
        </w:trPr>
        <w:tc>
          <w:tcPr>
            <w:tcW w:w="2430" w:type="dxa"/>
            <w:shd w:val="clear" w:color="auto" w:fill="FFFFFF"/>
            <w:tcMar>
              <w:top w:w="100" w:type="dxa"/>
              <w:left w:w="100" w:type="dxa"/>
              <w:bottom w:w="100" w:type="dxa"/>
              <w:right w:w="100" w:type="dxa"/>
            </w:tcMar>
          </w:tcPr>
          <w:p w14:paraId="31F2BAE2" w14:textId="77777777" w:rsidR="001A4216" w:rsidRDefault="001A4216">
            <w:pPr>
              <w:rPr>
                <w:b/>
              </w:rPr>
            </w:pPr>
            <w:r>
              <w:rPr>
                <w:b/>
              </w:rPr>
              <w:t>Service Mgt</w:t>
            </w:r>
          </w:p>
        </w:tc>
        <w:tc>
          <w:tcPr>
            <w:tcW w:w="6930" w:type="dxa"/>
            <w:shd w:val="clear" w:color="auto" w:fill="FFFFFF"/>
            <w:tcMar>
              <w:top w:w="100" w:type="dxa"/>
              <w:left w:w="100" w:type="dxa"/>
              <w:bottom w:w="100" w:type="dxa"/>
              <w:right w:w="100" w:type="dxa"/>
            </w:tcMar>
          </w:tcPr>
          <w:p w14:paraId="47F834E3" w14:textId="77777777" w:rsidR="001A4216" w:rsidRDefault="001A4216">
            <w:r>
              <w:t>Specifies the class of events dealing with service management.</w:t>
            </w:r>
          </w:p>
        </w:tc>
      </w:tr>
      <w:tr w:rsidR="001A4216" w14:paraId="4FDC3CD7" w14:textId="77777777" w:rsidTr="00FC65B9">
        <w:trPr>
          <w:jc w:val="center"/>
        </w:trPr>
        <w:tc>
          <w:tcPr>
            <w:tcW w:w="2430" w:type="dxa"/>
            <w:shd w:val="clear" w:color="auto" w:fill="FFFFFF"/>
            <w:tcMar>
              <w:top w:w="100" w:type="dxa"/>
              <w:left w:w="100" w:type="dxa"/>
              <w:bottom w:w="100" w:type="dxa"/>
              <w:right w:w="100" w:type="dxa"/>
            </w:tcMar>
          </w:tcPr>
          <w:p w14:paraId="7AE24CD1" w14:textId="77777777" w:rsidR="001A4216" w:rsidRDefault="001A4216">
            <w:pPr>
              <w:rPr>
                <w:b/>
              </w:rPr>
            </w:pPr>
            <w:r>
              <w:rPr>
                <w:b/>
              </w:rPr>
              <w:t>Session Mgt</w:t>
            </w:r>
          </w:p>
        </w:tc>
        <w:tc>
          <w:tcPr>
            <w:tcW w:w="6930" w:type="dxa"/>
            <w:shd w:val="clear" w:color="auto" w:fill="FFFFFF"/>
            <w:tcMar>
              <w:top w:w="100" w:type="dxa"/>
              <w:left w:w="100" w:type="dxa"/>
              <w:bottom w:w="100" w:type="dxa"/>
              <w:right w:w="100" w:type="dxa"/>
            </w:tcMar>
          </w:tcPr>
          <w:p w14:paraId="56A9EC54" w14:textId="77777777" w:rsidR="001A4216" w:rsidRDefault="001A4216">
            <w:r>
              <w:t>Specifies the class of events dealing with session management.</w:t>
            </w:r>
          </w:p>
        </w:tc>
      </w:tr>
      <w:tr w:rsidR="001A4216" w14:paraId="10B71DFD" w14:textId="77777777" w:rsidTr="00FC65B9">
        <w:trPr>
          <w:jc w:val="center"/>
        </w:trPr>
        <w:tc>
          <w:tcPr>
            <w:tcW w:w="2430" w:type="dxa"/>
            <w:shd w:val="clear" w:color="auto" w:fill="FFFFFF"/>
            <w:tcMar>
              <w:top w:w="100" w:type="dxa"/>
              <w:left w:w="100" w:type="dxa"/>
              <w:bottom w:w="100" w:type="dxa"/>
              <w:right w:w="100" w:type="dxa"/>
            </w:tcMar>
          </w:tcPr>
          <w:p w14:paraId="4F16D447" w14:textId="77777777" w:rsidR="001A4216" w:rsidRDefault="001A4216">
            <w:pPr>
              <w:rPr>
                <w:b/>
              </w:rPr>
            </w:pPr>
            <w:r>
              <w:rPr>
                <w:b/>
              </w:rPr>
              <w:t>Signature Detection</w:t>
            </w:r>
          </w:p>
        </w:tc>
        <w:tc>
          <w:tcPr>
            <w:tcW w:w="6930" w:type="dxa"/>
            <w:shd w:val="clear" w:color="auto" w:fill="FFFFFF"/>
            <w:tcMar>
              <w:top w:w="100" w:type="dxa"/>
              <w:left w:w="100" w:type="dxa"/>
              <w:bottom w:w="100" w:type="dxa"/>
              <w:right w:w="100" w:type="dxa"/>
            </w:tcMar>
          </w:tcPr>
          <w:p w14:paraId="39DA8F45" w14:textId="77777777" w:rsidR="001A4216" w:rsidRDefault="001A4216">
            <w:r>
              <w:t>Specifies the class of events dealing with signature detection.</w:t>
            </w:r>
          </w:p>
        </w:tc>
      </w:tr>
      <w:tr w:rsidR="001A4216" w14:paraId="31796F1D" w14:textId="77777777" w:rsidTr="00FC65B9">
        <w:trPr>
          <w:jc w:val="center"/>
        </w:trPr>
        <w:tc>
          <w:tcPr>
            <w:tcW w:w="2430" w:type="dxa"/>
            <w:shd w:val="clear" w:color="auto" w:fill="FFFFFF"/>
            <w:tcMar>
              <w:top w:w="100" w:type="dxa"/>
              <w:left w:w="100" w:type="dxa"/>
              <w:bottom w:w="100" w:type="dxa"/>
              <w:right w:w="100" w:type="dxa"/>
            </w:tcMar>
          </w:tcPr>
          <w:p w14:paraId="5C06372B" w14:textId="77777777" w:rsidR="001A4216" w:rsidRDefault="001A4216">
            <w:pPr>
              <w:rPr>
                <w:b/>
              </w:rPr>
            </w:pPr>
            <w:r>
              <w:rPr>
                <w:b/>
              </w:rPr>
              <w:t>Socket Ops</w:t>
            </w:r>
          </w:p>
        </w:tc>
        <w:tc>
          <w:tcPr>
            <w:tcW w:w="6930" w:type="dxa"/>
            <w:shd w:val="clear" w:color="auto" w:fill="FFFFFF"/>
            <w:tcMar>
              <w:top w:w="100" w:type="dxa"/>
              <w:left w:w="100" w:type="dxa"/>
              <w:bottom w:w="100" w:type="dxa"/>
              <w:right w:w="100" w:type="dxa"/>
            </w:tcMar>
          </w:tcPr>
          <w:p w14:paraId="757F58AA" w14:textId="77777777" w:rsidR="001A4216" w:rsidRDefault="001A4216">
            <w:r>
              <w:t>Specifies the class of events dealing with thread management.</w:t>
            </w:r>
          </w:p>
        </w:tc>
      </w:tr>
      <w:tr w:rsidR="001A4216" w14:paraId="15492798" w14:textId="77777777" w:rsidTr="00FC65B9">
        <w:trPr>
          <w:jc w:val="center"/>
        </w:trPr>
        <w:tc>
          <w:tcPr>
            <w:tcW w:w="2430" w:type="dxa"/>
            <w:shd w:val="clear" w:color="auto" w:fill="FFFFFF"/>
            <w:tcMar>
              <w:top w:w="100" w:type="dxa"/>
              <w:left w:w="100" w:type="dxa"/>
              <w:bottom w:w="100" w:type="dxa"/>
              <w:right w:w="100" w:type="dxa"/>
            </w:tcMar>
          </w:tcPr>
          <w:p w14:paraId="1AA88108" w14:textId="77777777" w:rsidR="001A4216" w:rsidRDefault="001A4216">
            <w:pPr>
              <w:rPr>
                <w:b/>
              </w:rPr>
            </w:pPr>
            <w:r>
              <w:rPr>
                <w:b/>
              </w:rPr>
              <w:t>SQL</w:t>
            </w:r>
          </w:p>
        </w:tc>
        <w:tc>
          <w:tcPr>
            <w:tcW w:w="6930" w:type="dxa"/>
            <w:shd w:val="clear" w:color="auto" w:fill="FFFFFF"/>
            <w:tcMar>
              <w:top w:w="100" w:type="dxa"/>
              <w:left w:w="100" w:type="dxa"/>
              <w:bottom w:w="100" w:type="dxa"/>
              <w:right w:w="100" w:type="dxa"/>
            </w:tcMar>
          </w:tcPr>
          <w:p w14:paraId="4D6ACD0C" w14:textId="77777777" w:rsidR="001A4216" w:rsidRDefault="001A4216">
            <w:r>
              <w:t>Specifies the class of events dealing with the SQL language.</w:t>
            </w:r>
          </w:p>
        </w:tc>
      </w:tr>
      <w:tr w:rsidR="001A4216" w14:paraId="6D66C64E" w14:textId="77777777" w:rsidTr="00FC65B9">
        <w:trPr>
          <w:jc w:val="center"/>
        </w:trPr>
        <w:tc>
          <w:tcPr>
            <w:tcW w:w="2430" w:type="dxa"/>
            <w:shd w:val="clear" w:color="auto" w:fill="FFFFFF"/>
            <w:tcMar>
              <w:top w:w="100" w:type="dxa"/>
              <w:left w:w="100" w:type="dxa"/>
              <w:bottom w:w="100" w:type="dxa"/>
              <w:right w:w="100" w:type="dxa"/>
            </w:tcMar>
          </w:tcPr>
          <w:p w14:paraId="3280AAB7" w14:textId="77777777" w:rsidR="001A4216" w:rsidRDefault="001A4216">
            <w:pPr>
              <w:rPr>
                <w:b/>
              </w:rPr>
            </w:pPr>
            <w:r>
              <w:rPr>
                <w:b/>
              </w:rPr>
              <w:t>Technical Compliance</w:t>
            </w:r>
          </w:p>
        </w:tc>
        <w:tc>
          <w:tcPr>
            <w:tcW w:w="6930" w:type="dxa"/>
            <w:shd w:val="clear" w:color="auto" w:fill="FFFFFF"/>
            <w:tcMar>
              <w:top w:w="100" w:type="dxa"/>
              <w:left w:w="100" w:type="dxa"/>
              <w:bottom w:w="100" w:type="dxa"/>
              <w:right w:w="100" w:type="dxa"/>
            </w:tcMar>
          </w:tcPr>
          <w:p w14:paraId="0D2206AD" w14:textId="448FC96C" w:rsidR="001A4216" w:rsidRDefault="001A4216" w:rsidP="00A71BEC">
            <w:r>
              <w:t xml:space="preserve">Specifies the class of events dealing with </w:t>
            </w:r>
            <w:r w:rsidR="00A71BEC">
              <w:t xml:space="preserve">technical </w:t>
            </w:r>
            <w:r>
              <w:t>compliance.</w:t>
            </w:r>
          </w:p>
        </w:tc>
      </w:tr>
      <w:tr w:rsidR="001A4216" w14:paraId="5BE67565" w14:textId="77777777" w:rsidTr="00FC65B9">
        <w:trPr>
          <w:jc w:val="center"/>
        </w:trPr>
        <w:tc>
          <w:tcPr>
            <w:tcW w:w="2430" w:type="dxa"/>
            <w:shd w:val="clear" w:color="auto" w:fill="FFFFFF"/>
            <w:tcMar>
              <w:top w:w="100" w:type="dxa"/>
              <w:left w:w="100" w:type="dxa"/>
              <w:bottom w:w="100" w:type="dxa"/>
              <w:right w:w="100" w:type="dxa"/>
            </w:tcMar>
          </w:tcPr>
          <w:p w14:paraId="1AD285AA" w14:textId="77777777" w:rsidR="001A4216" w:rsidRDefault="001A4216">
            <w:pPr>
              <w:rPr>
                <w:b/>
              </w:rPr>
            </w:pPr>
            <w:r>
              <w:rPr>
                <w:b/>
              </w:rPr>
              <w:lastRenderedPageBreak/>
              <w:t>Thread Mgt</w:t>
            </w:r>
          </w:p>
        </w:tc>
        <w:tc>
          <w:tcPr>
            <w:tcW w:w="6930" w:type="dxa"/>
            <w:shd w:val="clear" w:color="auto" w:fill="FFFFFF"/>
            <w:tcMar>
              <w:top w:w="100" w:type="dxa"/>
              <w:left w:w="100" w:type="dxa"/>
              <w:bottom w:w="100" w:type="dxa"/>
              <w:right w:w="100" w:type="dxa"/>
            </w:tcMar>
          </w:tcPr>
          <w:p w14:paraId="195E90D2" w14:textId="77777777" w:rsidR="001A4216" w:rsidRDefault="001A4216">
            <w:r>
              <w:t>Specifies the class of events dealing with thread management.</w:t>
            </w:r>
          </w:p>
        </w:tc>
      </w:tr>
      <w:tr w:rsidR="001A4216" w14:paraId="4C942531" w14:textId="77777777" w:rsidTr="00FC65B9">
        <w:trPr>
          <w:jc w:val="center"/>
        </w:trPr>
        <w:tc>
          <w:tcPr>
            <w:tcW w:w="2430" w:type="dxa"/>
            <w:shd w:val="clear" w:color="auto" w:fill="FFFFFF"/>
            <w:tcMar>
              <w:top w:w="100" w:type="dxa"/>
              <w:left w:w="100" w:type="dxa"/>
              <w:bottom w:w="100" w:type="dxa"/>
              <w:right w:w="100" w:type="dxa"/>
            </w:tcMar>
          </w:tcPr>
          <w:p w14:paraId="33328ADE" w14:textId="77777777" w:rsidR="001A4216" w:rsidRDefault="001A4216">
            <w:pPr>
              <w:rPr>
                <w:b/>
              </w:rPr>
            </w:pPr>
            <w:r>
              <w:rPr>
                <w:b/>
              </w:rPr>
              <w:t>USB/Media Detection</w:t>
            </w:r>
          </w:p>
        </w:tc>
        <w:tc>
          <w:tcPr>
            <w:tcW w:w="6930" w:type="dxa"/>
            <w:shd w:val="clear" w:color="auto" w:fill="FFFFFF"/>
            <w:tcMar>
              <w:top w:w="100" w:type="dxa"/>
              <w:left w:w="100" w:type="dxa"/>
              <w:bottom w:w="100" w:type="dxa"/>
              <w:right w:w="100" w:type="dxa"/>
            </w:tcMar>
          </w:tcPr>
          <w:p w14:paraId="3506450F" w14:textId="1903B59D" w:rsidR="001A4216" w:rsidRDefault="001A4216" w:rsidP="00A71BEC">
            <w:r>
              <w:t xml:space="preserve">Specifies the class of events dealing with USB and/or </w:t>
            </w:r>
            <w:r w:rsidR="00A71BEC">
              <w:t xml:space="preserve">media </w:t>
            </w:r>
            <w:r>
              <w:t>detection.</w:t>
            </w:r>
          </w:p>
        </w:tc>
      </w:tr>
      <w:tr w:rsidR="001A4216" w14:paraId="08D49143" w14:textId="77777777" w:rsidTr="00FC65B9">
        <w:trPr>
          <w:jc w:val="center"/>
        </w:trPr>
        <w:tc>
          <w:tcPr>
            <w:tcW w:w="2430" w:type="dxa"/>
            <w:shd w:val="clear" w:color="auto" w:fill="FFFFFF"/>
            <w:tcMar>
              <w:top w:w="100" w:type="dxa"/>
              <w:left w:w="100" w:type="dxa"/>
              <w:bottom w:w="100" w:type="dxa"/>
              <w:right w:w="100" w:type="dxa"/>
            </w:tcMar>
          </w:tcPr>
          <w:p w14:paraId="6A63B359" w14:textId="77777777" w:rsidR="001A4216" w:rsidRDefault="001A4216">
            <w:pPr>
              <w:rPr>
                <w:b/>
              </w:rPr>
            </w:pPr>
            <w:r>
              <w:rPr>
                <w:b/>
              </w:rPr>
              <w:t>User/Password Mgt</w:t>
            </w:r>
          </w:p>
        </w:tc>
        <w:tc>
          <w:tcPr>
            <w:tcW w:w="6930" w:type="dxa"/>
            <w:shd w:val="clear" w:color="auto" w:fill="FFFFFF"/>
            <w:tcMar>
              <w:top w:w="100" w:type="dxa"/>
              <w:left w:w="100" w:type="dxa"/>
              <w:bottom w:w="100" w:type="dxa"/>
              <w:right w:w="100" w:type="dxa"/>
            </w:tcMar>
          </w:tcPr>
          <w:p w14:paraId="0DE4426A" w14:textId="77777777" w:rsidR="001A4216" w:rsidRDefault="001A4216">
            <w:r>
              <w:t>Specifies the class of events dealing with user/password management.</w:t>
            </w:r>
          </w:p>
        </w:tc>
      </w:tr>
    </w:tbl>
    <w:p w14:paraId="3278824B" w14:textId="77777777" w:rsidR="006E391E" w:rsidRDefault="004D3B81" w:rsidP="00D3578A">
      <w:pPr>
        <w:pStyle w:val="Heading2"/>
      </w:pPr>
      <w:bookmarkStart w:id="77" w:name="_Toc450222560"/>
      <w:r>
        <w:t>EventType</w:t>
      </w:r>
      <w:r w:rsidR="002E5809">
        <w:t>Vocab-1</w:t>
      </w:r>
      <w:r>
        <w:t>.0 Enumeration</w:t>
      </w:r>
      <w:bookmarkEnd w:id="77"/>
    </w:p>
    <w:p w14:paraId="1D3CE5E2" w14:textId="7E5A6C6A" w:rsidR="006E391E" w:rsidRDefault="002E7D23" w:rsidP="00D3578A">
      <w:pPr>
        <w:pStyle w:val="basicparagraph"/>
        <w:contextualSpacing w:val="0"/>
      </w:pPr>
      <w:r>
        <w:t xml:space="preserve">The </w:t>
      </w:r>
      <w:r w:rsidRPr="002E7D23">
        <w:rPr>
          <w:rFonts w:ascii="Courier New" w:hAnsi="Courier New" w:cs="Courier New"/>
        </w:rPr>
        <w:t>EventTypeVocab</w:t>
      </w:r>
      <w:r>
        <w:t xml:space="preserve"> </w:t>
      </w:r>
      <w:r w:rsidR="00FF1B5C">
        <w:t xml:space="preserve">enumeration </w:t>
      </w:r>
      <w:r>
        <w:t>is the default CybOX vocabulary for Event class</w:t>
      </w:r>
      <w:r w:rsidR="00FF1B5C">
        <w:t>e</w:t>
      </w:r>
      <w:r>
        <w:t xml:space="preserve">s, captured via the </w:t>
      </w:r>
      <w:r w:rsidRPr="00FF1B5C">
        <w:rPr>
          <w:rFonts w:ascii="Courier New" w:hAnsi="Courier New" w:cs="Courier New"/>
        </w:rPr>
        <w:t>EventType</w:t>
      </w:r>
      <w:r w:rsidR="00FF1B5C">
        <w:t xml:space="preserve"> class (</w:t>
      </w:r>
      <w:r w:rsidRPr="00FF1B5C">
        <w:rPr>
          <w:rFonts w:ascii="Courier New" w:hAnsi="Courier New" w:cs="Courier New"/>
        </w:rPr>
        <w:t>Type</w:t>
      </w:r>
      <w:r>
        <w:t xml:space="preserve"> </w:t>
      </w:r>
      <w:r w:rsidR="00FF1B5C">
        <w:t>property)</w:t>
      </w:r>
      <w:r>
        <w:t xml:space="preserve"> in the CybOX Core. The associated enumeration literals are provided in the table below. NOTE: As of CybOX Version 2.1, </w:t>
      </w:r>
      <w:r>
        <w:rPr>
          <w:rFonts w:ascii="Courier New" w:hAnsi="Courier New" w:cs="Courier New"/>
        </w:rPr>
        <w:t>EventType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2E7D23">
        <w:rPr>
          <w:b/>
          <w:color w:val="0000EE"/>
        </w:rPr>
        <w:fldChar w:fldCharType="begin"/>
      </w:r>
      <w:r w:rsidRPr="002E7D23">
        <w:rPr>
          <w:b/>
          <w:color w:val="0000EE"/>
        </w:rPr>
        <w:instrText xml:space="preserve"> REF _Ref431679318 \r \h  \* MERGEFORMAT </w:instrText>
      </w:r>
      <w:r w:rsidRPr="002E7D23">
        <w:rPr>
          <w:b/>
          <w:color w:val="0000EE"/>
        </w:rPr>
      </w:r>
      <w:r w:rsidRPr="002E7D23">
        <w:rPr>
          <w:b/>
          <w:color w:val="0000EE"/>
        </w:rPr>
        <w:fldChar w:fldCharType="separate"/>
      </w:r>
      <w:r w:rsidR="00A40D8D">
        <w:rPr>
          <w:b/>
          <w:color w:val="0000EE"/>
        </w:rPr>
        <w:t>3.7</w:t>
      </w:r>
      <w:r w:rsidRPr="002E7D2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6E391E" w14:paraId="78507C4F" w14:textId="77777777" w:rsidTr="00BE24E7">
        <w:trPr>
          <w:jc w:val="center"/>
        </w:trPr>
        <w:tc>
          <w:tcPr>
            <w:tcW w:w="2880" w:type="dxa"/>
            <w:shd w:val="clear" w:color="auto" w:fill="BFBFBF"/>
            <w:tcMar>
              <w:top w:w="100" w:type="dxa"/>
              <w:left w:w="100" w:type="dxa"/>
              <w:bottom w:w="100" w:type="dxa"/>
              <w:right w:w="100" w:type="dxa"/>
            </w:tcMar>
          </w:tcPr>
          <w:p w14:paraId="444BC31A" w14:textId="77777777" w:rsidR="006E391E" w:rsidRDefault="004D3B81">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9889889" w14:textId="77777777" w:rsidR="006E391E" w:rsidRDefault="004D3B81">
            <w:pPr>
              <w:rPr>
                <w:b/>
                <w:color w:val="000000"/>
              </w:rPr>
            </w:pPr>
            <w:r>
              <w:rPr>
                <w:b/>
                <w:color w:val="000000"/>
              </w:rPr>
              <w:t>Description</w:t>
            </w:r>
          </w:p>
        </w:tc>
      </w:tr>
      <w:tr w:rsidR="001A4216" w14:paraId="407C394C" w14:textId="77777777" w:rsidTr="00BE24E7">
        <w:trPr>
          <w:jc w:val="center"/>
        </w:trPr>
        <w:tc>
          <w:tcPr>
            <w:tcW w:w="2880" w:type="dxa"/>
            <w:shd w:val="clear" w:color="auto" w:fill="FFFFFF"/>
            <w:tcMar>
              <w:top w:w="100" w:type="dxa"/>
              <w:left w:w="100" w:type="dxa"/>
              <w:bottom w:w="100" w:type="dxa"/>
              <w:right w:w="100" w:type="dxa"/>
            </w:tcMar>
          </w:tcPr>
          <w:p w14:paraId="10C8D3B5" w14:textId="77777777" w:rsidR="001A4216" w:rsidRDefault="001A4216">
            <w:pPr>
              <w:rPr>
                <w:b/>
              </w:rPr>
            </w:pPr>
            <w:r>
              <w:rPr>
                <w:b/>
              </w:rPr>
              <w:t>Account Ops (App Layer)</w:t>
            </w:r>
          </w:p>
        </w:tc>
        <w:tc>
          <w:tcPr>
            <w:tcW w:w="6480" w:type="dxa"/>
            <w:shd w:val="clear" w:color="auto" w:fill="FFFFFF"/>
            <w:tcMar>
              <w:top w:w="100" w:type="dxa"/>
              <w:left w:w="100" w:type="dxa"/>
              <w:bottom w:w="100" w:type="dxa"/>
              <w:right w:w="100" w:type="dxa"/>
            </w:tcMar>
          </w:tcPr>
          <w:p w14:paraId="036E7B48" w14:textId="77777777" w:rsidR="001A4216" w:rsidRDefault="001A4216">
            <w:r>
              <w:t>Specifies the class of events dealing with account operations at the application layer.</w:t>
            </w:r>
          </w:p>
        </w:tc>
      </w:tr>
      <w:tr w:rsidR="001A4216" w14:paraId="2A5F9D2F" w14:textId="77777777" w:rsidTr="00BE24E7">
        <w:trPr>
          <w:jc w:val="center"/>
        </w:trPr>
        <w:tc>
          <w:tcPr>
            <w:tcW w:w="2880" w:type="dxa"/>
            <w:shd w:val="clear" w:color="auto" w:fill="FFFFFF"/>
            <w:tcMar>
              <w:top w:w="100" w:type="dxa"/>
              <w:left w:w="100" w:type="dxa"/>
              <w:bottom w:w="100" w:type="dxa"/>
              <w:right w:w="100" w:type="dxa"/>
            </w:tcMar>
          </w:tcPr>
          <w:p w14:paraId="78AEDEAA" w14:textId="77777777" w:rsidR="001A4216" w:rsidRDefault="001A4216">
            <w:pPr>
              <w:rPr>
                <w:b/>
              </w:rPr>
            </w:pPr>
            <w:r>
              <w:rPr>
                <w:b/>
              </w:rPr>
              <w:t>Anomoly</w:t>
            </w:r>
            <w:r>
              <w:rPr>
                <w:rStyle w:val="EndnoteReference"/>
                <w:b/>
              </w:rPr>
              <w:endnoteReference w:id="1"/>
            </w:r>
            <w:r>
              <w:rPr>
                <w:b/>
              </w:rPr>
              <w:t xml:space="preserve"> Events</w:t>
            </w:r>
          </w:p>
        </w:tc>
        <w:tc>
          <w:tcPr>
            <w:tcW w:w="6480" w:type="dxa"/>
            <w:shd w:val="clear" w:color="auto" w:fill="FFFFFF"/>
            <w:tcMar>
              <w:top w:w="100" w:type="dxa"/>
              <w:left w:w="100" w:type="dxa"/>
              <w:bottom w:w="100" w:type="dxa"/>
              <w:right w:w="100" w:type="dxa"/>
            </w:tcMar>
          </w:tcPr>
          <w:p w14:paraId="67A11997" w14:textId="77777777" w:rsidR="001A4216" w:rsidRDefault="001A4216">
            <w:r>
              <w:t>Specifies the class of events dealing with anomaly events.</w:t>
            </w:r>
          </w:p>
        </w:tc>
      </w:tr>
      <w:tr w:rsidR="001A4216" w14:paraId="6BAC7E93" w14:textId="77777777" w:rsidTr="00BE24E7">
        <w:trPr>
          <w:jc w:val="center"/>
        </w:trPr>
        <w:tc>
          <w:tcPr>
            <w:tcW w:w="2880" w:type="dxa"/>
            <w:shd w:val="clear" w:color="auto" w:fill="FFFFFF"/>
            <w:tcMar>
              <w:top w:w="100" w:type="dxa"/>
              <w:left w:w="100" w:type="dxa"/>
              <w:bottom w:w="100" w:type="dxa"/>
              <w:right w:w="100" w:type="dxa"/>
            </w:tcMar>
          </w:tcPr>
          <w:p w14:paraId="311DDA0F" w14:textId="77777777" w:rsidR="001A4216" w:rsidRDefault="001A4216">
            <w:pPr>
              <w:rPr>
                <w:b/>
              </w:rPr>
            </w:pPr>
            <w:r>
              <w:rPr>
                <w:b/>
              </w:rPr>
              <w:t>API Calls</w:t>
            </w:r>
          </w:p>
        </w:tc>
        <w:tc>
          <w:tcPr>
            <w:tcW w:w="6480" w:type="dxa"/>
            <w:shd w:val="clear" w:color="auto" w:fill="FFFFFF"/>
            <w:tcMar>
              <w:top w:w="100" w:type="dxa"/>
              <w:left w:w="100" w:type="dxa"/>
              <w:bottom w:w="100" w:type="dxa"/>
              <w:right w:w="100" w:type="dxa"/>
            </w:tcMar>
          </w:tcPr>
          <w:p w14:paraId="61433DF3" w14:textId="77777777" w:rsidR="001A4216" w:rsidRDefault="001A4216">
            <w:r>
              <w:t>Specifies the class of events dealing with API calls.</w:t>
            </w:r>
          </w:p>
        </w:tc>
      </w:tr>
      <w:tr w:rsidR="001A4216" w14:paraId="7DFCAC4C" w14:textId="77777777" w:rsidTr="00BE24E7">
        <w:trPr>
          <w:jc w:val="center"/>
        </w:trPr>
        <w:tc>
          <w:tcPr>
            <w:tcW w:w="2880" w:type="dxa"/>
            <w:shd w:val="clear" w:color="auto" w:fill="FFFFFF"/>
            <w:tcMar>
              <w:top w:w="100" w:type="dxa"/>
              <w:left w:w="100" w:type="dxa"/>
              <w:bottom w:w="100" w:type="dxa"/>
              <w:right w:w="100" w:type="dxa"/>
            </w:tcMar>
          </w:tcPr>
          <w:p w14:paraId="5380AB70" w14:textId="77777777" w:rsidR="001A4216" w:rsidRDefault="001A4216">
            <w:pPr>
              <w:rPr>
                <w:b/>
              </w:rPr>
            </w:pPr>
            <w:r>
              <w:rPr>
                <w:b/>
              </w:rPr>
              <w:t>App Layer Traffic</w:t>
            </w:r>
          </w:p>
        </w:tc>
        <w:tc>
          <w:tcPr>
            <w:tcW w:w="6480" w:type="dxa"/>
            <w:shd w:val="clear" w:color="auto" w:fill="FFFFFF"/>
            <w:tcMar>
              <w:top w:w="100" w:type="dxa"/>
              <w:left w:w="100" w:type="dxa"/>
              <w:bottom w:w="100" w:type="dxa"/>
              <w:right w:w="100" w:type="dxa"/>
            </w:tcMar>
          </w:tcPr>
          <w:p w14:paraId="0A3DC008" w14:textId="353E4B3B" w:rsidR="001A4216" w:rsidRDefault="001A4216" w:rsidP="00EB217E">
            <w:r>
              <w:t xml:space="preserve">Specifies the class of events dealing with </w:t>
            </w:r>
            <w:r w:rsidR="00EB217E">
              <w:t xml:space="preserve">application layer </w:t>
            </w:r>
            <w:r>
              <w:t>traffic.</w:t>
            </w:r>
          </w:p>
        </w:tc>
      </w:tr>
      <w:tr w:rsidR="001A4216" w14:paraId="6D6EAB67" w14:textId="77777777" w:rsidTr="00BE24E7">
        <w:trPr>
          <w:jc w:val="center"/>
        </w:trPr>
        <w:tc>
          <w:tcPr>
            <w:tcW w:w="2880" w:type="dxa"/>
            <w:shd w:val="clear" w:color="auto" w:fill="FFFFFF"/>
            <w:tcMar>
              <w:top w:w="100" w:type="dxa"/>
              <w:left w:w="100" w:type="dxa"/>
              <w:bottom w:w="100" w:type="dxa"/>
              <w:right w:w="100" w:type="dxa"/>
            </w:tcMar>
          </w:tcPr>
          <w:p w14:paraId="616AE50E" w14:textId="77777777" w:rsidR="001A4216" w:rsidRDefault="001A4216">
            <w:pPr>
              <w:rPr>
                <w:b/>
              </w:rPr>
            </w:pPr>
            <w:r>
              <w:rPr>
                <w:b/>
              </w:rPr>
              <w:t>Application Logic</w:t>
            </w:r>
          </w:p>
        </w:tc>
        <w:tc>
          <w:tcPr>
            <w:tcW w:w="6480" w:type="dxa"/>
            <w:shd w:val="clear" w:color="auto" w:fill="FFFFFF"/>
            <w:tcMar>
              <w:top w:w="100" w:type="dxa"/>
              <w:left w:w="100" w:type="dxa"/>
              <w:bottom w:w="100" w:type="dxa"/>
              <w:right w:w="100" w:type="dxa"/>
            </w:tcMar>
          </w:tcPr>
          <w:p w14:paraId="5CE23741" w14:textId="77777777" w:rsidR="001A4216" w:rsidRDefault="001A4216">
            <w:r>
              <w:t>Specifies the class of events dealing with application logic.</w:t>
            </w:r>
          </w:p>
        </w:tc>
      </w:tr>
      <w:tr w:rsidR="001A4216" w14:paraId="4BA3EB42" w14:textId="77777777" w:rsidTr="00BE24E7">
        <w:trPr>
          <w:jc w:val="center"/>
        </w:trPr>
        <w:tc>
          <w:tcPr>
            <w:tcW w:w="2880" w:type="dxa"/>
            <w:shd w:val="clear" w:color="auto" w:fill="FFFFFF"/>
            <w:tcMar>
              <w:top w:w="100" w:type="dxa"/>
              <w:left w:w="100" w:type="dxa"/>
              <w:bottom w:w="100" w:type="dxa"/>
              <w:right w:w="100" w:type="dxa"/>
            </w:tcMar>
          </w:tcPr>
          <w:p w14:paraId="49B272BF" w14:textId="77777777" w:rsidR="001A4216" w:rsidRDefault="001A4216">
            <w:pPr>
              <w:rPr>
                <w:b/>
              </w:rPr>
            </w:pPr>
            <w:r>
              <w:rPr>
                <w:b/>
              </w:rPr>
              <w:t>Authentication Ops</w:t>
            </w:r>
          </w:p>
        </w:tc>
        <w:tc>
          <w:tcPr>
            <w:tcW w:w="6480" w:type="dxa"/>
            <w:shd w:val="clear" w:color="auto" w:fill="FFFFFF"/>
            <w:tcMar>
              <w:top w:w="100" w:type="dxa"/>
              <w:left w:w="100" w:type="dxa"/>
              <w:bottom w:w="100" w:type="dxa"/>
              <w:right w:w="100" w:type="dxa"/>
            </w:tcMar>
          </w:tcPr>
          <w:p w14:paraId="5DE8EB9E" w14:textId="77777777" w:rsidR="001A4216" w:rsidRDefault="001A4216">
            <w:r>
              <w:t>Specifies the class of events dealing with authentication operations.</w:t>
            </w:r>
          </w:p>
        </w:tc>
      </w:tr>
      <w:tr w:rsidR="001A4216" w14:paraId="59806060" w14:textId="77777777" w:rsidTr="00BE24E7">
        <w:trPr>
          <w:jc w:val="center"/>
        </w:trPr>
        <w:tc>
          <w:tcPr>
            <w:tcW w:w="2880" w:type="dxa"/>
            <w:shd w:val="clear" w:color="auto" w:fill="FFFFFF"/>
            <w:tcMar>
              <w:top w:w="100" w:type="dxa"/>
              <w:left w:w="100" w:type="dxa"/>
              <w:bottom w:w="100" w:type="dxa"/>
              <w:right w:w="100" w:type="dxa"/>
            </w:tcMar>
          </w:tcPr>
          <w:p w14:paraId="6A851B2A" w14:textId="77777777" w:rsidR="001A4216" w:rsidRDefault="001A4216">
            <w:pPr>
              <w:rPr>
                <w:b/>
              </w:rPr>
            </w:pPr>
            <w:r>
              <w:rPr>
                <w:b/>
              </w:rPr>
              <w:t>Authorization (ACL)</w:t>
            </w:r>
          </w:p>
        </w:tc>
        <w:tc>
          <w:tcPr>
            <w:tcW w:w="6480" w:type="dxa"/>
            <w:shd w:val="clear" w:color="auto" w:fill="FFFFFF"/>
            <w:tcMar>
              <w:top w:w="100" w:type="dxa"/>
              <w:left w:w="100" w:type="dxa"/>
              <w:bottom w:w="100" w:type="dxa"/>
              <w:right w:w="100" w:type="dxa"/>
            </w:tcMar>
          </w:tcPr>
          <w:p w14:paraId="0F701272" w14:textId="37A47C5D" w:rsidR="001A4216" w:rsidRDefault="001A4216" w:rsidP="000F54C9">
            <w:r>
              <w:t>Specifies the class of events dealing with authorization via Access Control Lists (ACL).</w:t>
            </w:r>
          </w:p>
        </w:tc>
      </w:tr>
      <w:tr w:rsidR="001A4216" w14:paraId="2A055E8E" w14:textId="77777777" w:rsidTr="00BE24E7">
        <w:trPr>
          <w:jc w:val="center"/>
        </w:trPr>
        <w:tc>
          <w:tcPr>
            <w:tcW w:w="2880" w:type="dxa"/>
            <w:shd w:val="clear" w:color="auto" w:fill="FFFFFF"/>
            <w:tcMar>
              <w:top w:w="100" w:type="dxa"/>
              <w:left w:w="100" w:type="dxa"/>
              <w:bottom w:w="100" w:type="dxa"/>
              <w:right w:w="100" w:type="dxa"/>
            </w:tcMar>
          </w:tcPr>
          <w:p w14:paraId="2CFE2F39" w14:textId="77777777" w:rsidR="001A4216" w:rsidRDefault="001A4216">
            <w:pPr>
              <w:rPr>
                <w:b/>
              </w:rPr>
            </w:pPr>
            <w:r>
              <w:rPr>
                <w:b/>
              </w:rPr>
              <w:t>Autorun</w:t>
            </w:r>
          </w:p>
        </w:tc>
        <w:tc>
          <w:tcPr>
            <w:tcW w:w="6480" w:type="dxa"/>
            <w:shd w:val="clear" w:color="auto" w:fill="FFFFFF"/>
            <w:tcMar>
              <w:top w:w="100" w:type="dxa"/>
              <w:left w:w="100" w:type="dxa"/>
              <w:bottom w:w="100" w:type="dxa"/>
              <w:right w:w="100" w:type="dxa"/>
            </w:tcMar>
          </w:tcPr>
          <w:p w14:paraId="2E666A36" w14:textId="62512486" w:rsidR="001A4216" w:rsidRDefault="001A4216" w:rsidP="00EB217E">
            <w:r>
              <w:t xml:space="preserve">Specifies the class of events dealing with </w:t>
            </w:r>
            <w:r w:rsidR="00EB217E">
              <w:t>autorun</w:t>
            </w:r>
            <w:r>
              <w:t>.</w:t>
            </w:r>
          </w:p>
        </w:tc>
      </w:tr>
      <w:tr w:rsidR="001A4216" w14:paraId="77BF7C4F" w14:textId="77777777" w:rsidTr="00BE24E7">
        <w:trPr>
          <w:jc w:val="center"/>
        </w:trPr>
        <w:tc>
          <w:tcPr>
            <w:tcW w:w="2880" w:type="dxa"/>
            <w:shd w:val="clear" w:color="auto" w:fill="FFFFFF"/>
            <w:tcMar>
              <w:top w:w="100" w:type="dxa"/>
              <w:left w:w="100" w:type="dxa"/>
              <w:bottom w:w="100" w:type="dxa"/>
              <w:right w:w="100" w:type="dxa"/>
            </w:tcMar>
          </w:tcPr>
          <w:p w14:paraId="2B092542" w14:textId="77777777" w:rsidR="001A4216" w:rsidRDefault="001A4216">
            <w:pPr>
              <w:rPr>
                <w:b/>
              </w:rPr>
            </w:pPr>
            <w:r>
              <w:rPr>
                <w:b/>
              </w:rPr>
              <w:t>Auto-update Ops</w:t>
            </w:r>
          </w:p>
        </w:tc>
        <w:tc>
          <w:tcPr>
            <w:tcW w:w="6480" w:type="dxa"/>
            <w:shd w:val="clear" w:color="auto" w:fill="FFFFFF"/>
            <w:tcMar>
              <w:top w:w="100" w:type="dxa"/>
              <w:left w:w="100" w:type="dxa"/>
              <w:bottom w:w="100" w:type="dxa"/>
              <w:right w:w="100" w:type="dxa"/>
            </w:tcMar>
          </w:tcPr>
          <w:p w14:paraId="18E72D3F" w14:textId="77777777" w:rsidR="001A4216" w:rsidRDefault="001A4216">
            <w:r>
              <w:t>Specifies the class of events dealing with auto-update operations.</w:t>
            </w:r>
          </w:p>
        </w:tc>
      </w:tr>
      <w:tr w:rsidR="001A4216" w14:paraId="4855F394" w14:textId="77777777" w:rsidTr="00BE24E7">
        <w:trPr>
          <w:jc w:val="center"/>
        </w:trPr>
        <w:tc>
          <w:tcPr>
            <w:tcW w:w="2880" w:type="dxa"/>
            <w:shd w:val="clear" w:color="auto" w:fill="FFFFFF"/>
            <w:tcMar>
              <w:top w:w="100" w:type="dxa"/>
              <w:left w:w="100" w:type="dxa"/>
              <w:bottom w:w="100" w:type="dxa"/>
              <w:right w:w="100" w:type="dxa"/>
            </w:tcMar>
          </w:tcPr>
          <w:p w14:paraId="0810EC45" w14:textId="77777777" w:rsidR="001A4216" w:rsidRDefault="001A4216">
            <w:pPr>
              <w:rPr>
                <w:b/>
              </w:rPr>
            </w:pPr>
            <w:r>
              <w:rPr>
                <w:b/>
              </w:rPr>
              <w:t>Basic System Ops</w:t>
            </w:r>
          </w:p>
        </w:tc>
        <w:tc>
          <w:tcPr>
            <w:tcW w:w="6480" w:type="dxa"/>
            <w:shd w:val="clear" w:color="auto" w:fill="FFFFFF"/>
            <w:tcMar>
              <w:top w:w="100" w:type="dxa"/>
              <w:left w:w="100" w:type="dxa"/>
              <w:bottom w:w="100" w:type="dxa"/>
              <w:right w:w="100" w:type="dxa"/>
            </w:tcMar>
          </w:tcPr>
          <w:p w14:paraId="0C44D96D" w14:textId="77777777" w:rsidR="001A4216" w:rsidRDefault="001A4216">
            <w:r>
              <w:t>Specifies the class of events dealing with basic system operations.</w:t>
            </w:r>
          </w:p>
        </w:tc>
      </w:tr>
      <w:tr w:rsidR="001A4216" w14:paraId="7590542A" w14:textId="77777777" w:rsidTr="00BE24E7">
        <w:trPr>
          <w:jc w:val="center"/>
        </w:trPr>
        <w:tc>
          <w:tcPr>
            <w:tcW w:w="2880" w:type="dxa"/>
            <w:shd w:val="clear" w:color="auto" w:fill="FFFFFF"/>
            <w:tcMar>
              <w:top w:w="100" w:type="dxa"/>
              <w:left w:w="100" w:type="dxa"/>
              <w:bottom w:w="100" w:type="dxa"/>
              <w:right w:w="100" w:type="dxa"/>
            </w:tcMar>
          </w:tcPr>
          <w:p w14:paraId="246E4B76" w14:textId="77777777" w:rsidR="001A4216" w:rsidRDefault="001A4216">
            <w:pPr>
              <w:rPr>
                <w:b/>
              </w:rPr>
            </w:pPr>
            <w:r>
              <w:rPr>
                <w:b/>
              </w:rPr>
              <w:t>Configuration Management</w:t>
            </w:r>
          </w:p>
        </w:tc>
        <w:tc>
          <w:tcPr>
            <w:tcW w:w="6480" w:type="dxa"/>
            <w:shd w:val="clear" w:color="auto" w:fill="FFFFFF"/>
            <w:tcMar>
              <w:top w:w="100" w:type="dxa"/>
              <w:left w:w="100" w:type="dxa"/>
              <w:bottom w:w="100" w:type="dxa"/>
              <w:right w:w="100" w:type="dxa"/>
            </w:tcMar>
          </w:tcPr>
          <w:p w14:paraId="3651A76A" w14:textId="77777777" w:rsidR="001A4216" w:rsidRDefault="001A4216">
            <w:r>
              <w:t>Specifies the class of events dealing with configuration management.</w:t>
            </w:r>
          </w:p>
        </w:tc>
      </w:tr>
      <w:tr w:rsidR="001A4216" w14:paraId="00CD542D" w14:textId="77777777" w:rsidTr="00BE24E7">
        <w:trPr>
          <w:jc w:val="center"/>
        </w:trPr>
        <w:tc>
          <w:tcPr>
            <w:tcW w:w="2880" w:type="dxa"/>
            <w:shd w:val="clear" w:color="auto" w:fill="FFFFFF"/>
            <w:tcMar>
              <w:top w:w="100" w:type="dxa"/>
              <w:left w:w="100" w:type="dxa"/>
              <w:bottom w:w="100" w:type="dxa"/>
              <w:right w:w="100" w:type="dxa"/>
            </w:tcMar>
          </w:tcPr>
          <w:p w14:paraId="3CF9B41D" w14:textId="77777777" w:rsidR="001A4216" w:rsidRDefault="001A4216">
            <w:pPr>
              <w:rPr>
                <w:b/>
              </w:rPr>
            </w:pPr>
            <w:r>
              <w:rPr>
                <w:b/>
              </w:rPr>
              <w:t>Data Flow</w:t>
            </w:r>
          </w:p>
        </w:tc>
        <w:tc>
          <w:tcPr>
            <w:tcW w:w="6480" w:type="dxa"/>
            <w:shd w:val="clear" w:color="auto" w:fill="FFFFFF"/>
            <w:tcMar>
              <w:top w:w="100" w:type="dxa"/>
              <w:left w:w="100" w:type="dxa"/>
              <w:bottom w:w="100" w:type="dxa"/>
              <w:right w:w="100" w:type="dxa"/>
            </w:tcMar>
          </w:tcPr>
          <w:p w14:paraId="527F82E4" w14:textId="77777777" w:rsidR="001A4216" w:rsidRDefault="001A4216">
            <w:r>
              <w:t>Specifies the class of events dealing with data flow.</w:t>
            </w:r>
          </w:p>
        </w:tc>
      </w:tr>
      <w:tr w:rsidR="001A4216" w14:paraId="10A4029A" w14:textId="77777777" w:rsidTr="00BE24E7">
        <w:trPr>
          <w:jc w:val="center"/>
        </w:trPr>
        <w:tc>
          <w:tcPr>
            <w:tcW w:w="2880" w:type="dxa"/>
            <w:shd w:val="clear" w:color="auto" w:fill="FFFFFF"/>
            <w:tcMar>
              <w:top w:w="100" w:type="dxa"/>
              <w:left w:w="100" w:type="dxa"/>
              <w:bottom w:w="100" w:type="dxa"/>
              <w:right w:w="100" w:type="dxa"/>
            </w:tcMar>
          </w:tcPr>
          <w:p w14:paraId="6022F2AD" w14:textId="77777777" w:rsidR="001A4216" w:rsidRDefault="001A4216">
            <w:pPr>
              <w:rPr>
                <w:b/>
              </w:rPr>
            </w:pPr>
            <w:r>
              <w:rPr>
                <w:b/>
              </w:rPr>
              <w:t>DHCP</w:t>
            </w:r>
          </w:p>
        </w:tc>
        <w:tc>
          <w:tcPr>
            <w:tcW w:w="6480" w:type="dxa"/>
            <w:shd w:val="clear" w:color="auto" w:fill="FFFFFF"/>
            <w:tcMar>
              <w:top w:w="100" w:type="dxa"/>
              <w:left w:w="100" w:type="dxa"/>
              <w:bottom w:w="100" w:type="dxa"/>
              <w:right w:w="100" w:type="dxa"/>
            </w:tcMar>
          </w:tcPr>
          <w:p w14:paraId="37C4B6C2" w14:textId="681425C6" w:rsidR="001A4216" w:rsidRDefault="001A4216" w:rsidP="000F54C9">
            <w:r>
              <w:t>Specifies the class of events dealing with the Dynamic Host Configuration Protocol (DHCP).</w:t>
            </w:r>
          </w:p>
        </w:tc>
      </w:tr>
      <w:tr w:rsidR="001A4216" w14:paraId="4A7F7272" w14:textId="77777777" w:rsidTr="00BE24E7">
        <w:trPr>
          <w:jc w:val="center"/>
        </w:trPr>
        <w:tc>
          <w:tcPr>
            <w:tcW w:w="2880" w:type="dxa"/>
            <w:shd w:val="clear" w:color="auto" w:fill="FFFFFF"/>
            <w:tcMar>
              <w:top w:w="100" w:type="dxa"/>
              <w:left w:w="100" w:type="dxa"/>
              <w:bottom w:w="100" w:type="dxa"/>
              <w:right w:w="100" w:type="dxa"/>
            </w:tcMar>
          </w:tcPr>
          <w:p w14:paraId="7F04846A" w14:textId="77777777" w:rsidR="001A4216" w:rsidRDefault="001A4216">
            <w:pPr>
              <w:rPr>
                <w:b/>
              </w:rPr>
            </w:pPr>
            <w:r>
              <w:rPr>
                <w:b/>
              </w:rPr>
              <w:t>DNS Lookup Ops</w:t>
            </w:r>
          </w:p>
        </w:tc>
        <w:tc>
          <w:tcPr>
            <w:tcW w:w="6480" w:type="dxa"/>
            <w:shd w:val="clear" w:color="auto" w:fill="FFFFFF"/>
            <w:tcMar>
              <w:top w:w="100" w:type="dxa"/>
              <w:left w:w="100" w:type="dxa"/>
              <w:bottom w:w="100" w:type="dxa"/>
              <w:right w:w="100" w:type="dxa"/>
            </w:tcMar>
          </w:tcPr>
          <w:p w14:paraId="6B58D8BB" w14:textId="77777777" w:rsidR="001A4216" w:rsidRDefault="001A4216">
            <w:r>
              <w:t>Specifies the class of events dealing with DNS Lookup operations.</w:t>
            </w:r>
          </w:p>
        </w:tc>
      </w:tr>
      <w:tr w:rsidR="001A4216" w14:paraId="6BD4948A" w14:textId="77777777" w:rsidTr="00BE24E7">
        <w:trPr>
          <w:jc w:val="center"/>
        </w:trPr>
        <w:tc>
          <w:tcPr>
            <w:tcW w:w="2880" w:type="dxa"/>
            <w:shd w:val="clear" w:color="auto" w:fill="FFFFFF"/>
            <w:tcMar>
              <w:top w:w="100" w:type="dxa"/>
              <w:left w:w="100" w:type="dxa"/>
              <w:bottom w:w="100" w:type="dxa"/>
              <w:right w:w="100" w:type="dxa"/>
            </w:tcMar>
          </w:tcPr>
          <w:p w14:paraId="16566AA4" w14:textId="77777777" w:rsidR="001A4216" w:rsidRDefault="001A4216">
            <w:pPr>
              <w:rPr>
                <w:b/>
              </w:rPr>
            </w:pPr>
            <w:r>
              <w:rPr>
                <w:b/>
              </w:rPr>
              <w:t>Email Ops</w:t>
            </w:r>
          </w:p>
        </w:tc>
        <w:tc>
          <w:tcPr>
            <w:tcW w:w="6480" w:type="dxa"/>
            <w:shd w:val="clear" w:color="auto" w:fill="FFFFFF"/>
            <w:tcMar>
              <w:top w:w="100" w:type="dxa"/>
              <w:left w:w="100" w:type="dxa"/>
              <w:bottom w:w="100" w:type="dxa"/>
              <w:right w:w="100" w:type="dxa"/>
            </w:tcMar>
          </w:tcPr>
          <w:p w14:paraId="0C45C649" w14:textId="104652D2" w:rsidR="001A4216" w:rsidRDefault="001A4216" w:rsidP="00EB217E">
            <w:r>
              <w:t xml:space="preserve">Specifies the class of events dealing with </w:t>
            </w:r>
            <w:r w:rsidR="00EB217E">
              <w:t>email</w:t>
            </w:r>
            <w:r>
              <w:t xml:space="preserve"> operations.</w:t>
            </w:r>
          </w:p>
        </w:tc>
      </w:tr>
      <w:tr w:rsidR="001A4216" w14:paraId="3CB2F47A" w14:textId="77777777" w:rsidTr="00BE24E7">
        <w:trPr>
          <w:jc w:val="center"/>
        </w:trPr>
        <w:tc>
          <w:tcPr>
            <w:tcW w:w="2880" w:type="dxa"/>
            <w:shd w:val="clear" w:color="auto" w:fill="FFFFFF"/>
            <w:tcMar>
              <w:top w:w="100" w:type="dxa"/>
              <w:left w:w="100" w:type="dxa"/>
              <w:bottom w:w="100" w:type="dxa"/>
              <w:right w:w="100" w:type="dxa"/>
            </w:tcMar>
          </w:tcPr>
          <w:p w14:paraId="555370E9" w14:textId="77777777" w:rsidR="001A4216" w:rsidRDefault="001A4216">
            <w:pPr>
              <w:rPr>
                <w:b/>
              </w:rPr>
            </w:pPr>
            <w:r>
              <w:rPr>
                <w:b/>
              </w:rPr>
              <w:t>File Ops (CRUD)</w:t>
            </w:r>
          </w:p>
        </w:tc>
        <w:tc>
          <w:tcPr>
            <w:tcW w:w="6480" w:type="dxa"/>
            <w:shd w:val="clear" w:color="auto" w:fill="FFFFFF"/>
            <w:tcMar>
              <w:top w:w="100" w:type="dxa"/>
              <w:left w:w="100" w:type="dxa"/>
              <w:bottom w:w="100" w:type="dxa"/>
              <w:right w:w="100" w:type="dxa"/>
            </w:tcMar>
          </w:tcPr>
          <w:p w14:paraId="7D1F815E" w14:textId="77777777" w:rsidR="001A4216" w:rsidRDefault="001A4216">
            <w:r>
              <w:t>Specifies the class of events dealing with file operations.</w:t>
            </w:r>
          </w:p>
        </w:tc>
      </w:tr>
      <w:tr w:rsidR="001A4216" w14:paraId="2CFDD32F" w14:textId="77777777" w:rsidTr="00BE24E7">
        <w:trPr>
          <w:jc w:val="center"/>
        </w:trPr>
        <w:tc>
          <w:tcPr>
            <w:tcW w:w="2880" w:type="dxa"/>
            <w:shd w:val="clear" w:color="auto" w:fill="FFFFFF"/>
            <w:tcMar>
              <w:top w:w="100" w:type="dxa"/>
              <w:left w:w="100" w:type="dxa"/>
              <w:bottom w:w="100" w:type="dxa"/>
              <w:right w:w="100" w:type="dxa"/>
            </w:tcMar>
          </w:tcPr>
          <w:p w14:paraId="3859B394" w14:textId="77777777" w:rsidR="001A4216" w:rsidRDefault="001A4216">
            <w:pPr>
              <w:rPr>
                <w:b/>
              </w:rPr>
            </w:pPr>
            <w:r>
              <w:rPr>
                <w:b/>
              </w:rPr>
              <w:t>GUI/KVM</w:t>
            </w:r>
          </w:p>
        </w:tc>
        <w:tc>
          <w:tcPr>
            <w:tcW w:w="6480" w:type="dxa"/>
            <w:shd w:val="clear" w:color="auto" w:fill="FFFFFF"/>
            <w:tcMar>
              <w:top w:w="100" w:type="dxa"/>
              <w:left w:w="100" w:type="dxa"/>
              <w:bottom w:w="100" w:type="dxa"/>
              <w:right w:w="100" w:type="dxa"/>
            </w:tcMar>
          </w:tcPr>
          <w:p w14:paraId="644B04A3" w14:textId="2810B77A" w:rsidR="001A4216" w:rsidRDefault="001A4216" w:rsidP="000F54C9">
            <w:r>
              <w:t>Specifies the class of events dealing with the GUI/Kernel-based Virtual Machine (KVM).</w:t>
            </w:r>
          </w:p>
        </w:tc>
      </w:tr>
      <w:tr w:rsidR="001A4216" w14:paraId="6BCBB429" w14:textId="77777777" w:rsidTr="00BE24E7">
        <w:trPr>
          <w:jc w:val="center"/>
        </w:trPr>
        <w:tc>
          <w:tcPr>
            <w:tcW w:w="2880" w:type="dxa"/>
            <w:shd w:val="clear" w:color="auto" w:fill="FFFFFF"/>
            <w:tcMar>
              <w:top w:w="100" w:type="dxa"/>
              <w:left w:w="100" w:type="dxa"/>
              <w:bottom w:w="100" w:type="dxa"/>
              <w:right w:w="100" w:type="dxa"/>
            </w:tcMar>
          </w:tcPr>
          <w:p w14:paraId="209B701E" w14:textId="77777777" w:rsidR="001A4216" w:rsidRDefault="001A4216">
            <w:pPr>
              <w:rPr>
                <w:b/>
              </w:rPr>
            </w:pPr>
            <w:r>
              <w:rPr>
                <w:b/>
              </w:rPr>
              <w:t>HTTP Traffic</w:t>
            </w:r>
          </w:p>
        </w:tc>
        <w:tc>
          <w:tcPr>
            <w:tcW w:w="6480" w:type="dxa"/>
            <w:shd w:val="clear" w:color="auto" w:fill="FFFFFF"/>
            <w:tcMar>
              <w:top w:w="100" w:type="dxa"/>
              <w:left w:w="100" w:type="dxa"/>
              <w:bottom w:w="100" w:type="dxa"/>
              <w:right w:w="100" w:type="dxa"/>
            </w:tcMar>
          </w:tcPr>
          <w:p w14:paraId="0628F1AA" w14:textId="77777777" w:rsidR="001A4216" w:rsidRDefault="001A4216">
            <w:r>
              <w:t>Specifies the class of events dealing with HTTP traffic.</w:t>
            </w:r>
          </w:p>
        </w:tc>
      </w:tr>
      <w:tr w:rsidR="001A4216" w14:paraId="5EF83E38" w14:textId="77777777" w:rsidTr="00BE24E7">
        <w:trPr>
          <w:jc w:val="center"/>
        </w:trPr>
        <w:tc>
          <w:tcPr>
            <w:tcW w:w="2880" w:type="dxa"/>
            <w:shd w:val="clear" w:color="auto" w:fill="FFFFFF"/>
            <w:tcMar>
              <w:top w:w="100" w:type="dxa"/>
              <w:left w:w="100" w:type="dxa"/>
              <w:bottom w:w="100" w:type="dxa"/>
              <w:right w:w="100" w:type="dxa"/>
            </w:tcMar>
          </w:tcPr>
          <w:p w14:paraId="00CB8BF3" w14:textId="77777777" w:rsidR="001A4216" w:rsidRDefault="001A4216">
            <w:pPr>
              <w:rPr>
                <w:b/>
              </w:rPr>
            </w:pPr>
            <w:r>
              <w:rPr>
                <w:b/>
              </w:rPr>
              <w:t>IP Ops</w:t>
            </w:r>
          </w:p>
        </w:tc>
        <w:tc>
          <w:tcPr>
            <w:tcW w:w="6480" w:type="dxa"/>
            <w:shd w:val="clear" w:color="auto" w:fill="FFFFFF"/>
            <w:tcMar>
              <w:top w:w="100" w:type="dxa"/>
              <w:left w:w="100" w:type="dxa"/>
              <w:bottom w:w="100" w:type="dxa"/>
              <w:right w:w="100" w:type="dxa"/>
            </w:tcMar>
          </w:tcPr>
          <w:p w14:paraId="1BC490EB" w14:textId="43F34426" w:rsidR="001A4216" w:rsidRDefault="001A4216" w:rsidP="00EB217E">
            <w:r>
              <w:t xml:space="preserve">Specifies the class of events dealing with IP </w:t>
            </w:r>
            <w:r w:rsidR="00EB217E">
              <w:t>operations</w:t>
            </w:r>
            <w:r>
              <w:t>.</w:t>
            </w:r>
          </w:p>
        </w:tc>
      </w:tr>
      <w:tr w:rsidR="001A4216" w14:paraId="7F7EF143" w14:textId="77777777" w:rsidTr="00BE24E7">
        <w:trPr>
          <w:jc w:val="center"/>
        </w:trPr>
        <w:tc>
          <w:tcPr>
            <w:tcW w:w="2880" w:type="dxa"/>
            <w:shd w:val="clear" w:color="auto" w:fill="FFFFFF"/>
            <w:tcMar>
              <w:top w:w="100" w:type="dxa"/>
              <w:left w:w="100" w:type="dxa"/>
              <w:bottom w:w="100" w:type="dxa"/>
              <w:right w:w="100" w:type="dxa"/>
            </w:tcMar>
          </w:tcPr>
          <w:p w14:paraId="7477CE2F" w14:textId="77777777" w:rsidR="001A4216" w:rsidRDefault="001A4216">
            <w:pPr>
              <w:rPr>
                <w:b/>
              </w:rPr>
            </w:pPr>
            <w:r>
              <w:rPr>
                <w:b/>
              </w:rPr>
              <w:lastRenderedPageBreak/>
              <w:t>IPC</w:t>
            </w:r>
          </w:p>
        </w:tc>
        <w:tc>
          <w:tcPr>
            <w:tcW w:w="6480" w:type="dxa"/>
            <w:shd w:val="clear" w:color="auto" w:fill="FFFFFF"/>
            <w:tcMar>
              <w:top w:w="100" w:type="dxa"/>
              <w:left w:w="100" w:type="dxa"/>
              <w:bottom w:w="100" w:type="dxa"/>
              <w:right w:w="100" w:type="dxa"/>
            </w:tcMar>
          </w:tcPr>
          <w:p w14:paraId="332DCF85" w14:textId="77777777" w:rsidR="001A4216" w:rsidRDefault="001A4216">
            <w:r>
              <w:t>Specifies the class of events dealing with thread management.</w:t>
            </w:r>
          </w:p>
        </w:tc>
      </w:tr>
      <w:tr w:rsidR="001A4216" w14:paraId="3683C85C" w14:textId="77777777" w:rsidTr="00BE24E7">
        <w:trPr>
          <w:jc w:val="center"/>
        </w:trPr>
        <w:tc>
          <w:tcPr>
            <w:tcW w:w="2880" w:type="dxa"/>
            <w:shd w:val="clear" w:color="auto" w:fill="FFFFFF"/>
            <w:tcMar>
              <w:top w:w="100" w:type="dxa"/>
              <w:left w:w="100" w:type="dxa"/>
              <w:bottom w:w="100" w:type="dxa"/>
              <w:right w:w="100" w:type="dxa"/>
            </w:tcMar>
          </w:tcPr>
          <w:p w14:paraId="43FA9046" w14:textId="77777777" w:rsidR="001A4216" w:rsidRDefault="001A4216">
            <w:pPr>
              <w:rPr>
                <w:b/>
              </w:rPr>
            </w:pPr>
            <w:r>
              <w:rPr>
                <w:b/>
              </w:rPr>
              <w:t>Memory Ops</w:t>
            </w:r>
          </w:p>
        </w:tc>
        <w:tc>
          <w:tcPr>
            <w:tcW w:w="6480" w:type="dxa"/>
            <w:shd w:val="clear" w:color="auto" w:fill="FFFFFF"/>
            <w:tcMar>
              <w:top w:w="100" w:type="dxa"/>
              <w:left w:w="100" w:type="dxa"/>
              <w:bottom w:w="100" w:type="dxa"/>
              <w:right w:w="100" w:type="dxa"/>
            </w:tcMar>
          </w:tcPr>
          <w:p w14:paraId="7E7DADDC" w14:textId="77777777" w:rsidR="001A4216" w:rsidRDefault="001A4216">
            <w:r>
              <w:t>Specifies the class of events dealing with memory operations.</w:t>
            </w:r>
          </w:p>
        </w:tc>
      </w:tr>
      <w:tr w:rsidR="001A4216" w14:paraId="1A2D7D6F" w14:textId="77777777" w:rsidTr="00BE24E7">
        <w:trPr>
          <w:jc w:val="center"/>
        </w:trPr>
        <w:tc>
          <w:tcPr>
            <w:tcW w:w="2880" w:type="dxa"/>
            <w:shd w:val="clear" w:color="auto" w:fill="FFFFFF"/>
            <w:tcMar>
              <w:top w:w="100" w:type="dxa"/>
              <w:left w:w="100" w:type="dxa"/>
              <w:bottom w:w="100" w:type="dxa"/>
              <w:right w:w="100" w:type="dxa"/>
            </w:tcMar>
          </w:tcPr>
          <w:p w14:paraId="78AA3993" w14:textId="77777777" w:rsidR="001A4216" w:rsidRDefault="001A4216">
            <w:pPr>
              <w:rPr>
                <w:b/>
              </w:rPr>
            </w:pPr>
            <w:r>
              <w:rPr>
                <w:b/>
              </w:rPr>
              <w:t>Packet Traffic</w:t>
            </w:r>
          </w:p>
        </w:tc>
        <w:tc>
          <w:tcPr>
            <w:tcW w:w="6480" w:type="dxa"/>
            <w:shd w:val="clear" w:color="auto" w:fill="FFFFFF"/>
            <w:tcMar>
              <w:top w:w="100" w:type="dxa"/>
              <w:left w:w="100" w:type="dxa"/>
              <w:bottom w:w="100" w:type="dxa"/>
              <w:right w:w="100" w:type="dxa"/>
            </w:tcMar>
          </w:tcPr>
          <w:p w14:paraId="356FB989" w14:textId="77777777" w:rsidR="001A4216" w:rsidRDefault="001A4216">
            <w:r>
              <w:t>Specifies the class of events dealing with packet traffic.</w:t>
            </w:r>
          </w:p>
        </w:tc>
      </w:tr>
      <w:tr w:rsidR="001A4216" w14:paraId="1525C885" w14:textId="77777777" w:rsidTr="00BE24E7">
        <w:trPr>
          <w:jc w:val="center"/>
        </w:trPr>
        <w:tc>
          <w:tcPr>
            <w:tcW w:w="2880" w:type="dxa"/>
            <w:shd w:val="clear" w:color="auto" w:fill="FFFFFF"/>
            <w:tcMar>
              <w:top w:w="100" w:type="dxa"/>
              <w:left w:w="100" w:type="dxa"/>
              <w:bottom w:w="100" w:type="dxa"/>
              <w:right w:w="100" w:type="dxa"/>
            </w:tcMar>
          </w:tcPr>
          <w:p w14:paraId="5E31DBCC" w14:textId="77777777" w:rsidR="001A4216" w:rsidRDefault="001A4216">
            <w:pPr>
              <w:rPr>
                <w:b/>
              </w:rPr>
            </w:pPr>
            <w:r>
              <w:rPr>
                <w:b/>
              </w:rPr>
              <w:t>Port Scan</w:t>
            </w:r>
          </w:p>
        </w:tc>
        <w:tc>
          <w:tcPr>
            <w:tcW w:w="6480" w:type="dxa"/>
            <w:shd w:val="clear" w:color="auto" w:fill="FFFFFF"/>
            <w:tcMar>
              <w:top w:w="100" w:type="dxa"/>
              <w:left w:w="100" w:type="dxa"/>
              <w:bottom w:w="100" w:type="dxa"/>
              <w:right w:w="100" w:type="dxa"/>
            </w:tcMar>
          </w:tcPr>
          <w:p w14:paraId="39C9FE19" w14:textId="77777777" w:rsidR="001A4216" w:rsidRDefault="001A4216">
            <w:r>
              <w:t>Specifies the class of events dealing with port scanning.</w:t>
            </w:r>
          </w:p>
        </w:tc>
      </w:tr>
      <w:tr w:rsidR="001A4216" w14:paraId="48754995" w14:textId="77777777" w:rsidTr="00BE24E7">
        <w:trPr>
          <w:jc w:val="center"/>
        </w:trPr>
        <w:tc>
          <w:tcPr>
            <w:tcW w:w="2880" w:type="dxa"/>
            <w:shd w:val="clear" w:color="auto" w:fill="FFFFFF"/>
            <w:tcMar>
              <w:top w:w="100" w:type="dxa"/>
              <w:left w:w="100" w:type="dxa"/>
              <w:bottom w:w="100" w:type="dxa"/>
              <w:right w:w="100" w:type="dxa"/>
            </w:tcMar>
          </w:tcPr>
          <w:p w14:paraId="658A5C13" w14:textId="77777777" w:rsidR="001A4216" w:rsidRDefault="001A4216">
            <w:pPr>
              <w:rPr>
                <w:b/>
              </w:rPr>
            </w:pPr>
            <w:r>
              <w:rPr>
                <w:b/>
              </w:rPr>
              <w:t>Privilege Ops</w:t>
            </w:r>
          </w:p>
        </w:tc>
        <w:tc>
          <w:tcPr>
            <w:tcW w:w="6480" w:type="dxa"/>
            <w:shd w:val="clear" w:color="auto" w:fill="FFFFFF"/>
            <w:tcMar>
              <w:top w:w="100" w:type="dxa"/>
              <w:left w:w="100" w:type="dxa"/>
              <w:bottom w:w="100" w:type="dxa"/>
              <w:right w:w="100" w:type="dxa"/>
            </w:tcMar>
          </w:tcPr>
          <w:p w14:paraId="07FB22DE" w14:textId="77777777" w:rsidR="001A4216" w:rsidRDefault="001A4216">
            <w:r>
              <w:t>Specifies the class of events dealing with privilege operations.</w:t>
            </w:r>
          </w:p>
        </w:tc>
      </w:tr>
      <w:tr w:rsidR="001A4216" w14:paraId="21051F1D" w14:textId="77777777" w:rsidTr="00BE24E7">
        <w:trPr>
          <w:jc w:val="center"/>
        </w:trPr>
        <w:tc>
          <w:tcPr>
            <w:tcW w:w="2880" w:type="dxa"/>
            <w:shd w:val="clear" w:color="auto" w:fill="FFFFFF"/>
            <w:tcMar>
              <w:top w:w="100" w:type="dxa"/>
              <w:left w:w="100" w:type="dxa"/>
              <w:bottom w:w="100" w:type="dxa"/>
              <w:right w:w="100" w:type="dxa"/>
            </w:tcMar>
          </w:tcPr>
          <w:p w14:paraId="5694B60A" w14:textId="77777777" w:rsidR="001A4216" w:rsidRDefault="001A4216">
            <w:pPr>
              <w:rPr>
                <w:b/>
              </w:rPr>
            </w:pPr>
            <w:r>
              <w:rPr>
                <w:b/>
              </w:rPr>
              <w:t>Procedural Compliance</w:t>
            </w:r>
          </w:p>
        </w:tc>
        <w:tc>
          <w:tcPr>
            <w:tcW w:w="6480" w:type="dxa"/>
            <w:shd w:val="clear" w:color="auto" w:fill="FFFFFF"/>
            <w:tcMar>
              <w:top w:w="100" w:type="dxa"/>
              <w:left w:w="100" w:type="dxa"/>
              <w:bottom w:w="100" w:type="dxa"/>
              <w:right w:w="100" w:type="dxa"/>
            </w:tcMar>
          </w:tcPr>
          <w:p w14:paraId="22188077" w14:textId="77777777" w:rsidR="001A4216" w:rsidRDefault="001A4216">
            <w:r>
              <w:t>Specifies the class of events dealing with procedural compliance.</w:t>
            </w:r>
          </w:p>
        </w:tc>
      </w:tr>
      <w:tr w:rsidR="001A4216" w14:paraId="6D647BC3" w14:textId="77777777" w:rsidTr="00BE24E7">
        <w:trPr>
          <w:jc w:val="center"/>
        </w:trPr>
        <w:tc>
          <w:tcPr>
            <w:tcW w:w="2880" w:type="dxa"/>
            <w:shd w:val="clear" w:color="auto" w:fill="FFFFFF"/>
            <w:tcMar>
              <w:top w:w="100" w:type="dxa"/>
              <w:left w:w="100" w:type="dxa"/>
              <w:bottom w:w="100" w:type="dxa"/>
              <w:right w:w="100" w:type="dxa"/>
            </w:tcMar>
          </w:tcPr>
          <w:p w14:paraId="5C8752C2" w14:textId="77777777" w:rsidR="001A4216" w:rsidRDefault="001A4216">
            <w:pPr>
              <w:rPr>
                <w:b/>
              </w:rPr>
            </w:pPr>
            <w:r>
              <w:rPr>
                <w:b/>
              </w:rPr>
              <w:t>Process Mgt</w:t>
            </w:r>
          </w:p>
        </w:tc>
        <w:tc>
          <w:tcPr>
            <w:tcW w:w="6480" w:type="dxa"/>
            <w:shd w:val="clear" w:color="auto" w:fill="FFFFFF"/>
            <w:tcMar>
              <w:top w:w="100" w:type="dxa"/>
              <w:left w:w="100" w:type="dxa"/>
              <w:bottom w:w="100" w:type="dxa"/>
              <w:right w:w="100" w:type="dxa"/>
            </w:tcMar>
          </w:tcPr>
          <w:p w14:paraId="4E7EB14B" w14:textId="77777777" w:rsidR="001A4216" w:rsidRDefault="001A4216">
            <w:r>
              <w:t>Specifies the class of events dealing with process management.</w:t>
            </w:r>
          </w:p>
        </w:tc>
      </w:tr>
      <w:tr w:rsidR="001A4216" w14:paraId="7FAF1FD8" w14:textId="77777777" w:rsidTr="00BE24E7">
        <w:trPr>
          <w:jc w:val="center"/>
        </w:trPr>
        <w:tc>
          <w:tcPr>
            <w:tcW w:w="2880" w:type="dxa"/>
            <w:shd w:val="clear" w:color="auto" w:fill="FFFFFF"/>
            <w:tcMar>
              <w:top w:w="100" w:type="dxa"/>
              <w:left w:w="100" w:type="dxa"/>
              <w:bottom w:w="100" w:type="dxa"/>
              <w:right w:w="100" w:type="dxa"/>
            </w:tcMar>
          </w:tcPr>
          <w:p w14:paraId="42ECC8CC" w14:textId="77777777" w:rsidR="001A4216" w:rsidRDefault="001A4216">
            <w:pPr>
              <w:rPr>
                <w:b/>
              </w:rPr>
            </w:pPr>
            <w:r>
              <w:rPr>
                <w:b/>
              </w:rPr>
              <w:t>Redirection</w:t>
            </w:r>
          </w:p>
        </w:tc>
        <w:tc>
          <w:tcPr>
            <w:tcW w:w="6480" w:type="dxa"/>
            <w:shd w:val="clear" w:color="auto" w:fill="FFFFFF"/>
            <w:tcMar>
              <w:top w:w="100" w:type="dxa"/>
              <w:left w:w="100" w:type="dxa"/>
              <w:bottom w:w="100" w:type="dxa"/>
              <w:right w:w="100" w:type="dxa"/>
            </w:tcMar>
          </w:tcPr>
          <w:p w14:paraId="10E015C0" w14:textId="77777777" w:rsidR="001A4216" w:rsidRDefault="001A4216">
            <w:r>
              <w:t>Specifies the class of events dealing with redirection.</w:t>
            </w:r>
          </w:p>
        </w:tc>
      </w:tr>
      <w:tr w:rsidR="001A4216" w14:paraId="6E426DE2" w14:textId="77777777" w:rsidTr="00BE24E7">
        <w:trPr>
          <w:jc w:val="center"/>
        </w:trPr>
        <w:tc>
          <w:tcPr>
            <w:tcW w:w="2880" w:type="dxa"/>
            <w:shd w:val="clear" w:color="auto" w:fill="FFFFFF"/>
            <w:tcMar>
              <w:top w:w="100" w:type="dxa"/>
              <w:left w:w="100" w:type="dxa"/>
              <w:bottom w:w="100" w:type="dxa"/>
              <w:right w:w="100" w:type="dxa"/>
            </w:tcMar>
          </w:tcPr>
          <w:p w14:paraId="7C658B0A" w14:textId="77777777" w:rsidR="001A4216" w:rsidRDefault="001A4216">
            <w:pPr>
              <w:rPr>
                <w:b/>
              </w:rPr>
            </w:pPr>
            <w:r>
              <w:rPr>
                <w:b/>
              </w:rPr>
              <w:t>Registry Ops</w:t>
            </w:r>
          </w:p>
        </w:tc>
        <w:tc>
          <w:tcPr>
            <w:tcW w:w="6480" w:type="dxa"/>
            <w:shd w:val="clear" w:color="auto" w:fill="FFFFFF"/>
            <w:tcMar>
              <w:top w:w="100" w:type="dxa"/>
              <w:left w:w="100" w:type="dxa"/>
              <w:bottom w:w="100" w:type="dxa"/>
              <w:right w:w="100" w:type="dxa"/>
            </w:tcMar>
          </w:tcPr>
          <w:p w14:paraId="5E93FC49" w14:textId="77777777" w:rsidR="001A4216" w:rsidRDefault="001A4216">
            <w:r>
              <w:t>Specifies the class of events dealing with registry operations.</w:t>
            </w:r>
          </w:p>
        </w:tc>
      </w:tr>
      <w:tr w:rsidR="001A4216" w14:paraId="5A5F2B10" w14:textId="77777777" w:rsidTr="00BE24E7">
        <w:trPr>
          <w:jc w:val="center"/>
        </w:trPr>
        <w:tc>
          <w:tcPr>
            <w:tcW w:w="2880" w:type="dxa"/>
            <w:shd w:val="clear" w:color="auto" w:fill="FFFFFF"/>
            <w:tcMar>
              <w:top w:w="100" w:type="dxa"/>
              <w:left w:w="100" w:type="dxa"/>
              <w:bottom w:w="100" w:type="dxa"/>
              <w:right w:w="100" w:type="dxa"/>
            </w:tcMar>
          </w:tcPr>
          <w:p w14:paraId="057E707D" w14:textId="77777777" w:rsidR="001A4216" w:rsidRDefault="001A4216">
            <w:pPr>
              <w:rPr>
                <w:b/>
              </w:rPr>
            </w:pPr>
            <w:r>
              <w:rPr>
                <w:b/>
              </w:rPr>
              <w:t>Service Mgt</w:t>
            </w:r>
          </w:p>
        </w:tc>
        <w:tc>
          <w:tcPr>
            <w:tcW w:w="6480" w:type="dxa"/>
            <w:shd w:val="clear" w:color="auto" w:fill="FFFFFF"/>
            <w:tcMar>
              <w:top w:w="100" w:type="dxa"/>
              <w:left w:w="100" w:type="dxa"/>
              <w:bottom w:w="100" w:type="dxa"/>
              <w:right w:w="100" w:type="dxa"/>
            </w:tcMar>
          </w:tcPr>
          <w:p w14:paraId="5EAE28C6" w14:textId="77777777" w:rsidR="001A4216" w:rsidRDefault="001A4216">
            <w:r>
              <w:t>Specifies the class of events dealing with service management.</w:t>
            </w:r>
          </w:p>
        </w:tc>
      </w:tr>
      <w:tr w:rsidR="001A4216" w14:paraId="7BB7E7BA" w14:textId="77777777" w:rsidTr="00BE24E7">
        <w:trPr>
          <w:jc w:val="center"/>
        </w:trPr>
        <w:tc>
          <w:tcPr>
            <w:tcW w:w="2880" w:type="dxa"/>
            <w:shd w:val="clear" w:color="auto" w:fill="FFFFFF"/>
            <w:tcMar>
              <w:top w:w="100" w:type="dxa"/>
              <w:left w:w="100" w:type="dxa"/>
              <w:bottom w:w="100" w:type="dxa"/>
              <w:right w:w="100" w:type="dxa"/>
            </w:tcMar>
          </w:tcPr>
          <w:p w14:paraId="1003FDAD" w14:textId="77777777" w:rsidR="001A4216" w:rsidRDefault="001A4216">
            <w:pPr>
              <w:rPr>
                <w:b/>
              </w:rPr>
            </w:pPr>
            <w:r>
              <w:rPr>
                <w:b/>
              </w:rPr>
              <w:t>Session Mgt</w:t>
            </w:r>
          </w:p>
        </w:tc>
        <w:tc>
          <w:tcPr>
            <w:tcW w:w="6480" w:type="dxa"/>
            <w:shd w:val="clear" w:color="auto" w:fill="FFFFFF"/>
            <w:tcMar>
              <w:top w:w="100" w:type="dxa"/>
              <w:left w:w="100" w:type="dxa"/>
              <w:bottom w:w="100" w:type="dxa"/>
              <w:right w:w="100" w:type="dxa"/>
            </w:tcMar>
          </w:tcPr>
          <w:p w14:paraId="042788CE" w14:textId="77777777" w:rsidR="001A4216" w:rsidRDefault="001A4216">
            <w:r>
              <w:t>Specifies the class of events dealing with session management.</w:t>
            </w:r>
          </w:p>
        </w:tc>
      </w:tr>
      <w:tr w:rsidR="001A4216" w14:paraId="5A5BAC9E" w14:textId="77777777" w:rsidTr="00BE24E7">
        <w:trPr>
          <w:jc w:val="center"/>
        </w:trPr>
        <w:tc>
          <w:tcPr>
            <w:tcW w:w="2880" w:type="dxa"/>
            <w:shd w:val="clear" w:color="auto" w:fill="FFFFFF"/>
            <w:tcMar>
              <w:top w:w="100" w:type="dxa"/>
              <w:left w:w="100" w:type="dxa"/>
              <w:bottom w:w="100" w:type="dxa"/>
              <w:right w:w="100" w:type="dxa"/>
            </w:tcMar>
          </w:tcPr>
          <w:p w14:paraId="5941C0CE" w14:textId="77777777" w:rsidR="001A4216" w:rsidRDefault="001A4216">
            <w:pPr>
              <w:rPr>
                <w:b/>
              </w:rPr>
            </w:pPr>
            <w:r>
              <w:rPr>
                <w:b/>
              </w:rPr>
              <w:t>Signature Detection</w:t>
            </w:r>
          </w:p>
        </w:tc>
        <w:tc>
          <w:tcPr>
            <w:tcW w:w="6480" w:type="dxa"/>
            <w:shd w:val="clear" w:color="auto" w:fill="FFFFFF"/>
            <w:tcMar>
              <w:top w:w="100" w:type="dxa"/>
              <w:left w:w="100" w:type="dxa"/>
              <w:bottom w:w="100" w:type="dxa"/>
              <w:right w:w="100" w:type="dxa"/>
            </w:tcMar>
          </w:tcPr>
          <w:p w14:paraId="4A8E90F4" w14:textId="77777777" w:rsidR="001A4216" w:rsidRDefault="001A4216">
            <w:r>
              <w:t>Specifies the class of events dealing with signature detection.</w:t>
            </w:r>
          </w:p>
        </w:tc>
      </w:tr>
      <w:tr w:rsidR="001A4216" w14:paraId="58E3027D" w14:textId="77777777" w:rsidTr="00BE24E7">
        <w:trPr>
          <w:jc w:val="center"/>
        </w:trPr>
        <w:tc>
          <w:tcPr>
            <w:tcW w:w="2880" w:type="dxa"/>
            <w:shd w:val="clear" w:color="auto" w:fill="FFFFFF"/>
            <w:tcMar>
              <w:top w:w="100" w:type="dxa"/>
              <w:left w:w="100" w:type="dxa"/>
              <w:bottom w:w="100" w:type="dxa"/>
              <w:right w:w="100" w:type="dxa"/>
            </w:tcMar>
          </w:tcPr>
          <w:p w14:paraId="09FA0A49" w14:textId="77777777" w:rsidR="001A4216" w:rsidRDefault="001A4216">
            <w:pPr>
              <w:rPr>
                <w:b/>
              </w:rPr>
            </w:pPr>
            <w:r>
              <w:rPr>
                <w:b/>
              </w:rPr>
              <w:t>Socket Ops</w:t>
            </w:r>
          </w:p>
        </w:tc>
        <w:tc>
          <w:tcPr>
            <w:tcW w:w="6480" w:type="dxa"/>
            <w:shd w:val="clear" w:color="auto" w:fill="FFFFFF"/>
            <w:tcMar>
              <w:top w:w="100" w:type="dxa"/>
              <w:left w:w="100" w:type="dxa"/>
              <w:bottom w:w="100" w:type="dxa"/>
              <w:right w:w="100" w:type="dxa"/>
            </w:tcMar>
          </w:tcPr>
          <w:p w14:paraId="586940AD" w14:textId="77777777" w:rsidR="001A4216" w:rsidRDefault="001A4216">
            <w:r>
              <w:t>Specifies the class of events dealing with thread management.</w:t>
            </w:r>
          </w:p>
        </w:tc>
      </w:tr>
      <w:tr w:rsidR="001A4216" w14:paraId="7A3451AE" w14:textId="77777777" w:rsidTr="00BE24E7">
        <w:trPr>
          <w:jc w:val="center"/>
        </w:trPr>
        <w:tc>
          <w:tcPr>
            <w:tcW w:w="2880" w:type="dxa"/>
            <w:shd w:val="clear" w:color="auto" w:fill="FFFFFF"/>
            <w:tcMar>
              <w:top w:w="100" w:type="dxa"/>
              <w:left w:w="100" w:type="dxa"/>
              <w:bottom w:w="100" w:type="dxa"/>
              <w:right w:w="100" w:type="dxa"/>
            </w:tcMar>
          </w:tcPr>
          <w:p w14:paraId="17E366DB" w14:textId="77777777" w:rsidR="001A4216" w:rsidRDefault="001A4216">
            <w:pPr>
              <w:rPr>
                <w:b/>
              </w:rPr>
            </w:pPr>
            <w:r>
              <w:rPr>
                <w:b/>
              </w:rPr>
              <w:t>SQL</w:t>
            </w:r>
          </w:p>
        </w:tc>
        <w:tc>
          <w:tcPr>
            <w:tcW w:w="6480" w:type="dxa"/>
            <w:shd w:val="clear" w:color="auto" w:fill="FFFFFF"/>
            <w:tcMar>
              <w:top w:w="100" w:type="dxa"/>
              <w:left w:w="100" w:type="dxa"/>
              <w:bottom w:w="100" w:type="dxa"/>
              <w:right w:w="100" w:type="dxa"/>
            </w:tcMar>
          </w:tcPr>
          <w:p w14:paraId="09ED9330" w14:textId="77777777" w:rsidR="001A4216" w:rsidRDefault="001A4216">
            <w:r>
              <w:t>Specifies the class of events dealing with the SQL language.</w:t>
            </w:r>
          </w:p>
        </w:tc>
      </w:tr>
      <w:tr w:rsidR="001A4216" w14:paraId="1C5686A8" w14:textId="77777777" w:rsidTr="00BE24E7">
        <w:trPr>
          <w:jc w:val="center"/>
        </w:trPr>
        <w:tc>
          <w:tcPr>
            <w:tcW w:w="2880" w:type="dxa"/>
            <w:shd w:val="clear" w:color="auto" w:fill="FFFFFF"/>
            <w:tcMar>
              <w:top w:w="100" w:type="dxa"/>
              <w:left w:w="100" w:type="dxa"/>
              <w:bottom w:w="100" w:type="dxa"/>
              <w:right w:w="100" w:type="dxa"/>
            </w:tcMar>
          </w:tcPr>
          <w:p w14:paraId="442E77B9" w14:textId="77777777" w:rsidR="001A4216" w:rsidRDefault="001A4216">
            <w:pPr>
              <w:rPr>
                <w:b/>
              </w:rPr>
            </w:pPr>
            <w:r>
              <w:rPr>
                <w:b/>
              </w:rPr>
              <w:t>Technical Compliance</w:t>
            </w:r>
          </w:p>
        </w:tc>
        <w:tc>
          <w:tcPr>
            <w:tcW w:w="6480" w:type="dxa"/>
            <w:shd w:val="clear" w:color="auto" w:fill="FFFFFF"/>
            <w:tcMar>
              <w:top w:w="100" w:type="dxa"/>
              <w:left w:w="100" w:type="dxa"/>
              <w:bottom w:w="100" w:type="dxa"/>
              <w:right w:w="100" w:type="dxa"/>
            </w:tcMar>
          </w:tcPr>
          <w:p w14:paraId="45B3C342" w14:textId="3AB9F30A" w:rsidR="001A4216" w:rsidRDefault="001A4216" w:rsidP="00EB217E">
            <w:r>
              <w:t xml:space="preserve">Specifies the class of events dealing with </w:t>
            </w:r>
            <w:r w:rsidR="00EB217E">
              <w:t xml:space="preserve">technical </w:t>
            </w:r>
            <w:r>
              <w:t>compliance.</w:t>
            </w:r>
          </w:p>
        </w:tc>
      </w:tr>
      <w:tr w:rsidR="001A4216" w14:paraId="0D0D355D" w14:textId="77777777" w:rsidTr="00BE24E7">
        <w:trPr>
          <w:jc w:val="center"/>
        </w:trPr>
        <w:tc>
          <w:tcPr>
            <w:tcW w:w="2880" w:type="dxa"/>
            <w:shd w:val="clear" w:color="auto" w:fill="FFFFFF"/>
            <w:tcMar>
              <w:top w:w="100" w:type="dxa"/>
              <w:left w:w="100" w:type="dxa"/>
              <w:bottom w:w="100" w:type="dxa"/>
              <w:right w:w="100" w:type="dxa"/>
            </w:tcMar>
          </w:tcPr>
          <w:p w14:paraId="3E78A00A" w14:textId="77777777" w:rsidR="001A4216" w:rsidRDefault="001A4216">
            <w:pPr>
              <w:rPr>
                <w:b/>
              </w:rPr>
            </w:pPr>
            <w:r>
              <w:rPr>
                <w:b/>
              </w:rPr>
              <w:t>Thread Mgt</w:t>
            </w:r>
          </w:p>
        </w:tc>
        <w:tc>
          <w:tcPr>
            <w:tcW w:w="6480" w:type="dxa"/>
            <w:shd w:val="clear" w:color="auto" w:fill="FFFFFF"/>
            <w:tcMar>
              <w:top w:w="100" w:type="dxa"/>
              <w:left w:w="100" w:type="dxa"/>
              <w:bottom w:w="100" w:type="dxa"/>
              <w:right w:w="100" w:type="dxa"/>
            </w:tcMar>
          </w:tcPr>
          <w:p w14:paraId="34A084A3" w14:textId="77777777" w:rsidR="001A4216" w:rsidRDefault="001A4216">
            <w:r>
              <w:t>Specifies the class of events dealing with thread management.</w:t>
            </w:r>
          </w:p>
        </w:tc>
      </w:tr>
      <w:tr w:rsidR="001A4216" w14:paraId="47748377" w14:textId="77777777" w:rsidTr="00BE24E7">
        <w:trPr>
          <w:jc w:val="center"/>
        </w:trPr>
        <w:tc>
          <w:tcPr>
            <w:tcW w:w="2880" w:type="dxa"/>
            <w:shd w:val="clear" w:color="auto" w:fill="FFFFFF"/>
            <w:tcMar>
              <w:top w:w="100" w:type="dxa"/>
              <w:left w:w="100" w:type="dxa"/>
              <w:bottom w:w="100" w:type="dxa"/>
              <w:right w:w="100" w:type="dxa"/>
            </w:tcMar>
          </w:tcPr>
          <w:p w14:paraId="4EC4E396" w14:textId="77777777" w:rsidR="001A4216" w:rsidRDefault="001A4216">
            <w:pPr>
              <w:rPr>
                <w:b/>
              </w:rPr>
            </w:pPr>
            <w:r>
              <w:rPr>
                <w:b/>
              </w:rPr>
              <w:t>USB/Media Detection</w:t>
            </w:r>
          </w:p>
        </w:tc>
        <w:tc>
          <w:tcPr>
            <w:tcW w:w="6480" w:type="dxa"/>
            <w:shd w:val="clear" w:color="auto" w:fill="FFFFFF"/>
            <w:tcMar>
              <w:top w:w="100" w:type="dxa"/>
              <w:left w:w="100" w:type="dxa"/>
              <w:bottom w:w="100" w:type="dxa"/>
              <w:right w:w="100" w:type="dxa"/>
            </w:tcMar>
          </w:tcPr>
          <w:p w14:paraId="725BD12C" w14:textId="49406B8E" w:rsidR="001A4216" w:rsidRDefault="001A4216" w:rsidP="00EB217E">
            <w:r>
              <w:t xml:space="preserve">Specifies the class of events dealing with USB and/or </w:t>
            </w:r>
            <w:r w:rsidR="00EB217E">
              <w:t xml:space="preserve">media </w:t>
            </w:r>
            <w:r>
              <w:t>detection.</w:t>
            </w:r>
          </w:p>
        </w:tc>
      </w:tr>
      <w:tr w:rsidR="001A4216" w14:paraId="7E3620DF" w14:textId="77777777" w:rsidTr="00BE24E7">
        <w:trPr>
          <w:jc w:val="center"/>
        </w:trPr>
        <w:tc>
          <w:tcPr>
            <w:tcW w:w="2880" w:type="dxa"/>
            <w:shd w:val="clear" w:color="auto" w:fill="FFFFFF"/>
            <w:tcMar>
              <w:top w:w="100" w:type="dxa"/>
              <w:left w:w="100" w:type="dxa"/>
              <w:bottom w:w="100" w:type="dxa"/>
              <w:right w:w="100" w:type="dxa"/>
            </w:tcMar>
          </w:tcPr>
          <w:p w14:paraId="5BE43715" w14:textId="77777777" w:rsidR="001A4216" w:rsidRDefault="001A4216">
            <w:pPr>
              <w:rPr>
                <w:b/>
              </w:rPr>
            </w:pPr>
            <w:r>
              <w:rPr>
                <w:b/>
              </w:rPr>
              <w:t>User/Password Mgt</w:t>
            </w:r>
          </w:p>
        </w:tc>
        <w:tc>
          <w:tcPr>
            <w:tcW w:w="6480" w:type="dxa"/>
            <w:shd w:val="clear" w:color="auto" w:fill="FFFFFF"/>
            <w:tcMar>
              <w:top w:w="100" w:type="dxa"/>
              <w:left w:w="100" w:type="dxa"/>
              <w:bottom w:w="100" w:type="dxa"/>
              <w:right w:w="100" w:type="dxa"/>
            </w:tcMar>
          </w:tcPr>
          <w:p w14:paraId="5D220C13" w14:textId="77777777" w:rsidR="001A4216" w:rsidRDefault="001A4216">
            <w:r>
              <w:t>Specifies the class of events dealing with user/password management.</w:t>
            </w:r>
          </w:p>
        </w:tc>
      </w:tr>
    </w:tbl>
    <w:p w14:paraId="1489BF95" w14:textId="77777777" w:rsidR="006E391E" w:rsidRDefault="004D3B81" w:rsidP="00D3578A">
      <w:pPr>
        <w:pStyle w:val="Heading2"/>
      </w:pPr>
      <w:bookmarkStart w:id="78" w:name="_Ref438645330"/>
      <w:bookmarkStart w:id="79" w:name="_Toc450222561"/>
      <w:r>
        <w:t>ObjectRelationship</w:t>
      </w:r>
      <w:r w:rsidR="002E5809">
        <w:t>Vocab-1</w:t>
      </w:r>
      <w:r>
        <w:t>.1 Enumeration</w:t>
      </w:r>
      <w:bookmarkEnd w:id="78"/>
      <w:bookmarkEnd w:id="79"/>
    </w:p>
    <w:p w14:paraId="7DCC6592" w14:textId="7C6EFFDA" w:rsidR="006E391E" w:rsidRDefault="001954A7" w:rsidP="00D3578A">
      <w:pPr>
        <w:pStyle w:val="basicparagraph"/>
        <w:contextualSpacing w:val="0"/>
      </w:pPr>
      <w:r>
        <w:t xml:space="preserve">The </w:t>
      </w:r>
      <w:r w:rsidRPr="00BE24E7">
        <w:rPr>
          <w:rFonts w:ascii="Courier New" w:hAnsi="Courier New" w:cs="Courier New"/>
        </w:rPr>
        <w:t>ObjectRelationshipVocab</w:t>
      </w:r>
      <w:r>
        <w:t xml:space="preserve"> </w:t>
      </w:r>
      <w:r w:rsidR="00BE24E7">
        <w:t xml:space="preserve">enumeration </w:t>
      </w:r>
      <w:r>
        <w:t xml:space="preserve">is the default CybOX vocabulary for Object-Object relationships, captured via the </w:t>
      </w:r>
      <w:r w:rsidRPr="00BE24E7">
        <w:rPr>
          <w:rFonts w:ascii="Courier New" w:hAnsi="Courier New" w:cs="Courier New"/>
        </w:rPr>
        <w:t>RelatedObjectType</w:t>
      </w:r>
      <w:r w:rsidR="00BE24E7">
        <w:t xml:space="preserve"> class (</w:t>
      </w:r>
      <w:r w:rsidRPr="00BE24E7">
        <w:rPr>
          <w:rFonts w:ascii="Courier New" w:hAnsi="Courier New" w:cs="Courier New"/>
        </w:rPr>
        <w:t>Relationship</w:t>
      </w:r>
      <w:r>
        <w:t xml:space="preserve"> </w:t>
      </w:r>
      <w:r w:rsidR="00BE24E7">
        <w:t>property)</w:t>
      </w:r>
      <w:r>
        <w:t xml:space="preserve"> 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6E391E" w14:paraId="558322F7" w14:textId="77777777" w:rsidTr="00492748">
        <w:trPr>
          <w:jc w:val="center"/>
        </w:trPr>
        <w:tc>
          <w:tcPr>
            <w:tcW w:w="2610" w:type="dxa"/>
            <w:shd w:val="clear" w:color="auto" w:fill="BFBFBF"/>
            <w:tcMar>
              <w:top w:w="100" w:type="dxa"/>
              <w:left w:w="100" w:type="dxa"/>
              <w:bottom w:w="100" w:type="dxa"/>
              <w:right w:w="100" w:type="dxa"/>
            </w:tcMar>
          </w:tcPr>
          <w:p w14:paraId="25619278" w14:textId="77777777" w:rsidR="006E391E" w:rsidRDefault="004D3B81">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B3CC5F5" w14:textId="77777777" w:rsidR="006E391E" w:rsidRDefault="004D3B81">
            <w:pPr>
              <w:rPr>
                <w:b/>
                <w:color w:val="000000"/>
              </w:rPr>
            </w:pPr>
            <w:r>
              <w:rPr>
                <w:b/>
                <w:color w:val="000000"/>
              </w:rPr>
              <w:t>Description</w:t>
            </w:r>
          </w:p>
        </w:tc>
      </w:tr>
      <w:tr w:rsidR="00B57B6B" w14:paraId="2B7D6464" w14:textId="77777777" w:rsidTr="00492748">
        <w:trPr>
          <w:jc w:val="center"/>
        </w:trPr>
        <w:tc>
          <w:tcPr>
            <w:tcW w:w="2610" w:type="dxa"/>
            <w:shd w:val="clear" w:color="auto" w:fill="FFFFFF"/>
            <w:tcMar>
              <w:top w:w="100" w:type="dxa"/>
              <w:left w:w="100" w:type="dxa"/>
              <w:bottom w:w="100" w:type="dxa"/>
              <w:right w:w="100" w:type="dxa"/>
            </w:tcMar>
          </w:tcPr>
          <w:p w14:paraId="0F396708" w14:textId="77777777" w:rsidR="00B57B6B" w:rsidRDefault="00B57B6B">
            <w:pPr>
              <w:rPr>
                <w:b/>
              </w:rPr>
            </w:pPr>
            <w:r>
              <w:rPr>
                <w:b/>
              </w:rPr>
              <w:t>Allocated</w:t>
            </w:r>
          </w:p>
        </w:tc>
        <w:tc>
          <w:tcPr>
            <w:tcW w:w="6750" w:type="dxa"/>
            <w:shd w:val="clear" w:color="auto" w:fill="FFFFFF"/>
            <w:tcMar>
              <w:top w:w="100" w:type="dxa"/>
              <w:left w:w="100" w:type="dxa"/>
              <w:bottom w:w="100" w:type="dxa"/>
              <w:right w:w="100" w:type="dxa"/>
            </w:tcMar>
          </w:tcPr>
          <w:p w14:paraId="28324492" w14:textId="77777777" w:rsidR="00B57B6B" w:rsidRDefault="00B57B6B">
            <w:r>
              <w:t>Specifies that this object allocated the related object.</w:t>
            </w:r>
          </w:p>
        </w:tc>
      </w:tr>
      <w:tr w:rsidR="00B57B6B" w14:paraId="4FF7519B" w14:textId="77777777" w:rsidTr="00492748">
        <w:trPr>
          <w:jc w:val="center"/>
        </w:trPr>
        <w:tc>
          <w:tcPr>
            <w:tcW w:w="2610" w:type="dxa"/>
            <w:shd w:val="clear" w:color="auto" w:fill="FFFFFF"/>
            <w:tcMar>
              <w:top w:w="100" w:type="dxa"/>
              <w:left w:w="100" w:type="dxa"/>
              <w:bottom w:w="100" w:type="dxa"/>
              <w:right w:w="100" w:type="dxa"/>
            </w:tcMar>
          </w:tcPr>
          <w:p w14:paraId="04811185" w14:textId="77777777" w:rsidR="00B57B6B" w:rsidRDefault="00B57B6B">
            <w:pPr>
              <w:rPr>
                <w:b/>
              </w:rPr>
            </w:pPr>
            <w:r>
              <w:rPr>
                <w:b/>
              </w:rPr>
              <w:t>Allocated_By</w:t>
            </w:r>
          </w:p>
        </w:tc>
        <w:tc>
          <w:tcPr>
            <w:tcW w:w="6750" w:type="dxa"/>
            <w:shd w:val="clear" w:color="auto" w:fill="FFFFFF"/>
            <w:tcMar>
              <w:top w:w="100" w:type="dxa"/>
              <w:left w:w="100" w:type="dxa"/>
              <w:bottom w:w="100" w:type="dxa"/>
              <w:right w:w="100" w:type="dxa"/>
            </w:tcMar>
          </w:tcPr>
          <w:p w14:paraId="6689CFD7" w14:textId="77777777" w:rsidR="00B57B6B" w:rsidRDefault="00B57B6B">
            <w:r>
              <w:t>Specifies that this object was allocated by the related object.</w:t>
            </w:r>
          </w:p>
        </w:tc>
      </w:tr>
      <w:tr w:rsidR="00B57B6B" w14:paraId="6CB59698" w14:textId="77777777" w:rsidTr="00492748">
        <w:trPr>
          <w:jc w:val="center"/>
        </w:trPr>
        <w:tc>
          <w:tcPr>
            <w:tcW w:w="2610" w:type="dxa"/>
            <w:shd w:val="clear" w:color="auto" w:fill="FFFFFF"/>
            <w:tcMar>
              <w:top w:w="100" w:type="dxa"/>
              <w:left w:w="100" w:type="dxa"/>
              <w:bottom w:w="100" w:type="dxa"/>
              <w:right w:w="100" w:type="dxa"/>
            </w:tcMar>
          </w:tcPr>
          <w:p w14:paraId="5E0293BA" w14:textId="77777777" w:rsidR="00B57B6B" w:rsidRDefault="00B57B6B">
            <w:pPr>
              <w:rPr>
                <w:b/>
              </w:rPr>
            </w:pPr>
            <w:r>
              <w:rPr>
                <w:b/>
              </w:rPr>
              <w:t>Bound</w:t>
            </w:r>
          </w:p>
        </w:tc>
        <w:tc>
          <w:tcPr>
            <w:tcW w:w="6750" w:type="dxa"/>
            <w:shd w:val="clear" w:color="auto" w:fill="FFFFFF"/>
            <w:tcMar>
              <w:top w:w="100" w:type="dxa"/>
              <w:left w:w="100" w:type="dxa"/>
              <w:bottom w:w="100" w:type="dxa"/>
              <w:right w:w="100" w:type="dxa"/>
            </w:tcMar>
          </w:tcPr>
          <w:p w14:paraId="23EA4068" w14:textId="77777777" w:rsidR="00B57B6B" w:rsidRDefault="00B57B6B">
            <w:r>
              <w:t>Specifies that this object bound the related object.</w:t>
            </w:r>
          </w:p>
        </w:tc>
      </w:tr>
      <w:tr w:rsidR="00B57B6B" w14:paraId="4D6A3DFB" w14:textId="77777777" w:rsidTr="00492748">
        <w:trPr>
          <w:jc w:val="center"/>
        </w:trPr>
        <w:tc>
          <w:tcPr>
            <w:tcW w:w="2610" w:type="dxa"/>
            <w:shd w:val="clear" w:color="auto" w:fill="FFFFFF"/>
            <w:tcMar>
              <w:top w:w="100" w:type="dxa"/>
              <w:left w:w="100" w:type="dxa"/>
              <w:bottom w:w="100" w:type="dxa"/>
              <w:right w:w="100" w:type="dxa"/>
            </w:tcMar>
          </w:tcPr>
          <w:p w14:paraId="0D5F23A2" w14:textId="77777777" w:rsidR="00B57B6B" w:rsidRDefault="00B57B6B">
            <w:pPr>
              <w:rPr>
                <w:b/>
              </w:rPr>
            </w:pPr>
            <w:r>
              <w:rPr>
                <w:b/>
              </w:rPr>
              <w:t>Bound_By</w:t>
            </w:r>
          </w:p>
        </w:tc>
        <w:tc>
          <w:tcPr>
            <w:tcW w:w="6750" w:type="dxa"/>
            <w:shd w:val="clear" w:color="auto" w:fill="FFFFFF"/>
            <w:tcMar>
              <w:top w:w="100" w:type="dxa"/>
              <w:left w:w="100" w:type="dxa"/>
              <w:bottom w:w="100" w:type="dxa"/>
              <w:right w:w="100" w:type="dxa"/>
            </w:tcMar>
          </w:tcPr>
          <w:p w14:paraId="15E6AC3C" w14:textId="77777777" w:rsidR="00B57B6B" w:rsidRDefault="00B57B6B">
            <w:r>
              <w:t>Specifies that this object was bound by the related object.</w:t>
            </w:r>
          </w:p>
        </w:tc>
      </w:tr>
      <w:tr w:rsidR="00B57B6B" w14:paraId="44CAAB2F" w14:textId="77777777" w:rsidTr="00492748">
        <w:trPr>
          <w:jc w:val="center"/>
        </w:trPr>
        <w:tc>
          <w:tcPr>
            <w:tcW w:w="2610" w:type="dxa"/>
            <w:shd w:val="clear" w:color="auto" w:fill="FFFFFF"/>
            <w:tcMar>
              <w:top w:w="100" w:type="dxa"/>
              <w:left w:w="100" w:type="dxa"/>
              <w:bottom w:w="100" w:type="dxa"/>
              <w:right w:w="100" w:type="dxa"/>
            </w:tcMar>
          </w:tcPr>
          <w:p w14:paraId="7FD8AB42" w14:textId="77777777" w:rsidR="00B57B6B" w:rsidRDefault="00B57B6B">
            <w:pPr>
              <w:rPr>
                <w:b/>
              </w:rPr>
            </w:pPr>
            <w:r>
              <w:rPr>
                <w:b/>
              </w:rPr>
              <w:t>Characterized_By</w:t>
            </w:r>
          </w:p>
        </w:tc>
        <w:tc>
          <w:tcPr>
            <w:tcW w:w="6750" w:type="dxa"/>
            <w:shd w:val="clear" w:color="auto" w:fill="FFFFFF"/>
            <w:tcMar>
              <w:top w:w="100" w:type="dxa"/>
              <w:left w:w="100" w:type="dxa"/>
              <w:bottom w:w="100" w:type="dxa"/>
              <w:right w:w="100" w:type="dxa"/>
            </w:tcMar>
          </w:tcPr>
          <w:p w14:paraId="362F0474" w14:textId="325C27CC" w:rsidR="00B57B6B" w:rsidRDefault="00B57B6B" w:rsidP="00D472A0">
            <w:r>
              <w:t>Specifies that the related object describes the properties of this object. This is most applicable in cases where the related object is a non-Artifact Object and this object is an Artifact Object.</w:t>
            </w:r>
          </w:p>
        </w:tc>
      </w:tr>
      <w:tr w:rsidR="00B57B6B" w14:paraId="046BB688" w14:textId="77777777" w:rsidTr="00492748">
        <w:trPr>
          <w:jc w:val="center"/>
        </w:trPr>
        <w:tc>
          <w:tcPr>
            <w:tcW w:w="2610" w:type="dxa"/>
            <w:shd w:val="clear" w:color="auto" w:fill="FFFFFF"/>
            <w:tcMar>
              <w:top w:w="100" w:type="dxa"/>
              <w:left w:w="100" w:type="dxa"/>
              <w:bottom w:w="100" w:type="dxa"/>
              <w:right w:w="100" w:type="dxa"/>
            </w:tcMar>
          </w:tcPr>
          <w:p w14:paraId="2E160A22" w14:textId="77777777" w:rsidR="00B57B6B" w:rsidRDefault="00B57B6B">
            <w:pPr>
              <w:rPr>
                <w:b/>
              </w:rPr>
            </w:pPr>
            <w:r>
              <w:rPr>
                <w:b/>
              </w:rPr>
              <w:lastRenderedPageBreak/>
              <w:t>Characterizes</w:t>
            </w:r>
          </w:p>
        </w:tc>
        <w:tc>
          <w:tcPr>
            <w:tcW w:w="6750" w:type="dxa"/>
            <w:shd w:val="clear" w:color="auto" w:fill="FFFFFF"/>
            <w:tcMar>
              <w:top w:w="100" w:type="dxa"/>
              <w:left w:w="100" w:type="dxa"/>
              <w:bottom w:w="100" w:type="dxa"/>
              <w:right w:w="100" w:type="dxa"/>
            </w:tcMar>
          </w:tcPr>
          <w:p w14:paraId="1E8F8EF3" w14:textId="076C788F" w:rsidR="00B57B6B" w:rsidRDefault="00B57B6B" w:rsidP="00D472A0">
            <w:r>
              <w:t>Specifies that this object describes the properties of the related object. This is most applicable in cases where the related object is an Artifact Object and this object is a non-Artifact Object.</w:t>
            </w:r>
          </w:p>
        </w:tc>
      </w:tr>
      <w:tr w:rsidR="00B57B6B" w14:paraId="3ED11DDF" w14:textId="77777777" w:rsidTr="00492748">
        <w:trPr>
          <w:jc w:val="center"/>
        </w:trPr>
        <w:tc>
          <w:tcPr>
            <w:tcW w:w="2610" w:type="dxa"/>
            <w:shd w:val="clear" w:color="auto" w:fill="FFFFFF"/>
            <w:tcMar>
              <w:top w:w="100" w:type="dxa"/>
              <w:left w:w="100" w:type="dxa"/>
              <w:bottom w:w="100" w:type="dxa"/>
              <w:right w:w="100" w:type="dxa"/>
            </w:tcMar>
          </w:tcPr>
          <w:p w14:paraId="33462000" w14:textId="77777777" w:rsidR="00B57B6B" w:rsidRDefault="00B57B6B">
            <w:pPr>
              <w:rPr>
                <w:b/>
              </w:rPr>
            </w:pPr>
            <w:r>
              <w:rPr>
                <w:b/>
              </w:rPr>
              <w:t>Child_Of</w:t>
            </w:r>
          </w:p>
        </w:tc>
        <w:tc>
          <w:tcPr>
            <w:tcW w:w="6750" w:type="dxa"/>
            <w:shd w:val="clear" w:color="auto" w:fill="FFFFFF"/>
            <w:tcMar>
              <w:top w:w="100" w:type="dxa"/>
              <w:left w:w="100" w:type="dxa"/>
              <w:bottom w:w="100" w:type="dxa"/>
              <w:right w:w="100" w:type="dxa"/>
            </w:tcMar>
          </w:tcPr>
          <w:p w14:paraId="24467A5E" w14:textId="77777777" w:rsidR="00B57B6B" w:rsidRDefault="00B57B6B">
            <w:r>
              <w:t>Specifies that this object is a child of the related object.</w:t>
            </w:r>
          </w:p>
        </w:tc>
      </w:tr>
      <w:tr w:rsidR="00B57B6B" w14:paraId="15A92BE3" w14:textId="77777777" w:rsidTr="00492748">
        <w:trPr>
          <w:jc w:val="center"/>
        </w:trPr>
        <w:tc>
          <w:tcPr>
            <w:tcW w:w="2610" w:type="dxa"/>
            <w:shd w:val="clear" w:color="auto" w:fill="FFFFFF"/>
            <w:tcMar>
              <w:top w:w="100" w:type="dxa"/>
              <w:left w:w="100" w:type="dxa"/>
              <w:bottom w:w="100" w:type="dxa"/>
              <w:right w:w="100" w:type="dxa"/>
            </w:tcMar>
          </w:tcPr>
          <w:p w14:paraId="7773D6EA" w14:textId="77777777" w:rsidR="00B57B6B" w:rsidRDefault="00B57B6B">
            <w:pPr>
              <w:rPr>
                <w:b/>
              </w:rPr>
            </w:pPr>
            <w:r>
              <w:rPr>
                <w:b/>
              </w:rPr>
              <w:t>Closed</w:t>
            </w:r>
          </w:p>
        </w:tc>
        <w:tc>
          <w:tcPr>
            <w:tcW w:w="6750" w:type="dxa"/>
            <w:shd w:val="clear" w:color="auto" w:fill="FFFFFF"/>
            <w:tcMar>
              <w:top w:w="100" w:type="dxa"/>
              <w:left w:w="100" w:type="dxa"/>
              <w:bottom w:w="100" w:type="dxa"/>
              <w:right w:w="100" w:type="dxa"/>
            </w:tcMar>
          </w:tcPr>
          <w:p w14:paraId="3208C638" w14:textId="77777777" w:rsidR="00B57B6B" w:rsidRDefault="00B57B6B">
            <w:r>
              <w:t>Specifies that this object closed the related object.</w:t>
            </w:r>
          </w:p>
        </w:tc>
      </w:tr>
      <w:tr w:rsidR="00B57B6B" w14:paraId="7E8B8FB4" w14:textId="77777777" w:rsidTr="00492748">
        <w:trPr>
          <w:jc w:val="center"/>
        </w:trPr>
        <w:tc>
          <w:tcPr>
            <w:tcW w:w="2610" w:type="dxa"/>
            <w:shd w:val="clear" w:color="auto" w:fill="FFFFFF"/>
            <w:tcMar>
              <w:top w:w="100" w:type="dxa"/>
              <w:left w:w="100" w:type="dxa"/>
              <w:bottom w:w="100" w:type="dxa"/>
              <w:right w:w="100" w:type="dxa"/>
            </w:tcMar>
          </w:tcPr>
          <w:p w14:paraId="16055944" w14:textId="77777777" w:rsidR="00B57B6B" w:rsidRDefault="00B57B6B">
            <w:pPr>
              <w:rPr>
                <w:b/>
              </w:rPr>
            </w:pPr>
            <w:r>
              <w:rPr>
                <w:b/>
              </w:rPr>
              <w:t>Closed_By</w:t>
            </w:r>
          </w:p>
        </w:tc>
        <w:tc>
          <w:tcPr>
            <w:tcW w:w="6750" w:type="dxa"/>
            <w:shd w:val="clear" w:color="auto" w:fill="FFFFFF"/>
            <w:tcMar>
              <w:top w:w="100" w:type="dxa"/>
              <w:left w:w="100" w:type="dxa"/>
              <w:bottom w:w="100" w:type="dxa"/>
              <w:right w:w="100" w:type="dxa"/>
            </w:tcMar>
          </w:tcPr>
          <w:p w14:paraId="663E4936" w14:textId="77777777" w:rsidR="00B57B6B" w:rsidRDefault="00B57B6B">
            <w:r>
              <w:t>Specifies that this object was closed by the related object.</w:t>
            </w:r>
          </w:p>
        </w:tc>
      </w:tr>
      <w:tr w:rsidR="00B57B6B" w14:paraId="39596817" w14:textId="77777777" w:rsidTr="00492748">
        <w:trPr>
          <w:jc w:val="center"/>
        </w:trPr>
        <w:tc>
          <w:tcPr>
            <w:tcW w:w="2610" w:type="dxa"/>
            <w:shd w:val="clear" w:color="auto" w:fill="FFFFFF"/>
            <w:tcMar>
              <w:top w:w="100" w:type="dxa"/>
              <w:left w:w="100" w:type="dxa"/>
              <w:bottom w:w="100" w:type="dxa"/>
              <w:right w:w="100" w:type="dxa"/>
            </w:tcMar>
          </w:tcPr>
          <w:p w14:paraId="4B14EC98" w14:textId="77777777" w:rsidR="00B57B6B" w:rsidRDefault="00B57B6B">
            <w:pPr>
              <w:rPr>
                <w:b/>
              </w:rPr>
            </w:pPr>
            <w:r>
              <w:rPr>
                <w:b/>
              </w:rPr>
              <w:t>Compressed</w:t>
            </w:r>
          </w:p>
        </w:tc>
        <w:tc>
          <w:tcPr>
            <w:tcW w:w="6750" w:type="dxa"/>
            <w:shd w:val="clear" w:color="auto" w:fill="FFFFFF"/>
            <w:tcMar>
              <w:top w:w="100" w:type="dxa"/>
              <w:left w:w="100" w:type="dxa"/>
              <w:bottom w:w="100" w:type="dxa"/>
              <w:right w:w="100" w:type="dxa"/>
            </w:tcMar>
          </w:tcPr>
          <w:p w14:paraId="7CC554F6" w14:textId="77777777" w:rsidR="00B57B6B" w:rsidRDefault="00B57B6B">
            <w:r>
              <w:t>Specifies that this object compressed the related object.</w:t>
            </w:r>
          </w:p>
        </w:tc>
      </w:tr>
      <w:tr w:rsidR="00B57B6B" w14:paraId="07F848E1" w14:textId="77777777" w:rsidTr="00492748">
        <w:trPr>
          <w:jc w:val="center"/>
        </w:trPr>
        <w:tc>
          <w:tcPr>
            <w:tcW w:w="2610" w:type="dxa"/>
            <w:shd w:val="clear" w:color="auto" w:fill="FFFFFF"/>
            <w:tcMar>
              <w:top w:w="100" w:type="dxa"/>
              <w:left w:w="100" w:type="dxa"/>
              <w:bottom w:w="100" w:type="dxa"/>
              <w:right w:w="100" w:type="dxa"/>
            </w:tcMar>
          </w:tcPr>
          <w:p w14:paraId="35FB049C" w14:textId="77777777" w:rsidR="00B57B6B" w:rsidRDefault="00B57B6B">
            <w:pPr>
              <w:rPr>
                <w:b/>
              </w:rPr>
            </w:pPr>
            <w:r>
              <w:rPr>
                <w:b/>
              </w:rPr>
              <w:t>Compressed_By</w:t>
            </w:r>
          </w:p>
        </w:tc>
        <w:tc>
          <w:tcPr>
            <w:tcW w:w="6750" w:type="dxa"/>
            <w:shd w:val="clear" w:color="auto" w:fill="FFFFFF"/>
            <w:tcMar>
              <w:top w:w="100" w:type="dxa"/>
              <w:left w:w="100" w:type="dxa"/>
              <w:bottom w:w="100" w:type="dxa"/>
              <w:right w:w="100" w:type="dxa"/>
            </w:tcMar>
          </w:tcPr>
          <w:p w14:paraId="79ECAEBC" w14:textId="77777777" w:rsidR="00B57B6B" w:rsidRDefault="00B57B6B">
            <w:r>
              <w:t>Specifies that this object was compressed by the related object.</w:t>
            </w:r>
          </w:p>
        </w:tc>
      </w:tr>
      <w:tr w:rsidR="00B57B6B" w14:paraId="40CE6CA5" w14:textId="77777777" w:rsidTr="00492748">
        <w:trPr>
          <w:jc w:val="center"/>
        </w:trPr>
        <w:tc>
          <w:tcPr>
            <w:tcW w:w="2610" w:type="dxa"/>
            <w:shd w:val="clear" w:color="auto" w:fill="FFFFFF"/>
            <w:tcMar>
              <w:top w:w="100" w:type="dxa"/>
              <w:left w:w="100" w:type="dxa"/>
              <w:bottom w:w="100" w:type="dxa"/>
              <w:right w:w="100" w:type="dxa"/>
            </w:tcMar>
          </w:tcPr>
          <w:p w14:paraId="5B10867A" w14:textId="77777777" w:rsidR="00B57B6B" w:rsidRDefault="00B57B6B">
            <w:pPr>
              <w:rPr>
                <w:b/>
              </w:rPr>
            </w:pPr>
            <w:r>
              <w:rPr>
                <w:b/>
              </w:rPr>
              <w:t>Compressed_From</w:t>
            </w:r>
          </w:p>
        </w:tc>
        <w:tc>
          <w:tcPr>
            <w:tcW w:w="6750" w:type="dxa"/>
            <w:shd w:val="clear" w:color="auto" w:fill="FFFFFF"/>
            <w:tcMar>
              <w:top w:w="100" w:type="dxa"/>
              <w:left w:w="100" w:type="dxa"/>
              <w:bottom w:w="100" w:type="dxa"/>
              <w:right w:w="100" w:type="dxa"/>
            </w:tcMar>
          </w:tcPr>
          <w:p w14:paraId="2403CCA4" w14:textId="77777777" w:rsidR="00B57B6B" w:rsidRDefault="00B57B6B">
            <w:r>
              <w:t>Specifies that this object was compressed from the related object.</w:t>
            </w:r>
          </w:p>
        </w:tc>
      </w:tr>
      <w:tr w:rsidR="00B57B6B" w14:paraId="4A4A34D4" w14:textId="77777777" w:rsidTr="00492748">
        <w:trPr>
          <w:jc w:val="center"/>
        </w:trPr>
        <w:tc>
          <w:tcPr>
            <w:tcW w:w="2610" w:type="dxa"/>
            <w:shd w:val="clear" w:color="auto" w:fill="FFFFFF"/>
            <w:tcMar>
              <w:top w:w="100" w:type="dxa"/>
              <w:left w:w="100" w:type="dxa"/>
              <w:bottom w:w="100" w:type="dxa"/>
              <w:right w:w="100" w:type="dxa"/>
            </w:tcMar>
          </w:tcPr>
          <w:p w14:paraId="4A2AD134" w14:textId="77777777" w:rsidR="00B57B6B" w:rsidRDefault="00B57B6B">
            <w:pPr>
              <w:rPr>
                <w:b/>
              </w:rPr>
            </w:pPr>
            <w:r>
              <w:rPr>
                <w:b/>
              </w:rPr>
              <w:t>Compressed_Into</w:t>
            </w:r>
          </w:p>
        </w:tc>
        <w:tc>
          <w:tcPr>
            <w:tcW w:w="6750" w:type="dxa"/>
            <w:shd w:val="clear" w:color="auto" w:fill="FFFFFF"/>
            <w:tcMar>
              <w:top w:w="100" w:type="dxa"/>
              <w:left w:w="100" w:type="dxa"/>
              <w:bottom w:w="100" w:type="dxa"/>
              <w:right w:w="100" w:type="dxa"/>
            </w:tcMar>
          </w:tcPr>
          <w:p w14:paraId="67A89ADE" w14:textId="77777777" w:rsidR="00B57B6B" w:rsidRDefault="00B57B6B">
            <w:r>
              <w:t>Specifies that this object was compressed into the related object.</w:t>
            </w:r>
          </w:p>
        </w:tc>
      </w:tr>
      <w:tr w:rsidR="00B57B6B" w14:paraId="591C2862" w14:textId="77777777" w:rsidTr="00492748">
        <w:trPr>
          <w:jc w:val="center"/>
        </w:trPr>
        <w:tc>
          <w:tcPr>
            <w:tcW w:w="2610" w:type="dxa"/>
            <w:shd w:val="clear" w:color="auto" w:fill="FFFFFF"/>
            <w:tcMar>
              <w:top w:w="100" w:type="dxa"/>
              <w:left w:w="100" w:type="dxa"/>
              <w:bottom w:w="100" w:type="dxa"/>
              <w:right w:w="100" w:type="dxa"/>
            </w:tcMar>
          </w:tcPr>
          <w:p w14:paraId="1BD97E5D" w14:textId="77777777" w:rsidR="00B57B6B" w:rsidRDefault="00B57B6B">
            <w:pPr>
              <w:rPr>
                <w:b/>
              </w:rPr>
            </w:pPr>
            <w:r>
              <w:rPr>
                <w:b/>
              </w:rPr>
              <w:t>Connected_From</w:t>
            </w:r>
          </w:p>
        </w:tc>
        <w:tc>
          <w:tcPr>
            <w:tcW w:w="6750" w:type="dxa"/>
            <w:shd w:val="clear" w:color="auto" w:fill="FFFFFF"/>
            <w:tcMar>
              <w:top w:w="100" w:type="dxa"/>
              <w:left w:w="100" w:type="dxa"/>
              <w:bottom w:w="100" w:type="dxa"/>
              <w:right w:w="100" w:type="dxa"/>
            </w:tcMar>
          </w:tcPr>
          <w:p w14:paraId="01D164FE" w14:textId="77777777" w:rsidR="00B57B6B" w:rsidRDefault="00B57B6B">
            <w:r>
              <w:t>Specifies that this object was connected to from the related object.</w:t>
            </w:r>
          </w:p>
        </w:tc>
      </w:tr>
      <w:tr w:rsidR="00B57B6B" w14:paraId="7927B7A8" w14:textId="77777777" w:rsidTr="00492748">
        <w:trPr>
          <w:jc w:val="center"/>
        </w:trPr>
        <w:tc>
          <w:tcPr>
            <w:tcW w:w="2610" w:type="dxa"/>
            <w:shd w:val="clear" w:color="auto" w:fill="FFFFFF"/>
            <w:tcMar>
              <w:top w:w="100" w:type="dxa"/>
              <w:left w:w="100" w:type="dxa"/>
              <w:bottom w:w="100" w:type="dxa"/>
              <w:right w:w="100" w:type="dxa"/>
            </w:tcMar>
          </w:tcPr>
          <w:p w14:paraId="284615B7" w14:textId="77777777" w:rsidR="00B57B6B" w:rsidRDefault="00B57B6B">
            <w:pPr>
              <w:rPr>
                <w:b/>
              </w:rPr>
            </w:pPr>
            <w:r>
              <w:rPr>
                <w:b/>
              </w:rPr>
              <w:t>Connected_To</w:t>
            </w:r>
          </w:p>
        </w:tc>
        <w:tc>
          <w:tcPr>
            <w:tcW w:w="6750" w:type="dxa"/>
            <w:shd w:val="clear" w:color="auto" w:fill="FFFFFF"/>
            <w:tcMar>
              <w:top w:w="100" w:type="dxa"/>
              <w:left w:w="100" w:type="dxa"/>
              <w:bottom w:w="100" w:type="dxa"/>
              <w:right w:w="100" w:type="dxa"/>
            </w:tcMar>
          </w:tcPr>
          <w:p w14:paraId="23BBDD5B" w14:textId="77777777" w:rsidR="00B57B6B" w:rsidRDefault="00B57B6B">
            <w:r>
              <w:t>Specifies that this object connected to the related object.</w:t>
            </w:r>
          </w:p>
        </w:tc>
      </w:tr>
      <w:tr w:rsidR="00B57B6B" w14:paraId="387E4291" w14:textId="77777777" w:rsidTr="00492748">
        <w:trPr>
          <w:jc w:val="center"/>
        </w:trPr>
        <w:tc>
          <w:tcPr>
            <w:tcW w:w="2610" w:type="dxa"/>
            <w:shd w:val="clear" w:color="auto" w:fill="FFFFFF"/>
            <w:tcMar>
              <w:top w:w="100" w:type="dxa"/>
              <w:left w:w="100" w:type="dxa"/>
              <w:bottom w:w="100" w:type="dxa"/>
              <w:right w:w="100" w:type="dxa"/>
            </w:tcMar>
          </w:tcPr>
          <w:p w14:paraId="03BDB2CD" w14:textId="77777777" w:rsidR="00B57B6B" w:rsidRDefault="00B57B6B">
            <w:pPr>
              <w:rPr>
                <w:b/>
              </w:rPr>
            </w:pPr>
            <w:r>
              <w:rPr>
                <w:b/>
              </w:rPr>
              <w:t>Contained_Within</w:t>
            </w:r>
          </w:p>
        </w:tc>
        <w:tc>
          <w:tcPr>
            <w:tcW w:w="6750" w:type="dxa"/>
            <w:shd w:val="clear" w:color="auto" w:fill="FFFFFF"/>
            <w:tcMar>
              <w:top w:w="100" w:type="dxa"/>
              <w:left w:w="100" w:type="dxa"/>
              <w:bottom w:w="100" w:type="dxa"/>
              <w:right w:w="100" w:type="dxa"/>
            </w:tcMar>
          </w:tcPr>
          <w:p w14:paraId="1F81253C" w14:textId="77777777" w:rsidR="00B57B6B" w:rsidRDefault="00B57B6B">
            <w:r>
              <w:t>Specifies that this object is contained within the related object.</w:t>
            </w:r>
          </w:p>
        </w:tc>
      </w:tr>
      <w:tr w:rsidR="00B57B6B" w14:paraId="10979E5D" w14:textId="77777777" w:rsidTr="00492748">
        <w:trPr>
          <w:jc w:val="center"/>
        </w:trPr>
        <w:tc>
          <w:tcPr>
            <w:tcW w:w="2610" w:type="dxa"/>
            <w:shd w:val="clear" w:color="auto" w:fill="FFFFFF"/>
            <w:tcMar>
              <w:top w:w="100" w:type="dxa"/>
              <w:left w:w="100" w:type="dxa"/>
              <w:bottom w:w="100" w:type="dxa"/>
              <w:right w:w="100" w:type="dxa"/>
            </w:tcMar>
          </w:tcPr>
          <w:p w14:paraId="5ECC915C" w14:textId="77777777" w:rsidR="00B57B6B" w:rsidRDefault="00B57B6B">
            <w:pPr>
              <w:rPr>
                <w:b/>
              </w:rPr>
            </w:pPr>
            <w:r>
              <w:rPr>
                <w:b/>
              </w:rPr>
              <w:t>Contains</w:t>
            </w:r>
          </w:p>
        </w:tc>
        <w:tc>
          <w:tcPr>
            <w:tcW w:w="6750" w:type="dxa"/>
            <w:shd w:val="clear" w:color="auto" w:fill="FFFFFF"/>
            <w:tcMar>
              <w:top w:w="100" w:type="dxa"/>
              <w:left w:w="100" w:type="dxa"/>
              <w:bottom w:w="100" w:type="dxa"/>
              <w:right w:w="100" w:type="dxa"/>
            </w:tcMar>
          </w:tcPr>
          <w:p w14:paraId="68F16AB5" w14:textId="77777777" w:rsidR="00B57B6B" w:rsidRDefault="00B57B6B">
            <w:r>
              <w:t>Specifies that this object contains the related object.</w:t>
            </w:r>
          </w:p>
        </w:tc>
      </w:tr>
      <w:tr w:rsidR="00B57B6B" w14:paraId="7A4AC3A6" w14:textId="77777777" w:rsidTr="00492748">
        <w:trPr>
          <w:jc w:val="center"/>
        </w:trPr>
        <w:tc>
          <w:tcPr>
            <w:tcW w:w="2610" w:type="dxa"/>
            <w:shd w:val="clear" w:color="auto" w:fill="FFFFFF"/>
            <w:tcMar>
              <w:top w:w="100" w:type="dxa"/>
              <w:left w:w="100" w:type="dxa"/>
              <w:bottom w:w="100" w:type="dxa"/>
              <w:right w:w="100" w:type="dxa"/>
            </w:tcMar>
          </w:tcPr>
          <w:p w14:paraId="23A30BE3" w14:textId="77777777" w:rsidR="00B57B6B" w:rsidRDefault="00B57B6B">
            <w:pPr>
              <w:rPr>
                <w:b/>
              </w:rPr>
            </w:pPr>
            <w:r>
              <w:rPr>
                <w:b/>
              </w:rPr>
              <w:t>Copied</w:t>
            </w:r>
          </w:p>
        </w:tc>
        <w:tc>
          <w:tcPr>
            <w:tcW w:w="6750" w:type="dxa"/>
            <w:shd w:val="clear" w:color="auto" w:fill="FFFFFF"/>
            <w:tcMar>
              <w:top w:w="100" w:type="dxa"/>
              <w:left w:w="100" w:type="dxa"/>
              <w:bottom w:w="100" w:type="dxa"/>
              <w:right w:w="100" w:type="dxa"/>
            </w:tcMar>
          </w:tcPr>
          <w:p w14:paraId="410BBC7C" w14:textId="77777777" w:rsidR="00B57B6B" w:rsidRDefault="00B57B6B">
            <w:r>
              <w:t>Specifies that this object copied the related object.</w:t>
            </w:r>
          </w:p>
        </w:tc>
      </w:tr>
      <w:tr w:rsidR="00B57B6B" w14:paraId="4AA0C1A1" w14:textId="77777777" w:rsidTr="00492748">
        <w:trPr>
          <w:jc w:val="center"/>
        </w:trPr>
        <w:tc>
          <w:tcPr>
            <w:tcW w:w="2610" w:type="dxa"/>
            <w:shd w:val="clear" w:color="auto" w:fill="FFFFFF"/>
            <w:tcMar>
              <w:top w:w="100" w:type="dxa"/>
              <w:left w:w="100" w:type="dxa"/>
              <w:bottom w:w="100" w:type="dxa"/>
              <w:right w:w="100" w:type="dxa"/>
            </w:tcMar>
          </w:tcPr>
          <w:p w14:paraId="2140B902" w14:textId="77777777" w:rsidR="00B57B6B" w:rsidRDefault="00B57B6B">
            <w:pPr>
              <w:rPr>
                <w:b/>
              </w:rPr>
            </w:pPr>
            <w:r>
              <w:rPr>
                <w:b/>
              </w:rPr>
              <w:t>Copied_By</w:t>
            </w:r>
          </w:p>
        </w:tc>
        <w:tc>
          <w:tcPr>
            <w:tcW w:w="6750" w:type="dxa"/>
            <w:shd w:val="clear" w:color="auto" w:fill="FFFFFF"/>
            <w:tcMar>
              <w:top w:w="100" w:type="dxa"/>
              <w:left w:w="100" w:type="dxa"/>
              <w:bottom w:w="100" w:type="dxa"/>
              <w:right w:w="100" w:type="dxa"/>
            </w:tcMar>
          </w:tcPr>
          <w:p w14:paraId="4B064563" w14:textId="77777777" w:rsidR="00B57B6B" w:rsidRDefault="00B57B6B">
            <w:r>
              <w:t>Specifies that this object was copied by the related object.</w:t>
            </w:r>
          </w:p>
        </w:tc>
      </w:tr>
      <w:tr w:rsidR="00B57B6B" w14:paraId="180361DB" w14:textId="77777777" w:rsidTr="00492748">
        <w:trPr>
          <w:jc w:val="center"/>
        </w:trPr>
        <w:tc>
          <w:tcPr>
            <w:tcW w:w="2610" w:type="dxa"/>
            <w:shd w:val="clear" w:color="auto" w:fill="FFFFFF"/>
            <w:tcMar>
              <w:top w:w="100" w:type="dxa"/>
              <w:left w:w="100" w:type="dxa"/>
              <w:bottom w:w="100" w:type="dxa"/>
              <w:right w:w="100" w:type="dxa"/>
            </w:tcMar>
          </w:tcPr>
          <w:p w14:paraId="14310F17" w14:textId="77777777" w:rsidR="00B57B6B" w:rsidRDefault="00B57B6B">
            <w:pPr>
              <w:rPr>
                <w:b/>
              </w:rPr>
            </w:pPr>
            <w:r>
              <w:rPr>
                <w:b/>
              </w:rPr>
              <w:t>Copied_From</w:t>
            </w:r>
          </w:p>
        </w:tc>
        <w:tc>
          <w:tcPr>
            <w:tcW w:w="6750" w:type="dxa"/>
            <w:shd w:val="clear" w:color="auto" w:fill="FFFFFF"/>
            <w:tcMar>
              <w:top w:w="100" w:type="dxa"/>
              <w:left w:w="100" w:type="dxa"/>
              <w:bottom w:w="100" w:type="dxa"/>
              <w:right w:w="100" w:type="dxa"/>
            </w:tcMar>
          </w:tcPr>
          <w:p w14:paraId="391C916A" w14:textId="77777777" w:rsidR="00B57B6B" w:rsidRDefault="00B57B6B">
            <w:r>
              <w:t>Specifies that this object was copied from the related object.</w:t>
            </w:r>
          </w:p>
        </w:tc>
      </w:tr>
      <w:tr w:rsidR="00B57B6B" w14:paraId="2F177E10" w14:textId="77777777" w:rsidTr="00492748">
        <w:trPr>
          <w:jc w:val="center"/>
        </w:trPr>
        <w:tc>
          <w:tcPr>
            <w:tcW w:w="2610" w:type="dxa"/>
            <w:shd w:val="clear" w:color="auto" w:fill="FFFFFF"/>
            <w:tcMar>
              <w:top w:w="100" w:type="dxa"/>
              <w:left w:w="100" w:type="dxa"/>
              <w:bottom w:w="100" w:type="dxa"/>
              <w:right w:w="100" w:type="dxa"/>
            </w:tcMar>
          </w:tcPr>
          <w:p w14:paraId="54CDD9EF" w14:textId="77777777" w:rsidR="00B57B6B" w:rsidRDefault="00B57B6B">
            <w:pPr>
              <w:rPr>
                <w:b/>
              </w:rPr>
            </w:pPr>
            <w:r>
              <w:rPr>
                <w:b/>
              </w:rPr>
              <w:t>Copied_To</w:t>
            </w:r>
          </w:p>
        </w:tc>
        <w:tc>
          <w:tcPr>
            <w:tcW w:w="6750" w:type="dxa"/>
            <w:shd w:val="clear" w:color="auto" w:fill="FFFFFF"/>
            <w:tcMar>
              <w:top w:w="100" w:type="dxa"/>
              <w:left w:w="100" w:type="dxa"/>
              <w:bottom w:w="100" w:type="dxa"/>
              <w:right w:w="100" w:type="dxa"/>
            </w:tcMar>
          </w:tcPr>
          <w:p w14:paraId="782E9BAF" w14:textId="77777777" w:rsidR="00B57B6B" w:rsidRDefault="00B57B6B">
            <w:r>
              <w:t>Specifies that this object was copied to the related object.</w:t>
            </w:r>
          </w:p>
        </w:tc>
      </w:tr>
      <w:tr w:rsidR="00B57B6B" w14:paraId="5CE2927D" w14:textId="77777777" w:rsidTr="00492748">
        <w:trPr>
          <w:jc w:val="center"/>
        </w:trPr>
        <w:tc>
          <w:tcPr>
            <w:tcW w:w="2610" w:type="dxa"/>
            <w:shd w:val="clear" w:color="auto" w:fill="FFFFFF"/>
            <w:tcMar>
              <w:top w:w="100" w:type="dxa"/>
              <w:left w:w="100" w:type="dxa"/>
              <w:bottom w:w="100" w:type="dxa"/>
              <w:right w:w="100" w:type="dxa"/>
            </w:tcMar>
          </w:tcPr>
          <w:p w14:paraId="334BFE76" w14:textId="77777777" w:rsidR="00B57B6B" w:rsidRDefault="00B57B6B">
            <w:pPr>
              <w:rPr>
                <w:b/>
              </w:rPr>
            </w:pPr>
            <w:r>
              <w:rPr>
                <w:b/>
              </w:rPr>
              <w:t>Created</w:t>
            </w:r>
          </w:p>
        </w:tc>
        <w:tc>
          <w:tcPr>
            <w:tcW w:w="6750" w:type="dxa"/>
            <w:shd w:val="clear" w:color="auto" w:fill="FFFFFF"/>
            <w:tcMar>
              <w:top w:w="100" w:type="dxa"/>
              <w:left w:w="100" w:type="dxa"/>
              <w:bottom w:w="100" w:type="dxa"/>
              <w:right w:w="100" w:type="dxa"/>
            </w:tcMar>
          </w:tcPr>
          <w:p w14:paraId="056DB5C2" w14:textId="77777777" w:rsidR="00B57B6B" w:rsidRDefault="00B57B6B">
            <w:r>
              <w:t>Specifies that this object created the related object.</w:t>
            </w:r>
          </w:p>
        </w:tc>
      </w:tr>
      <w:tr w:rsidR="00B57B6B" w14:paraId="470CBDAB" w14:textId="77777777" w:rsidTr="00492748">
        <w:trPr>
          <w:jc w:val="center"/>
        </w:trPr>
        <w:tc>
          <w:tcPr>
            <w:tcW w:w="2610" w:type="dxa"/>
            <w:shd w:val="clear" w:color="auto" w:fill="FFFFFF"/>
            <w:tcMar>
              <w:top w:w="100" w:type="dxa"/>
              <w:left w:w="100" w:type="dxa"/>
              <w:bottom w:w="100" w:type="dxa"/>
              <w:right w:w="100" w:type="dxa"/>
            </w:tcMar>
          </w:tcPr>
          <w:p w14:paraId="7B1ABC65" w14:textId="77777777" w:rsidR="00B57B6B" w:rsidRDefault="00B57B6B">
            <w:pPr>
              <w:rPr>
                <w:b/>
              </w:rPr>
            </w:pPr>
            <w:r>
              <w:rPr>
                <w:b/>
              </w:rPr>
              <w:t>Created_By</w:t>
            </w:r>
          </w:p>
        </w:tc>
        <w:tc>
          <w:tcPr>
            <w:tcW w:w="6750" w:type="dxa"/>
            <w:shd w:val="clear" w:color="auto" w:fill="FFFFFF"/>
            <w:tcMar>
              <w:top w:w="100" w:type="dxa"/>
              <w:left w:w="100" w:type="dxa"/>
              <w:bottom w:w="100" w:type="dxa"/>
              <w:right w:w="100" w:type="dxa"/>
            </w:tcMar>
          </w:tcPr>
          <w:p w14:paraId="4BBA599D" w14:textId="77777777" w:rsidR="00B57B6B" w:rsidRDefault="00B57B6B">
            <w:r>
              <w:t>Specifies that this object was created by the related object.</w:t>
            </w:r>
          </w:p>
        </w:tc>
      </w:tr>
      <w:tr w:rsidR="00B57B6B" w14:paraId="66245E10" w14:textId="77777777" w:rsidTr="00492748">
        <w:trPr>
          <w:jc w:val="center"/>
        </w:trPr>
        <w:tc>
          <w:tcPr>
            <w:tcW w:w="2610" w:type="dxa"/>
            <w:shd w:val="clear" w:color="auto" w:fill="FFFFFF"/>
            <w:tcMar>
              <w:top w:w="100" w:type="dxa"/>
              <w:left w:w="100" w:type="dxa"/>
              <w:bottom w:w="100" w:type="dxa"/>
              <w:right w:w="100" w:type="dxa"/>
            </w:tcMar>
          </w:tcPr>
          <w:p w14:paraId="4ED51699" w14:textId="77777777" w:rsidR="00B57B6B" w:rsidRDefault="00B57B6B">
            <w:pPr>
              <w:rPr>
                <w:b/>
              </w:rPr>
            </w:pPr>
            <w:r>
              <w:rPr>
                <w:b/>
              </w:rPr>
              <w:t>Decoded</w:t>
            </w:r>
          </w:p>
        </w:tc>
        <w:tc>
          <w:tcPr>
            <w:tcW w:w="6750" w:type="dxa"/>
            <w:shd w:val="clear" w:color="auto" w:fill="FFFFFF"/>
            <w:tcMar>
              <w:top w:w="100" w:type="dxa"/>
              <w:left w:w="100" w:type="dxa"/>
              <w:bottom w:w="100" w:type="dxa"/>
              <w:right w:w="100" w:type="dxa"/>
            </w:tcMar>
          </w:tcPr>
          <w:p w14:paraId="5FD0BE60" w14:textId="77777777" w:rsidR="00B57B6B" w:rsidRDefault="00B57B6B">
            <w:r>
              <w:t>Specifies that this object decoded the related object.</w:t>
            </w:r>
          </w:p>
        </w:tc>
      </w:tr>
      <w:tr w:rsidR="00B57B6B" w14:paraId="6DA4DB2E" w14:textId="77777777" w:rsidTr="00492748">
        <w:trPr>
          <w:jc w:val="center"/>
        </w:trPr>
        <w:tc>
          <w:tcPr>
            <w:tcW w:w="2610" w:type="dxa"/>
            <w:shd w:val="clear" w:color="auto" w:fill="FFFFFF"/>
            <w:tcMar>
              <w:top w:w="100" w:type="dxa"/>
              <w:left w:w="100" w:type="dxa"/>
              <w:bottom w:w="100" w:type="dxa"/>
              <w:right w:w="100" w:type="dxa"/>
            </w:tcMar>
          </w:tcPr>
          <w:p w14:paraId="1C3968F3" w14:textId="77777777" w:rsidR="00B57B6B" w:rsidRDefault="00B57B6B">
            <w:pPr>
              <w:rPr>
                <w:b/>
              </w:rPr>
            </w:pPr>
            <w:r>
              <w:rPr>
                <w:b/>
              </w:rPr>
              <w:t>Decoded_By</w:t>
            </w:r>
          </w:p>
        </w:tc>
        <w:tc>
          <w:tcPr>
            <w:tcW w:w="6750" w:type="dxa"/>
            <w:shd w:val="clear" w:color="auto" w:fill="FFFFFF"/>
            <w:tcMar>
              <w:top w:w="100" w:type="dxa"/>
              <w:left w:w="100" w:type="dxa"/>
              <w:bottom w:w="100" w:type="dxa"/>
              <w:right w:w="100" w:type="dxa"/>
            </w:tcMar>
          </w:tcPr>
          <w:p w14:paraId="617C03A6" w14:textId="77777777" w:rsidR="00B57B6B" w:rsidRDefault="00B57B6B">
            <w:r>
              <w:t>Specifies that this object was decoded by the related object.</w:t>
            </w:r>
          </w:p>
        </w:tc>
      </w:tr>
      <w:tr w:rsidR="00B57B6B" w14:paraId="153B347F" w14:textId="77777777" w:rsidTr="00492748">
        <w:trPr>
          <w:jc w:val="center"/>
        </w:trPr>
        <w:tc>
          <w:tcPr>
            <w:tcW w:w="2610" w:type="dxa"/>
            <w:shd w:val="clear" w:color="auto" w:fill="FFFFFF"/>
            <w:tcMar>
              <w:top w:w="100" w:type="dxa"/>
              <w:left w:w="100" w:type="dxa"/>
              <w:bottom w:w="100" w:type="dxa"/>
              <w:right w:w="100" w:type="dxa"/>
            </w:tcMar>
          </w:tcPr>
          <w:p w14:paraId="687978C8" w14:textId="77777777" w:rsidR="00B57B6B" w:rsidRDefault="00B57B6B">
            <w:pPr>
              <w:rPr>
                <w:b/>
              </w:rPr>
            </w:pPr>
            <w:r>
              <w:rPr>
                <w:b/>
              </w:rPr>
              <w:t>Decompressed</w:t>
            </w:r>
          </w:p>
        </w:tc>
        <w:tc>
          <w:tcPr>
            <w:tcW w:w="6750" w:type="dxa"/>
            <w:shd w:val="clear" w:color="auto" w:fill="FFFFFF"/>
            <w:tcMar>
              <w:top w:w="100" w:type="dxa"/>
              <w:left w:w="100" w:type="dxa"/>
              <w:bottom w:w="100" w:type="dxa"/>
              <w:right w:w="100" w:type="dxa"/>
            </w:tcMar>
          </w:tcPr>
          <w:p w14:paraId="171B8147" w14:textId="77777777" w:rsidR="00B57B6B" w:rsidRDefault="00B57B6B">
            <w:r>
              <w:t>Specifies that this object decompressed the related object.</w:t>
            </w:r>
          </w:p>
        </w:tc>
      </w:tr>
      <w:tr w:rsidR="00B57B6B" w14:paraId="5BEF198E" w14:textId="77777777" w:rsidTr="00492748">
        <w:trPr>
          <w:jc w:val="center"/>
        </w:trPr>
        <w:tc>
          <w:tcPr>
            <w:tcW w:w="2610" w:type="dxa"/>
            <w:shd w:val="clear" w:color="auto" w:fill="FFFFFF"/>
            <w:tcMar>
              <w:top w:w="100" w:type="dxa"/>
              <w:left w:w="100" w:type="dxa"/>
              <w:bottom w:w="100" w:type="dxa"/>
              <w:right w:w="100" w:type="dxa"/>
            </w:tcMar>
          </w:tcPr>
          <w:p w14:paraId="1B59AC5A" w14:textId="77777777" w:rsidR="00B57B6B" w:rsidRDefault="00B57B6B">
            <w:pPr>
              <w:rPr>
                <w:b/>
              </w:rPr>
            </w:pPr>
            <w:r>
              <w:rPr>
                <w:b/>
              </w:rPr>
              <w:t>Decompressed_By</w:t>
            </w:r>
          </w:p>
        </w:tc>
        <w:tc>
          <w:tcPr>
            <w:tcW w:w="6750" w:type="dxa"/>
            <w:shd w:val="clear" w:color="auto" w:fill="FFFFFF"/>
            <w:tcMar>
              <w:top w:w="100" w:type="dxa"/>
              <w:left w:w="100" w:type="dxa"/>
              <w:bottom w:w="100" w:type="dxa"/>
              <w:right w:w="100" w:type="dxa"/>
            </w:tcMar>
          </w:tcPr>
          <w:p w14:paraId="5A35C5B8" w14:textId="77777777" w:rsidR="00B57B6B" w:rsidRDefault="00B57B6B">
            <w:r>
              <w:t>Specifies that this object was decompressed by the related object.</w:t>
            </w:r>
          </w:p>
        </w:tc>
      </w:tr>
      <w:tr w:rsidR="00B57B6B" w14:paraId="6E2A7385" w14:textId="77777777" w:rsidTr="00492748">
        <w:trPr>
          <w:jc w:val="center"/>
        </w:trPr>
        <w:tc>
          <w:tcPr>
            <w:tcW w:w="2610" w:type="dxa"/>
            <w:shd w:val="clear" w:color="auto" w:fill="FFFFFF"/>
            <w:tcMar>
              <w:top w:w="100" w:type="dxa"/>
              <w:left w:w="100" w:type="dxa"/>
              <w:bottom w:w="100" w:type="dxa"/>
              <w:right w:w="100" w:type="dxa"/>
            </w:tcMar>
          </w:tcPr>
          <w:p w14:paraId="7EB44422" w14:textId="77777777" w:rsidR="00B57B6B" w:rsidRDefault="00B57B6B">
            <w:pPr>
              <w:rPr>
                <w:b/>
              </w:rPr>
            </w:pPr>
            <w:r>
              <w:rPr>
                <w:b/>
              </w:rPr>
              <w:t>Decrypted</w:t>
            </w:r>
          </w:p>
        </w:tc>
        <w:tc>
          <w:tcPr>
            <w:tcW w:w="6750" w:type="dxa"/>
            <w:shd w:val="clear" w:color="auto" w:fill="FFFFFF"/>
            <w:tcMar>
              <w:top w:w="100" w:type="dxa"/>
              <w:left w:w="100" w:type="dxa"/>
              <w:bottom w:w="100" w:type="dxa"/>
              <w:right w:w="100" w:type="dxa"/>
            </w:tcMar>
          </w:tcPr>
          <w:p w14:paraId="64A6CD9A" w14:textId="77777777" w:rsidR="00B57B6B" w:rsidRDefault="00B57B6B">
            <w:r>
              <w:t>Specifies that this object decrypted the related object.</w:t>
            </w:r>
          </w:p>
        </w:tc>
      </w:tr>
      <w:tr w:rsidR="00B57B6B" w14:paraId="71A68812" w14:textId="77777777" w:rsidTr="00492748">
        <w:trPr>
          <w:jc w:val="center"/>
        </w:trPr>
        <w:tc>
          <w:tcPr>
            <w:tcW w:w="2610" w:type="dxa"/>
            <w:shd w:val="clear" w:color="auto" w:fill="FFFFFF"/>
            <w:tcMar>
              <w:top w:w="100" w:type="dxa"/>
              <w:left w:w="100" w:type="dxa"/>
              <w:bottom w:w="100" w:type="dxa"/>
              <w:right w:w="100" w:type="dxa"/>
            </w:tcMar>
          </w:tcPr>
          <w:p w14:paraId="6D9EA8B4" w14:textId="77777777" w:rsidR="00B57B6B" w:rsidRDefault="00B57B6B">
            <w:pPr>
              <w:rPr>
                <w:b/>
              </w:rPr>
            </w:pPr>
            <w:r>
              <w:rPr>
                <w:b/>
              </w:rPr>
              <w:t>Decrypted_By</w:t>
            </w:r>
          </w:p>
        </w:tc>
        <w:tc>
          <w:tcPr>
            <w:tcW w:w="6750" w:type="dxa"/>
            <w:shd w:val="clear" w:color="auto" w:fill="FFFFFF"/>
            <w:tcMar>
              <w:top w:w="100" w:type="dxa"/>
              <w:left w:w="100" w:type="dxa"/>
              <w:bottom w:w="100" w:type="dxa"/>
              <w:right w:w="100" w:type="dxa"/>
            </w:tcMar>
          </w:tcPr>
          <w:p w14:paraId="7ABAF71A" w14:textId="77777777" w:rsidR="00B57B6B" w:rsidRDefault="00B57B6B">
            <w:r>
              <w:t>Specifies that this object was decrypted by the related object.</w:t>
            </w:r>
          </w:p>
        </w:tc>
      </w:tr>
      <w:tr w:rsidR="00B57B6B" w14:paraId="21449619" w14:textId="77777777" w:rsidTr="00492748">
        <w:trPr>
          <w:jc w:val="center"/>
        </w:trPr>
        <w:tc>
          <w:tcPr>
            <w:tcW w:w="2610" w:type="dxa"/>
            <w:shd w:val="clear" w:color="auto" w:fill="FFFFFF"/>
            <w:tcMar>
              <w:top w:w="100" w:type="dxa"/>
              <w:left w:w="100" w:type="dxa"/>
              <w:bottom w:w="100" w:type="dxa"/>
              <w:right w:w="100" w:type="dxa"/>
            </w:tcMar>
          </w:tcPr>
          <w:p w14:paraId="1CBEFC79" w14:textId="77777777" w:rsidR="00B57B6B" w:rsidRDefault="00B57B6B">
            <w:pPr>
              <w:rPr>
                <w:b/>
              </w:rPr>
            </w:pPr>
            <w:r>
              <w:rPr>
                <w:b/>
              </w:rPr>
              <w:t>Deleted</w:t>
            </w:r>
          </w:p>
        </w:tc>
        <w:tc>
          <w:tcPr>
            <w:tcW w:w="6750" w:type="dxa"/>
            <w:shd w:val="clear" w:color="auto" w:fill="FFFFFF"/>
            <w:tcMar>
              <w:top w:w="100" w:type="dxa"/>
              <w:left w:w="100" w:type="dxa"/>
              <w:bottom w:w="100" w:type="dxa"/>
              <w:right w:w="100" w:type="dxa"/>
            </w:tcMar>
          </w:tcPr>
          <w:p w14:paraId="65E87104" w14:textId="77777777" w:rsidR="00B57B6B" w:rsidRDefault="00B57B6B">
            <w:r>
              <w:t>Specifies that this object deleted the related object.</w:t>
            </w:r>
          </w:p>
        </w:tc>
      </w:tr>
      <w:tr w:rsidR="00B57B6B" w14:paraId="024E8013" w14:textId="77777777" w:rsidTr="00492748">
        <w:trPr>
          <w:jc w:val="center"/>
        </w:trPr>
        <w:tc>
          <w:tcPr>
            <w:tcW w:w="2610" w:type="dxa"/>
            <w:shd w:val="clear" w:color="auto" w:fill="FFFFFF"/>
            <w:tcMar>
              <w:top w:w="100" w:type="dxa"/>
              <w:left w:w="100" w:type="dxa"/>
              <w:bottom w:w="100" w:type="dxa"/>
              <w:right w:w="100" w:type="dxa"/>
            </w:tcMar>
          </w:tcPr>
          <w:p w14:paraId="5F3F0948" w14:textId="77777777" w:rsidR="00B57B6B" w:rsidRDefault="00B57B6B">
            <w:pPr>
              <w:rPr>
                <w:b/>
              </w:rPr>
            </w:pPr>
            <w:r>
              <w:rPr>
                <w:b/>
              </w:rPr>
              <w:t>Deleted_By</w:t>
            </w:r>
          </w:p>
        </w:tc>
        <w:tc>
          <w:tcPr>
            <w:tcW w:w="6750" w:type="dxa"/>
            <w:shd w:val="clear" w:color="auto" w:fill="FFFFFF"/>
            <w:tcMar>
              <w:top w:w="100" w:type="dxa"/>
              <w:left w:w="100" w:type="dxa"/>
              <w:bottom w:w="100" w:type="dxa"/>
              <w:right w:w="100" w:type="dxa"/>
            </w:tcMar>
          </w:tcPr>
          <w:p w14:paraId="105404F2" w14:textId="77777777" w:rsidR="00B57B6B" w:rsidRDefault="00B57B6B">
            <w:r>
              <w:t>Specifies that this object was deleted by the related object.</w:t>
            </w:r>
          </w:p>
        </w:tc>
      </w:tr>
      <w:tr w:rsidR="00B57B6B" w14:paraId="674E0385" w14:textId="77777777" w:rsidTr="00492748">
        <w:trPr>
          <w:jc w:val="center"/>
        </w:trPr>
        <w:tc>
          <w:tcPr>
            <w:tcW w:w="2610" w:type="dxa"/>
            <w:shd w:val="clear" w:color="auto" w:fill="FFFFFF"/>
            <w:tcMar>
              <w:top w:w="100" w:type="dxa"/>
              <w:left w:w="100" w:type="dxa"/>
              <w:bottom w:w="100" w:type="dxa"/>
              <w:right w:w="100" w:type="dxa"/>
            </w:tcMar>
          </w:tcPr>
          <w:p w14:paraId="1894094F" w14:textId="77777777" w:rsidR="00B57B6B" w:rsidRDefault="00B57B6B">
            <w:pPr>
              <w:rPr>
                <w:b/>
              </w:rPr>
            </w:pPr>
            <w:r>
              <w:rPr>
                <w:b/>
              </w:rPr>
              <w:t>Deleted_From</w:t>
            </w:r>
          </w:p>
        </w:tc>
        <w:tc>
          <w:tcPr>
            <w:tcW w:w="6750" w:type="dxa"/>
            <w:shd w:val="clear" w:color="auto" w:fill="FFFFFF"/>
            <w:tcMar>
              <w:top w:w="100" w:type="dxa"/>
              <w:left w:w="100" w:type="dxa"/>
              <w:bottom w:w="100" w:type="dxa"/>
              <w:right w:w="100" w:type="dxa"/>
            </w:tcMar>
          </w:tcPr>
          <w:p w14:paraId="0235DC38" w14:textId="77777777" w:rsidR="00B57B6B" w:rsidRDefault="00B57B6B">
            <w:r>
              <w:t>Specifies that this object was deleted from the related object.</w:t>
            </w:r>
          </w:p>
        </w:tc>
      </w:tr>
      <w:tr w:rsidR="00B57B6B" w14:paraId="42069630" w14:textId="77777777" w:rsidTr="00492748">
        <w:trPr>
          <w:jc w:val="center"/>
        </w:trPr>
        <w:tc>
          <w:tcPr>
            <w:tcW w:w="2610" w:type="dxa"/>
            <w:shd w:val="clear" w:color="auto" w:fill="FFFFFF"/>
            <w:tcMar>
              <w:top w:w="100" w:type="dxa"/>
              <w:left w:w="100" w:type="dxa"/>
              <w:bottom w:w="100" w:type="dxa"/>
              <w:right w:w="100" w:type="dxa"/>
            </w:tcMar>
          </w:tcPr>
          <w:p w14:paraId="36E9E17B" w14:textId="77777777" w:rsidR="00B57B6B" w:rsidRDefault="00B57B6B">
            <w:pPr>
              <w:rPr>
                <w:b/>
              </w:rPr>
            </w:pPr>
            <w:r>
              <w:rPr>
                <w:b/>
              </w:rPr>
              <w:t>Downloaded</w:t>
            </w:r>
          </w:p>
        </w:tc>
        <w:tc>
          <w:tcPr>
            <w:tcW w:w="6750" w:type="dxa"/>
            <w:shd w:val="clear" w:color="auto" w:fill="FFFFFF"/>
            <w:tcMar>
              <w:top w:w="100" w:type="dxa"/>
              <w:left w:w="100" w:type="dxa"/>
              <w:bottom w:w="100" w:type="dxa"/>
              <w:right w:w="100" w:type="dxa"/>
            </w:tcMar>
          </w:tcPr>
          <w:p w14:paraId="457C0632" w14:textId="77777777" w:rsidR="00B57B6B" w:rsidRDefault="00B57B6B">
            <w:r>
              <w:t>Specifies that this object downloaded the related object.</w:t>
            </w:r>
          </w:p>
        </w:tc>
      </w:tr>
      <w:tr w:rsidR="00B57B6B" w14:paraId="00354D6C" w14:textId="77777777" w:rsidTr="00492748">
        <w:trPr>
          <w:jc w:val="center"/>
        </w:trPr>
        <w:tc>
          <w:tcPr>
            <w:tcW w:w="2610" w:type="dxa"/>
            <w:shd w:val="clear" w:color="auto" w:fill="FFFFFF"/>
            <w:tcMar>
              <w:top w:w="100" w:type="dxa"/>
              <w:left w:w="100" w:type="dxa"/>
              <w:bottom w:w="100" w:type="dxa"/>
              <w:right w:w="100" w:type="dxa"/>
            </w:tcMar>
          </w:tcPr>
          <w:p w14:paraId="11BC8A1B" w14:textId="77777777" w:rsidR="00B57B6B" w:rsidRDefault="00B57B6B">
            <w:pPr>
              <w:rPr>
                <w:b/>
              </w:rPr>
            </w:pPr>
            <w:r>
              <w:rPr>
                <w:b/>
              </w:rPr>
              <w:lastRenderedPageBreak/>
              <w:t>Downloaded_By</w:t>
            </w:r>
          </w:p>
        </w:tc>
        <w:tc>
          <w:tcPr>
            <w:tcW w:w="6750" w:type="dxa"/>
            <w:shd w:val="clear" w:color="auto" w:fill="FFFFFF"/>
            <w:tcMar>
              <w:top w:w="100" w:type="dxa"/>
              <w:left w:w="100" w:type="dxa"/>
              <w:bottom w:w="100" w:type="dxa"/>
              <w:right w:w="100" w:type="dxa"/>
            </w:tcMar>
          </w:tcPr>
          <w:p w14:paraId="090AD90C" w14:textId="77777777" w:rsidR="00B57B6B" w:rsidRDefault="00B57B6B">
            <w:r>
              <w:t>Specifies that this object was downloaded by the related object.</w:t>
            </w:r>
          </w:p>
        </w:tc>
      </w:tr>
      <w:tr w:rsidR="00B57B6B" w14:paraId="2F5E1E13" w14:textId="77777777" w:rsidTr="00492748">
        <w:trPr>
          <w:jc w:val="center"/>
        </w:trPr>
        <w:tc>
          <w:tcPr>
            <w:tcW w:w="2610" w:type="dxa"/>
            <w:shd w:val="clear" w:color="auto" w:fill="FFFFFF"/>
            <w:tcMar>
              <w:top w:w="100" w:type="dxa"/>
              <w:left w:w="100" w:type="dxa"/>
              <w:bottom w:w="100" w:type="dxa"/>
              <w:right w:w="100" w:type="dxa"/>
            </w:tcMar>
          </w:tcPr>
          <w:p w14:paraId="17E7D438" w14:textId="77777777" w:rsidR="00B57B6B" w:rsidRDefault="00B57B6B">
            <w:pPr>
              <w:rPr>
                <w:b/>
              </w:rPr>
            </w:pPr>
            <w:r>
              <w:rPr>
                <w:b/>
              </w:rPr>
              <w:t>Downloaded_From</w:t>
            </w:r>
          </w:p>
        </w:tc>
        <w:tc>
          <w:tcPr>
            <w:tcW w:w="6750" w:type="dxa"/>
            <w:shd w:val="clear" w:color="auto" w:fill="FFFFFF"/>
            <w:tcMar>
              <w:top w:w="100" w:type="dxa"/>
              <w:left w:w="100" w:type="dxa"/>
              <w:bottom w:w="100" w:type="dxa"/>
              <w:right w:w="100" w:type="dxa"/>
            </w:tcMar>
          </w:tcPr>
          <w:p w14:paraId="33C533B9" w14:textId="77777777" w:rsidR="00B57B6B" w:rsidRDefault="00B57B6B">
            <w:r>
              <w:t>Specifies that this object was downloaded from the related object.</w:t>
            </w:r>
          </w:p>
        </w:tc>
      </w:tr>
      <w:tr w:rsidR="00B57B6B" w14:paraId="7C188F34" w14:textId="77777777" w:rsidTr="00492748">
        <w:trPr>
          <w:jc w:val="center"/>
        </w:trPr>
        <w:tc>
          <w:tcPr>
            <w:tcW w:w="2610" w:type="dxa"/>
            <w:shd w:val="clear" w:color="auto" w:fill="FFFFFF"/>
            <w:tcMar>
              <w:top w:w="100" w:type="dxa"/>
              <w:left w:w="100" w:type="dxa"/>
              <w:bottom w:w="100" w:type="dxa"/>
              <w:right w:w="100" w:type="dxa"/>
            </w:tcMar>
          </w:tcPr>
          <w:p w14:paraId="48B49119" w14:textId="77777777" w:rsidR="00B57B6B" w:rsidRDefault="00B57B6B">
            <w:pPr>
              <w:rPr>
                <w:b/>
              </w:rPr>
            </w:pPr>
            <w:r>
              <w:rPr>
                <w:b/>
              </w:rPr>
              <w:t>Downloaded_To</w:t>
            </w:r>
          </w:p>
        </w:tc>
        <w:tc>
          <w:tcPr>
            <w:tcW w:w="6750" w:type="dxa"/>
            <w:shd w:val="clear" w:color="auto" w:fill="FFFFFF"/>
            <w:tcMar>
              <w:top w:w="100" w:type="dxa"/>
              <w:left w:w="100" w:type="dxa"/>
              <w:bottom w:w="100" w:type="dxa"/>
              <w:right w:w="100" w:type="dxa"/>
            </w:tcMar>
          </w:tcPr>
          <w:p w14:paraId="522F4FE3" w14:textId="77777777" w:rsidR="00B57B6B" w:rsidRDefault="00B57B6B">
            <w:r>
              <w:t>Specifies that this object downloaded the related object.</w:t>
            </w:r>
          </w:p>
        </w:tc>
      </w:tr>
      <w:tr w:rsidR="00B57B6B" w14:paraId="0323FC31" w14:textId="77777777" w:rsidTr="00492748">
        <w:trPr>
          <w:jc w:val="center"/>
        </w:trPr>
        <w:tc>
          <w:tcPr>
            <w:tcW w:w="2610" w:type="dxa"/>
            <w:shd w:val="clear" w:color="auto" w:fill="FFFFFF"/>
            <w:tcMar>
              <w:top w:w="100" w:type="dxa"/>
              <w:left w:w="100" w:type="dxa"/>
              <w:bottom w:w="100" w:type="dxa"/>
              <w:right w:w="100" w:type="dxa"/>
            </w:tcMar>
          </w:tcPr>
          <w:p w14:paraId="553AB2A1" w14:textId="77777777" w:rsidR="00B57B6B" w:rsidRDefault="00B57B6B">
            <w:pPr>
              <w:rPr>
                <w:b/>
              </w:rPr>
            </w:pPr>
            <w:r>
              <w:rPr>
                <w:b/>
              </w:rPr>
              <w:t>Dropped</w:t>
            </w:r>
          </w:p>
        </w:tc>
        <w:tc>
          <w:tcPr>
            <w:tcW w:w="6750" w:type="dxa"/>
            <w:shd w:val="clear" w:color="auto" w:fill="FFFFFF"/>
            <w:tcMar>
              <w:top w:w="100" w:type="dxa"/>
              <w:left w:w="100" w:type="dxa"/>
              <w:bottom w:w="100" w:type="dxa"/>
              <w:right w:w="100" w:type="dxa"/>
            </w:tcMar>
          </w:tcPr>
          <w:p w14:paraId="47E3A454" w14:textId="77777777" w:rsidR="00B57B6B" w:rsidRDefault="00B57B6B">
            <w:r>
              <w:t>Specifies that this object dropped the related object.</w:t>
            </w:r>
          </w:p>
        </w:tc>
      </w:tr>
      <w:tr w:rsidR="00B57B6B" w14:paraId="7CCB5A47" w14:textId="77777777" w:rsidTr="00492748">
        <w:trPr>
          <w:jc w:val="center"/>
        </w:trPr>
        <w:tc>
          <w:tcPr>
            <w:tcW w:w="2610" w:type="dxa"/>
            <w:shd w:val="clear" w:color="auto" w:fill="FFFFFF"/>
            <w:tcMar>
              <w:top w:w="100" w:type="dxa"/>
              <w:left w:w="100" w:type="dxa"/>
              <w:bottom w:w="100" w:type="dxa"/>
              <w:right w:w="100" w:type="dxa"/>
            </w:tcMar>
          </w:tcPr>
          <w:p w14:paraId="168E96D4" w14:textId="77777777" w:rsidR="00B57B6B" w:rsidRDefault="00B57B6B">
            <w:pPr>
              <w:rPr>
                <w:b/>
              </w:rPr>
            </w:pPr>
            <w:r>
              <w:rPr>
                <w:b/>
              </w:rPr>
              <w:t>Dropped_By</w:t>
            </w:r>
          </w:p>
        </w:tc>
        <w:tc>
          <w:tcPr>
            <w:tcW w:w="6750" w:type="dxa"/>
            <w:shd w:val="clear" w:color="auto" w:fill="FFFFFF"/>
            <w:tcMar>
              <w:top w:w="100" w:type="dxa"/>
              <w:left w:w="100" w:type="dxa"/>
              <w:bottom w:w="100" w:type="dxa"/>
              <w:right w:w="100" w:type="dxa"/>
            </w:tcMar>
          </w:tcPr>
          <w:p w14:paraId="773D113D" w14:textId="77777777" w:rsidR="00B57B6B" w:rsidRDefault="00B57B6B">
            <w:r>
              <w:t>Specifies that this object was dropped by the related object.</w:t>
            </w:r>
          </w:p>
        </w:tc>
      </w:tr>
      <w:tr w:rsidR="00B57B6B" w14:paraId="6E667632" w14:textId="77777777" w:rsidTr="00492748">
        <w:trPr>
          <w:jc w:val="center"/>
        </w:trPr>
        <w:tc>
          <w:tcPr>
            <w:tcW w:w="2610" w:type="dxa"/>
            <w:shd w:val="clear" w:color="auto" w:fill="FFFFFF"/>
            <w:tcMar>
              <w:top w:w="100" w:type="dxa"/>
              <w:left w:w="100" w:type="dxa"/>
              <w:bottom w:w="100" w:type="dxa"/>
              <w:right w:w="100" w:type="dxa"/>
            </w:tcMar>
          </w:tcPr>
          <w:p w14:paraId="20533F38" w14:textId="77777777" w:rsidR="00B57B6B" w:rsidRDefault="00B57B6B">
            <w:pPr>
              <w:rPr>
                <w:b/>
              </w:rPr>
            </w:pPr>
            <w:r>
              <w:rPr>
                <w:b/>
              </w:rPr>
              <w:t>Encoded</w:t>
            </w:r>
          </w:p>
        </w:tc>
        <w:tc>
          <w:tcPr>
            <w:tcW w:w="6750" w:type="dxa"/>
            <w:shd w:val="clear" w:color="auto" w:fill="FFFFFF"/>
            <w:tcMar>
              <w:top w:w="100" w:type="dxa"/>
              <w:left w:w="100" w:type="dxa"/>
              <w:bottom w:w="100" w:type="dxa"/>
              <w:right w:w="100" w:type="dxa"/>
            </w:tcMar>
          </w:tcPr>
          <w:p w14:paraId="34AD10B3" w14:textId="77777777" w:rsidR="00B57B6B" w:rsidRDefault="00B57B6B">
            <w:r>
              <w:t>Specifies that this object encoded the related object.</w:t>
            </w:r>
          </w:p>
        </w:tc>
      </w:tr>
      <w:tr w:rsidR="00B57B6B" w14:paraId="3D3019D6" w14:textId="77777777" w:rsidTr="00492748">
        <w:trPr>
          <w:jc w:val="center"/>
        </w:trPr>
        <w:tc>
          <w:tcPr>
            <w:tcW w:w="2610" w:type="dxa"/>
            <w:shd w:val="clear" w:color="auto" w:fill="FFFFFF"/>
            <w:tcMar>
              <w:top w:w="100" w:type="dxa"/>
              <w:left w:w="100" w:type="dxa"/>
              <w:bottom w:w="100" w:type="dxa"/>
              <w:right w:w="100" w:type="dxa"/>
            </w:tcMar>
          </w:tcPr>
          <w:p w14:paraId="6BD14DD4" w14:textId="77777777" w:rsidR="00B57B6B" w:rsidRDefault="00B57B6B">
            <w:pPr>
              <w:rPr>
                <w:b/>
              </w:rPr>
            </w:pPr>
            <w:r>
              <w:rPr>
                <w:b/>
              </w:rPr>
              <w:t>Encoded_By</w:t>
            </w:r>
          </w:p>
        </w:tc>
        <w:tc>
          <w:tcPr>
            <w:tcW w:w="6750" w:type="dxa"/>
            <w:shd w:val="clear" w:color="auto" w:fill="FFFFFF"/>
            <w:tcMar>
              <w:top w:w="100" w:type="dxa"/>
              <w:left w:w="100" w:type="dxa"/>
              <w:bottom w:w="100" w:type="dxa"/>
              <w:right w:w="100" w:type="dxa"/>
            </w:tcMar>
          </w:tcPr>
          <w:p w14:paraId="57A3ACFC" w14:textId="77777777" w:rsidR="00B57B6B" w:rsidRDefault="00B57B6B">
            <w:r>
              <w:t>Specifies that this object was encoded by the related object.</w:t>
            </w:r>
          </w:p>
        </w:tc>
      </w:tr>
      <w:tr w:rsidR="00B57B6B" w14:paraId="4055F3D3" w14:textId="77777777" w:rsidTr="00492748">
        <w:trPr>
          <w:jc w:val="center"/>
        </w:trPr>
        <w:tc>
          <w:tcPr>
            <w:tcW w:w="2610" w:type="dxa"/>
            <w:shd w:val="clear" w:color="auto" w:fill="FFFFFF"/>
            <w:tcMar>
              <w:top w:w="100" w:type="dxa"/>
              <w:left w:w="100" w:type="dxa"/>
              <w:bottom w:w="100" w:type="dxa"/>
              <w:right w:w="100" w:type="dxa"/>
            </w:tcMar>
          </w:tcPr>
          <w:p w14:paraId="795BFBDC" w14:textId="77777777" w:rsidR="00B57B6B" w:rsidRDefault="00B57B6B">
            <w:pPr>
              <w:rPr>
                <w:b/>
              </w:rPr>
            </w:pPr>
            <w:r>
              <w:rPr>
                <w:b/>
              </w:rPr>
              <w:t>Encrypted</w:t>
            </w:r>
          </w:p>
        </w:tc>
        <w:tc>
          <w:tcPr>
            <w:tcW w:w="6750" w:type="dxa"/>
            <w:shd w:val="clear" w:color="auto" w:fill="FFFFFF"/>
            <w:tcMar>
              <w:top w:w="100" w:type="dxa"/>
              <w:left w:w="100" w:type="dxa"/>
              <w:bottom w:w="100" w:type="dxa"/>
              <w:right w:w="100" w:type="dxa"/>
            </w:tcMar>
          </w:tcPr>
          <w:p w14:paraId="58DA0DF2" w14:textId="77777777" w:rsidR="00B57B6B" w:rsidRDefault="00B57B6B">
            <w:r>
              <w:t>Specifies that this object encrypted the related object.</w:t>
            </w:r>
          </w:p>
        </w:tc>
      </w:tr>
      <w:tr w:rsidR="00B57B6B" w14:paraId="345DC40B" w14:textId="77777777" w:rsidTr="00492748">
        <w:trPr>
          <w:jc w:val="center"/>
        </w:trPr>
        <w:tc>
          <w:tcPr>
            <w:tcW w:w="2610" w:type="dxa"/>
            <w:shd w:val="clear" w:color="auto" w:fill="FFFFFF"/>
            <w:tcMar>
              <w:top w:w="100" w:type="dxa"/>
              <w:left w:w="100" w:type="dxa"/>
              <w:bottom w:w="100" w:type="dxa"/>
              <w:right w:w="100" w:type="dxa"/>
            </w:tcMar>
          </w:tcPr>
          <w:p w14:paraId="3C77C99B" w14:textId="77777777" w:rsidR="00B57B6B" w:rsidRDefault="00B57B6B">
            <w:pPr>
              <w:rPr>
                <w:b/>
              </w:rPr>
            </w:pPr>
            <w:r>
              <w:rPr>
                <w:b/>
              </w:rPr>
              <w:t>Encrypted_By</w:t>
            </w:r>
          </w:p>
        </w:tc>
        <w:tc>
          <w:tcPr>
            <w:tcW w:w="6750" w:type="dxa"/>
            <w:shd w:val="clear" w:color="auto" w:fill="FFFFFF"/>
            <w:tcMar>
              <w:top w:w="100" w:type="dxa"/>
              <w:left w:w="100" w:type="dxa"/>
              <w:bottom w:w="100" w:type="dxa"/>
              <w:right w:w="100" w:type="dxa"/>
            </w:tcMar>
          </w:tcPr>
          <w:p w14:paraId="5A7E24FC" w14:textId="77777777" w:rsidR="00B57B6B" w:rsidRDefault="00B57B6B">
            <w:r>
              <w:t>Specifies that this object was encrypted by the related object.</w:t>
            </w:r>
          </w:p>
        </w:tc>
      </w:tr>
      <w:tr w:rsidR="00B57B6B" w14:paraId="1C6A0D06" w14:textId="77777777" w:rsidTr="00492748">
        <w:trPr>
          <w:jc w:val="center"/>
        </w:trPr>
        <w:tc>
          <w:tcPr>
            <w:tcW w:w="2610" w:type="dxa"/>
            <w:shd w:val="clear" w:color="auto" w:fill="FFFFFF"/>
            <w:tcMar>
              <w:top w:w="100" w:type="dxa"/>
              <w:left w:w="100" w:type="dxa"/>
              <w:bottom w:w="100" w:type="dxa"/>
              <w:right w:w="100" w:type="dxa"/>
            </w:tcMar>
          </w:tcPr>
          <w:p w14:paraId="0C36B470" w14:textId="77777777" w:rsidR="00B57B6B" w:rsidRDefault="00B57B6B">
            <w:pPr>
              <w:rPr>
                <w:b/>
              </w:rPr>
            </w:pPr>
            <w:r>
              <w:rPr>
                <w:b/>
              </w:rPr>
              <w:t>Encrypted_From</w:t>
            </w:r>
          </w:p>
        </w:tc>
        <w:tc>
          <w:tcPr>
            <w:tcW w:w="6750" w:type="dxa"/>
            <w:shd w:val="clear" w:color="auto" w:fill="FFFFFF"/>
            <w:tcMar>
              <w:top w:w="100" w:type="dxa"/>
              <w:left w:w="100" w:type="dxa"/>
              <w:bottom w:w="100" w:type="dxa"/>
              <w:right w:w="100" w:type="dxa"/>
            </w:tcMar>
          </w:tcPr>
          <w:p w14:paraId="29B4E962" w14:textId="77777777" w:rsidR="00B57B6B" w:rsidRDefault="00B57B6B">
            <w:r>
              <w:t>Specifies that this object was encrypted from the related object.</w:t>
            </w:r>
          </w:p>
        </w:tc>
      </w:tr>
      <w:tr w:rsidR="00B57B6B" w14:paraId="2CB7B160" w14:textId="77777777" w:rsidTr="00492748">
        <w:trPr>
          <w:jc w:val="center"/>
        </w:trPr>
        <w:tc>
          <w:tcPr>
            <w:tcW w:w="2610" w:type="dxa"/>
            <w:shd w:val="clear" w:color="auto" w:fill="FFFFFF"/>
            <w:tcMar>
              <w:top w:w="100" w:type="dxa"/>
              <w:left w:w="100" w:type="dxa"/>
              <w:bottom w:w="100" w:type="dxa"/>
              <w:right w:w="100" w:type="dxa"/>
            </w:tcMar>
          </w:tcPr>
          <w:p w14:paraId="2B827067" w14:textId="77777777" w:rsidR="00B57B6B" w:rsidRDefault="00B57B6B">
            <w:pPr>
              <w:rPr>
                <w:b/>
              </w:rPr>
            </w:pPr>
            <w:r>
              <w:rPr>
                <w:b/>
              </w:rPr>
              <w:t>Encrypted_To</w:t>
            </w:r>
          </w:p>
        </w:tc>
        <w:tc>
          <w:tcPr>
            <w:tcW w:w="6750" w:type="dxa"/>
            <w:shd w:val="clear" w:color="auto" w:fill="FFFFFF"/>
            <w:tcMar>
              <w:top w:w="100" w:type="dxa"/>
              <w:left w:w="100" w:type="dxa"/>
              <w:bottom w:w="100" w:type="dxa"/>
              <w:right w:w="100" w:type="dxa"/>
            </w:tcMar>
          </w:tcPr>
          <w:p w14:paraId="461EF55C" w14:textId="77777777" w:rsidR="00B57B6B" w:rsidRDefault="00B57B6B">
            <w:r>
              <w:t>Specifies that this object was encrypted to the related object.</w:t>
            </w:r>
          </w:p>
        </w:tc>
      </w:tr>
      <w:tr w:rsidR="00B57B6B" w14:paraId="767B9C64" w14:textId="77777777" w:rsidTr="00492748">
        <w:trPr>
          <w:jc w:val="center"/>
        </w:trPr>
        <w:tc>
          <w:tcPr>
            <w:tcW w:w="2610" w:type="dxa"/>
            <w:shd w:val="clear" w:color="auto" w:fill="FFFFFF"/>
            <w:tcMar>
              <w:top w:w="100" w:type="dxa"/>
              <w:left w:w="100" w:type="dxa"/>
              <w:bottom w:w="100" w:type="dxa"/>
              <w:right w:w="100" w:type="dxa"/>
            </w:tcMar>
          </w:tcPr>
          <w:p w14:paraId="1E1C7962" w14:textId="77777777" w:rsidR="00B57B6B" w:rsidRDefault="00B57B6B">
            <w:pPr>
              <w:rPr>
                <w:b/>
              </w:rPr>
            </w:pPr>
            <w:r>
              <w:rPr>
                <w:b/>
              </w:rPr>
              <w:t>Extracted_From</w:t>
            </w:r>
          </w:p>
        </w:tc>
        <w:tc>
          <w:tcPr>
            <w:tcW w:w="6750" w:type="dxa"/>
            <w:shd w:val="clear" w:color="auto" w:fill="FFFFFF"/>
            <w:tcMar>
              <w:top w:w="100" w:type="dxa"/>
              <w:left w:w="100" w:type="dxa"/>
              <w:bottom w:w="100" w:type="dxa"/>
              <w:right w:w="100" w:type="dxa"/>
            </w:tcMar>
          </w:tcPr>
          <w:p w14:paraId="45695F58" w14:textId="77777777" w:rsidR="00B57B6B" w:rsidRDefault="00B57B6B">
            <w:r>
              <w:t>Specifies that this object was extracted from the related object.</w:t>
            </w:r>
          </w:p>
        </w:tc>
      </w:tr>
      <w:tr w:rsidR="00B57B6B" w14:paraId="1D3C9DA3" w14:textId="77777777" w:rsidTr="00492748">
        <w:trPr>
          <w:jc w:val="center"/>
        </w:trPr>
        <w:tc>
          <w:tcPr>
            <w:tcW w:w="2610" w:type="dxa"/>
            <w:shd w:val="clear" w:color="auto" w:fill="FFFFFF"/>
            <w:tcMar>
              <w:top w:w="100" w:type="dxa"/>
              <w:left w:w="100" w:type="dxa"/>
              <w:bottom w:w="100" w:type="dxa"/>
              <w:right w:w="100" w:type="dxa"/>
            </w:tcMar>
          </w:tcPr>
          <w:p w14:paraId="7F2B97F8" w14:textId="77777777" w:rsidR="00B57B6B" w:rsidRDefault="00B57B6B">
            <w:pPr>
              <w:rPr>
                <w:b/>
              </w:rPr>
            </w:pPr>
            <w:r>
              <w:rPr>
                <w:b/>
              </w:rPr>
              <w:t>FQDN_Of</w:t>
            </w:r>
          </w:p>
        </w:tc>
        <w:tc>
          <w:tcPr>
            <w:tcW w:w="6750" w:type="dxa"/>
            <w:shd w:val="clear" w:color="auto" w:fill="FFFFFF"/>
            <w:tcMar>
              <w:top w:w="100" w:type="dxa"/>
              <w:left w:w="100" w:type="dxa"/>
              <w:bottom w:w="100" w:type="dxa"/>
              <w:right w:w="100" w:type="dxa"/>
            </w:tcMar>
          </w:tcPr>
          <w:p w14:paraId="4671F7CF" w14:textId="77777777" w:rsidR="00B57B6B" w:rsidRDefault="00B57B6B">
            <w:r>
              <w:t>Specifies that this object is an FQDN of the related object.</w:t>
            </w:r>
          </w:p>
        </w:tc>
      </w:tr>
      <w:tr w:rsidR="00B57B6B" w14:paraId="4D411787" w14:textId="77777777" w:rsidTr="00492748">
        <w:trPr>
          <w:jc w:val="center"/>
        </w:trPr>
        <w:tc>
          <w:tcPr>
            <w:tcW w:w="2610" w:type="dxa"/>
            <w:shd w:val="clear" w:color="auto" w:fill="FFFFFF"/>
            <w:tcMar>
              <w:top w:w="100" w:type="dxa"/>
              <w:left w:w="100" w:type="dxa"/>
              <w:bottom w:w="100" w:type="dxa"/>
              <w:right w:w="100" w:type="dxa"/>
            </w:tcMar>
          </w:tcPr>
          <w:p w14:paraId="39783D19" w14:textId="77777777" w:rsidR="00B57B6B" w:rsidRDefault="00B57B6B">
            <w:pPr>
              <w:rPr>
                <w:b/>
              </w:rPr>
            </w:pPr>
            <w:r>
              <w:rPr>
                <w:b/>
              </w:rPr>
              <w:t>Freed</w:t>
            </w:r>
          </w:p>
        </w:tc>
        <w:tc>
          <w:tcPr>
            <w:tcW w:w="6750" w:type="dxa"/>
            <w:shd w:val="clear" w:color="auto" w:fill="FFFFFF"/>
            <w:tcMar>
              <w:top w:w="100" w:type="dxa"/>
              <w:left w:w="100" w:type="dxa"/>
              <w:bottom w:w="100" w:type="dxa"/>
              <w:right w:w="100" w:type="dxa"/>
            </w:tcMar>
          </w:tcPr>
          <w:p w14:paraId="54CCBB7A" w14:textId="77777777" w:rsidR="00B57B6B" w:rsidRDefault="00B57B6B">
            <w:r>
              <w:t>Specifies that this object freed the related object.</w:t>
            </w:r>
          </w:p>
        </w:tc>
      </w:tr>
      <w:tr w:rsidR="00B57B6B" w14:paraId="56FC3AA3" w14:textId="77777777" w:rsidTr="00492748">
        <w:trPr>
          <w:jc w:val="center"/>
        </w:trPr>
        <w:tc>
          <w:tcPr>
            <w:tcW w:w="2610" w:type="dxa"/>
            <w:shd w:val="clear" w:color="auto" w:fill="FFFFFF"/>
            <w:tcMar>
              <w:top w:w="100" w:type="dxa"/>
              <w:left w:w="100" w:type="dxa"/>
              <w:bottom w:w="100" w:type="dxa"/>
              <w:right w:w="100" w:type="dxa"/>
            </w:tcMar>
          </w:tcPr>
          <w:p w14:paraId="55307893" w14:textId="77777777" w:rsidR="00B57B6B" w:rsidRDefault="00B57B6B">
            <w:pPr>
              <w:rPr>
                <w:b/>
              </w:rPr>
            </w:pPr>
            <w:r>
              <w:rPr>
                <w:b/>
              </w:rPr>
              <w:t>Freed_By</w:t>
            </w:r>
          </w:p>
        </w:tc>
        <w:tc>
          <w:tcPr>
            <w:tcW w:w="6750" w:type="dxa"/>
            <w:shd w:val="clear" w:color="auto" w:fill="FFFFFF"/>
            <w:tcMar>
              <w:top w:w="100" w:type="dxa"/>
              <w:left w:w="100" w:type="dxa"/>
              <w:bottom w:w="100" w:type="dxa"/>
              <w:right w:w="100" w:type="dxa"/>
            </w:tcMar>
          </w:tcPr>
          <w:p w14:paraId="3F8E73C6" w14:textId="77777777" w:rsidR="00B57B6B" w:rsidRDefault="00B57B6B">
            <w:r>
              <w:t>Specifies that this object was freed by the related object.</w:t>
            </w:r>
          </w:p>
        </w:tc>
      </w:tr>
      <w:tr w:rsidR="00B57B6B" w14:paraId="094FD262" w14:textId="77777777" w:rsidTr="00492748">
        <w:trPr>
          <w:jc w:val="center"/>
        </w:trPr>
        <w:tc>
          <w:tcPr>
            <w:tcW w:w="2610" w:type="dxa"/>
            <w:shd w:val="clear" w:color="auto" w:fill="FFFFFF"/>
            <w:tcMar>
              <w:top w:w="100" w:type="dxa"/>
              <w:left w:w="100" w:type="dxa"/>
              <w:bottom w:w="100" w:type="dxa"/>
              <w:right w:w="100" w:type="dxa"/>
            </w:tcMar>
          </w:tcPr>
          <w:p w14:paraId="25625289" w14:textId="77777777" w:rsidR="00B57B6B" w:rsidRDefault="00B57B6B">
            <w:pPr>
              <w:rPr>
                <w:b/>
              </w:rPr>
            </w:pPr>
            <w:r>
              <w:rPr>
                <w:b/>
              </w:rPr>
              <w:t>Hooked</w:t>
            </w:r>
          </w:p>
        </w:tc>
        <w:tc>
          <w:tcPr>
            <w:tcW w:w="6750" w:type="dxa"/>
            <w:shd w:val="clear" w:color="auto" w:fill="FFFFFF"/>
            <w:tcMar>
              <w:top w:w="100" w:type="dxa"/>
              <w:left w:w="100" w:type="dxa"/>
              <w:bottom w:w="100" w:type="dxa"/>
              <w:right w:w="100" w:type="dxa"/>
            </w:tcMar>
          </w:tcPr>
          <w:p w14:paraId="48052B02" w14:textId="77777777" w:rsidR="00B57B6B" w:rsidRDefault="00B57B6B">
            <w:r>
              <w:t>Specifies that this object hooked the related object.</w:t>
            </w:r>
          </w:p>
        </w:tc>
      </w:tr>
      <w:tr w:rsidR="00B57B6B" w14:paraId="2D91F21B" w14:textId="77777777" w:rsidTr="00492748">
        <w:trPr>
          <w:jc w:val="center"/>
        </w:trPr>
        <w:tc>
          <w:tcPr>
            <w:tcW w:w="2610" w:type="dxa"/>
            <w:shd w:val="clear" w:color="auto" w:fill="FFFFFF"/>
            <w:tcMar>
              <w:top w:w="100" w:type="dxa"/>
              <w:left w:w="100" w:type="dxa"/>
              <w:bottom w:w="100" w:type="dxa"/>
              <w:right w:w="100" w:type="dxa"/>
            </w:tcMar>
          </w:tcPr>
          <w:p w14:paraId="5646A73B" w14:textId="77777777" w:rsidR="00B57B6B" w:rsidRDefault="00B57B6B">
            <w:pPr>
              <w:rPr>
                <w:b/>
              </w:rPr>
            </w:pPr>
            <w:r>
              <w:rPr>
                <w:b/>
              </w:rPr>
              <w:t>Hooked_By</w:t>
            </w:r>
          </w:p>
        </w:tc>
        <w:tc>
          <w:tcPr>
            <w:tcW w:w="6750" w:type="dxa"/>
            <w:shd w:val="clear" w:color="auto" w:fill="FFFFFF"/>
            <w:tcMar>
              <w:top w:w="100" w:type="dxa"/>
              <w:left w:w="100" w:type="dxa"/>
              <w:bottom w:w="100" w:type="dxa"/>
              <w:right w:w="100" w:type="dxa"/>
            </w:tcMar>
          </w:tcPr>
          <w:p w14:paraId="6F8A7406" w14:textId="77777777" w:rsidR="00B57B6B" w:rsidRDefault="00B57B6B">
            <w:r>
              <w:t>Specifies that this object was hooked by the related object.</w:t>
            </w:r>
          </w:p>
        </w:tc>
      </w:tr>
      <w:tr w:rsidR="00B57B6B" w14:paraId="3A9AE7B6" w14:textId="77777777" w:rsidTr="00492748">
        <w:trPr>
          <w:jc w:val="center"/>
        </w:trPr>
        <w:tc>
          <w:tcPr>
            <w:tcW w:w="2610" w:type="dxa"/>
            <w:shd w:val="clear" w:color="auto" w:fill="FFFFFF"/>
            <w:tcMar>
              <w:top w:w="100" w:type="dxa"/>
              <w:left w:w="100" w:type="dxa"/>
              <w:bottom w:w="100" w:type="dxa"/>
              <w:right w:w="100" w:type="dxa"/>
            </w:tcMar>
          </w:tcPr>
          <w:p w14:paraId="5301CD40" w14:textId="77777777" w:rsidR="00B57B6B" w:rsidRDefault="00B57B6B">
            <w:pPr>
              <w:rPr>
                <w:b/>
              </w:rPr>
            </w:pPr>
            <w:r>
              <w:rPr>
                <w:b/>
              </w:rPr>
              <w:t>Initialized_By</w:t>
            </w:r>
          </w:p>
        </w:tc>
        <w:tc>
          <w:tcPr>
            <w:tcW w:w="6750" w:type="dxa"/>
            <w:shd w:val="clear" w:color="auto" w:fill="FFFFFF"/>
            <w:tcMar>
              <w:top w:w="100" w:type="dxa"/>
              <w:left w:w="100" w:type="dxa"/>
              <w:bottom w:w="100" w:type="dxa"/>
              <w:right w:w="100" w:type="dxa"/>
            </w:tcMar>
          </w:tcPr>
          <w:p w14:paraId="072BE91E" w14:textId="77777777" w:rsidR="00B57B6B" w:rsidRDefault="00B57B6B">
            <w:r>
              <w:t>Specifies that this object was initialized by the related object.</w:t>
            </w:r>
          </w:p>
        </w:tc>
      </w:tr>
      <w:tr w:rsidR="00B57B6B" w14:paraId="4692BCAE" w14:textId="77777777" w:rsidTr="00492748">
        <w:trPr>
          <w:jc w:val="center"/>
        </w:trPr>
        <w:tc>
          <w:tcPr>
            <w:tcW w:w="2610" w:type="dxa"/>
            <w:shd w:val="clear" w:color="auto" w:fill="FFFFFF"/>
            <w:tcMar>
              <w:top w:w="100" w:type="dxa"/>
              <w:left w:w="100" w:type="dxa"/>
              <w:bottom w:w="100" w:type="dxa"/>
              <w:right w:w="100" w:type="dxa"/>
            </w:tcMar>
          </w:tcPr>
          <w:p w14:paraId="63B7F35A" w14:textId="77777777" w:rsidR="00B57B6B" w:rsidRDefault="00B57B6B">
            <w:pPr>
              <w:rPr>
                <w:b/>
              </w:rPr>
            </w:pPr>
            <w:r>
              <w:rPr>
                <w:b/>
              </w:rPr>
              <w:t>Initialized_To</w:t>
            </w:r>
          </w:p>
        </w:tc>
        <w:tc>
          <w:tcPr>
            <w:tcW w:w="6750" w:type="dxa"/>
            <w:shd w:val="clear" w:color="auto" w:fill="FFFFFF"/>
            <w:tcMar>
              <w:top w:w="100" w:type="dxa"/>
              <w:left w:w="100" w:type="dxa"/>
              <w:bottom w:w="100" w:type="dxa"/>
              <w:right w:w="100" w:type="dxa"/>
            </w:tcMar>
          </w:tcPr>
          <w:p w14:paraId="22FFB36A" w14:textId="77777777" w:rsidR="00B57B6B" w:rsidRDefault="00B57B6B">
            <w:r>
              <w:t>Specifies that this object was initialized to the related object.</w:t>
            </w:r>
          </w:p>
        </w:tc>
      </w:tr>
      <w:tr w:rsidR="00B57B6B" w14:paraId="687BB24A" w14:textId="77777777" w:rsidTr="00492748">
        <w:trPr>
          <w:jc w:val="center"/>
        </w:trPr>
        <w:tc>
          <w:tcPr>
            <w:tcW w:w="2610" w:type="dxa"/>
            <w:shd w:val="clear" w:color="auto" w:fill="FFFFFF"/>
            <w:tcMar>
              <w:top w:w="100" w:type="dxa"/>
              <w:left w:w="100" w:type="dxa"/>
              <w:bottom w:w="100" w:type="dxa"/>
              <w:right w:w="100" w:type="dxa"/>
            </w:tcMar>
          </w:tcPr>
          <w:p w14:paraId="065D2A85" w14:textId="77777777" w:rsidR="00B57B6B" w:rsidRDefault="00B57B6B">
            <w:pPr>
              <w:rPr>
                <w:b/>
              </w:rPr>
            </w:pPr>
            <w:r>
              <w:rPr>
                <w:b/>
              </w:rPr>
              <w:t>Injected</w:t>
            </w:r>
          </w:p>
        </w:tc>
        <w:tc>
          <w:tcPr>
            <w:tcW w:w="6750" w:type="dxa"/>
            <w:shd w:val="clear" w:color="auto" w:fill="FFFFFF"/>
            <w:tcMar>
              <w:top w:w="100" w:type="dxa"/>
              <w:left w:w="100" w:type="dxa"/>
              <w:bottom w:w="100" w:type="dxa"/>
              <w:right w:w="100" w:type="dxa"/>
            </w:tcMar>
          </w:tcPr>
          <w:p w14:paraId="3F34D27C" w14:textId="77777777" w:rsidR="00B57B6B" w:rsidRDefault="00B57B6B">
            <w:r>
              <w:t>Specifies that this object injected the related object.</w:t>
            </w:r>
          </w:p>
        </w:tc>
      </w:tr>
      <w:tr w:rsidR="00B57B6B" w14:paraId="6DE69E43" w14:textId="77777777" w:rsidTr="00492748">
        <w:trPr>
          <w:jc w:val="center"/>
        </w:trPr>
        <w:tc>
          <w:tcPr>
            <w:tcW w:w="2610" w:type="dxa"/>
            <w:shd w:val="clear" w:color="auto" w:fill="FFFFFF"/>
            <w:tcMar>
              <w:top w:w="100" w:type="dxa"/>
              <w:left w:w="100" w:type="dxa"/>
              <w:bottom w:w="100" w:type="dxa"/>
              <w:right w:w="100" w:type="dxa"/>
            </w:tcMar>
          </w:tcPr>
          <w:p w14:paraId="6C73B984" w14:textId="77777777" w:rsidR="00B57B6B" w:rsidRDefault="00B57B6B">
            <w:pPr>
              <w:rPr>
                <w:b/>
              </w:rPr>
            </w:pPr>
            <w:r>
              <w:rPr>
                <w:b/>
              </w:rPr>
              <w:t>Injected_As</w:t>
            </w:r>
          </w:p>
        </w:tc>
        <w:tc>
          <w:tcPr>
            <w:tcW w:w="6750" w:type="dxa"/>
            <w:shd w:val="clear" w:color="auto" w:fill="FFFFFF"/>
            <w:tcMar>
              <w:top w:w="100" w:type="dxa"/>
              <w:left w:w="100" w:type="dxa"/>
              <w:bottom w:w="100" w:type="dxa"/>
              <w:right w:w="100" w:type="dxa"/>
            </w:tcMar>
          </w:tcPr>
          <w:p w14:paraId="2EA0E7BA" w14:textId="77777777" w:rsidR="00B57B6B" w:rsidRDefault="00B57B6B">
            <w:r>
              <w:t>Specifies that this object injected as the related object.</w:t>
            </w:r>
          </w:p>
        </w:tc>
      </w:tr>
      <w:tr w:rsidR="00B57B6B" w14:paraId="0C39C907" w14:textId="77777777" w:rsidTr="00492748">
        <w:trPr>
          <w:jc w:val="center"/>
        </w:trPr>
        <w:tc>
          <w:tcPr>
            <w:tcW w:w="2610" w:type="dxa"/>
            <w:shd w:val="clear" w:color="auto" w:fill="FFFFFF"/>
            <w:tcMar>
              <w:top w:w="100" w:type="dxa"/>
              <w:left w:w="100" w:type="dxa"/>
              <w:bottom w:w="100" w:type="dxa"/>
              <w:right w:w="100" w:type="dxa"/>
            </w:tcMar>
          </w:tcPr>
          <w:p w14:paraId="43526C6C" w14:textId="77777777" w:rsidR="00B57B6B" w:rsidRDefault="00B57B6B">
            <w:pPr>
              <w:rPr>
                <w:b/>
              </w:rPr>
            </w:pPr>
            <w:r>
              <w:rPr>
                <w:b/>
              </w:rPr>
              <w:t>Injected_By</w:t>
            </w:r>
          </w:p>
        </w:tc>
        <w:tc>
          <w:tcPr>
            <w:tcW w:w="6750" w:type="dxa"/>
            <w:shd w:val="clear" w:color="auto" w:fill="FFFFFF"/>
            <w:tcMar>
              <w:top w:w="100" w:type="dxa"/>
              <w:left w:w="100" w:type="dxa"/>
              <w:bottom w:w="100" w:type="dxa"/>
              <w:right w:w="100" w:type="dxa"/>
            </w:tcMar>
          </w:tcPr>
          <w:p w14:paraId="4C163D48" w14:textId="77777777" w:rsidR="00B57B6B" w:rsidRDefault="00B57B6B">
            <w:r>
              <w:t>Specifies that this object was injected by the related object.</w:t>
            </w:r>
          </w:p>
        </w:tc>
      </w:tr>
      <w:tr w:rsidR="00B57B6B" w14:paraId="76D5D9D5" w14:textId="77777777" w:rsidTr="00492748">
        <w:trPr>
          <w:jc w:val="center"/>
        </w:trPr>
        <w:tc>
          <w:tcPr>
            <w:tcW w:w="2610" w:type="dxa"/>
            <w:shd w:val="clear" w:color="auto" w:fill="FFFFFF"/>
            <w:tcMar>
              <w:top w:w="100" w:type="dxa"/>
              <w:left w:w="100" w:type="dxa"/>
              <w:bottom w:w="100" w:type="dxa"/>
              <w:right w:w="100" w:type="dxa"/>
            </w:tcMar>
          </w:tcPr>
          <w:p w14:paraId="1FE1CB2A" w14:textId="77777777" w:rsidR="00B57B6B" w:rsidRDefault="00B57B6B">
            <w:pPr>
              <w:rPr>
                <w:b/>
              </w:rPr>
            </w:pPr>
            <w:r>
              <w:rPr>
                <w:b/>
              </w:rPr>
              <w:t>Injected_Into</w:t>
            </w:r>
          </w:p>
        </w:tc>
        <w:tc>
          <w:tcPr>
            <w:tcW w:w="6750" w:type="dxa"/>
            <w:shd w:val="clear" w:color="auto" w:fill="FFFFFF"/>
            <w:tcMar>
              <w:top w:w="100" w:type="dxa"/>
              <w:left w:w="100" w:type="dxa"/>
              <w:bottom w:w="100" w:type="dxa"/>
              <w:right w:w="100" w:type="dxa"/>
            </w:tcMar>
          </w:tcPr>
          <w:p w14:paraId="343BD7E2" w14:textId="77777777" w:rsidR="00B57B6B" w:rsidRDefault="00B57B6B">
            <w:r>
              <w:t>Specifies that this object injected into the related object.</w:t>
            </w:r>
          </w:p>
        </w:tc>
      </w:tr>
      <w:tr w:rsidR="00B57B6B" w14:paraId="0D3C34B5" w14:textId="77777777" w:rsidTr="00492748">
        <w:trPr>
          <w:jc w:val="center"/>
        </w:trPr>
        <w:tc>
          <w:tcPr>
            <w:tcW w:w="2610" w:type="dxa"/>
            <w:shd w:val="clear" w:color="auto" w:fill="FFFFFF"/>
            <w:tcMar>
              <w:top w:w="100" w:type="dxa"/>
              <w:left w:w="100" w:type="dxa"/>
              <w:bottom w:w="100" w:type="dxa"/>
              <w:right w:w="100" w:type="dxa"/>
            </w:tcMar>
          </w:tcPr>
          <w:p w14:paraId="0512AD54" w14:textId="77777777" w:rsidR="00B57B6B" w:rsidRDefault="00B57B6B">
            <w:pPr>
              <w:rPr>
                <w:b/>
              </w:rPr>
            </w:pPr>
            <w:r>
              <w:rPr>
                <w:b/>
              </w:rPr>
              <w:t>Installed</w:t>
            </w:r>
          </w:p>
        </w:tc>
        <w:tc>
          <w:tcPr>
            <w:tcW w:w="6750" w:type="dxa"/>
            <w:shd w:val="clear" w:color="auto" w:fill="FFFFFF"/>
            <w:tcMar>
              <w:top w:w="100" w:type="dxa"/>
              <w:left w:w="100" w:type="dxa"/>
              <w:bottom w:w="100" w:type="dxa"/>
              <w:right w:w="100" w:type="dxa"/>
            </w:tcMar>
          </w:tcPr>
          <w:p w14:paraId="38902730" w14:textId="77777777" w:rsidR="00B57B6B" w:rsidRDefault="00B57B6B">
            <w:r>
              <w:t>Specifies that this object installed the related object.</w:t>
            </w:r>
          </w:p>
        </w:tc>
      </w:tr>
      <w:tr w:rsidR="00B57B6B" w14:paraId="6E042EBA" w14:textId="77777777" w:rsidTr="00492748">
        <w:trPr>
          <w:jc w:val="center"/>
        </w:trPr>
        <w:tc>
          <w:tcPr>
            <w:tcW w:w="2610" w:type="dxa"/>
            <w:shd w:val="clear" w:color="auto" w:fill="FFFFFF"/>
            <w:tcMar>
              <w:top w:w="100" w:type="dxa"/>
              <w:left w:w="100" w:type="dxa"/>
              <w:bottom w:w="100" w:type="dxa"/>
              <w:right w:w="100" w:type="dxa"/>
            </w:tcMar>
          </w:tcPr>
          <w:p w14:paraId="59BEB62E" w14:textId="77777777" w:rsidR="00B57B6B" w:rsidRDefault="00B57B6B">
            <w:pPr>
              <w:rPr>
                <w:b/>
              </w:rPr>
            </w:pPr>
            <w:r>
              <w:rPr>
                <w:b/>
              </w:rPr>
              <w:t>Installed_By</w:t>
            </w:r>
          </w:p>
        </w:tc>
        <w:tc>
          <w:tcPr>
            <w:tcW w:w="6750" w:type="dxa"/>
            <w:shd w:val="clear" w:color="auto" w:fill="FFFFFF"/>
            <w:tcMar>
              <w:top w:w="100" w:type="dxa"/>
              <w:left w:w="100" w:type="dxa"/>
              <w:bottom w:w="100" w:type="dxa"/>
              <w:right w:w="100" w:type="dxa"/>
            </w:tcMar>
          </w:tcPr>
          <w:p w14:paraId="045FE5EC" w14:textId="77777777" w:rsidR="00B57B6B" w:rsidRDefault="00B57B6B">
            <w:r>
              <w:t>Specifies that this object was installed by the related object.</w:t>
            </w:r>
          </w:p>
        </w:tc>
      </w:tr>
      <w:tr w:rsidR="00B57B6B" w14:paraId="110301AE" w14:textId="77777777" w:rsidTr="00492748">
        <w:trPr>
          <w:jc w:val="center"/>
        </w:trPr>
        <w:tc>
          <w:tcPr>
            <w:tcW w:w="2610" w:type="dxa"/>
            <w:shd w:val="clear" w:color="auto" w:fill="FFFFFF"/>
            <w:tcMar>
              <w:top w:w="100" w:type="dxa"/>
              <w:left w:w="100" w:type="dxa"/>
              <w:bottom w:w="100" w:type="dxa"/>
              <w:right w:w="100" w:type="dxa"/>
            </w:tcMar>
          </w:tcPr>
          <w:p w14:paraId="318184EA" w14:textId="77777777" w:rsidR="00B57B6B" w:rsidRDefault="00B57B6B">
            <w:pPr>
              <w:rPr>
                <w:b/>
              </w:rPr>
            </w:pPr>
            <w:r>
              <w:rPr>
                <w:b/>
              </w:rPr>
              <w:t>Joined</w:t>
            </w:r>
          </w:p>
        </w:tc>
        <w:tc>
          <w:tcPr>
            <w:tcW w:w="6750" w:type="dxa"/>
            <w:shd w:val="clear" w:color="auto" w:fill="FFFFFF"/>
            <w:tcMar>
              <w:top w:w="100" w:type="dxa"/>
              <w:left w:w="100" w:type="dxa"/>
              <w:bottom w:w="100" w:type="dxa"/>
              <w:right w:w="100" w:type="dxa"/>
            </w:tcMar>
          </w:tcPr>
          <w:p w14:paraId="50D4DBD9" w14:textId="77777777" w:rsidR="00B57B6B" w:rsidRDefault="00B57B6B">
            <w:r>
              <w:t>Specifies that this object joined the related object.</w:t>
            </w:r>
          </w:p>
        </w:tc>
      </w:tr>
      <w:tr w:rsidR="00B57B6B" w14:paraId="5A45E619" w14:textId="77777777" w:rsidTr="00492748">
        <w:trPr>
          <w:jc w:val="center"/>
        </w:trPr>
        <w:tc>
          <w:tcPr>
            <w:tcW w:w="2610" w:type="dxa"/>
            <w:shd w:val="clear" w:color="auto" w:fill="FFFFFF"/>
            <w:tcMar>
              <w:top w:w="100" w:type="dxa"/>
              <w:left w:w="100" w:type="dxa"/>
              <w:bottom w:w="100" w:type="dxa"/>
              <w:right w:w="100" w:type="dxa"/>
            </w:tcMar>
          </w:tcPr>
          <w:p w14:paraId="3B642EA0" w14:textId="77777777" w:rsidR="00B57B6B" w:rsidRDefault="00B57B6B">
            <w:pPr>
              <w:rPr>
                <w:b/>
              </w:rPr>
            </w:pPr>
            <w:r>
              <w:rPr>
                <w:b/>
              </w:rPr>
              <w:t>Joined_By</w:t>
            </w:r>
          </w:p>
        </w:tc>
        <w:tc>
          <w:tcPr>
            <w:tcW w:w="6750" w:type="dxa"/>
            <w:shd w:val="clear" w:color="auto" w:fill="FFFFFF"/>
            <w:tcMar>
              <w:top w:w="100" w:type="dxa"/>
              <w:left w:w="100" w:type="dxa"/>
              <w:bottom w:w="100" w:type="dxa"/>
              <w:right w:w="100" w:type="dxa"/>
            </w:tcMar>
          </w:tcPr>
          <w:p w14:paraId="0D5D95BB" w14:textId="77777777" w:rsidR="00B57B6B" w:rsidRDefault="00B57B6B">
            <w:r>
              <w:t>Specifies that this object was joined by the related object.</w:t>
            </w:r>
          </w:p>
        </w:tc>
      </w:tr>
      <w:tr w:rsidR="00B57B6B" w14:paraId="1F386749" w14:textId="77777777" w:rsidTr="00492748">
        <w:trPr>
          <w:jc w:val="center"/>
        </w:trPr>
        <w:tc>
          <w:tcPr>
            <w:tcW w:w="2610" w:type="dxa"/>
            <w:shd w:val="clear" w:color="auto" w:fill="FFFFFF"/>
            <w:tcMar>
              <w:top w:w="100" w:type="dxa"/>
              <w:left w:w="100" w:type="dxa"/>
              <w:bottom w:w="100" w:type="dxa"/>
              <w:right w:w="100" w:type="dxa"/>
            </w:tcMar>
          </w:tcPr>
          <w:p w14:paraId="46992BA4" w14:textId="77777777" w:rsidR="00B57B6B" w:rsidRDefault="00B57B6B">
            <w:pPr>
              <w:rPr>
                <w:b/>
              </w:rPr>
            </w:pPr>
            <w:r>
              <w:rPr>
                <w:b/>
              </w:rPr>
              <w:t>Killed</w:t>
            </w:r>
          </w:p>
        </w:tc>
        <w:tc>
          <w:tcPr>
            <w:tcW w:w="6750" w:type="dxa"/>
            <w:shd w:val="clear" w:color="auto" w:fill="FFFFFF"/>
            <w:tcMar>
              <w:top w:w="100" w:type="dxa"/>
              <w:left w:w="100" w:type="dxa"/>
              <w:bottom w:w="100" w:type="dxa"/>
              <w:right w:w="100" w:type="dxa"/>
            </w:tcMar>
          </w:tcPr>
          <w:p w14:paraId="7D2C1541" w14:textId="77777777" w:rsidR="00B57B6B" w:rsidRDefault="00B57B6B">
            <w:r>
              <w:t>Specifies that this object killed the related object.</w:t>
            </w:r>
          </w:p>
        </w:tc>
      </w:tr>
      <w:tr w:rsidR="00B57B6B" w14:paraId="634CC498" w14:textId="77777777" w:rsidTr="00492748">
        <w:trPr>
          <w:jc w:val="center"/>
        </w:trPr>
        <w:tc>
          <w:tcPr>
            <w:tcW w:w="2610" w:type="dxa"/>
            <w:shd w:val="clear" w:color="auto" w:fill="FFFFFF"/>
            <w:tcMar>
              <w:top w:w="100" w:type="dxa"/>
              <w:left w:w="100" w:type="dxa"/>
              <w:bottom w:w="100" w:type="dxa"/>
              <w:right w:w="100" w:type="dxa"/>
            </w:tcMar>
          </w:tcPr>
          <w:p w14:paraId="51DF1AFC" w14:textId="77777777" w:rsidR="00B57B6B" w:rsidRDefault="00B57B6B">
            <w:pPr>
              <w:rPr>
                <w:b/>
              </w:rPr>
            </w:pPr>
            <w:r>
              <w:rPr>
                <w:b/>
              </w:rPr>
              <w:t>Killed_By</w:t>
            </w:r>
          </w:p>
        </w:tc>
        <w:tc>
          <w:tcPr>
            <w:tcW w:w="6750" w:type="dxa"/>
            <w:shd w:val="clear" w:color="auto" w:fill="FFFFFF"/>
            <w:tcMar>
              <w:top w:w="100" w:type="dxa"/>
              <w:left w:w="100" w:type="dxa"/>
              <w:bottom w:w="100" w:type="dxa"/>
              <w:right w:w="100" w:type="dxa"/>
            </w:tcMar>
          </w:tcPr>
          <w:p w14:paraId="771B099D" w14:textId="77777777" w:rsidR="00B57B6B" w:rsidRDefault="00B57B6B">
            <w:r>
              <w:t>Specifies that this object was killed by the related object.</w:t>
            </w:r>
          </w:p>
        </w:tc>
      </w:tr>
      <w:tr w:rsidR="00B57B6B" w14:paraId="16625601" w14:textId="77777777" w:rsidTr="00492748">
        <w:trPr>
          <w:jc w:val="center"/>
        </w:trPr>
        <w:tc>
          <w:tcPr>
            <w:tcW w:w="2610" w:type="dxa"/>
            <w:shd w:val="clear" w:color="auto" w:fill="FFFFFF"/>
            <w:tcMar>
              <w:top w:w="100" w:type="dxa"/>
              <w:left w:w="100" w:type="dxa"/>
              <w:bottom w:w="100" w:type="dxa"/>
              <w:right w:w="100" w:type="dxa"/>
            </w:tcMar>
          </w:tcPr>
          <w:p w14:paraId="131EDF1A" w14:textId="77777777" w:rsidR="00B57B6B" w:rsidRDefault="00B57B6B">
            <w:pPr>
              <w:rPr>
                <w:b/>
              </w:rPr>
            </w:pPr>
            <w:r>
              <w:rPr>
                <w:b/>
              </w:rPr>
              <w:lastRenderedPageBreak/>
              <w:t>Listened_On</w:t>
            </w:r>
          </w:p>
        </w:tc>
        <w:tc>
          <w:tcPr>
            <w:tcW w:w="6750" w:type="dxa"/>
            <w:shd w:val="clear" w:color="auto" w:fill="FFFFFF"/>
            <w:tcMar>
              <w:top w:w="100" w:type="dxa"/>
              <w:left w:w="100" w:type="dxa"/>
              <w:bottom w:w="100" w:type="dxa"/>
              <w:right w:w="100" w:type="dxa"/>
            </w:tcMar>
          </w:tcPr>
          <w:p w14:paraId="2261A0CB" w14:textId="77777777" w:rsidR="00B57B6B" w:rsidRDefault="00B57B6B">
            <w:r>
              <w:t>Specifies that this object listened on the related object.</w:t>
            </w:r>
          </w:p>
        </w:tc>
      </w:tr>
      <w:tr w:rsidR="00B57B6B" w14:paraId="3A173D5B" w14:textId="77777777" w:rsidTr="00492748">
        <w:trPr>
          <w:jc w:val="center"/>
        </w:trPr>
        <w:tc>
          <w:tcPr>
            <w:tcW w:w="2610" w:type="dxa"/>
            <w:shd w:val="clear" w:color="auto" w:fill="FFFFFF"/>
            <w:tcMar>
              <w:top w:w="100" w:type="dxa"/>
              <w:left w:w="100" w:type="dxa"/>
              <w:bottom w:w="100" w:type="dxa"/>
              <w:right w:w="100" w:type="dxa"/>
            </w:tcMar>
          </w:tcPr>
          <w:p w14:paraId="558A1810" w14:textId="77777777" w:rsidR="00B57B6B" w:rsidRDefault="00B57B6B">
            <w:pPr>
              <w:rPr>
                <w:b/>
              </w:rPr>
            </w:pPr>
            <w:r>
              <w:rPr>
                <w:b/>
              </w:rPr>
              <w:t>Listened_On_By</w:t>
            </w:r>
          </w:p>
        </w:tc>
        <w:tc>
          <w:tcPr>
            <w:tcW w:w="6750" w:type="dxa"/>
            <w:shd w:val="clear" w:color="auto" w:fill="FFFFFF"/>
            <w:tcMar>
              <w:top w:w="100" w:type="dxa"/>
              <w:left w:w="100" w:type="dxa"/>
              <w:bottom w:w="100" w:type="dxa"/>
              <w:right w:w="100" w:type="dxa"/>
            </w:tcMar>
          </w:tcPr>
          <w:p w14:paraId="2DCA0464" w14:textId="77777777" w:rsidR="00B57B6B" w:rsidRDefault="00B57B6B">
            <w:r>
              <w:t>Specifies that this object was listened on by the related object.</w:t>
            </w:r>
          </w:p>
        </w:tc>
      </w:tr>
      <w:tr w:rsidR="00B57B6B" w14:paraId="1C0AB3C5" w14:textId="77777777" w:rsidTr="00492748">
        <w:trPr>
          <w:jc w:val="center"/>
        </w:trPr>
        <w:tc>
          <w:tcPr>
            <w:tcW w:w="2610" w:type="dxa"/>
            <w:shd w:val="clear" w:color="auto" w:fill="FFFFFF"/>
            <w:tcMar>
              <w:top w:w="100" w:type="dxa"/>
              <w:left w:w="100" w:type="dxa"/>
              <w:bottom w:w="100" w:type="dxa"/>
              <w:right w:w="100" w:type="dxa"/>
            </w:tcMar>
          </w:tcPr>
          <w:p w14:paraId="28999B69" w14:textId="77777777" w:rsidR="00B57B6B" w:rsidRDefault="00B57B6B">
            <w:pPr>
              <w:rPr>
                <w:b/>
              </w:rPr>
            </w:pPr>
            <w:r>
              <w:rPr>
                <w:b/>
              </w:rPr>
              <w:t>Loaded_From</w:t>
            </w:r>
          </w:p>
        </w:tc>
        <w:tc>
          <w:tcPr>
            <w:tcW w:w="6750" w:type="dxa"/>
            <w:shd w:val="clear" w:color="auto" w:fill="FFFFFF"/>
            <w:tcMar>
              <w:top w:w="100" w:type="dxa"/>
              <w:left w:w="100" w:type="dxa"/>
              <w:bottom w:w="100" w:type="dxa"/>
              <w:right w:w="100" w:type="dxa"/>
            </w:tcMar>
          </w:tcPr>
          <w:p w14:paraId="27EBCC55" w14:textId="77777777" w:rsidR="00B57B6B" w:rsidRDefault="00B57B6B">
            <w:r>
              <w:t>Specifies that this object was loaded from the related object.</w:t>
            </w:r>
          </w:p>
        </w:tc>
      </w:tr>
      <w:tr w:rsidR="00B57B6B" w14:paraId="59D6DC08" w14:textId="77777777" w:rsidTr="00492748">
        <w:trPr>
          <w:jc w:val="center"/>
        </w:trPr>
        <w:tc>
          <w:tcPr>
            <w:tcW w:w="2610" w:type="dxa"/>
            <w:shd w:val="clear" w:color="auto" w:fill="FFFFFF"/>
            <w:tcMar>
              <w:top w:w="100" w:type="dxa"/>
              <w:left w:w="100" w:type="dxa"/>
              <w:bottom w:w="100" w:type="dxa"/>
              <w:right w:w="100" w:type="dxa"/>
            </w:tcMar>
          </w:tcPr>
          <w:p w14:paraId="619F4CB4" w14:textId="77777777" w:rsidR="00B57B6B" w:rsidRDefault="00B57B6B">
            <w:pPr>
              <w:rPr>
                <w:b/>
              </w:rPr>
            </w:pPr>
            <w:r>
              <w:rPr>
                <w:b/>
              </w:rPr>
              <w:t>Loaded_Into</w:t>
            </w:r>
          </w:p>
        </w:tc>
        <w:tc>
          <w:tcPr>
            <w:tcW w:w="6750" w:type="dxa"/>
            <w:shd w:val="clear" w:color="auto" w:fill="FFFFFF"/>
            <w:tcMar>
              <w:top w:w="100" w:type="dxa"/>
              <w:left w:w="100" w:type="dxa"/>
              <w:bottom w:w="100" w:type="dxa"/>
              <w:right w:w="100" w:type="dxa"/>
            </w:tcMar>
          </w:tcPr>
          <w:p w14:paraId="374E81D0" w14:textId="77777777" w:rsidR="00B57B6B" w:rsidRDefault="00B57B6B">
            <w:r>
              <w:t>Specifies that this object loaded into the related object.</w:t>
            </w:r>
          </w:p>
        </w:tc>
      </w:tr>
      <w:tr w:rsidR="00B57B6B" w14:paraId="4ECE7E60" w14:textId="77777777" w:rsidTr="00492748">
        <w:trPr>
          <w:jc w:val="center"/>
        </w:trPr>
        <w:tc>
          <w:tcPr>
            <w:tcW w:w="2610" w:type="dxa"/>
            <w:shd w:val="clear" w:color="auto" w:fill="FFFFFF"/>
            <w:tcMar>
              <w:top w:w="100" w:type="dxa"/>
              <w:left w:w="100" w:type="dxa"/>
              <w:bottom w:w="100" w:type="dxa"/>
              <w:right w:w="100" w:type="dxa"/>
            </w:tcMar>
          </w:tcPr>
          <w:p w14:paraId="22C40616" w14:textId="77777777" w:rsidR="00B57B6B" w:rsidRDefault="00B57B6B">
            <w:pPr>
              <w:rPr>
                <w:b/>
              </w:rPr>
            </w:pPr>
            <w:r>
              <w:rPr>
                <w:b/>
              </w:rPr>
              <w:t>Locked</w:t>
            </w:r>
          </w:p>
        </w:tc>
        <w:tc>
          <w:tcPr>
            <w:tcW w:w="6750" w:type="dxa"/>
            <w:shd w:val="clear" w:color="auto" w:fill="FFFFFF"/>
            <w:tcMar>
              <w:top w:w="100" w:type="dxa"/>
              <w:left w:w="100" w:type="dxa"/>
              <w:bottom w:w="100" w:type="dxa"/>
              <w:right w:w="100" w:type="dxa"/>
            </w:tcMar>
          </w:tcPr>
          <w:p w14:paraId="552A320A" w14:textId="77777777" w:rsidR="00B57B6B" w:rsidRDefault="00B57B6B">
            <w:r>
              <w:t>Specifies that this object locked the related object.</w:t>
            </w:r>
          </w:p>
        </w:tc>
      </w:tr>
      <w:tr w:rsidR="00B57B6B" w14:paraId="5F62072C" w14:textId="77777777" w:rsidTr="00492748">
        <w:trPr>
          <w:jc w:val="center"/>
        </w:trPr>
        <w:tc>
          <w:tcPr>
            <w:tcW w:w="2610" w:type="dxa"/>
            <w:shd w:val="clear" w:color="auto" w:fill="FFFFFF"/>
            <w:tcMar>
              <w:top w:w="100" w:type="dxa"/>
              <w:left w:w="100" w:type="dxa"/>
              <w:bottom w:w="100" w:type="dxa"/>
              <w:right w:w="100" w:type="dxa"/>
            </w:tcMar>
          </w:tcPr>
          <w:p w14:paraId="62D3136C" w14:textId="77777777" w:rsidR="00B57B6B" w:rsidRDefault="00B57B6B">
            <w:pPr>
              <w:rPr>
                <w:b/>
              </w:rPr>
            </w:pPr>
            <w:r>
              <w:rPr>
                <w:b/>
              </w:rPr>
              <w:t>Locked_By</w:t>
            </w:r>
          </w:p>
        </w:tc>
        <w:tc>
          <w:tcPr>
            <w:tcW w:w="6750" w:type="dxa"/>
            <w:shd w:val="clear" w:color="auto" w:fill="FFFFFF"/>
            <w:tcMar>
              <w:top w:w="100" w:type="dxa"/>
              <w:left w:w="100" w:type="dxa"/>
              <w:bottom w:w="100" w:type="dxa"/>
              <w:right w:w="100" w:type="dxa"/>
            </w:tcMar>
          </w:tcPr>
          <w:p w14:paraId="569CFB50" w14:textId="77777777" w:rsidR="00B57B6B" w:rsidRDefault="00B57B6B">
            <w:r>
              <w:t>Specifies that this object was locked by the related object.</w:t>
            </w:r>
          </w:p>
        </w:tc>
      </w:tr>
      <w:tr w:rsidR="00B57B6B" w14:paraId="312A248F" w14:textId="77777777" w:rsidTr="00492748">
        <w:trPr>
          <w:jc w:val="center"/>
        </w:trPr>
        <w:tc>
          <w:tcPr>
            <w:tcW w:w="2610" w:type="dxa"/>
            <w:shd w:val="clear" w:color="auto" w:fill="FFFFFF"/>
            <w:tcMar>
              <w:top w:w="100" w:type="dxa"/>
              <w:left w:w="100" w:type="dxa"/>
              <w:bottom w:w="100" w:type="dxa"/>
              <w:right w:w="100" w:type="dxa"/>
            </w:tcMar>
          </w:tcPr>
          <w:p w14:paraId="4EBA1E64" w14:textId="77777777" w:rsidR="00B57B6B" w:rsidRDefault="00B57B6B">
            <w:pPr>
              <w:rPr>
                <w:b/>
              </w:rPr>
            </w:pPr>
            <w:r>
              <w:rPr>
                <w:b/>
              </w:rPr>
              <w:t>Mapped_By</w:t>
            </w:r>
          </w:p>
        </w:tc>
        <w:tc>
          <w:tcPr>
            <w:tcW w:w="6750" w:type="dxa"/>
            <w:shd w:val="clear" w:color="auto" w:fill="FFFFFF"/>
            <w:tcMar>
              <w:top w:w="100" w:type="dxa"/>
              <w:left w:w="100" w:type="dxa"/>
              <w:bottom w:w="100" w:type="dxa"/>
              <w:right w:w="100" w:type="dxa"/>
            </w:tcMar>
          </w:tcPr>
          <w:p w14:paraId="552CC263" w14:textId="77777777" w:rsidR="00B57B6B" w:rsidRDefault="00B57B6B">
            <w:r>
              <w:t>Specifies that this object was mapped by the related object.</w:t>
            </w:r>
          </w:p>
        </w:tc>
      </w:tr>
      <w:tr w:rsidR="00B57B6B" w14:paraId="72950E6D" w14:textId="77777777" w:rsidTr="00492748">
        <w:trPr>
          <w:jc w:val="center"/>
        </w:trPr>
        <w:tc>
          <w:tcPr>
            <w:tcW w:w="2610" w:type="dxa"/>
            <w:shd w:val="clear" w:color="auto" w:fill="FFFFFF"/>
            <w:tcMar>
              <w:top w:w="100" w:type="dxa"/>
              <w:left w:w="100" w:type="dxa"/>
              <w:bottom w:w="100" w:type="dxa"/>
              <w:right w:w="100" w:type="dxa"/>
            </w:tcMar>
          </w:tcPr>
          <w:p w14:paraId="38C95E90" w14:textId="77777777" w:rsidR="00B57B6B" w:rsidRDefault="00B57B6B">
            <w:pPr>
              <w:rPr>
                <w:b/>
              </w:rPr>
            </w:pPr>
            <w:r>
              <w:rPr>
                <w:b/>
              </w:rPr>
              <w:t>Mapped_Into</w:t>
            </w:r>
          </w:p>
        </w:tc>
        <w:tc>
          <w:tcPr>
            <w:tcW w:w="6750" w:type="dxa"/>
            <w:shd w:val="clear" w:color="auto" w:fill="FFFFFF"/>
            <w:tcMar>
              <w:top w:w="100" w:type="dxa"/>
              <w:left w:w="100" w:type="dxa"/>
              <w:bottom w:w="100" w:type="dxa"/>
              <w:right w:w="100" w:type="dxa"/>
            </w:tcMar>
          </w:tcPr>
          <w:p w14:paraId="203D8146" w14:textId="77777777" w:rsidR="00B57B6B" w:rsidRDefault="00B57B6B">
            <w:r>
              <w:t>Specifies that this object was mapped into the related object.</w:t>
            </w:r>
          </w:p>
        </w:tc>
      </w:tr>
      <w:tr w:rsidR="00B57B6B" w14:paraId="7344D26B" w14:textId="77777777" w:rsidTr="00492748">
        <w:trPr>
          <w:jc w:val="center"/>
        </w:trPr>
        <w:tc>
          <w:tcPr>
            <w:tcW w:w="2610" w:type="dxa"/>
            <w:shd w:val="clear" w:color="auto" w:fill="FFFFFF"/>
            <w:tcMar>
              <w:top w:w="100" w:type="dxa"/>
              <w:left w:w="100" w:type="dxa"/>
              <w:bottom w:w="100" w:type="dxa"/>
              <w:right w:w="100" w:type="dxa"/>
            </w:tcMar>
          </w:tcPr>
          <w:p w14:paraId="5B576E0C" w14:textId="77777777" w:rsidR="00B57B6B" w:rsidRDefault="00B57B6B">
            <w:pPr>
              <w:rPr>
                <w:b/>
              </w:rPr>
            </w:pPr>
            <w:r>
              <w:rPr>
                <w:b/>
              </w:rPr>
              <w:t>Merged</w:t>
            </w:r>
          </w:p>
        </w:tc>
        <w:tc>
          <w:tcPr>
            <w:tcW w:w="6750" w:type="dxa"/>
            <w:shd w:val="clear" w:color="auto" w:fill="FFFFFF"/>
            <w:tcMar>
              <w:top w:w="100" w:type="dxa"/>
              <w:left w:w="100" w:type="dxa"/>
              <w:bottom w:w="100" w:type="dxa"/>
              <w:right w:w="100" w:type="dxa"/>
            </w:tcMar>
          </w:tcPr>
          <w:p w14:paraId="4425A557" w14:textId="77777777" w:rsidR="00B57B6B" w:rsidRDefault="00B57B6B">
            <w:r>
              <w:t>Specifies that this object merged the related object.</w:t>
            </w:r>
          </w:p>
        </w:tc>
      </w:tr>
      <w:tr w:rsidR="00B57B6B" w14:paraId="756ADC38" w14:textId="77777777" w:rsidTr="00492748">
        <w:trPr>
          <w:jc w:val="center"/>
        </w:trPr>
        <w:tc>
          <w:tcPr>
            <w:tcW w:w="2610" w:type="dxa"/>
            <w:shd w:val="clear" w:color="auto" w:fill="FFFFFF"/>
            <w:tcMar>
              <w:top w:w="100" w:type="dxa"/>
              <w:left w:w="100" w:type="dxa"/>
              <w:bottom w:w="100" w:type="dxa"/>
              <w:right w:w="100" w:type="dxa"/>
            </w:tcMar>
          </w:tcPr>
          <w:p w14:paraId="32494E94" w14:textId="77777777" w:rsidR="00B57B6B" w:rsidRDefault="00B57B6B">
            <w:pPr>
              <w:rPr>
                <w:b/>
              </w:rPr>
            </w:pPr>
            <w:r>
              <w:rPr>
                <w:b/>
              </w:rPr>
              <w:t>Merged_By</w:t>
            </w:r>
          </w:p>
        </w:tc>
        <w:tc>
          <w:tcPr>
            <w:tcW w:w="6750" w:type="dxa"/>
            <w:shd w:val="clear" w:color="auto" w:fill="FFFFFF"/>
            <w:tcMar>
              <w:top w:w="100" w:type="dxa"/>
              <w:left w:w="100" w:type="dxa"/>
              <w:bottom w:w="100" w:type="dxa"/>
              <w:right w:w="100" w:type="dxa"/>
            </w:tcMar>
          </w:tcPr>
          <w:p w14:paraId="41585969" w14:textId="77777777" w:rsidR="00B57B6B" w:rsidRDefault="00B57B6B">
            <w:r>
              <w:t>Specifies that this object was merged by the related object.</w:t>
            </w:r>
          </w:p>
        </w:tc>
      </w:tr>
      <w:tr w:rsidR="00B57B6B" w14:paraId="1CD5DA73" w14:textId="77777777" w:rsidTr="00492748">
        <w:trPr>
          <w:jc w:val="center"/>
        </w:trPr>
        <w:tc>
          <w:tcPr>
            <w:tcW w:w="2610" w:type="dxa"/>
            <w:shd w:val="clear" w:color="auto" w:fill="FFFFFF"/>
            <w:tcMar>
              <w:top w:w="100" w:type="dxa"/>
              <w:left w:w="100" w:type="dxa"/>
              <w:bottom w:w="100" w:type="dxa"/>
              <w:right w:w="100" w:type="dxa"/>
            </w:tcMar>
          </w:tcPr>
          <w:p w14:paraId="1F8F50B3" w14:textId="77777777" w:rsidR="00B57B6B" w:rsidRDefault="00B57B6B">
            <w:pPr>
              <w:rPr>
                <w:b/>
              </w:rPr>
            </w:pPr>
            <w:r>
              <w:rPr>
                <w:b/>
              </w:rPr>
              <w:t>Modified_Properties_Of</w:t>
            </w:r>
          </w:p>
        </w:tc>
        <w:tc>
          <w:tcPr>
            <w:tcW w:w="6750" w:type="dxa"/>
            <w:shd w:val="clear" w:color="auto" w:fill="FFFFFF"/>
            <w:tcMar>
              <w:top w:w="100" w:type="dxa"/>
              <w:left w:w="100" w:type="dxa"/>
              <w:bottom w:w="100" w:type="dxa"/>
              <w:right w:w="100" w:type="dxa"/>
            </w:tcMar>
          </w:tcPr>
          <w:p w14:paraId="58179C59" w14:textId="77777777" w:rsidR="00B57B6B" w:rsidRDefault="00B57B6B">
            <w:r>
              <w:t>Specifies that this object modified the properties of the related object.</w:t>
            </w:r>
          </w:p>
        </w:tc>
      </w:tr>
      <w:tr w:rsidR="00B57B6B" w14:paraId="36C5B3CC" w14:textId="77777777" w:rsidTr="00492748">
        <w:trPr>
          <w:jc w:val="center"/>
        </w:trPr>
        <w:tc>
          <w:tcPr>
            <w:tcW w:w="2610" w:type="dxa"/>
            <w:shd w:val="clear" w:color="auto" w:fill="FFFFFF"/>
            <w:tcMar>
              <w:top w:w="100" w:type="dxa"/>
              <w:left w:w="100" w:type="dxa"/>
              <w:bottom w:w="100" w:type="dxa"/>
              <w:right w:w="100" w:type="dxa"/>
            </w:tcMar>
          </w:tcPr>
          <w:p w14:paraId="532A38A1" w14:textId="77777777" w:rsidR="00B57B6B" w:rsidRDefault="00B57B6B">
            <w:pPr>
              <w:rPr>
                <w:b/>
              </w:rPr>
            </w:pPr>
            <w:r>
              <w:rPr>
                <w:b/>
              </w:rPr>
              <w:t>Monitored</w:t>
            </w:r>
          </w:p>
        </w:tc>
        <w:tc>
          <w:tcPr>
            <w:tcW w:w="6750" w:type="dxa"/>
            <w:shd w:val="clear" w:color="auto" w:fill="FFFFFF"/>
            <w:tcMar>
              <w:top w:w="100" w:type="dxa"/>
              <w:left w:w="100" w:type="dxa"/>
              <w:bottom w:w="100" w:type="dxa"/>
              <w:right w:w="100" w:type="dxa"/>
            </w:tcMar>
          </w:tcPr>
          <w:p w14:paraId="15CB63F0" w14:textId="77777777" w:rsidR="00B57B6B" w:rsidRDefault="00B57B6B">
            <w:r>
              <w:t>Specifies that this object monitored the related object.</w:t>
            </w:r>
          </w:p>
        </w:tc>
      </w:tr>
      <w:tr w:rsidR="00B57B6B" w14:paraId="239804FE" w14:textId="77777777" w:rsidTr="00492748">
        <w:trPr>
          <w:jc w:val="center"/>
        </w:trPr>
        <w:tc>
          <w:tcPr>
            <w:tcW w:w="2610" w:type="dxa"/>
            <w:shd w:val="clear" w:color="auto" w:fill="FFFFFF"/>
            <w:tcMar>
              <w:top w:w="100" w:type="dxa"/>
              <w:left w:w="100" w:type="dxa"/>
              <w:bottom w:w="100" w:type="dxa"/>
              <w:right w:w="100" w:type="dxa"/>
            </w:tcMar>
          </w:tcPr>
          <w:p w14:paraId="598F6922" w14:textId="77777777" w:rsidR="00B57B6B" w:rsidRDefault="00B57B6B">
            <w:pPr>
              <w:rPr>
                <w:b/>
              </w:rPr>
            </w:pPr>
            <w:r>
              <w:rPr>
                <w:b/>
              </w:rPr>
              <w:t>Monitored_By</w:t>
            </w:r>
          </w:p>
        </w:tc>
        <w:tc>
          <w:tcPr>
            <w:tcW w:w="6750" w:type="dxa"/>
            <w:shd w:val="clear" w:color="auto" w:fill="FFFFFF"/>
            <w:tcMar>
              <w:top w:w="100" w:type="dxa"/>
              <w:left w:w="100" w:type="dxa"/>
              <w:bottom w:w="100" w:type="dxa"/>
              <w:right w:w="100" w:type="dxa"/>
            </w:tcMar>
          </w:tcPr>
          <w:p w14:paraId="6DC116E3" w14:textId="77777777" w:rsidR="00B57B6B" w:rsidRDefault="00B57B6B">
            <w:r>
              <w:t>Specifies that this object was monitored by the related object.</w:t>
            </w:r>
          </w:p>
        </w:tc>
      </w:tr>
      <w:tr w:rsidR="00B57B6B" w14:paraId="43F66B02" w14:textId="77777777" w:rsidTr="00492748">
        <w:trPr>
          <w:jc w:val="center"/>
        </w:trPr>
        <w:tc>
          <w:tcPr>
            <w:tcW w:w="2610" w:type="dxa"/>
            <w:shd w:val="clear" w:color="auto" w:fill="FFFFFF"/>
            <w:tcMar>
              <w:top w:w="100" w:type="dxa"/>
              <w:left w:w="100" w:type="dxa"/>
              <w:bottom w:w="100" w:type="dxa"/>
              <w:right w:w="100" w:type="dxa"/>
            </w:tcMar>
          </w:tcPr>
          <w:p w14:paraId="1A0447F0" w14:textId="77777777" w:rsidR="00B57B6B" w:rsidRDefault="00B57B6B">
            <w:pPr>
              <w:rPr>
                <w:b/>
              </w:rPr>
            </w:pPr>
            <w:r>
              <w:rPr>
                <w:b/>
              </w:rPr>
              <w:t>Moved</w:t>
            </w:r>
          </w:p>
        </w:tc>
        <w:tc>
          <w:tcPr>
            <w:tcW w:w="6750" w:type="dxa"/>
            <w:shd w:val="clear" w:color="auto" w:fill="FFFFFF"/>
            <w:tcMar>
              <w:top w:w="100" w:type="dxa"/>
              <w:left w:w="100" w:type="dxa"/>
              <w:bottom w:w="100" w:type="dxa"/>
              <w:right w:w="100" w:type="dxa"/>
            </w:tcMar>
          </w:tcPr>
          <w:p w14:paraId="3148767D" w14:textId="77777777" w:rsidR="00B57B6B" w:rsidRDefault="00B57B6B">
            <w:r>
              <w:t>Specifies that this object moved the related object.</w:t>
            </w:r>
          </w:p>
        </w:tc>
      </w:tr>
      <w:tr w:rsidR="00B57B6B" w14:paraId="46FD058C" w14:textId="77777777" w:rsidTr="00492748">
        <w:trPr>
          <w:jc w:val="center"/>
        </w:trPr>
        <w:tc>
          <w:tcPr>
            <w:tcW w:w="2610" w:type="dxa"/>
            <w:shd w:val="clear" w:color="auto" w:fill="FFFFFF"/>
            <w:tcMar>
              <w:top w:w="100" w:type="dxa"/>
              <w:left w:w="100" w:type="dxa"/>
              <w:bottom w:w="100" w:type="dxa"/>
              <w:right w:w="100" w:type="dxa"/>
            </w:tcMar>
          </w:tcPr>
          <w:p w14:paraId="5F73FE25" w14:textId="77777777" w:rsidR="00B57B6B" w:rsidRDefault="00B57B6B">
            <w:pPr>
              <w:rPr>
                <w:b/>
              </w:rPr>
            </w:pPr>
            <w:r>
              <w:rPr>
                <w:b/>
              </w:rPr>
              <w:t>Moved_By</w:t>
            </w:r>
          </w:p>
        </w:tc>
        <w:tc>
          <w:tcPr>
            <w:tcW w:w="6750" w:type="dxa"/>
            <w:shd w:val="clear" w:color="auto" w:fill="FFFFFF"/>
            <w:tcMar>
              <w:top w:w="100" w:type="dxa"/>
              <w:left w:w="100" w:type="dxa"/>
              <w:bottom w:w="100" w:type="dxa"/>
              <w:right w:w="100" w:type="dxa"/>
            </w:tcMar>
          </w:tcPr>
          <w:p w14:paraId="7FE9CA26" w14:textId="77777777" w:rsidR="00B57B6B" w:rsidRDefault="00B57B6B">
            <w:r>
              <w:t>Specifies that this object was moved by the related object.</w:t>
            </w:r>
          </w:p>
        </w:tc>
      </w:tr>
      <w:tr w:rsidR="00B57B6B" w14:paraId="666A8C6F" w14:textId="77777777" w:rsidTr="00492748">
        <w:trPr>
          <w:jc w:val="center"/>
        </w:trPr>
        <w:tc>
          <w:tcPr>
            <w:tcW w:w="2610" w:type="dxa"/>
            <w:shd w:val="clear" w:color="auto" w:fill="FFFFFF"/>
            <w:tcMar>
              <w:top w:w="100" w:type="dxa"/>
              <w:left w:w="100" w:type="dxa"/>
              <w:bottom w:w="100" w:type="dxa"/>
              <w:right w:w="100" w:type="dxa"/>
            </w:tcMar>
          </w:tcPr>
          <w:p w14:paraId="73CA9B81" w14:textId="77777777" w:rsidR="00B57B6B" w:rsidRDefault="00B57B6B">
            <w:pPr>
              <w:rPr>
                <w:b/>
              </w:rPr>
            </w:pPr>
            <w:r>
              <w:rPr>
                <w:b/>
              </w:rPr>
              <w:t>Moved_From</w:t>
            </w:r>
          </w:p>
        </w:tc>
        <w:tc>
          <w:tcPr>
            <w:tcW w:w="6750" w:type="dxa"/>
            <w:shd w:val="clear" w:color="auto" w:fill="FFFFFF"/>
            <w:tcMar>
              <w:top w:w="100" w:type="dxa"/>
              <w:left w:w="100" w:type="dxa"/>
              <w:bottom w:w="100" w:type="dxa"/>
              <w:right w:w="100" w:type="dxa"/>
            </w:tcMar>
          </w:tcPr>
          <w:p w14:paraId="3EBCA74A" w14:textId="77777777" w:rsidR="00B57B6B" w:rsidRDefault="00B57B6B">
            <w:r>
              <w:t>Specifies that this object was moved from the related object.</w:t>
            </w:r>
          </w:p>
        </w:tc>
      </w:tr>
      <w:tr w:rsidR="00B57B6B" w14:paraId="0495E4DA" w14:textId="77777777" w:rsidTr="00492748">
        <w:trPr>
          <w:jc w:val="center"/>
        </w:trPr>
        <w:tc>
          <w:tcPr>
            <w:tcW w:w="2610" w:type="dxa"/>
            <w:shd w:val="clear" w:color="auto" w:fill="FFFFFF"/>
            <w:tcMar>
              <w:top w:w="100" w:type="dxa"/>
              <w:left w:w="100" w:type="dxa"/>
              <w:bottom w:w="100" w:type="dxa"/>
              <w:right w:w="100" w:type="dxa"/>
            </w:tcMar>
          </w:tcPr>
          <w:p w14:paraId="209A7443" w14:textId="77777777" w:rsidR="00B57B6B" w:rsidRDefault="00B57B6B">
            <w:pPr>
              <w:rPr>
                <w:b/>
              </w:rPr>
            </w:pPr>
            <w:r>
              <w:rPr>
                <w:b/>
              </w:rPr>
              <w:t>Moved_To</w:t>
            </w:r>
          </w:p>
        </w:tc>
        <w:tc>
          <w:tcPr>
            <w:tcW w:w="6750" w:type="dxa"/>
            <w:shd w:val="clear" w:color="auto" w:fill="FFFFFF"/>
            <w:tcMar>
              <w:top w:w="100" w:type="dxa"/>
              <w:left w:w="100" w:type="dxa"/>
              <w:bottom w:w="100" w:type="dxa"/>
              <w:right w:w="100" w:type="dxa"/>
            </w:tcMar>
          </w:tcPr>
          <w:p w14:paraId="606B046E" w14:textId="77777777" w:rsidR="00B57B6B" w:rsidRDefault="00B57B6B">
            <w:r>
              <w:t>Specifies that this object was moved to the related object.</w:t>
            </w:r>
          </w:p>
        </w:tc>
      </w:tr>
      <w:tr w:rsidR="00B57B6B" w14:paraId="09566DCE" w14:textId="77777777" w:rsidTr="00492748">
        <w:trPr>
          <w:jc w:val="center"/>
        </w:trPr>
        <w:tc>
          <w:tcPr>
            <w:tcW w:w="2610" w:type="dxa"/>
            <w:shd w:val="clear" w:color="auto" w:fill="FFFFFF"/>
            <w:tcMar>
              <w:top w:w="100" w:type="dxa"/>
              <w:left w:w="100" w:type="dxa"/>
              <w:bottom w:w="100" w:type="dxa"/>
              <w:right w:w="100" w:type="dxa"/>
            </w:tcMar>
          </w:tcPr>
          <w:p w14:paraId="05794076" w14:textId="77777777" w:rsidR="00B57B6B" w:rsidRDefault="00B57B6B">
            <w:pPr>
              <w:rPr>
                <w:b/>
              </w:rPr>
            </w:pPr>
            <w:r>
              <w:rPr>
                <w:b/>
              </w:rPr>
              <w:t>Opened</w:t>
            </w:r>
          </w:p>
        </w:tc>
        <w:tc>
          <w:tcPr>
            <w:tcW w:w="6750" w:type="dxa"/>
            <w:shd w:val="clear" w:color="auto" w:fill="FFFFFF"/>
            <w:tcMar>
              <w:top w:w="100" w:type="dxa"/>
              <w:left w:w="100" w:type="dxa"/>
              <w:bottom w:w="100" w:type="dxa"/>
              <w:right w:w="100" w:type="dxa"/>
            </w:tcMar>
          </w:tcPr>
          <w:p w14:paraId="17AAAA5D" w14:textId="77777777" w:rsidR="00B57B6B" w:rsidRDefault="00B57B6B">
            <w:r>
              <w:t>Specifies that this object opened the related object.</w:t>
            </w:r>
          </w:p>
        </w:tc>
      </w:tr>
      <w:tr w:rsidR="00B57B6B" w14:paraId="162E4507" w14:textId="77777777" w:rsidTr="00492748">
        <w:trPr>
          <w:jc w:val="center"/>
        </w:trPr>
        <w:tc>
          <w:tcPr>
            <w:tcW w:w="2610" w:type="dxa"/>
            <w:shd w:val="clear" w:color="auto" w:fill="FFFFFF"/>
            <w:tcMar>
              <w:top w:w="100" w:type="dxa"/>
              <w:left w:w="100" w:type="dxa"/>
              <w:bottom w:w="100" w:type="dxa"/>
              <w:right w:w="100" w:type="dxa"/>
            </w:tcMar>
          </w:tcPr>
          <w:p w14:paraId="53BF3E45" w14:textId="77777777" w:rsidR="00B57B6B" w:rsidRDefault="00B57B6B">
            <w:pPr>
              <w:rPr>
                <w:b/>
              </w:rPr>
            </w:pPr>
            <w:r>
              <w:rPr>
                <w:b/>
              </w:rPr>
              <w:t>Opened_By</w:t>
            </w:r>
          </w:p>
        </w:tc>
        <w:tc>
          <w:tcPr>
            <w:tcW w:w="6750" w:type="dxa"/>
            <w:shd w:val="clear" w:color="auto" w:fill="FFFFFF"/>
            <w:tcMar>
              <w:top w:w="100" w:type="dxa"/>
              <w:left w:w="100" w:type="dxa"/>
              <w:bottom w:w="100" w:type="dxa"/>
              <w:right w:w="100" w:type="dxa"/>
            </w:tcMar>
          </w:tcPr>
          <w:p w14:paraId="6AC4AD03" w14:textId="77777777" w:rsidR="00B57B6B" w:rsidRDefault="00B57B6B">
            <w:r>
              <w:t>Specifies that this object was opened by the related object.</w:t>
            </w:r>
          </w:p>
        </w:tc>
      </w:tr>
      <w:tr w:rsidR="00B57B6B" w14:paraId="1695ED66" w14:textId="77777777" w:rsidTr="00492748">
        <w:trPr>
          <w:jc w:val="center"/>
        </w:trPr>
        <w:tc>
          <w:tcPr>
            <w:tcW w:w="2610" w:type="dxa"/>
            <w:shd w:val="clear" w:color="auto" w:fill="FFFFFF"/>
            <w:tcMar>
              <w:top w:w="100" w:type="dxa"/>
              <w:left w:w="100" w:type="dxa"/>
              <w:bottom w:w="100" w:type="dxa"/>
              <w:right w:w="100" w:type="dxa"/>
            </w:tcMar>
          </w:tcPr>
          <w:p w14:paraId="081AD777" w14:textId="77777777" w:rsidR="00B57B6B" w:rsidRDefault="00B57B6B">
            <w:pPr>
              <w:rPr>
                <w:b/>
              </w:rPr>
            </w:pPr>
            <w:r>
              <w:rPr>
                <w:b/>
              </w:rPr>
              <w:t>Packed</w:t>
            </w:r>
          </w:p>
        </w:tc>
        <w:tc>
          <w:tcPr>
            <w:tcW w:w="6750" w:type="dxa"/>
            <w:shd w:val="clear" w:color="auto" w:fill="FFFFFF"/>
            <w:tcMar>
              <w:top w:w="100" w:type="dxa"/>
              <w:left w:w="100" w:type="dxa"/>
              <w:bottom w:w="100" w:type="dxa"/>
              <w:right w:w="100" w:type="dxa"/>
            </w:tcMar>
          </w:tcPr>
          <w:p w14:paraId="08C8B35F" w14:textId="77777777" w:rsidR="00B57B6B" w:rsidRDefault="00B57B6B">
            <w:r>
              <w:t>Specifies that this object packed the related object.</w:t>
            </w:r>
          </w:p>
        </w:tc>
      </w:tr>
      <w:tr w:rsidR="00B57B6B" w14:paraId="386F9C97" w14:textId="77777777" w:rsidTr="00492748">
        <w:trPr>
          <w:jc w:val="center"/>
        </w:trPr>
        <w:tc>
          <w:tcPr>
            <w:tcW w:w="2610" w:type="dxa"/>
            <w:shd w:val="clear" w:color="auto" w:fill="FFFFFF"/>
            <w:tcMar>
              <w:top w:w="100" w:type="dxa"/>
              <w:left w:w="100" w:type="dxa"/>
              <w:bottom w:w="100" w:type="dxa"/>
              <w:right w:w="100" w:type="dxa"/>
            </w:tcMar>
          </w:tcPr>
          <w:p w14:paraId="10C12A24" w14:textId="77777777" w:rsidR="00B57B6B" w:rsidRDefault="00B57B6B">
            <w:pPr>
              <w:rPr>
                <w:b/>
              </w:rPr>
            </w:pPr>
            <w:r>
              <w:rPr>
                <w:b/>
              </w:rPr>
              <w:t>Packed_By</w:t>
            </w:r>
          </w:p>
        </w:tc>
        <w:tc>
          <w:tcPr>
            <w:tcW w:w="6750" w:type="dxa"/>
            <w:shd w:val="clear" w:color="auto" w:fill="FFFFFF"/>
            <w:tcMar>
              <w:top w:w="100" w:type="dxa"/>
              <w:left w:w="100" w:type="dxa"/>
              <w:bottom w:w="100" w:type="dxa"/>
              <w:right w:w="100" w:type="dxa"/>
            </w:tcMar>
          </w:tcPr>
          <w:p w14:paraId="5D7A5083" w14:textId="77777777" w:rsidR="00B57B6B" w:rsidRDefault="00B57B6B">
            <w:r>
              <w:t>Specifies that this object was packed by the related object.</w:t>
            </w:r>
          </w:p>
        </w:tc>
      </w:tr>
      <w:tr w:rsidR="00B57B6B" w14:paraId="1C36A32F" w14:textId="77777777" w:rsidTr="00492748">
        <w:trPr>
          <w:jc w:val="center"/>
        </w:trPr>
        <w:tc>
          <w:tcPr>
            <w:tcW w:w="2610" w:type="dxa"/>
            <w:shd w:val="clear" w:color="auto" w:fill="FFFFFF"/>
            <w:tcMar>
              <w:top w:w="100" w:type="dxa"/>
              <w:left w:w="100" w:type="dxa"/>
              <w:bottom w:w="100" w:type="dxa"/>
              <w:right w:w="100" w:type="dxa"/>
            </w:tcMar>
          </w:tcPr>
          <w:p w14:paraId="2CD70F05" w14:textId="77777777" w:rsidR="00B57B6B" w:rsidRDefault="00B57B6B">
            <w:pPr>
              <w:rPr>
                <w:b/>
              </w:rPr>
            </w:pPr>
            <w:r>
              <w:rPr>
                <w:b/>
              </w:rPr>
              <w:t>Packed_From</w:t>
            </w:r>
          </w:p>
        </w:tc>
        <w:tc>
          <w:tcPr>
            <w:tcW w:w="6750" w:type="dxa"/>
            <w:shd w:val="clear" w:color="auto" w:fill="FFFFFF"/>
            <w:tcMar>
              <w:top w:w="100" w:type="dxa"/>
              <w:left w:w="100" w:type="dxa"/>
              <w:bottom w:w="100" w:type="dxa"/>
              <w:right w:w="100" w:type="dxa"/>
            </w:tcMar>
          </w:tcPr>
          <w:p w14:paraId="5167F534" w14:textId="77777777" w:rsidR="00B57B6B" w:rsidRDefault="00B57B6B">
            <w:r>
              <w:t>Specifies that this object was packed from the related object.</w:t>
            </w:r>
          </w:p>
        </w:tc>
      </w:tr>
      <w:tr w:rsidR="00B57B6B" w14:paraId="01B6E970" w14:textId="77777777" w:rsidTr="00492748">
        <w:trPr>
          <w:jc w:val="center"/>
        </w:trPr>
        <w:tc>
          <w:tcPr>
            <w:tcW w:w="2610" w:type="dxa"/>
            <w:shd w:val="clear" w:color="auto" w:fill="FFFFFF"/>
            <w:tcMar>
              <w:top w:w="100" w:type="dxa"/>
              <w:left w:w="100" w:type="dxa"/>
              <w:bottom w:w="100" w:type="dxa"/>
              <w:right w:w="100" w:type="dxa"/>
            </w:tcMar>
          </w:tcPr>
          <w:p w14:paraId="771F0D00" w14:textId="77777777" w:rsidR="00B57B6B" w:rsidRDefault="00B57B6B">
            <w:pPr>
              <w:rPr>
                <w:b/>
              </w:rPr>
            </w:pPr>
            <w:r>
              <w:rPr>
                <w:b/>
              </w:rPr>
              <w:t>Packed_Into</w:t>
            </w:r>
          </w:p>
        </w:tc>
        <w:tc>
          <w:tcPr>
            <w:tcW w:w="6750" w:type="dxa"/>
            <w:shd w:val="clear" w:color="auto" w:fill="FFFFFF"/>
            <w:tcMar>
              <w:top w:w="100" w:type="dxa"/>
              <w:left w:w="100" w:type="dxa"/>
              <w:bottom w:w="100" w:type="dxa"/>
              <w:right w:w="100" w:type="dxa"/>
            </w:tcMar>
          </w:tcPr>
          <w:p w14:paraId="7D42AB69" w14:textId="77777777" w:rsidR="00B57B6B" w:rsidRDefault="00B57B6B">
            <w:r>
              <w:t>Specifies that this object was packed into the related object.</w:t>
            </w:r>
          </w:p>
        </w:tc>
      </w:tr>
      <w:tr w:rsidR="00B57B6B" w14:paraId="0AC9735B" w14:textId="77777777" w:rsidTr="00492748">
        <w:trPr>
          <w:jc w:val="center"/>
        </w:trPr>
        <w:tc>
          <w:tcPr>
            <w:tcW w:w="2610" w:type="dxa"/>
            <w:shd w:val="clear" w:color="auto" w:fill="FFFFFF"/>
            <w:tcMar>
              <w:top w:w="100" w:type="dxa"/>
              <w:left w:w="100" w:type="dxa"/>
              <w:bottom w:w="100" w:type="dxa"/>
              <w:right w:w="100" w:type="dxa"/>
            </w:tcMar>
          </w:tcPr>
          <w:p w14:paraId="61261EC4" w14:textId="77777777" w:rsidR="00B57B6B" w:rsidRDefault="00B57B6B">
            <w:pPr>
              <w:rPr>
                <w:b/>
              </w:rPr>
            </w:pPr>
            <w:r>
              <w:rPr>
                <w:b/>
              </w:rPr>
              <w:t>Parent_Of</w:t>
            </w:r>
          </w:p>
        </w:tc>
        <w:tc>
          <w:tcPr>
            <w:tcW w:w="6750" w:type="dxa"/>
            <w:shd w:val="clear" w:color="auto" w:fill="FFFFFF"/>
            <w:tcMar>
              <w:top w:w="100" w:type="dxa"/>
              <w:left w:w="100" w:type="dxa"/>
              <w:bottom w:w="100" w:type="dxa"/>
              <w:right w:w="100" w:type="dxa"/>
            </w:tcMar>
          </w:tcPr>
          <w:p w14:paraId="0E771E13" w14:textId="77777777" w:rsidR="00B57B6B" w:rsidRDefault="00B57B6B">
            <w:r>
              <w:t>Specifies that this object is a parent of the related object.</w:t>
            </w:r>
          </w:p>
        </w:tc>
      </w:tr>
      <w:tr w:rsidR="00B57B6B" w14:paraId="6A4B5247" w14:textId="77777777" w:rsidTr="00492748">
        <w:trPr>
          <w:jc w:val="center"/>
        </w:trPr>
        <w:tc>
          <w:tcPr>
            <w:tcW w:w="2610" w:type="dxa"/>
            <w:shd w:val="clear" w:color="auto" w:fill="FFFFFF"/>
            <w:tcMar>
              <w:top w:w="100" w:type="dxa"/>
              <w:left w:w="100" w:type="dxa"/>
              <w:bottom w:w="100" w:type="dxa"/>
              <w:right w:w="100" w:type="dxa"/>
            </w:tcMar>
          </w:tcPr>
          <w:p w14:paraId="6D5B233A" w14:textId="77777777" w:rsidR="00B57B6B" w:rsidRDefault="00B57B6B">
            <w:pPr>
              <w:rPr>
                <w:b/>
              </w:rPr>
            </w:pPr>
            <w:r>
              <w:rPr>
                <w:b/>
              </w:rPr>
              <w:t>Paused</w:t>
            </w:r>
          </w:p>
        </w:tc>
        <w:tc>
          <w:tcPr>
            <w:tcW w:w="6750" w:type="dxa"/>
            <w:shd w:val="clear" w:color="auto" w:fill="FFFFFF"/>
            <w:tcMar>
              <w:top w:w="100" w:type="dxa"/>
              <w:left w:w="100" w:type="dxa"/>
              <w:bottom w:w="100" w:type="dxa"/>
              <w:right w:w="100" w:type="dxa"/>
            </w:tcMar>
          </w:tcPr>
          <w:p w14:paraId="5C63589C" w14:textId="77777777" w:rsidR="00B57B6B" w:rsidRDefault="00B57B6B">
            <w:r>
              <w:t>Specifies that this object paused the related object.</w:t>
            </w:r>
          </w:p>
        </w:tc>
      </w:tr>
      <w:tr w:rsidR="00B57B6B" w14:paraId="65796621" w14:textId="77777777" w:rsidTr="00492748">
        <w:trPr>
          <w:jc w:val="center"/>
        </w:trPr>
        <w:tc>
          <w:tcPr>
            <w:tcW w:w="2610" w:type="dxa"/>
            <w:shd w:val="clear" w:color="auto" w:fill="FFFFFF"/>
            <w:tcMar>
              <w:top w:w="100" w:type="dxa"/>
              <w:left w:w="100" w:type="dxa"/>
              <w:bottom w:w="100" w:type="dxa"/>
              <w:right w:w="100" w:type="dxa"/>
            </w:tcMar>
          </w:tcPr>
          <w:p w14:paraId="66A0666D" w14:textId="77777777" w:rsidR="00B57B6B" w:rsidRDefault="00B57B6B">
            <w:pPr>
              <w:rPr>
                <w:b/>
              </w:rPr>
            </w:pPr>
            <w:r>
              <w:rPr>
                <w:b/>
              </w:rPr>
              <w:t>Paused_By</w:t>
            </w:r>
          </w:p>
        </w:tc>
        <w:tc>
          <w:tcPr>
            <w:tcW w:w="6750" w:type="dxa"/>
            <w:shd w:val="clear" w:color="auto" w:fill="FFFFFF"/>
            <w:tcMar>
              <w:top w:w="100" w:type="dxa"/>
              <w:left w:w="100" w:type="dxa"/>
              <w:bottom w:w="100" w:type="dxa"/>
              <w:right w:w="100" w:type="dxa"/>
            </w:tcMar>
          </w:tcPr>
          <w:p w14:paraId="32864E5F" w14:textId="77777777" w:rsidR="00B57B6B" w:rsidRDefault="00B57B6B">
            <w:r>
              <w:t>Specifies that this object was paused by the related object.</w:t>
            </w:r>
          </w:p>
        </w:tc>
      </w:tr>
      <w:tr w:rsidR="00B57B6B" w14:paraId="22A2A8AE" w14:textId="77777777" w:rsidTr="00492748">
        <w:trPr>
          <w:jc w:val="center"/>
        </w:trPr>
        <w:tc>
          <w:tcPr>
            <w:tcW w:w="2610" w:type="dxa"/>
            <w:shd w:val="clear" w:color="auto" w:fill="FFFFFF"/>
            <w:tcMar>
              <w:top w:w="100" w:type="dxa"/>
              <w:left w:w="100" w:type="dxa"/>
              <w:bottom w:w="100" w:type="dxa"/>
              <w:right w:w="100" w:type="dxa"/>
            </w:tcMar>
          </w:tcPr>
          <w:p w14:paraId="7D4FF519" w14:textId="77777777" w:rsidR="00B57B6B" w:rsidRDefault="00B57B6B">
            <w:pPr>
              <w:rPr>
                <w:b/>
              </w:rPr>
            </w:pPr>
            <w:r>
              <w:rPr>
                <w:b/>
              </w:rPr>
              <w:t>Previously_Contained</w:t>
            </w:r>
          </w:p>
        </w:tc>
        <w:tc>
          <w:tcPr>
            <w:tcW w:w="6750" w:type="dxa"/>
            <w:shd w:val="clear" w:color="auto" w:fill="FFFFFF"/>
            <w:tcMar>
              <w:top w:w="100" w:type="dxa"/>
              <w:left w:w="100" w:type="dxa"/>
              <w:bottom w:w="100" w:type="dxa"/>
              <w:right w:w="100" w:type="dxa"/>
            </w:tcMar>
          </w:tcPr>
          <w:p w14:paraId="7F7ABC9C" w14:textId="77777777" w:rsidR="00B57B6B" w:rsidRDefault="00B57B6B">
            <w:r>
              <w:t>Specifies that this object previously contained the related object.</w:t>
            </w:r>
          </w:p>
        </w:tc>
      </w:tr>
      <w:tr w:rsidR="00B57B6B" w14:paraId="4C9E7A83" w14:textId="77777777" w:rsidTr="00492748">
        <w:trPr>
          <w:jc w:val="center"/>
        </w:trPr>
        <w:tc>
          <w:tcPr>
            <w:tcW w:w="2610" w:type="dxa"/>
            <w:shd w:val="clear" w:color="auto" w:fill="FFFFFF"/>
            <w:tcMar>
              <w:top w:w="100" w:type="dxa"/>
              <w:left w:w="100" w:type="dxa"/>
              <w:bottom w:w="100" w:type="dxa"/>
              <w:right w:w="100" w:type="dxa"/>
            </w:tcMar>
          </w:tcPr>
          <w:p w14:paraId="552DE65D" w14:textId="77777777" w:rsidR="00B57B6B" w:rsidRDefault="00B57B6B">
            <w:pPr>
              <w:rPr>
                <w:b/>
              </w:rPr>
            </w:pPr>
            <w:r>
              <w:rPr>
                <w:b/>
              </w:rPr>
              <w:t>Properties_Modified_By</w:t>
            </w:r>
          </w:p>
        </w:tc>
        <w:tc>
          <w:tcPr>
            <w:tcW w:w="6750" w:type="dxa"/>
            <w:shd w:val="clear" w:color="auto" w:fill="FFFFFF"/>
            <w:tcMar>
              <w:top w:w="100" w:type="dxa"/>
              <w:left w:w="100" w:type="dxa"/>
              <w:bottom w:w="100" w:type="dxa"/>
              <w:right w:w="100" w:type="dxa"/>
            </w:tcMar>
          </w:tcPr>
          <w:p w14:paraId="5CEB5EBE" w14:textId="77777777" w:rsidR="00B57B6B" w:rsidRDefault="00B57B6B">
            <w:r>
              <w:t>Specifies that the properties of this object were modified by the related object.</w:t>
            </w:r>
          </w:p>
        </w:tc>
      </w:tr>
      <w:tr w:rsidR="00B57B6B" w14:paraId="66682473" w14:textId="77777777" w:rsidTr="00492748">
        <w:trPr>
          <w:jc w:val="center"/>
        </w:trPr>
        <w:tc>
          <w:tcPr>
            <w:tcW w:w="2610" w:type="dxa"/>
            <w:shd w:val="clear" w:color="auto" w:fill="FFFFFF"/>
            <w:tcMar>
              <w:top w:w="100" w:type="dxa"/>
              <w:left w:w="100" w:type="dxa"/>
              <w:bottom w:w="100" w:type="dxa"/>
              <w:right w:w="100" w:type="dxa"/>
            </w:tcMar>
          </w:tcPr>
          <w:p w14:paraId="76CEC51C" w14:textId="77777777" w:rsidR="00B57B6B" w:rsidRDefault="00B57B6B">
            <w:pPr>
              <w:rPr>
                <w:b/>
              </w:rPr>
            </w:pPr>
            <w:r>
              <w:rPr>
                <w:b/>
              </w:rPr>
              <w:lastRenderedPageBreak/>
              <w:t>Properties_Queried</w:t>
            </w:r>
          </w:p>
        </w:tc>
        <w:tc>
          <w:tcPr>
            <w:tcW w:w="6750" w:type="dxa"/>
            <w:shd w:val="clear" w:color="auto" w:fill="FFFFFF"/>
            <w:tcMar>
              <w:top w:w="100" w:type="dxa"/>
              <w:left w:w="100" w:type="dxa"/>
              <w:bottom w:w="100" w:type="dxa"/>
              <w:right w:w="100" w:type="dxa"/>
            </w:tcMar>
          </w:tcPr>
          <w:p w14:paraId="756CB4FC" w14:textId="77777777" w:rsidR="00B57B6B" w:rsidRDefault="00B57B6B">
            <w:r>
              <w:t>Specifies that the object queried properties of the related object.</w:t>
            </w:r>
          </w:p>
        </w:tc>
      </w:tr>
      <w:tr w:rsidR="00B57B6B" w14:paraId="55ACA351" w14:textId="77777777" w:rsidTr="00492748">
        <w:trPr>
          <w:jc w:val="center"/>
        </w:trPr>
        <w:tc>
          <w:tcPr>
            <w:tcW w:w="2610" w:type="dxa"/>
            <w:shd w:val="clear" w:color="auto" w:fill="FFFFFF"/>
            <w:tcMar>
              <w:top w:w="100" w:type="dxa"/>
              <w:left w:w="100" w:type="dxa"/>
              <w:bottom w:w="100" w:type="dxa"/>
              <w:right w:w="100" w:type="dxa"/>
            </w:tcMar>
          </w:tcPr>
          <w:p w14:paraId="444B4830" w14:textId="77777777" w:rsidR="00B57B6B" w:rsidRDefault="00B57B6B">
            <w:pPr>
              <w:rPr>
                <w:b/>
              </w:rPr>
            </w:pPr>
            <w:r>
              <w:rPr>
                <w:b/>
              </w:rPr>
              <w:t>Properties_Queried_By</w:t>
            </w:r>
          </w:p>
        </w:tc>
        <w:tc>
          <w:tcPr>
            <w:tcW w:w="6750" w:type="dxa"/>
            <w:shd w:val="clear" w:color="auto" w:fill="FFFFFF"/>
            <w:tcMar>
              <w:top w:w="100" w:type="dxa"/>
              <w:left w:w="100" w:type="dxa"/>
              <w:bottom w:w="100" w:type="dxa"/>
              <w:right w:w="100" w:type="dxa"/>
            </w:tcMar>
          </w:tcPr>
          <w:p w14:paraId="171D2F4F" w14:textId="77777777" w:rsidR="00B57B6B" w:rsidRDefault="00B57B6B">
            <w:r>
              <w:t>Specifies that the properties of this object were queried by the related object.</w:t>
            </w:r>
          </w:p>
        </w:tc>
      </w:tr>
      <w:tr w:rsidR="00B57B6B" w14:paraId="13E0261C" w14:textId="77777777" w:rsidTr="00492748">
        <w:trPr>
          <w:jc w:val="center"/>
        </w:trPr>
        <w:tc>
          <w:tcPr>
            <w:tcW w:w="2610" w:type="dxa"/>
            <w:shd w:val="clear" w:color="auto" w:fill="FFFFFF"/>
            <w:tcMar>
              <w:top w:w="100" w:type="dxa"/>
              <w:left w:w="100" w:type="dxa"/>
              <w:bottom w:w="100" w:type="dxa"/>
              <w:right w:w="100" w:type="dxa"/>
            </w:tcMar>
          </w:tcPr>
          <w:p w14:paraId="5B024E6A" w14:textId="77777777" w:rsidR="00B57B6B" w:rsidRDefault="00B57B6B">
            <w:pPr>
              <w:rPr>
                <w:b/>
              </w:rPr>
            </w:pPr>
            <w:r>
              <w:rPr>
                <w:b/>
              </w:rPr>
              <w:t>Read_From</w:t>
            </w:r>
          </w:p>
        </w:tc>
        <w:tc>
          <w:tcPr>
            <w:tcW w:w="6750" w:type="dxa"/>
            <w:shd w:val="clear" w:color="auto" w:fill="FFFFFF"/>
            <w:tcMar>
              <w:top w:w="100" w:type="dxa"/>
              <w:left w:w="100" w:type="dxa"/>
              <w:bottom w:w="100" w:type="dxa"/>
              <w:right w:w="100" w:type="dxa"/>
            </w:tcMar>
          </w:tcPr>
          <w:p w14:paraId="0287193F" w14:textId="77777777" w:rsidR="00B57B6B" w:rsidRDefault="00B57B6B">
            <w:r>
              <w:t>Specifies that this object was read from the related object.</w:t>
            </w:r>
          </w:p>
        </w:tc>
      </w:tr>
      <w:tr w:rsidR="00B57B6B" w14:paraId="3DDBF69A" w14:textId="77777777" w:rsidTr="00492748">
        <w:trPr>
          <w:jc w:val="center"/>
        </w:trPr>
        <w:tc>
          <w:tcPr>
            <w:tcW w:w="2610" w:type="dxa"/>
            <w:shd w:val="clear" w:color="auto" w:fill="FFFFFF"/>
            <w:tcMar>
              <w:top w:w="100" w:type="dxa"/>
              <w:left w:w="100" w:type="dxa"/>
              <w:bottom w:w="100" w:type="dxa"/>
              <w:right w:w="100" w:type="dxa"/>
            </w:tcMar>
          </w:tcPr>
          <w:p w14:paraId="1922B7B3" w14:textId="77777777" w:rsidR="00B57B6B" w:rsidRDefault="00B57B6B">
            <w:pPr>
              <w:rPr>
                <w:b/>
              </w:rPr>
            </w:pPr>
            <w:r>
              <w:rPr>
                <w:b/>
              </w:rPr>
              <w:t>Read_From_By</w:t>
            </w:r>
          </w:p>
        </w:tc>
        <w:tc>
          <w:tcPr>
            <w:tcW w:w="6750" w:type="dxa"/>
            <w:shd w:val="clear" w:color="auto" w:fill="FFFFFF"/>
            <w:tcMar>
              <w:top w:w="100" w:type="dxa"/>
              <w:left w:w="100" w:type="dxa"/>
              <w:bottom w:w="100" w:type="dxa"/>
              <w:right w:w="100" w:type="dxa"/>
            </w:tcMar>
          </w:tcPr>
          <w:p w14:paraId="63EE08FE" w14:textId="77777777" w:rsidR="00B57B6B" w:rsidRDefault="00B57B6B">
            <w:r>
              <w:t>Specifies that this object was read from by the related object.</w:t>
            </w:r>
          </w:p>
        </w:tc>
      </w:tr>
      <w:tr w:rsidR="00B57B6B" w14:paraId="17B290EB" w14:textId="77777777" w:rsidTr="00492748">
        <w:trPr>
          <w:jc w:val="center"/>
        </w:trPr>
        <w:tc>
          <w:tcPr>
            <w:tcW w:w="2610" w:type="dxa"/>
            <w:shd w:val="clear" w:color="auto" w:fill="FFFFFF"/>
            <w:tcMar>
              <w:top w:w="100" w:type="dxa"/>
              <w:left w:w="100" w:type="dxa"/>
              <w:bottom w:w="100" w:type="dxa"/>
              <w:right w:w="100" w:type="dxa"/>
            </w:tcMar>
          </w:tcPr>
          <w:p w14:paraId="3A90553A" w14:textId="77777777" w:rsidR="00B57B6B" w:rsidRDefault="00B57B6B">
            <w:pPr>
              <w:rPr>
                <w:b/>
              </w:rPr>
            </w:pPr>
            <w:r>
              <w:rPr>
                <w:b/>
              </w:rPr>
              <w:t>Received</w:t>
            </w:r>
          </w:p>
        </w:tc>
        <w:tc>
          <w:tcPr>
            <w:tcW w:w="6750" w:type="dxa"/>
            <w:shd w:val="clear" w:color="auto" w:fill="FFFFFF"/>
            <w:tcMar>
              <w:top w:w="100" w:type="dxa"/>
              <w:left w:w="100" w:type="dxa"/>
              <w:bottom w:w="100" w:type="dxa"/>
              <w:right w:w="100" w:type="dxa"/>
            </w:tcMar>
          </w:tcPr>
          <w:p w14:paraId="4E225F65" w14:textId="77777777" w:rsidR="00B57B6B" w:rsidRDefault="00B57B6B">
            <w:r>
              <w:t>Specifies that this object received the related object.</w:t>
            </w:r>
          </w:p>
        </w:tc>
      </w:tr>
      <w:tr w:rsidR="00B57B6B" w14:paraId="3A8CA84D" w14:textId="77777777" w:rsidTr="00492748">
        <w:trPr>
          <w:jc w:val="center"/>
        </w:trPr>
        <w:tc>
          <w:tcPr>
            <w:tcW w:w="2610" w:type="dxa"/>
            <w:shd w:val="clear" w:color="auto" w:fill="FFFFFF"/>
            <w:tcMar>
              <w:top w:w="100" w:type="dxa"/>
              <w:left w:w="100" w:type="dxa"/>
              <w:bottom w:w="100" w:type="dxa"/>
              <w:right w:w="100" w:type="dxa"/>
            </w:tcMar>
          </w:tcPr>
          <w:p w14:paraId="386E3813" w14:textId="77777777" w:rsidR="00B57B6B" w:rsidRDefault="00B57B6B">
            <w:pPr>
              <w:rPr>
                <w:b/>
              </w:rPr>
            </w:pPr>
            <w:r>
              <w:rPr>
                <w:b/>
              </w:rPr>
              <w:t>Received_By</w:t>
            </w:r>
          </w:p>
        </w:tc>
        <w:tc>
          <w:tcPr>
            <w:tcW w:w="6750" w:type="dxa"/>
            <w:shd w:val="clear" w:color="auto" w:fill="FFFFFF"/>
            <w:tcMar>
              <w:top w:w="100" w:type="dxa"/>
              <w:left w:w="100" w:type="dxa"/>
              <w:bottom w:w="100" w:type="dxa"/>
              <w:right w:w="100" w:type="dxa"/>
            </w:tcMar>
          </w:tcPr>
          <w:p w14:paraId="776A0D49" w14:textId="77777777" w:rsidR="00B57B6B" w:rsidRDefault="00B57B6B">
            <w:r>
              <w:t>Specifies that this object was received by the related object.</w:t>
            </w:r>
          </w:p>
        </w:tc>
      </w:tr>
      <w:tr w:rsidR="00B57B6B" w14:paraId="3056205D" w14:textId="77777777" w:rsidTr="00492748">
        <w:trPr>
          <w:jc w:val="center"/>
        </w:trPr>
        <w:tc>
          <w:tcPr>
            <w:tcW w:w="2610" w:type="dxa"/>
            <w:shd w:val="clear" w:color="auto" w:fill="FFFFFF"/>
            <w:tcMar>
              <w:top w:w="100" w:type="dxa"/>
              <w:left w:w="100" w:type="dxa"/>
              <w:bottom w:w="100" w:type="dxa"/>
              <w:right w:w="100" w:type="dxa"/>
            </w:tcMar>
          </w:tcPr>
          <w:p w14:paraId="41215256" w14:textId="77777777" w:rsidR="00B57B6B" w:rsidRDefault="00B57B6B">
            <w:pPr>
              <w:rPr>
                <w:b/>
              </w:rPr>
            </w:pPr>
            <w:r>
              <w:rPr>
                <w:b/>
              </w:rPr>
              <w:t>Received_From</w:t>
            </w:r>
          </w:p>
        </w:tc>
        <w:tc>
          <w:tcPr>
            <w:tcW w:w="6750" w:type="dxa"/>
            <w:shd w:val="clear" w:color="auto" w:fill="FFFFFF"/>
            <w:tcMar>
              <w:top w:w="100" w:type="dxa"/>
              <w:left w:w="100" w:type="dxa"/>
              <w:bottom w:w="100" w:type="dxa"/>
              <w:right w:w="100" w:type="dxa"/>
            </w:tcMar>
          </w:tcPr>
          <w:p w14:paraId="36608835" w14:textId="77777777" w:rsidR="00B57B6B" w:rsidRDefault="00B57B6B">
            <w:r>
              <w:t>Specifies that this object was received from the related object.</w:t>
            </w:r>
          </w:p>
        </w:tc>
      </w:tr>
      <w:tr w:rsidR="00B57B6B" w14:paraId="2408A874" w14:textId="77777777" w:rsidTr="00492748">
        <w:trPr>
          <w:jc w:val="center"/>
        </w:trPr>
        <w:tc>
          <w:tcPr>
            <w:tcW w:w="2610" w:type="dxa"/>
            <w:shd w:val="clear" w:color="auto" w:fill="FFFFFF"/>
            <w:tcMar>
              <w:top w:w="100" w:type="dxa"/>
              <w:left w:w="100" w:type="dxa"/>
              <w:bottom w:w="100" w:type="dxa"/>
              <w:right w:w="100" w:type="dxa"/>
            </w:tcMar>
          </w:tcPr>
          <w:p w14:paraId="732451B8" w14:textId="77777777" w:rsidR="00B57B6B" w:rsidRDefault="00B57B6B">
            <w:pPr>
              <w:rPr>
                <w:b/>
              </w:rPr>
            </w:pPr>
            <w:r>
              <w:rPr>
                <w:b/>
              </w:rPr>
              <w:t>Received_Via_Upload</w:t>
            </w:r>
          </w:p>
        </w:tc>
        <w:tc>
          <w:tcPr>
            <w:tcW w:w="6750" w:type="dxa"/>
            <w:shd w:val="clear" w:color="auto" w:fill="FFFFFF"/>
            <w:tcMar>
              <w:top w:w="100" w:type="dxa"/>
              <w:left w:w="100" w:type="dxa"/>
              <w:bottom w:w="100" w:type="dxa"/>
              <w:right w:w="100" w:type="dxa"/>
            </w:tcMar>
          </w:tcPr>
          <w:p w14:paraId="535FFA0D" w14:textId="77777777" w:rsidR="00B57B6B" w:rsidRDefault="00B57B6B">
            <w:r>
              <w:t>Specifies that this object received the related object via upload.</w:t>
            </w:r>
          </w:p>
        </w:tc>
      </w:tr>
      <w:tr w:rsidR="00B57B6B" w14:paraId="6A422F40" w14:textId="77777777" w:rsidTr="00492748">
        <w:trPr>
          <w:jc w:val="center"/>
        </w:trPr>
        <w:tc>
          <w:tcPr>
            <w:tcW w:w="2610" w:type="dxa"/>
            <w:shd w:val="clear" w:color="auto" w:fill="FFFFFF"/>
            <w:tcMar>
              <w:top w:w="100" w:type="dxa"/>
              <w:left w:w="100" w:type="dxa"/>
              <w:bottom w:w="100" w:type="dxa"/>
              <w:right w:w="100" w:type="dxa"/>
            </w:tcMar>
          </w:tcPr>
          <w:p w14:paraId="7B333AE9" w14:textId="77777777" w:rsidR="00B57B6B" w:rsidRDefault="00B57B6B">
            <w:pPr>
              <w:rPr>
                <w:b/>
              </w:rPr>
            </w:pPr>
            <w:r>
              <w:rPr>
                <w:b/>
              </w:rPr>
              <w:t>Redirects_To</w:t>
            </w:r>
          </w:p>
        </w:tc>
        <w:tc>
          <w:tcPr>
            <w:tcW w:w="6750" w:type="dxa"/>
            <w:shd w:val="clear" w:color="auto" w:fill="FFFFFF"/>
            <w:tcMar>
              <w:top w:w="100" w:type="dxa"/>
              <w:left w:w="100" w:type="dxa"/>
              <w:bottom w:w="100" w:type="dxa"/>
              <w:right w:w="100" w:type="dxa"/>
            </w:tcMar>
          </w:tcPr>
          <w:p w14:paraId="7767F580" w14:textId="77777777" w:rsidR="00B57B6B" w:rsidRDefault="00B57B6B">
            <w:r>
              <w:t>Specifies that this object redirects to the related object.</w:t>
            </w:r>
          </w:p>
        </w:tc>
      </w:tr>
      <w:tr w:rsidR="00B57B6B" w14:paraId="3A9552CA" w14:textId="77777777" w:rsidTr="00492748">
        <w:trPr>
          <w:jc w:val="center"/>
        </w:trPr>
        <w:tc>
          <w:tcPr>
            <w:tcW w:w="2610" w:type="dxa"/>
            <w:shd w:val="clear" w:color="auto" w:fill="FFFFFF"/>
            <w:tcMar>
              <w:top w:w="100" w:type="dxa"/>
              <w:left w:w="100" w:type="dxa"/>
              <w:bottom w:w="100" w:type="dxa"/>
              <w:right w:w="100" w:type="dxa"/>
            </w:tcMar>
          </w:tcPr>
          <w:p w14:paraId="081B9EEB" w14:textId="77777777" w:rsidR="00B57B6B" w:rsidRDefault="00B57B6B">
            <w:pPr>
              <w:rPr>
                <w:b/>
              </w:rPr>
            </w:pPr>
            <w:r>
              <w:rPr>
                <w:b/>
              </w:rPr>
              <w:t>Related_To</w:t>
            </w:r>
          </w:p>
        </w:tc>
        <w:tc>
          <w:tcPr>
            <w:tcW w:w="6750" w:type="dxa"/>
            <w:shd w:val="clear" w:color="auto" w:fill="FFFFFF"/>
            <w:tcMar>
              <w:top w:w="100" w:type="dxa"/>
              <w:left w:w="100" w:type="dxa"/>
              <w:bottom w:w="100" w:type="dxa"/>
              <w:right w:w="100" w:type="dxa"/>
            </w:tcMar>
          </w:tcPr>
          <w:p w14:paraId="26AC49BB" w14:textId="77777777" w:rsidR="00B57B6B" w:rsidRDefault="00B57B6B">
            <w:r>
              <w:t>Specifies that this object is related to the related object.</w:t>
            </w:r>
          </w:p>
        </w:tc>
      </w:tr>
      <w:tr w:rsidR="00B57B6B" w14:paraId="7179B2CD" w14:textId="77777777" w:rsidTr="00492748">
        <w:trPr>
          <w:jc w:val="center"/>
        </w:trPr>
        <w:tc>
          <w:tcPr>
            <w:tcW w:w="2610" w:type="dxa"/>
            <w:shd w:val="clear" w:color="auto" w:fill="FFFFFF"/>
            <w:tcMar>
              <w:top w:w="100" w:type="dxa"/>
              <w:left w:w="100" w:type="dxa"/>
              <w:bottom w:w="100" w:type="dxa"/>
              <w:right w:w="100" w:type="dxa"/>
            </w:tcMar>
          </w:tcPr>
          <w:p w14:paraId="0D95F0A5" w14:textId="77777777" w:rsidR="00B57B6B" w:rsidRDefault="00B57B6B">
            <w:pPr>
              <w:rPr>
                <w:b/>
              </w:rPr>
            </w:pPr>
            <w:r>
              <w:rPr>
                <w:b/>
              </w:rPr>
              <w:t>Renamed</w:t>
            </w:r>
          </w:p>
        </w:tc>
        <w:tc>
          <w:tcPr>
            <w:tcW w:w="6750" w:type="dxa"/>
            <w:shd w:val="clear" w:color="auto" w:fill="FFFFFF"/>
            <w:tcMar>
              <w:top w:w="100" w:type="dxa"/>
              <w:left w:w="100" w:type="dxa"/>
              <w:bottom w:w="100" w:type="dxa"/>
              <w:right w:w="100" w:type="dxa"/>
            </w:tcMar>
          </w:tcPr>
          <w:p w14:paraId="4C3D9493" w14:textId="77777777" w:rsidR="00B57B6B" w:rsidRDefault="00B57B6B">
            <w:r>
              <w:t>Specifies that this object renamed the related object.</w:t>
            </w:r>
          </w:p>
        </w:tc>
      </w:tr>
      <w:tr w:rsidR="00B57B6B" w14:paraId="05B77A63" w14:textId="77777777" w:rsidTr="00492748">
        <w:trPr>
          <w:jc w:val="center"/>
        </w:trPr>
        <w:tc>
          <w:tcPr>
            <w:tcW w:w="2610" w:type="dxa"/>
            <w:shd w:val="clear" w:color="auto" w:fill="FFFFFF"/>
            <w:tcMar>
              <w:top w:w="100" w:type="dxa"/>
              <w:left w:w="100" w:type="dxa"/>
              <w:bottom w:w="100" w:type="dxa"/>
              <w:right w:w="100" w:type="dxa"/>
            </w:tcMar>
          </w:tcPr>
          <w:p w14:paraId="64CD55C9" w14:textId="77777777" w:rsidR="00B57B6B" w:rsidRDefault="00B57B6B">
            <w:pPr>
              <w:rPr>
                <w:b/>
              </w:rPr>
            </w:pPr>
            <w:r>
              <w:rPr>
                <w:b/>
              </w:rPr>
              <w:t>Renamed_By</w:t>
            </w:r>
          </w:p>
        </w:tc>
        <w:tc>
          <w:tcPr>
            <w:tcW w:w="6750" w:type="dxa"/>
            <w:shd w:val="clear" w:color="auto" w:fill="FFFFFF"/>
            <w:tcMar>
              <w:top w:w="100" w:type="dxa"/>
              <w:left w:w="100" w:type="dxa"/>
              <w:bottom w:w="100" w:type="dxa"/>
              <w:right w:w="100" w:type="dxa"/>
            </w:tcMar>
          </w:tcPr>
          <w:p w14:paraId="3460EED7" w14:textId="77777777" w:rsidR="00B57B6B" w:rsidRDefault="00B57B6B">
            <w:r>
              <w:t>Specifies that this object was renamed by the related object.</w:t>
            </w:r>
          </w:p>
        </w:tc>
      </w:tr>
      <w:tr w:rsidR="00B57B6B" w14:paraId="64793EA0" w14:textId="77777777" w:rsidTr="00492748">
        <w:trPr>
          <w:jc w:val="center"/>
        </w:trPr>
        <w:tc>
          <w:tcPr>
            <w:tcW w:w="2610" w:type="dxa"/>
            <w:shd w:val="clear" w:color="auto" w:fill="FFFFFF"/>
            <w:tcMar>
              <w:top w:w="100" w:type="dxa"/>
              <w:left w:w="100" w:type="dxa"/>
              <w:bottom w:w="100" w:type="dxa"/>
              <w:right w:w="100" w:type="dxa"/>
            </w:tcMar>
          </w:tcPr>
          <w:p w14:paraId="6ADED7FE" w14:textId="77777777" w:rsidR="00B57B6B" w:rsidRDefault="00B57B6B">
            <w:pPr>
              <w:rPr>
                <w:b/>
              </w:rPr>
            </w:pPr>
            <w:r>
              <w:rPr>
                <w:b/>
              </w:rPr>
              <w:t>Renamed_From</w:t>
            </w:r>
          </w:p>
        </w:tc>
        <w:tc>
          <w:tcPr>
            <w:tcW w:w="6750" w:type="dxa"/>
            <w:shd w:val="clear" w:color="auto" w:fill="FFFFFF"/>
            <w:tcMar>
              <w:top w:w="100" w:type="dxa"/>
              <w:left w:w="100" w:type="dxa"/>
              <w:bottom w:w="100" w:type="dxa"/>
              <w:right w:w="100" w:type="dxa"/>
            </w:tcMar>
          </w:tcPr>
          <w:p w14:paraId="021115AD" w14:textId="77777777" w:rsidR="00B57B6B" w:rsidRDefault="00B57B6B">
            <w:r>
              <w:t>Specifies that this object was renamed from the related object.</w:t>
            </w:r>
          </w:p>
        </w:tc>
      </w:tr>
      <w:tr w:rsidR="00B57B6B" w14:paraId="4FB48B38" w14:textId="77777777" w:rsidTr="00492748">
        <w:trPr>
          <w:jc w:val="center"/>
        </w:trPr>
        <w:tc>
          <w:tcPr>
            <w:tcW w:w="2610" w:type="dxa"/>
            <w:shd w:val="clear" w:color="auto" w:fill="FFFFFF"/>
            <w:tcMar>
              <w:top w:w="100" w:type="dxa"/>
              <w:left w:w="100" w:type="dxa"/>
              <w:bottom w:w="100" w:type="dxa"/>
              <w:right w:w="100" w:type="dxa"/>
            </w:tcMar>
          </w:tcPr>
          <w:p w14:paraId="1A64637C" w14:textId="77777777" w:rsidR="00B57B6B" w:rsidRDefault="00B57B6B">
            <w:pPr>
              <w:rPr>
                <w:b/>
              </w:rPr>
            </w:pPr>
            <w:r>
              <w:rPr>
                <w:b/>
              </w:rPr>
              <w:t>Renamed_To</w:t>
            </w:r>
          </w:p>
        </w:tc>
        <w:tc>
          <w:tcPr>
            <w:tcW w:w="6750" w:type="dxa"/>
            <w:shd w:val="clear" w:color="auto" w:fill="FFFFFF"/>
            <w:tcMar>
              <w:top w:w="100" w:type="dxa"/>
              <w:left w:w="100" w:type="dxa"/>
              <w:bottom w:w="100" w:type="dxa"/>
              <w:right w:w="100" w:type="dxa"/>
            </w:tcMar>
          </w:tcPr>
          <w:p w14:paraId="184950FC" w14:textId="77777777" w:rsidR="00B57B6B" w:rsidRDefault="00B57B6B">
            <w:r>
              <w:t>Specifies that this object was renamed to the related object.</w:t>
            </w:r>
          </w:p>
        </w:tc>
      </w:tr>
      <w:tr w:rsidR="00B57B6B" w14:paraId="38D41A13" w14:textId="77777777" w:rsidTr="00492748">
        <w:trPr>
          <w:jc w:val="center"/>
        </w:trPr>
        <w:tc>
          <w:tcPr>
            <w:tcW w:w="2610" w:type="dxa"/>
            <w:shd w:val="clear" w:color="auto" w:fill="FFFFFF"/>
            <w:tcMar>
              <w:top w:w="100" w:type="dxa"/>
              <w:left w:w="100" w:type="dxa"/>
              <w:bottom w:w="100" w:type="dxa"/>
              <w:right w:w="100" w:type="dxa"/>
            </w:tcMar>
          </w:tcPr>
          <w:p w14:paraId="5C4DBB9C" w14:textId="77777777" w:rsidR="00B57B6B" w:rsidRDefault="00B57B6B">
            <w:pPr>
              <w:rPr>
                <w:b/>
              </w:rPr>
            </w:pPr>
            <w:r>
              <w:rPr>
                <w:b/>
              </w:rPr>
              <w:t>Resolved_To</w:t>
            </w:r>
          </w:p>
        </w:tc>
        <w:tc>
          <w:tcPr>
            <w:tcW w:w="6750" w:type="dxa"/>
            <w:shd w:val="clear" w:color="auto" w:fill="FFFFFF"/>
            <w:tcMar>
              <w:top w:w="100" w:type="dxa"/>
              <w:left w:w="100" w:type="dxa"/>
              <w:bottom w:w="100" w:type="dxa"/>
              <w:right w:w="100" w:type="dxa"/>
            </w:tcMar>
          </w:tcPr>
          <w:p w14:paraId="2D232877" w14:textId="77777777" w:rsidR="00B57B6B" w:rsidRDefault="00B57B6B">
            <w:r>
              <w:t>Specifies that this object was resolved to the related object.</w:t>
            </w:r>
          </w:p>
        </w:tc>
      </w:tr>
      <w:tr w:rsidR="00B57B6B" w14:paraId="7CD1207A" w14:textId="77777777" w:rsidTr="00492748">
        <w:trPr>
          <w:jc w:val="center"/>
        </w:trPr>
        <w:tc>
          <w:tcPr>
            <w:tcW w:w="2610" w:type="dxa"/>
            <w:shd w:val="clear" w:color="auto" w:fill="FFFFFF"/>
            <w:tcMar>
              <w:top w:w="100" w:type="dxa"/>
              <w:left w:w="100" w:type="dxa"/>
              <w:bottom w:w="100" w:type="dxa"/>
              <w:right w:w="100" w:type="dxa"/>
            </w:tcMar>
          </w:tcPr>
          <w:p w14:paraId="3BF91143" w14:textId="77777777" w:rsidR="00B57B6B" w:rsidRDefault="00B57B6B">
            <w:pPr>
              <w:rPr>
                <w:b/>
              </w:rPr>
            </w:pPr>
            <w:r>
              <w:rPr>
                <w:b/>
              </w:rPr>
              <w:t>Resumed</w:t>
            </w:r>
          </w:p>
        </w:tc>
        <w:tc>
          <w:tcPr>
            <w:tcW w:w="6750" w:type="dxa"/>
            <w:shd w:val="clear" w:color="auto" w:fill="FFFFFF"/>
            <w:tcMar>
              <w:top w:w="100" w:type="dxa"/>
              <w:left w:w="100" w:type="dxa"/>
              <w:bottom w:w="100" w:type="dxa"/>
              <w:right w:w="100" w:type="dxa"/>
            </w:tcMar>
          </w:tcPr>
          <w:p w14:paraId="5D180052" w14:textId="77777777" w:rsidR="00B57B6B" w:rsidRDefault="00B57B6B">
            <w:r>
              <w:t>Specifies that this object resumed the related object.</w:t>
            </w:r>
          </w:p>
        </w:tc>
      </w:tr>
      <w:tr w:rsidR="00B57B6B" w14:paraId="09468D4F" w14:textId="77777777" w:rsidTr="00492748">
        <w:trPr>
          <w:jc w:val="center"/>
        </w:trPr>
        <w:tc>
          <w:tcPr>
            <w:tcW w:w="2610" w:type="dxa"/>
            <w:shd w:val="clear" w:color="auto" w:fill="FFFFFF"/>
            <w:tcMar>
              <w:top w:w="100" w:type="dxa"/>
              <w:left w:w="100" w:type="dxa"/>
              <w:bottom w:w="100" w:type="dxa"/>
              <w:right w:w="100" w:type="dxa"/>
            </w:tcMar>
          </w:tcPr>
          <w:p w14:paraId="7DD7EE97" w14:textId="77777777" w:rsidR="00B57B6B" w:rsidRDefault="00B57B6B">
            <w:pPr>
              <w:rPr>
                <w:b/>
              </w:rPr>
            </w:pPr>
            <w:r>
              <w:rPr>
                <w:b/>
              </w:rPr>
              <w:t>Resumed_By</w:t>
            </w:r>
          </w:p>
        </w:tc>
        <w:tc>
          <w:tcPr>
            <w:tcW w:w="6750" w:type="dxa"/>
            <w:shd w:val="clear" w:color="auto" w:fill="FFFFFF"/>
            <w:tcMar>
              <w:top w:w="100" w:type="dxa"/>
              <w:left w:w="100" w:type="dxa"/>
              <w:bottom w:w="100" w:type="dxa"/>
              <w:right w:w="100" w:type="dxa"/>
            </w:tcMar>
          </w:tcPr>
          <w:p w14:paraId="5FE903E0" w14:textId="77777777" w:rsidR="00B57B6B" w:rsidRDefault="00B57B6B">
            <w:r>
              <w:t>Specifies that this object was resumed by the related object.</w:t>
            </w:r>
          </w:p>
        </w:tc>
      </w:tr>
      <w:tr w:rsidR="00B57B6B" w14:paraId="69BC1CC2" w14:textId="77777777" w:rsidTr="00492748">
        <w:trPr>
          <w:jc w:val="center"/>
        </w:trPr>
        <w:tc>
          <w:tcPr>
            <w:tcW w:w="2610" w:type="dxa"/>
            <w:shd w:val="clear" w:color="auto" w:fill="FFFFFF"/>
            <w:tcMar>
              <w:top w:w="100" w:type="dxa"/>
              <w:left w:w="100" w:type="dxa"/>
              <w:bottom w:w="100" w:type="dxa"/>
              <w:right w:w="100" w:type="dxa"/>
            </w:tcMar>
          </w:tcPr>
          <w:p w14:paraId="72A7B682" w14:textId="77777777" w:rsidR="00B57B6B" w:rsidRDefault="00B57B6B">
            <w:pPr>
              <w:rPr>
                <w:b/>
              </w:rPr>
            </w:pPr>
            <w:r>
              <w:rPr>
                <w:b/>
              </w:rPr>
              <w:t>Root_Domain_Of</w:t>
            </w:r>
          </w:p>
        </w:tc>
        <w:tc>
          <w:tcPr>
            <w:tcW w:w="6750" w:type="dxa"/>
            <w:shd w:val="clear" w:color="auto" w:fill="FFFFFF"/>
            <w:tcMar>
              <w:top w:w="100" w:type="dxa"/>
              <w:left w:w="100" w:type="dxa"/>
              <w:bottom w:w="100" w:type="dxa"/>
              <w:right w:w="100" w:type="dxa"/>
            </w:tcMar>
          </w:tcPr>
          <w:p w14:paraId="27119CE1" w14:textId="77777777" w:rsidR="00B57B6B" w:rsidRDefault="00B57B6B">
            <w:r>
              <w:t>Specifies that this object is the root domain of the related object.</w:t>
            </w:r>
          </w:p>
        </w:tc>
      </w:tr>
      <w:tr w:rsidR="00B57B6B" w14:paraId="0360D6C2" w14:textId="77777777" w:rsidTr="00492748">
        <w:trPr>
          <w:jc w:val="center"/>
        </w:trPr>
        <w:tc>
          <w:tcPr>
            <w:tcW w:w="2610" w:type="dxa"/>
            <w:shd w:val="clear" w:color="auto" w:fill="FFFFFF"/>
            <w:tcMar>
              <w:top w:w="100" w:type="dxa"/>
              <w:left w:w="100" w:type="dxa"/>
              <w:bottom w:w="100" w:type="dxa"/>
              <w:right w:w="100" w:type="dxa"/>
            </w:tcMar>
          </w:tcPr>
          <w:p w14:paraId="70A82114" w14:textId="77777777" w:rsidR="00B57B6B" w:rsidRDefault="00B57B6B">
            <w:pPr>
              <w:rPr>
                <w:b/>
              </w:rPr>
            </w:pPr>
            <w:r>
              <w:rPr>
                <w:b/>
              </w:rPr>
              <w:t>Searched_For</w:t>
            </w:r>
          </w:p>
        </w:tc>
        <w:tc>
          <w:tcPr>
            <w:tcW w:w="6750" w:type="dxa"/>
            <w:shd w:val="clear" w:color="auto" w:fill="FFFFFF"/>
            <w:tcMar>
              <w:top w:w="100" w:type="dxa"/>
              <w:left w:w="100" w:type="dxa"/>
              <w:bottom w:w="100" w:type="dxa"/>
              <w:right w:w="100" w:type="dxa"/>
            </w:tcMar>
          </w:tcPr>
          <w:p w14:paraId="7D09FDF7" w14:textId="77777777" w:rsidR="00B57B6B" w:rsidRDefault="00B57B6B">
            <w:r>
              <w:t>Specifies that this object searched for the related object.</w:t>
            </w:r>
          </w:p>
        </w:tc>
      </w:tr>
      <w:tr w:rsidR="00B57B6B" w14:paraId="3B334224" w14:textId="77777777" w:rsidTr="00492748">
        <w:trPr>
          <w:jc w:val="center"/>
        </w:trPr>
        <w:tc>
          <w:tcPr>
            <w:tcW w:w="2610" w:type="dxa"/>
            <w:shd w:val="clear" w:color="auto" w:fill="FFFFFF"/>
            <w:tcMar>
              <w:top w:w="100" w:type="dxa"/>
              <w:left w:w="100" w:type="dxa"/>
              <w:bottom w:w="100" w:type="dxa"/>
              <w:right w:w="100" w:type="dxa"/>
            </w:tcMar>
          </w:tcPr>
          <w:p w14:paraId="351B84DA" w14:textId="77777777" w:rsidR="00B57B6B" w:rsidRDefault="00B57B6B">
            <w:pPr>
              <w:rPr>
                <w:b/>
              </w:rPr>
            </w:pPr>
            <w:r>
              <w:rPr>
                <w:b/>
              </w:rPr>
              <w:t>Searched_For_By</w:t>
            </w:r>
          </w:p>
        </w:tc>
        <w:tc>
          <w:tcPr>
            <w:tcW w:w="6750" w:type="dxa"/>
            <w:shd w:val="clear" w:color="auto" w:fill="FFFFFF"/>
            <w:tcMar>
              <w:top w:w="100" w:type="dxa"/>
              <w:left w:w="100" w:type="dxa"/>
              <w:bottom w:w="100" w:type="dxa"/>
              <w:right w:w="100" w:type="dxa"/>
            </w:tcMar>
          </w:tcPr>
          <w:p w14:paraId="7BC477C2" w14:textId="77777777" w:rsidR="00B57B6B" w:rsidRDefault="00B57B6B">
            <w:r>
              <w:t>Specifies that this object was searched for by the related object.</w:t>
            </w:r>
          </w:p>
        </w:tc>
      </w:tr>
      <w:tr w:rsidR="00B57B6B" w14:paraId="33A5DAAA" w14:textId="77777777" w:rsidTr="00492748">
        <w:trPr>
          <w:jc w:val="center"/>
        </w:trPr>
        <w:tc>
          <w:tcPr>
            <w:tcW w:w="2610" w:type="dxa"/>
            <w:shd w:val="clear" w:color="auto" w:fill="FFFFFF"/>
            <w:tcMar>
              <w:top w:w="100" w:type="dxa"/>
              <w:left w:w="100" w:type="dxa"/>
              <w:bottom w:w="100" w:type="dxa"/>
              <w:right w:w="100" w:type="dxa"/>
            </w:tcMar>
          </w:tcPr>
          <w:p w14:paraId="387D31E0" w14:textId="77777777" w:rsidR="00B57B6B" w:rsidRDefault="00B57B6B">
            <w:pPr>
              <w:rPr>
                <w:b/>
              </w:rPr>
            </w:pPr>
            <w:r>
              <w:rPr>
                <w:b/>
              </w:rPr>
              <w:t>Sent</w:t>
            </w:r>
          </w:p>
        </w:tc>
        <w:tc>
          <w:tcPr>
            <w:tcW w:w="6750" w:type="dxa"/>
            <w:shd w:val="clear" w:color="auto" w:fill="FFFFFF"/>
            <w:tcMar>
              <w:top w:w="100" w:type="dxa"/>
              <w:left w:w="100" w:type="dxa"/>
              <w:bottom w:w="100" w:type="dxa"/>
              <w:right w:w="100" w:type="dxa"/>
            </w:tcMar>
          </w:tcPr>
          <w:p w14:paraId="35EF2D33" w14:textId="77777777" w:rsidR="00B57B6B" w:rsidRDefault="00B57B6B">
            <w:r>
              <w:t>Specifies that this object sent the related object.</w:t>
            </w:r>
          </w:p>
        </w:tc>
      </w:tr>
      <w:tr w:rsidR="00B57B6B" w14:paraId="6443A96E" w14:textId="77777777" w:rsidTr="00492748">
        <w:trPr>
          <w:jc w:val="center"/>
        </w:trPr>
        <w:tc>
          <w:tcPr>
            <w:tcW w:w="2610" w:type="dxa"/>
            <w:shd w:val="clear" w:color="auto" w:fill="FFFFFF"/>
            <w:tcMar>
              <w:top w:w="100" w:type="dxa"/>
              <w:left w:w="100" w:type="dxa"/>
              <w:bottom w:w="100" w:type="dxa"/>
              <w:right w:w="100" w:type="dxa"/>
            </w:tcMar>
          </w:tcPr>
          <w:p w14:paraId="7CC27D20" w14:textId="77777777" w:rsidR="00B57B6B" w:rsidRDefault="00B57B6B">
            <w:pPr>
              <w:rPr>
                <w:b/>
              </w:rPr>
            </w:pPr>
            <w:r>
              <w:rPr>
                <w:b/>
              </w:rPr>
              <w:t>Sent_By</w:t>
            </w:r>
          </w:p>
        </w:tc>
        <w:tc>
          <w:tcPr>
            <w:tcW w:w="6750" w:type="dxa"/>
            <w:shd w:val="clear" w:color="auto" w:fill="FFFFFF"/>
            <w:tcMar>
              <w:top w:w="100" w:type="dxa"/>
              <w:left w:w="100" w:type="dxa"/>
              <w:bottom w:w="100" w:type="dxa"/>
              <w:right w:w="100" w:type="dxa"/>
            </w:tcMar>
          </w:tcPr>
          <w:p w14:paraId="4C473EDE" w14:textId="77777777" w:rsidR="00B57B6B" w:rsidRDefault="00B57B6B">
            <w:r>
              <w:t>Specifies that this object was sent by the related object.</w:t>
            </w:r>
          </w:p>
        </w:tc>
      </w:tr>
      <w:tr w:rsidR="00B57B6B" w14:paraId="6CB4C76C" w14:textId="77777777" w:rsidTr="00492748">
        <w:trPr>
          <w:jc w:val="center"/>
        </w:trPr>
        <w:tc>
          <w:tcPr>
            <w:tcW w:w="2610" w:type="dxa"/>
            <w:shd w:val="clear" w:color="auto" w:fill="FFFFFF"/>
            <w:tcMar>
              <w:top w:w="100" w:type="dxa"/>
              <w:left w:w="100" w:type="dxa"/>
              <w:bottom w:w="100" w:type="dxa"/>
              <w:right w:w="100" w:type="dxa"/>
            </w:tcMar>
          </w:tcPr>
          <w:p w14:paraId="12C7D88D" w14:textId="77777777" w:rsidR="00B57B6B" w:rsidRDefault="00B57B6B">
            <w:pPr>
              <w:rPr>
                <w:b/>
              </w:rPr>
            </w:pPr>
            <w:r>
              <w:rPr>
                <w:b/>
              </w:rPr>
              <w:t>Sent_To</w:t>
            </w:r>
          </w:p>
        </w:tc>
        <w:tc>
          <w:tcPr>
            <w:tcW w:w="6750" w:type="dxa"/>
            <w:shd w:val="clear" w:color="auto" w:fill="FFFFFF"/>
            <w:tcMar>
              <w:top w:w="100" w:type="dxa"/>
              <w:left w:w="100" w:type="dxa"/>
              <w:bottom w:w="100" w:type="dxa"/>
              <w:right w:w="100" w:type="dxa"/>
            </w:tcMar>
          </w:tcPr>
          <w:p w14:paraId="17CB48CE" w14:textId="77777777" w:rsidR="00B57B6B" w:rsidRDefault="00B57B6B">
            <w:r>
              <w:t>Specifies that this object was sent to the related object.</w:t>
            </w:r>
          </w:p>
        </w:tc>
      </w:tr>
      <w:tr w:rsidR="00B57B6B" w14:paraId="38611298" w14:textId="77777777" w:rsidTr="00492748">
        <w:trPr>
          <w:jc w:val="center"/>
        </w:trPr>
        <w:tc>
          <w:tcPr>
            <w:tcW w:w="2610" w:type="dxa"/>
            <w:shd w:val="clear" w:color="auto" w:fill="FFFFFF"/>
            <w:tcMar>
              <w:top w:w="100" w:type="dxa"/>
              <w:left w:w="100" w:type="dxa"/>
              <w:bottom w:w="100" w:type="dxa"/>
              <w:right w:w="100" w:type="dxa"/>
            </w:tcMar>
          </w:tcPr>
          <w:p w14:paraId="6E536A1A" w14:textId="77777777" w:rsidR="00B57B6B" w:rsidRDefault="00B57B6B">
            <w:pPr>
              <w:rPr>
                <w:b/>
              </w:rPr>
            </w:pPr>
            <w:r>
              <w:rPr>
                <w:b/>
              </w:rPr>
              <w:t>Sent_Via_Upload</w:t>
            </w:r>
          </w:p>
        </w:tc>
        <w:tc>
          <w:tcPr>
            <w:tcW w:w="6750" w:type="dxa"/>
            <w:shd w:val="clear" w:color="auto" w:fill="FFFFFF"/>
            <w:tcMar>
              <w:top w:w="100" w:type="dxa"/>
              <w:left w:w="100" w:type="dxa"/>
              <w:bottom w:w="100" w:type="dxa"/>
              <w:right w:w="100" w:type="dxa"/>
            </w:tcMar>
          </w:tcPr>
          <w:p w14:paraId="111A48A1" w14:textId="77777777" w:rsidR="00B57B6B" w:rsidRDefault="00B57B6B">
            <w:r>
              <w:t>Specifies that this object sent the related object via upload.</w:t>
            </w:r>
          </w:p>
        </w:tc>
      </w:tr>
      <w:tr w:rsidR="00B57B6B" w14:paraId="5986BCBC" w14:textId="77777777" w:rsidTr="00492748">
        <w:trPr>
          <w:jc w:val="center"/>
        </w:trPr>
        <w:tc>
          <w:tcPr>
            <w:tcW w:w="2610" w:type="dxa"/>
            <w:shd w:val="clear" w:color="auto" w:fill="FFFFFF"/>
            <w:tcMar>
              <w:top w:w="100" w:type="dxa"/>
              <w:left w:w="100" w:type="dxa"/>
              <w:bottom w:w="100" w:type="dxa"/>
              <w:right w:w="100" w:type="dxa"/>
            </w:tcMar>
          </w:tcPr>
          <w:p w14:paraId="7F131D58" w14:textId="77777777" w:rsidR="00B57B6B" w:rsidRDefault="00B57B6B">
            <w:pPr>
              <w:rPr>
                <w:b/>
              </w:rPr>
            </w:pPr>
            <w:r>
              <w:rPr>
                <w:b/>
              </w:rPr>
              <w:t>Set_From</w:t>
            </w:r>
          </w:p>
        </w:tc>
        <w:tc>
          <w:tcPr>
            <w:tcW w:w="6750" w:type="dxa"/>
            <w:shd w:val="clear" w:color="auto" w:fill="FFFFFF"/>
            <w:tcMar>
              <w:top w:w="100" w:type="dxa"/>
              <w:left w:w="100" w:type="dxa"/>
              <w:bottom w:w="100" w:type="dxa"/>
              <w:right w:w="100" w:type="dxa"/>
            </w:tcMar>
          </w:tcPr>
          <w:p w14:paraId="1B59A7CA" w14:textId="77777777" w:rsidR="00B57B6B" w:rsidRDefault="00B57B6B">
            <w:r>
              <w:t>Specifies that this object was set from the related object.</w:t>
            </w:r>
          </w:p>
        </w:tc>
      </w:tr>
      <w:tr w:rsidR="00B57B6B" w14:paraId="6B1E5237" w14:textId="77777777" w:rsidTr="00492748">
        <w:trPr>
          <w:jc w:val="center"/>
        </w:trPr>
        <w:tc>
          <w:tcPr>
            <w:tcW w:w="2610" w:type="dxa"/>
            <w:shd w:val="clear" w:color="auto" w:fill="FFFFFF"/>
            <w:tcMar>
              <w:top w:w="100" w:type="dxa"/>
              <w:left w:w="100" w:type="dxa"/>
              <w:bottom w:w="100" w:type="dxa"/>
              <w:right w:w="100" w:type="dxa"/>
            </w:tcMar>
          </w:tcPr>
          <w:p w14:paraId="210355A9" w14:textId="77777777" w:rsidR="00B57B6B" w:rsidRDefault="00B57B6B">
            <w:pPr>
              <w:rPr>
                <w:b/>
              </w:rPr>
            </w:pPr>
            <w:r>
              <w:rPr>
                <w:b/>
              </w:rPr>
              <w:t>Set_To</w:t>
            </w:r>
          </w:p>
        </w:tc>
        <w:tc>
          <w:tcPr>
            <w:tcW w:w="6750" w:type="dxa"/>
            <w:shd w:val="clear" w:color="auto" w:fill="FFFFFF"/>
            <w:tcMar>
              <w:top w:w="100" w:type="dxa"/>
              <w:left w:w="100" w:type="dxa"/>
              <w:bottom w:w="100" w:type="dxa"/>
              <w:right w:w="100" w:type="dxa"/>
            </w:tcMar>
          </w:tcPr>
          <w:p w14:paraId="17F9F450" w14:textId="77777777" w:rsidR="00B57B6B" w:rsidRDefault="00B57B6B">
            <w:r>
              <w:t>Specifies that this object was set to the related object.</w:t>
            </w:r>
          </w:p>
        </w:tc>
      </w:tr>
      <w:tr w:rsidR="00B57B6B" w14:paraId="5F53DBE1" w14:textId="77777777" w:rsidTr="00492748">
        <w:trPr>
          <w:jc w:val="center"/>
        </w:trPr>
        <w:tc>
          <w:tcPr>
            <w:tcW w:w="2610" w:type="dxa"/>
            <w:shd w:val="clear" w:color="auto" w:fill="FFFFFF"/>
            <w:tcMar>
              <w:top w:w="100" w:type="dxa"/>
              <w:left w:w="100" w:type="dxa"/>
              <w:bottom w:w="100" w:type="dxa"/>
              <w:right w:w="100" w:type="dxa"/>
            </w:tcMar>
          </w:tcPr>
          <w:p w14:paraId="0544E7D1" w14:textId="77777777" w:rsidR="00B57B6B" w:rsidRDefault="00B57B6B">
            <w:pPr>
              <w:rPr>
                <w:b/>
              </w:rPr>
            </w:pPr>
            <w:r>
              <w:rPr>
                <w:b/>
              </w:rPr>
              <w:t>Sub-domain_Of</w:t>
            </w:r>
          </w:p>
        </w:tc>
        <w:tc>
          <w:tcPr>
            <w:tcW w:w="6750" w:type="dxa"/>
            <w:shd w:val="clear" w:color="auto" w:fill="FFFFFF"/>
            <w:tcMar>
              <w:top w:w="100" w:type="dxa"/>
              <w:left w:w="100" w:type="dxa"/>
              <w:bottom w:w="100" w:type="dxa"/>
              <w:right w:w="100" w:type="dxa"/>
            </w:tcMar>
          </w:tcPr>
          <w:p w14:paraId="3F7DFCB1" w14:textId="77777777" w:rsidR="00B57B6B" w:rsidRDefault="00B57B6B">
            <w:r>
              <w:t>Specifies that this object is a sub-domain of the related object.</w:t>
            </w:r>
          </w:p>
        </w:tc>
      </w:tr>
      <w:tr w:rsidR="00B57B6B" w14:paraId="4948FC4D" w14:textId="77777777" w:rsidTr="00492748">
        <w:trPr>
          <w:jc w:val="center"/>
        </w:trPr>
        <w:tc>
          <w:tcPr>
            <w:tcW w:w="2610" w:type="dxa"/>
            <w:shd w:val="clear" w:color="auto" w:fill="FFFFFF"/>
            <w:tcMar>
              <w:top w:w="100" w:type="dxa"/>
              <w:left w:w="100" w:type="dxa"/>
              <w:bottom w:w="100" w:type="dxa"/>
              <w:right w:w="100" w:type="dxa"/>
            </w:tcMar>
          </w:tcPr>
          <w:p w14:paraId="2F272ED1" w14:textId="77777777" w:rsidR="00B57B6B" w:rsidRDefault="00B57B6B">
            <w:pPr>
              <w:rPr>
                <w:b/>
              </w:rPr>
            </w:pPr>
            <w:r>
              <w:rPr>
                <w:b/>
              </w:rPr>
              <w:t>Supra-domain_Of</w:t>
            </w:r>
          </w:p>
        </w:tc>
        <w:tc>
          <w:tcPr>
            <w:tcW w:w="6750" w:type="dxa"/>
            <w:shd w:val="clear" w:color="auto" w:fill="FFFFFF"/>
            <w:tcMar>
              <w:top w:w="100" w:type="dxa"/>
              <w:left w:w="100" w:type="dxa"/>
              <w:bottom w:w="100" w:type="dxa"/>
              <w:right w:w="100" w:type="dxa"/>
            </w:tcMar>
          </w:tcPr>
          <w:p w14:paraId="0D3BC6DE" w14:textId="77777777" w:rsidR="00B57B6B" w:rsidRDefault="00B57B6B">
            <w:r>
              <w:t>Specifies that this object is a supra-domain of the related object.</w:t>
            </w:r>
          </w:p>
        </w:tc>
      </w:tr>
      <w:tr w:rsidR="00B57B6B" w14:paraId="34FF763F" w14:textId="77777777" w:rsidTr="00492748">
        <w:trPr>
          <w:jc w:val="center"/>
        </w:trPr>
        <w:tc>
          <w:tcPr>
            <w:tcW w:w="2610" w:type="dxa"/>
            <w:shd w:val="clear" w:color="auto" w:fill="FFFFFF"/>
            <w:tcMar>
              <w:top w:w="100" w:type="dxa"/>
              <w:left w:w="100" w:type="dxa"/>
              <w:bottom w:w="100" w:type="dxa"/>
              <w:right w:w="100" w:type="dxa"/>
            </w:tcMar>
          </w:tcPr>
          <w:p w14:paraId="10040505" w14:textId="77777777" w:rsidR="00B57B6B" w:rsidRDefault="00B57B6B">
            <w:pPr>
              <w:rPr>
                <w:b/>
              </w:rPr>
            </w:pPr>
            <w:r>
              <w:rPr>
                <w:b/>
              </w:rPr>
              <w:lastRenderedPageBreak/>
              <w:t>Suspended</w:t>
            </w:r>
          </w:p>
        </w:tc>
        <w:tc>
          <w:tcPr>
            <w:tcW w:w="6750" w:type="dxa"/>
            <w:shd w:val="clear" w:color="auto" w:fill="FFFFFF"/>
            <w:tcMar>
              <w:top w:w="100" w:type="dxa"/>
              <w:left w:w="100" w:type="dxa"/>
              <w:bottom w:w="100" w:type="dxa"/>
              <w:right w:w="100" w:type="dxa"/>
            </w:tcMar>
          </w:tcPr>
          <w:p w14:paraId="05414BA4" w14:textId="77777777" w:rsidR="00B57B6B" w:rsidRDefault="00B57B6B">
            <w:r>
              <w:t>Specifies that this object suspended the related object.</w:t>
            </w:r>
          </w:p>
        </w:tc>
      </w:tr>
      <w:tr w:rsidR="00B57B6B" w14:paraId="6D89AF16" w14:textId="77777777" w:rsidTr="00492748">
        <w:trPr>
          <w:jc w:val="center"/>
        </w:trPr>
        <w:tc>
          <w:tcPr>
            <w:tcW w:w="2610" w:type="dxa"/>
            <w:shd w:val="clear" w:color="auto" w:fill="FFFFFF"/>
            <w:tcMar>
              <w:top w:w="100" w:type="dxa"/>
              <w:left w:w="100" w:type="dxa"/>
              <w:bottom w:w="100" w:type="dxa"/>
              <w:right w:w="100" w:type="dxa"/>
            </w:tcMar>
          </w:tcPr>
          <w:p w14:paraId="4768140C" w14:textId="77777777" w:rsidR="00B57B6B" w:rsidRDefault="00B57B6B">
            <w:pPr>
              <w:rPr>
                <w:b/>
              </w:rPr>
            </w:pPr>
            <w:r>
              <w:rPr>
                <w:b/>
              </w:rPr>
              <w:t>Suspended_By</w:t>
            </w:r>
          </w:p>
        </w:tc>
        <w:tc>
          <w:tcPr>
            <w:tcW w:w="6750" w:type="dxa"/>
            <w:shd w:val="clear" w:color="auto" w:fill="FFFFFF"/>
            <w:tcMar>
              <w:top w:w="100" w:type="dxa"/>
              <w:left w:w="100" w:type="dxa"/>
              <w:bottom w:w="100" w:type="dxa"/>
              <w:right w:w="100" w:type="dxa"/>
            </w:tcMar>
          </w:tcPr>
          <w:p w14:paraId="7ED5DCEF" w14:textId="77777777" w:rsidR="00B57B6B" w:rsidRDefault="00B57B6B">
            <w:r>
              <w:t>Specifies that this object was suspended by the related object.</w:t>
            </w:r>
          </w:p>
        </w:tc>
      </w:tr>
      <w:tr w:rsidR="00B57B6B" w14:paraId="3F2768C9" w14:textId="77777777" w:rsidTr="00492748">
        <w:trPr>
          <w:jc w:val="center"/>
        </w:trPr>
        <w:tc>
          <w:tcPr>
            <w:tcW w:w="2610" w:type="dxa"/>
            <w:shd w:val="clear" w:color="auto" w:fill="FFFFFF"/>
            <w:tcMar>
              <w:top w:w="100" w:type="dxa"/>
              <w:left w:w="100" w:type="dxa"/>
              <w:bottom w:w="100" w:type="dxa"/>
              <w:right w:w="100" w:type="dxa"/>
            </w:tcMar>
          </w:tcPr>
          <w:p w14:paraId="560EDF58" w14:textId="77777777" w:rsidR="00B57B6B" w:rsidRDefault="00B57B6B">
            <w:pPr>
              <w:rPr>
                <w:b/>
              </w:rPr>
            </w:pPr>
            <w:r>
              <w:rPr>
                <w:b/>
              </w:rPr>
              <w:t>Unhooked</w:t>
            </w:r>
          </w:p>
        </w:tc>
        <w:tc>
          <w:tcPr>
            <w:tcW w:w="6750" w:type="dxa"/>
            <w:shd w:val="clear" w:color="auto" w:fill="FFFFFF"/>
            <w:tcMar>
              <w:top w:w="100" w:type="dxa"/>
              <w:left w:w="100" w:type="dxa"/>
              <w:bottom w:w="100" w:type="dxa"/>
              <w:right w:w="100" w:type="dxa"/>
            </w:tcMar>
          </w:tcPr>
          <w:p w14:paraId="139B12A8" w14:textId="77777777" w:rsidR="00B57B6B" w:rsidRDefault="00B57B6B">
            <w:r>
              <w:t>Specifies that this object unhooked the related object.</w:t>
            </w:r>
          </w:p>
        </w:tc>
      </w:tr>
      <w:tr w:rsidR="00B57B6B" w14:paraId="7272AB79" w14:textId="77777777" w:rsidTr="00492748">
        <w:trPr>
          <w:jc w:val="center"/>
        </w:trPr>
        <w:tc>
          <w:tcPr>
            <w:tcW w:w="2610" w:type="dxa"/>
            <w:shd w:val="clear" w:color="auto" w:fill="FFFFFF"/>
            <w:tcMar>
              <w:top w:w="100" w:type="dxa"/>
              <w:left w:w="100" w:type="dxa"/>
              <w:bottom w:w="100" w:type="dxa"/>
              <w:right w:w="100" w:type="dxa"/>
            </w:tcMar>
          </w:tcPr>
          <w:p w14:paraId="65EBB1DF" w14:textId="77777777" w:rsidR="00B57B6B" w:rsidRDefault="00B57B6B">
            <w:pPr>
              <w:rPr>
                <w:b/>
              </w:rPr>
            </w:pPr>
            <w:r>
              <w:rPr>
                <w:b/>
              </w:rPr>
              <w:t>Unhooked_By</w:t>
            </w:r>
          </w:p>
        </w:tc>
        <w:tc>
          <w:tcPr>
            <w:tcW w:w="6750" w:type="dxa"/>
            <w:shd w:val="clear" w:color="auto" w:fill="FFFFFF"/>
            <w:tcMar>
              <w:top w:w="100" w:type="dxa"/>
              <w:left w:w="100" w:type="dxa"/>
              <w:bottom w:w="100" w:type="dxa"/>
              <w:right w:w="100" w:type="dxa"/>
            </w:tcMar>
          </w:tcPr>
          <w:p w14:paraId="1E13A376" w14:textId="77777777" w:rsidR="00B57B6B" w:rsidRDefault="00B57B6B">
            <w:r>
              <w:t>Specifies that this object was unhooked by the related object.</w:t>
            </w:r>
          </w:p>
        </w:tc>
      </w:tr>
      <w:tr w:rsidR="00B57B6B" w14:paraId="3BE2CB64" w14:textId="77777777" w:rsidTr="00492748">
        <w:trPr>
          <w:jc w:val="center"/>
        </w:trPr>
        <w:tc>
          <w:tcPr>
            <w:tcW w:w="2610" w:type="dxa"/>
            <w:shd w:val="clear" w:color="auto" w:fill="FFFFFF"/>
            <w:tcMar>
              <w:top w:w="100" w:type="dxa"/>
              <w:left w:w="100" w:type="dxa"/>
              <w:bottom w:w="100" w:type="dxa"/>
              <w:right w:w="100" w:type="dxa"/>
            </w:tcMar>
          </w:tcPr>
          <w:p w14:paraId="34293758" w14:textId="77777777" w:rsidR="00B57B6B" w:rsidRDefault="00B57B6B">
            <w:pPr>
              <w:rPr>
                <w:b/>
              </w:rPr>
            </w:pPr>
            <w:r>
              <w:rPr>
                <w:b/>
              </w:rPr>
              <w:t>Unlocked</w:t>
            </w:r>
          </w:p>
        </w:tc>
        <w:tc>
          <w:tcPr>
            <w:tcW w:w="6750" w:type="dxa"/>
            <w:shd w:val="clear" w:color="auto" w:fill="FFFFFF"/>
            <w:tcMar>
              <w:top w:w="100" w:type="dxa"/>
              <w:left w:w="100" w:type="dxa"/>
              <w:bottom w:w="100" w:type="dxa"/>
              <w:right w:w="100" w:type="dxa"/>
            </w:tcMar>
          </w:tcPr>
          <w:p w14:paraId="2C3D0482" w14:textId="77777777" w:rsidR="00B57B6B" w:rsidRDefault="00B57B6B">
            <w:r>
              <w:t>Specifies that this object unlocked the related object.</w:t>
            </w:r>
          </w:p>
        </w:tc>
      </w:tr>
      <w:tr w:rsidR="00B57B6B" w14:paraId="19F12738" w14:textId="77777777" w:rsidTr="00492748">
        <w:trPr>
          <w:jc w:val="center"/>
        </w:trPr>
        <w:tc>
          <w:tcPr>
            <w:tcW w:w="2610" w:type="dxa"/>
            <w:shd w:val="clear" w:color="auto" w:fill="FFFFFF"/>
            <w:tcMar>
              <w:top w:w="100" w:type="dxa"/>
              <w:left w:w="100" w:type="dxa"/>
              <w:bottom w:w="100" w:type="dxa"/>
              <w:right w:w="100" w:type="dxa"/>
            </w:tcMar>
          </w:tcPr>
          <w:p w14:paraId="06A17ED8" w14:textId="77777777" w:rsidR="00B57B6B" w:rsidRDefault="00B57B6B">
            <w:pPr>
              <w:rPr>
                <w:b/>
              </w:rPr>
            </w:pPr>
            <w:r>
              <w:rPr>
                <w:b/>
              </w:rPr>
              <w:t>Unlocked_By</w:t>
            </w:r>
          </w:p>
        </w:tc>
        <w:tc>
          <w:tcPr>
            <w:tcW w:w="6750" w:type="dxa"/>
            <w:shd w:val="clear" w:color="auto" w:fill="FFFFFF"/>
            <w:tcMar>
              <w:top w:w="100" w:type="dxa"/>
              <w:left w:w="100" w:type="dxa"/>
              <w:bottom w:w="100" w:type="dxa"/>
              <w:right w:w="100" w:type="dxa"/>
            </w:tcMar>
          </w:tcPr>
          <w:p w14:paraId="7C8BCAD4" w14:textId="77777777" w:rsidR="00B57B6B" w:rsidRDefault="00B57B6B">
            <w:r>
              <w:t>Specifies that this object was unlocked by the related object.</w:t>
            </w:r>
          </w:p>
        </w:tc>
      </w:tr>
      <w:tr w:rsidR="00B57B6B" w14:paraId="1FF52996" w14:textId="77777777" w:rsidTr="00492748">
        <w:trPr>
          <w:jc w:val="center"/>
        </w:trPr>
        <w:tc>
          <w:tcPr>
            <w:tcW w:w="2610" w:type="dxa"/>
            <w:shd w:val="clear" w:color="auto" w:fill="FFFFFF"/>
            <w:tcMar>
              <w:top w:w="100" w:type="dxa"/>
              <w:left w:w="100" w:type="dxa"/>
              <w:bottom w:w="100" w:type="dxa"/>
              <w:right w:w="100" w:type="dxa"/>
            </w:tcMar>
          </w:tcPr>
          <w:p w14:paraId="537A6117" w14:textId="77777777" w:rsidR="00B57B6B" w:rsidRDefault="00B57B6B">
            <w:pPr>
              <w:rPr>
                <w:b/>
              </w:rPr>
            </w:pPr>
            <w:r>
              <w:rPr>
                <w:b/>
              </w:rPr>
              <w:t>Unpacked</w:t>
            </w:r>
          </w:p>
        </w:tc>
        <w:tc>
          <w:tcPr>
            <w:tcW w:w="6750" w:type="dxa"/>
            <w:shd w:val="clear" w:color="auto" w:fill="FFFFFF"/>
            <w:tcMar>
              <w:top w:w="100" w:type="dxa"/>
              <w:left w:w="100" w:type="dxa"/>
              <w:bottom w:w="100" w:type="dxa"/>
              <w:right w:w="100" w:type="dxa"/>
            </w:tcMar>
          </w:tcPr>
          <w:p w14:paraId="18EB8FB7" w14:textId="77777777" w:rsidR="00B57B6B" w:rsidRDefault="00B57B6B">
            <w:r>
              <w:t>Specifies that this object unpacked the related object.</w:t>
            </w:r>
          </w:p>
        </w:tc>
      </w:tr>
      <w:tr w:rsidR="00B57B6B" w14:paraId="6CBB9F9E" w14:textId="77777777" w:rsidTr="00492748">
        <w:trPr>
          <w:jc w:val="center"/>
        </w:trPr>
        <w:tc>
          <w:tcPr>
            <w:tcW w:w="2610" w:type="dxa"/>
            <w:shd w:val="clear" w:color="auto" w:fill="FFFFFF"/>
            <w:tcMar>
              <w:top w:w="100" w:type="dxa"/>
              <w:left w:w="100" w:type="dxa"/>
              <w:bottom w:w="100" w:type="dxa"/>
              <w:right w:w="100" w:type="dxa"/>
            </w:tcMar>
          </w:tcPr>
          <w:p w14:paraId="1B492B9F" w14:textId="77777777" w:rsidR="00B57B6B" w:rsidRDefault="00B57B6B">
            <w:pPr>
              <w:rPr>
                <w:b/>
              </w:rPr>
            </w:pPr>
            <w:r>
              <w:rPr>
                <w:b/>
              </w:rPr>
              <w:t>Unpacked_By</w:t>
            </w:r>
          </w:p>
        </w:tc>
        <w:tc>
          <w:tcPr>
            <w:tcW w:w="6750" w:type="dxa"/>
            <w:shd w:val="clear" w:color="auto" w:fill="FFFFFF"/>
            <w:tcMar>
              <w:top w:w="100" w:type="dxa"/>
              <w:left w:w="100" w:type="dxa"/>
              <w:bottom w:w="100" w:type="dxa"/>
              <w:right w:w="100" w:type="dxa"/>
            </w:tcMar>
          </w:tcPr>
          <w:p w14:paraId="611B3B37" w14:textId="77777777" w:rsidR="00B57B6B" w:rsidRDefault="00B57B6B">
            <w:r>
              <w:t>Specifies that this object was unpacked by the related object.</w:t>
            </w:r>
          </w:p>
        </w:tc>
      </w:tr>
      <w:tr w:rsidR="00B57B6B" w14:paraId="31EF80C4" w14:textId="77777777" w:rsidTr="00492748">
        <w:trPr>
          <w:jc w:val="center"/>
        </w:trPr>
        <w:tc>
          <w:tcPr>
            <w:tcW w:w="2610" w:type="dxa"/>
            <w:shd w:val="clear" w:color="auto" w:fill="FFFFFF"/>
            <w:tcMar>
              <w:top w:w="100" w:type="dxa"/>
              <w:left w:w="100" w:type="dxa"/>
              <w:bottom w:w="100" w:type="dxa"/>
              <w:right w:w="100" w:type="dxa"/>
            </w:tcMar>
          </w:tcPr>
          <w:p w14:paraId="74E76D27" w14:textId="77777777" w:rsidR="00B57B6B" w:rsidRDefault="00B57B6B">
            <w:pPr>
              <w:rPr>
                <w:b/>
              </w:rPr>
            </w:pPr>
            <w:r>
              <w:rPr>
                <w:b/>
              </w:rPr>
              <w:t>Uploaded</w:t>
            </w:r>
          </w:p>
        </w:tc>
        <w:tc>
          <w:tcPr>
            <w:tcW w:w="6750" w:type="dxa"/>
            <w:shd w:val="clear" w:color="auto" w:fill="FFFFFF"/>
            <w:tcMar>
              <w:top w:w="100" w:type="dxa"/>
              <w:left w:w="100" w:type="dxa"/>
              <w:bottom w:w="100" w:type="dxa"/>
              <w:right w:w="100" w:type="dxa"/>
            </w:tcMar>
          </w:tcPr>
          <w:p w14:paraId="6D535BA3" w14:textId="77777777" w:rsidR="00B57B6B" w:rsidRDefault="00B57B6B">
            <w:r>
              <w:t>Specifies that this object uploaded the related object.</w:t>
            </w:r>
          </w:p>
        </w:tc>
      </w:tr>
      <w:tr w:rsidR="00B57B6B" w14:paraId="26CFD758" w14:textId="77777777" w:rsidTr="00492748">
        <w:trPr>
          <w:jc w:val="center"/>
        </w:trPr>
        <w:tc>
          <w:tcPr>
            <w:tcW w:w="2610" w:type="dxa"/>
            <w:shd w:val="clear" w:color="auto" w:fill="FFFFFF"/>
            <w:tcMar>
              <w:top w:w="100" w:type="dxa"/>
              <w:left w:w="100" w:type="dxa"/>
              <w:bottom w:w="100" w:type="dxa"/>
              <w:right w:w="100" w:type="dxa"/>
            </w:tcMar>
          </w:tcPr>
          <w:p w14:paraId="4C2B9F1E" w14:textId="77777777" w:rsidR="00B57B6B" w:rsidRDefault="00B57B6B">
            <w:pPr>
              <w:rPr>
                <w:b/>
              </w:rPr>
            </w:pPr>
            <w:r>
              <w:rPr>
                <w:b/>
              </w:rPr>
              <w:t>Uploaded_By</w:t>
            </w:r>
          </w:p>
        </w:tc>
        <w:tc>
          <w:tcPr>
            <w:tcW w:w="6750" w:type="dxa"/>
            <w:shd w:val="clear" w:color="auto" w:fill="FFFFFF"/>
            <w:tcMar>
              <w:top w:w="100" w:type="dxa"/>
              <w:left w:w="100" w:type="dxa"/>
              <w:bottom w:w="100" w:type="dxa"/>
              <w:right w:w="100" w:type="dxa"/>
            </w:tcMar>
          </w:tcPr>
          <w:p w14:paraId="4084196A" w14:textId="77777777" w:rsidR="00B57B6B" w:rsidRDefault="00B57B6B">
            <w:r>
              <w:t>Specifies that this object was uploaded by the related object.</w:t>
            </w:r>
          </w:p>
        </w:tc>
      </w:tr>
      <w:tr w:rsidR="00B57B6B" w14:paraId="33FDEA90" w14:textId="77777777" w:rsidTr="00492748">
        <w:trPr>
          <w:jc w:val="center"/>
        </w:trPr>
        <w:tc>
          <w:tcPr>
            <w:tcW w:w="2610" w:type="dxa"/>
            <w:shd w:val="clear" w:color="auto" w:fill="FFFFFF"/>
            <w:tcMar>
              <w:top w:w="100" w:type="dxa"/>
              <w:left w:w="100" w:type="dxa"/>
              <w:bottom w:w="100" w:type="dxa"/>
              <w:right w:w="100" w:type="dxa"/>
            </w:tcMar>
          </w:tcPr>
          <w:p w14:paraId="0E850AA9" w14:textId="77777777" w:rsidR="00B57B6B" w:rsidRDefault="00B57B6B">
            <w:pPr>
              <w:rPr>
                <w:b/>
              </w:rPr>
            </w:pPr>
            <w:r>
              <w:rPr>
                <w:b/>
              </w:rPr>
              <w:t>Uploaded_From</w:t>
            </w:r>
          </w:p>
        </w:tc>
        <w:tc>
          <w:tcPr>
            <w:tcW w:w="6750" w:type="dxa"/>
            <w:shd w:val="clear" w:color="auto" w:fill="FFFFFF"/>
            <w:tcMar>
              <w:top w:w="100" w:type="dxa"/>
              <w:left w:w="100" w:type="dxa"/>
              <w:bottom w:w="100" w:type="dxa"/>
              <w:right w:w="100" w:type="dxa"/>
            </w:tcMar>
          </w:tcPr>
          <w:p w14:paraId="20F6B802" w14:textId="77777777" w:rsidR="00B57B6B" w:rsidRDefault="00B57B6B">
            <w:r>
              <w:t>Specifies that this object was uploaded from the related object.</w:t>
            </w:r>
          </w:p>
        </w:tc>
      </w:tr>
      <w:tr w:rsidR="00B57B6B" w14:paraId="75EFD64A" w14:textId="77777777" w:rsidTr="00492748">
        <w:trPr>
          <w:jc w:val="center"/>
        </w:trPr>
        <w:tc>
          <w:tcPr>
            <w:tcW w:w="2610" w:type="dxa"/>
            <w:shd w:val="clear" w:color="auto" w:fill="FFFFFF"/>
            <w:tcMar>
              <w:top w:w="100" w:type="dxa"/>
              <w:left w:w="100" w:type="dxa"/>
              <w:bottom w:w="100" w:type="dxa"/>
              <w:right w:w="100" w:type="dxa"/>
            </w:tcMar>
          </w:tcPr>
          <w:p w14:paraId="2F1C54E1" w14:textId="77777777" w:rsidR="00B57B6B" w:rsidRDefault="00B57B6B">
            <w:pPr>
              <w:rPr>
                <w:b/>
              </w:rPr>
            </w:pPr>
            <w:r>
              <w:rPr>
                <w:b/>
              </w:rPr>
              <w:t>Uploaded_To</w:t>
            </w:r>
          </w:p>
        </w:tc>
        <w:tc>
          <w:tcPr>
            <w:tcW w:w="6750" w:type="dxa"/>
            <w:shd w:val="clear" w:color="auto" w:fill="FFFFFF"/>
            <w:tcMar>
              <w:top w:w="100" w:type="dxa"/>
              <w:left w:w="100" w:type="dxa"/>
              <w:bottom w:w="100" w:type="dxa"/>
              <w:right w:w="100" w:type="dxa"/>
            </w:tcMar>
          </w:tcPr>
          <w:p w14:paraId="6CF108E9" w14:textId="77777777" w:rsidR="00B57B6B" w:rsidRDefault="00B57B6B">
            <w:r>
              <w:t>Specifies that this object was uploaded to the related object.</w:t>
            </w:r>
          </w:p>
        </w:tc>
      </w:tr>
      <w:tr w:rsidR="00B57B6B" w14:paraId="7B7094EC" w14:textId="77777777" w:rsidTr="00492748">
        <w:trPr>
          <w:jc w:val="center"/>
        </w:trPr>
        <w:tc>
          <w:tcPr>
            <w:tcW w:w="2610" w:type="dxa"/>
            <w:shd w:val="clear" w:color="auto" w:fill="FFFFFF"/>
            <w:tcMar>
              <w:top w:w="100" w:type="dxa"/>
              <w:left w:w="100" w:type="dxa"/>
              <w:bottom w:w="100" w:type="dxa"/>
              <w:right w:w="100" w:type="dxa"/>
            </w:tcMar>
          </w:tcPr>
          <w:p w14:paraId="0CFCDAA2" w14:textId="77777777" w:rsidR="00B57B6B" w:rsidRDefault="00B57B6B">
            <w:pPr>
              <w:rPr>
                <w:b/>
              </w:rPr>
            </w:pPr>
            <w:r>
              <w:rPr>
                <w:b/>
              </w:rPr>
              <w:t>Used</w:t>
            </w:r>
          </w:p>
        </w:tc>
        <w:tc>
          <w:tcPr>
            <w:tcW w:w="6750" w:type="dxa"/>
            <w:shd w:val="clear" w:color="auto" w:fill="FFFFFF"/>
            <w:tcMar>
              <w:top w:w="100" w:type="dxa"/>
              <w:left w:w="100" w:type="dxa"/>
              <w:bottom w:w="100" w:type="dxa"/>
              <w:right w:w="100" w:type="dxa"/>
            </w:tcMar>
          </w:tcPr>
          <w:p w14:paraId="5B5C352B" w14:textId="77777777" w:rsidR="00B57B6B" w:rsidRDefault="00B57B6B">
            <w:r>
              <w:t>Specifies that this object used the related object.</w:t>
            </w:r>
          </w:p>
        </w:tc>
      </w:tr>
      <w:tr w:rsidR="00B57B6B" w14:paraId="6F1070B0" w14:textId="77777777" w:rsidTr="00492748">
        <w:trPr>
          <w:jc w:val="center"/>
        </w:trPr>
        <w:tc>
          <w:tcPr>
            <w:tcW w:w="2610" w:type="dxa"/>
            <w:shd w:val="clear" w:color="auto" w:fill="FFFFFF"/>
            <w:tcMar>
              <w:top w:w="100" w:type="dxa"/>
              <w:left w:w="100" w:type="dxa"/>
              <w:bottom w:w="100" w:type="dxa"/>
              <w:right w:w="100" w:type="dxa"/>
            </w:tcMar>
          </w:tcPr>
          <w:p w14:paraId="290E2DED" w14:textId="77777777" w:rsidR="00B57B6B" w:rsidRDefault="00B57B6B">
            <w:pPr>
              <w:rPr>
                <w:b/>
              </w:rPr>
            </w:pPr>
            <w:r>
              <w:rPr>
                <w:b/>
              </w:rPr>
              <w:t>Used_By</w:t>
            </w:r>
          </w:p>
        </w:tc>
        <w:tc>
          <w:tcPr>
            <w:tcW w:w="6750" w:type="dxa"/>
            <w:shd w:val="clear" w:color="auto" w:fill="FFFFFF"/>
            <w:tcMar>
              <w:top w:w="100" w:type="dxa"/>
              <w:left w:w="100" w:type="dxa"/>
              <w:bottom w:w="100" w:type="dxa"/>
              <w:right w:w="100" w:type="dxa"/>
            </w:tcMar>
          </w:tcPr>
          <w:p w14:paraId="2004B13F" w14:textId="77777777" w:rsidR="00B57B6B" w:rsidRDefault="00B57B6B">
            <w:r>
              <w:t>Specifies that this object was used by the related object.</w:t>
            </w:r>
          </w:p>
        </w:tc>
      </w:tr>
      <w:tr w:rsidR="00B57B6B" w14:paraId="080B2877" w14:textId="77777777" w:rsidTr="00492748">
        <w:trPr>
          <w:jc w:val="center"/>
        </w:trPr>
        <w:tc>
          <w:tcPr>
            <w:tcW w:w="2610" w:type="dxa"/>
            <w:shd w:val="clear" w:color="auto" w:fill="FFFFFF"/>
            <w:tcMar>
              <w:top w:w="100" w:type="dxa"/>
              <w:left w:w="100" w:type="dxa"/>
              <w:bottom w:w="100" w:type="dxa"/>
              <w:right w:w="100" w:type="dxa"/>
            </w:tcMar>
          </w:tcPr>
          <w:p w14:paraId="64BFEF9E" w14:textId="77777777" w:rsidR="00B57B6B" w:rsidRDefault="00B57B6B">
            <w:pPr>
              <w:rPr>
                <w:b/>
              </w:rPr>
            </w:pPr>
            <w:r>
              <w:rPr>
                <w:b/>
              </w:rPr>
              <w:t>Values_Enumerated</w:t>
            </w:r>
          </w:p>
        </w:tc>
        <w:tc>
          <w:tcPr>
            <w:tcW w:w="6750" w:type="dxa"/>
            <w:shd w:val="clear" w:color="auto" w:fill="FFFFFF"/>
            <w:tcMar>
              <w:top w:w="100" w:type="dxa"/>
              <w:left w:w="100" w:type="dxa"/>
              <w:bottom w:w="100" w:type="dxa"/>
              <w:right w:w="100" w:type="dxa"/>
            </w:tcMar>
          </w:tcPr>
          <w:p w14:paraId="32587EF4" w14:textId="77777777" w:rsidR="00B57B6B" w:rsidRDefault="00B57B6B">
            <w:r>
              <w:t>Specifies that the object enumerated values of the related object.</w:t>
            </w:r>
          </w:p>
        </w:tc>
      </w:tr>
      <w:tr w:rsidR="00B57B6B" w14:paraId="14C0C04F" w14:textId="77777777" w:rsidTr="00492748">
        <w:trPr>
          <w:jc w:val="center"/>
        </w:trPr>
        <w:tc>
          <w:tcPr>
            <w:tcW w:w="2610" w:type="dxa"/>
            <w:shd w:val="clear" w:color="auto" w:fill="FFFFFF"/>
            <w:tcMar>
              <w:top w:w="100" w:type="dxa"/>
              <w:left w:w="100" w:type="dxa"/>
              <w:bottom w:w="100" w:type="dxa"/>
              <w:right w:w="100" w:type="dxa"/>
            </w:tcMar>
          </w:tcPr>
          <w:p w14:paraId="2F1C1E32" w14:textId="77777777" w:rsidR="00B57B6B" w:rsidRDefault="00B57B6B">
            <w:pPr>
              <w:rPr>
                <w:b/>
              </w:rPr>
            </w:pPr>
            <w:r>
              <w:rPr>
                <w:b/>
              </w:rPr>
              <w:t>Values_Enumerated_By</w:t>
            </w:r>
          </w:p>
        </w:tc>
        <w:tc>
          <w:tcPr>
            <w:tcW w:w="6750" w:type="dxa"/>
            <w:shd w:val="clear" w:color="auto" w:fill="FFFFFF"/>
            <w:tcMar>
              <w:top w:w="100" w:type="dxa"/>
              <w:left w:w="100" w:type="dxa"/>
              <w:bottom w:w="100" w:type="dxa"/>
              <w:right w:w="100" w:type="dxa"/>
            </w:tcMar>
          </w:tcPr>
          <w:p w14:paraId="64BF2A25" w14:textId="77777777" w:rsidR="00B57B6B" w:rsidRDefault="00B57B6B">
            <w:r>
              <w:t>Specifies that the values of the object were enumerated by the related object.</w:t>
            </w:r>
          </w:p>
        </w:tc>
      </w:tr>
      <w:tr w:rsidR="00B57B6B" w14:paraId="4E8963BB" w14:textId="77777777" w:rsidTr="00492748">
        <w:trPr>
          <w:jc w:val="center"/>
        </w:trPr>
        <w:tc>
          <w:tcPr>
            <w:tcW w:w="2610" w:type="dxa"/>
            <w:shd w:val="clear" w:color="auto" w:fill="FFFFFF"/>
            <w:tcMar>
              <w:top w:w="100" w:type="dxa"/>
              <w:left w:w="100" w:type="dxa"/>
              <w:bottom w:w="100" w:type="dxa"/>
              <w:right w:w="100" w:type="dxa"/>
            </w:tcMar>
          </w:tcPr>
          <w:p w14:paraId="419E5BA2" w14:textId="77777777" w:rsidR="00B57B6B" w:rsidRDefault="00B57B6B">
            <w:pPr>
              <w:rPr>
                <w:b/>
              </w:rPr>
            </w:pPr>
            <w:r>
              <w:rPr>
                <w:b/>
              </w:rPr>
              <w:t>Written_To_By</w:t>
            </w:r>
          </w:p>
        </w:tc>
        <w:tc>
          <w:tcPr>
            <w:tcW w:w="6750" w:type="dxa"/>
            <w:shd w:val="clear" w:color="auto" w:fill="FFFFFF"/>
            <w:tcMar>
              <w:top w:w="100" w:type="dxa"/>
              <w:left w:w="100" w:type="dxa"/>
              <w:bottom w:w="100" w:type="dxa"/>
              <w:right w:w="100" w:type="dxa"/>
            </w:tcMar>
          </w:tcPr>
          <w:p w14:paraId="732E33E2" w14:textId="77777777" w:rsidR="00B57B6B" w:rsidRDefault="00B57B6B">
            <w:r>
              <w:t>Specifies that this object was written to by the related object.</w:t>
            </w:r>
          </w:p>
        </w:tc>
      </w:tr>
      <w:tr w:rsidR="00B57B6B" w14:paraId="749565A5" w14:textId="77777777" w:rsidTr="00492748">
        <w:trPr>
          <w:jc w:val="center"/>
        </w:trPr>
        <w:tc>
          <w:tcPr>
            <w:tcW w:w="2610" w:type="dxa"/>
            <w:shd w:val="clear" w:color="auto" w:fill="FFFFFF"/>
            <w:tcMar>
              <w:top w:w="100" w:type="dxa"/>
              <w:left w:w="100" w:type="dxa"/>
              <w:bottom w:w="100" w:type="dxa"/>
              <w:right w:w="100" w:type="dxa"/>
            </w:tcMar>
          </w:tcPr>
          <w:p w14:paraId="07C3D5E1" w14:textId="77777777" w:rsidR="00B57B6B" w:rsidRDefault="00B57B6B">
            <w:pPr>
              <w:rPr>
                <w:b/>
              </w:rPr>
            </w:pPr>
            <w:r>
              <w:rPr>
                <w:b/>
              </w:rPr>
              <w:t>Wrote_To</w:t>
            </w:r>
          </w:p>
        </w:tc>
        <w:tc>
          <w:tcPr>
            <w:tcW w:w="6750" w:type="dxa"/>
            <w:shd w:val="clear" w:color="auto" w:fill="FFFFFF"/>
            <w:tcMar>
              <w:top w:w="100" w:type="dxa"/>
              <w:left w:w="100" w:type="dxa"/>
              <w:bottom w:w="100" w:type="dxa"/>
              <w:right w:w="100" w:type="dxa"/>
            </w:tcMar>
          </w:tcPr>
          <w:p w14:paraId="7EF0BD26" w14:textId="77777777" w:rsidR="00B57B6B" w:rsidRDefault="00B57B6B">
            <w:r>
              <w:t>Specifies that this object wrote to the related object.</w:t>
            </w:r>
          </w:p>
        </w:tc>
      </w:tr>
    </w:tbl>
    <w:p w14:paraId="085505DB" w14:textId="77777777" w:rsidR="001954A7" w:rsidRDefault="001954A7" w:rsidP="00D3578A">
      <w:pPr>
        <w:pStyle w:val="Heading2"/>
        <w:ind w:left="720" w:hanging="720"/>
      </w:pPr>
      <w:bookmarkStart w:id="80" w:name="_Toc450222562"/>
      <w:r>
        <w:t>ObjectRelationshipVocab-1.0 Enumeration</w:t>
      </w:r>
      <w:bookmarkEnd w:id="80"/>
    </w:p>
    <w:p w14:paraId="4745E340" w14:textId="644409DB" w:rsidR="001954A7" w:rsidRDefault="001954A7" w:rsidP="00D3578A">
      <w:pPr>
        <w:pStyle w:val="basicparagraph"/>
        <w:contextualSpacing w:val="0"/>
      </w:pPr>
      <w:r>
        <w:t xml:space="preserve">The </w:t>
      </w:r>
      <w:r w:rsidRPr="001954A7">
        <w:rPr>
          <w:rFonts w:ascii="Courier New" w:hAnsi="Courier New" w:cs="Courier New"/>
        </w:rPr>
        <w:t>ObjectRelationshipVocab</w:t>
      </w:r>
      <w:r>
        <w:t xml:space="preserve"> </w:t>
      </w:r>
      <w:r w:rsidR="00F80F7D">
        <w:t xml:space="preserve">enumeration </w:t>
      </w:r>
      <w:r>
        <w:t xml:space="preserve">is the default CybOX vocabulary for Object-Object relationships, captured via the </w:t>
      </w:r>
      <w:r w:rsidRPr="00F80F7D">
        <w:rPr>
          <w:rFonts w:ascii="Courier New" w:hAnsi="Courier New" w:cs="Courier New"/>
        </w:rPr>
        <w:t>RelatedObjectType</w:t>
      </w:r>
      <w:r w:rsidR="00F80F7D">
        <w:t xml:space="preserve"> class (</w:t>
      </w:r>
      <w:r w:rsidRPr="00F80F7D">
        <w:rPr>
          <w:rFonts w:ascii="Courier New" w:hAnsi="Courier New" w:cs="Courier New"/>
        </w:rPr>
        <w:t>Relationship</w:t>
      </w:r>
      <w:r>
        <w:t xml:space="preserve"> </w:t>
      </w:r>
      <w:r w:rsidR="00F80F7D">
        <w:t xml:space="preserve">property) </w:t>
      </w:r>
      <w:r>
        <w:t xml:space="preserve">in CybOX Core. The associated enumeration literals are provided in the table below. NOTE: As of CybOX Version 2.1, </w:t>
      </w:r>
      <w:r>
        <w:rPr>
          <w:rFonts w:ascii="Courier New" w:hAnsi="Courier New" w:cs="Courier New"/>
        </w:rPr>
        <w:t>ObjectRelationship</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00127481" w:rsidRPr="00127481">
        <w:rPr>
          <w:b/>
          <w:color w:val="0000EE"/>
        </w:rPr>
        <w:fldChar w:fldCharType="begin"/>
      </w:r>
      <w:r w:rsidR="00127481" w:rsidRPr="00127481">
        <w:rPr>
          <w:b/>
          <w:color w:val="0000EE"/>
        </w:rPr>
        <w:instrText xml:space="preserve"> REF _Ref438645330 \r \h  \* MERGEFORMAT </w:instrText>
      </w:r>
      <w:r w:rsidR="00127481" w:rsidRPr="00127481">
        <w:rPr>
          <w:b/>
          <w:color w:val="0000EE"/>
        </w:rPr>
      </w:r>
      <w:r w:rsidR="00127481" w:rsidRPr="00127481">
        <w:rPr>
          <w:b/>
          <w:color w:val="0000EE"/>
        </w:rPr>
        <w:fldChar w:fldCharType="separate"/>
      </w:r>
      <w:r w:rsidR="00127481" w:rsidRPr="00127481">
        <w:rPr>
          <w:b/>
          <w:color w:val="0000EE"/>
        </w:rPr>
        <w:t>3.9</w:t>
      </w:r>
      <w:r w:rsidR="00127481" w:rsidRPr="00127481">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1954A7" w14:paraId="4EAB2F48" w14:textId="77777777" w:rsidTr="00F80F7D">
        <w:trPr>
          <w:jc w:val="center"/>
        </w:trPr>
        <w:tc>
          <w:tcPr>
            <w:tcW w:w="2790" w:type="dxa"/>
            <w:shd w:val="clear" w:color="auto" w:fill="BFBFBF"/>
            <w:tcMar>
              <w:top w:w="100" w:type="dxa"/>
              <w:left w:w="100" w:type="dxa"/>
              <w:bottom w:w="100" w:type="dxa"/>
              <w:right w:w="100" w:type="dxa"/>
            </w:tcMar>
          </w:tcPr>
          <w:p w14:paraId="5F2BF221" w14:textId="77777777" w:rsidR="001954A7" w:rsidRDefault="001954A7" w:rsidP="002E138D">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F4BAB3" w14:textId="77777777" w:rsidR="001954A7" w:rsidRDefault="001954A7" w:rsidP="002E138D">
            <w:pPr>
              <w:rPr>
                <w:b/>
                <w:color w:val="000000"/>
              </w:rPr>
            </w:pPr>
            <w:r>
              <w:rPr>
                <w:b/>
                <w:color w:val="000000"/>
              </w:rPr>
              <w:t>Description</w:t>
            </w:r>
          </w:p>
        </w:tc>
      </w:tr>
      <w:tr w:rsidR="00B57B6B" w14:paraId="3194C626" w14:textId="77777777" w:rsidTr="00F80F7D">
        <w:trPr>
          <w:jc w:val="center"/>
        </w:trPr>
        <w:tc>
          <w:tcPr>
            <w:tcW w:w="2790" w:type="dxa"/>
            <w:shd w:val="clear" w:color="auto" w:fill="FFFFFF"/>
            <w:tcMar>
              <w:top w:w="100" w:type="dxa"/>
              <w:left w:w="100" w:type="dxa"/>
              <w:bottom w:w="100" w:type="dxa"/>
              <w:right w:w="100" w:type="dxa"/>
            </w:tcMar>
          </w:tcPr>
          <w:p w14:paraId="2509FC3E" w14:textId="77777777" w:rsidR="00B57B6B" w:rsidRDefault="00B57B6B" w:rsidP="002E138D">
            <w:pPr>
              <w:rPr>
                <w:b/>
              </w:rPr>
            </w:pPr>
            <w:r>
              <w:rPr>
                <w:b/>
              </w:rPr>
              <w:t>Allocated</w:t>
            </w:r>
          </w:p>
        </w:tc>
        <w:tc>
          <w:tcPr>
            <w:tcW w:w="6570" w:type="dxa"/>
            <w:shd w:val="clear" w:color="auto" w:fill="FFFFFF"/>
            <w:tcMar>
              <w:top w:w="100" w:type="dxa"/>
              <w:left w:w="100" w:type="dxa"/>
              <w:bottom w:w="100" w:type="dxa"/>
              <w:right w:w="100" w:type="dxa"/>
            </w:tcMar>
          </w:tcPr>
          <w:p w14:paraId="0B1EA461" w14:textId="77777777" w:rsidR="00B57B6B" w:rsidRDefault="00B57B6B" w:rsidP="002E138D">
            <w:r>
              <w:t>Specifies that this object allocated the related object.</w:t>
            </w:r>
          </w:p>
        </w:tc>
      </w:tr>
      <w:tr w:rsidR="00B57B6B" w14:paraId="5AF11A95" w14:textId="77777777" w:rsidTr="00F80F7D">
        <w:trPr>
          <w:jc w:val="center"/>
        </w:trPr>
        <w:tc>
          <w:tcPr>
            <w:tcW w:w="2790" w:type="dxa"/>
            <w:shd w:val="clear" w:color="auto" w:fill="FFFFFF"/>
            <w:tcMar>
              <w:top w:w="100" w:type="dxa"/>
              <w:left w:w="100" w:type="dxa"/>
              <w:bottom w:w="100" w:type="dxa"/>
              <w:right w:w="100" w:type="dxa"/>
            </w:tcMar>
          </w:tcPr>
          <w:p w14:paraId="33828063" w14:textId="77777777" w:rsidR="00B57B6B" w:rsidRDefault="00B57B6B" w:rsidP="002E138D">
            <w:pPr>
              <w:rPr>
                <w:b/>
              </w:rPr>
            </w:pPr>
            <w:r>
              <w:rPr>
                <w:b/>
              </w:rPr>
              <w:t>Allocated_By</w:t>
            </w:r>
          </w:p>
        </w:tc>
        <w:tc>
          <w:tcPr>
            <w:tcW w:w="6570" w:type="dxa"/>
            <w:shd w:val="clear" w:color="auto" w:fill="FFFFFF"/>
            <w:tcMar>
              <w:top w:w="100" w:type="dxa"/>
              <w:left w:w="100" w:type="dxa"/>
              <w:bottom w:w="100" w:type="dxa"/>
              <w:right w:w="100" w:type="dxa"/>
            </w:tcMar>
          </w:tcPr>
          <w:p w14:paraId="308434FA" w14:textId="77777777" w:rsidR="00B57B6B" w:rsidRDefault="00B57B6B" w:rsidP="002E138D">
            <w:r>
              <w:t>Specifies that this object was allocated by the related object.</w:t>
            </w:r>
          </w:p>
        </w:tc>
      </w:tr>
      <w:tr w:rsidR="00B57B6B" w14:paraId="65954469" w14:textId="77777777" w:rsidTr="00F80F7D">
        <w:trPr>
          <w:jc w:val="center"/>
        </w:trPr>
        <w:tc>
          <w:tcPr>
            <w:tcW w:w="2790" w:type="dxa"/>
            <w:shd w:val="clear" w:color="auto" w:fill="FFFFFF"/>
            <w:tcMar>
              <w:top w:w="100" w:type="dxa"/>
              <w:left w:w="100" w:type="dxa"/>
              <w:bottom w:w="100" w:type="dxa"/>
              <w:right w:w="100" w:type="dxa"/>
            </w:tcMar>
          </w:tcPr>
          <w:p w14:paraId="6E95B612" w14:textId="77777777" w:rsidR="00B57B6B" w:rsidRDefault="00B57B6B" w:rsidP="002E138D">
            <w:pPr>
              <w:rPr>
                <w:b/>
              </w:rPr>
            </w:pPr>
            <w:r>
              <w:rPr>
                <w:b/>
              </w:rPr>
              <w:t>Bound</w:t>
            </w:r>
          </w:p>
        </w:tc>
        <w:tc>
          <w:tcPr>
            <w:tcW w:w="6570" w:type="dxa"/>
            <w:shd w:val="clear" w:color="auto" w:fill="FFFFFF"/>
            <w:tcMar>
              <w:top w:w="100" w:type="dxa"/>
              <w:left w:w="100" w:type="dxa"/>
              <w:bottom w:w="100" w:type="dxa"/>
              <w:right w:w="100" w:type="dxa"/>
            </w:tcMar>
          </w:tcPr>
          <w:p w14:paraId="0076B89E" w14:textId="77777777" w:rsidR="00B57B6B" w:rsidRDefault="00B57B6B" w:rsidP="002E138D">
            <w:r>
              <w:t>Specifies that this object bound the related object.</w:t>
            </w:r>
          </w:p>
        </w:tc>
      </w:tr>
      <w:tr w:rsidR="00B57B6B" w14:paraId="44C6636A" w14:textId="77777777" w:rsidTr="00F80F7D">
        <w:trPr>
          <w:jc w:val="center"/>
        </w:trPr>
        <w:tc>
          <w:tcPr>
            <w:tcW w:w="2790" w:type="dxa"/>
            <w:shd w:val="clear" w:color="auto" w:fill="FFFFFF"/>
            <w:tcMar>
              <w:top w:w="100" w:type="dxa"/>
              <w:left w:w="100" w:type="dxa"/>
              <w:bottom w:w="100" w:type="dxa"/>
              <w:right w:w="100" w:type="dxa"/>
            </w:tcMar>
          </w:tcPr>
          <w:p w14:paraId="2A6E6722" w14:textId="77777777" w:rsidR="00B57B6B" w:rsidRDefault="00B57B6B" w:rsidP="002E138D">
            <w:pPr>
              <w:rPr>
                <w:b/>
              </w:rPr>
            </w:pPr>
            <w:r>
              <w:rPr>
                <w:b/>
              </w:rPr>
              <w:t>Bound_By</w:t>
            </w:r>
          </w:p>
        </w:tc>
        <w:tc>
          <w:tcPr>
            <w:tcW w:w="6570" w:type="dxa"/>
            <w:shd w:val="clear" w:color="auto" w:fill="FFFFFF"/>
            <w:tcMar>
              <w:top w:w="100" w:type="dxa"/>
              <w:left w:w="100" w:type="dxa"/>
              <w:bottom w:w="100" w:type="dxa"/>
              <w:right w:w="100" w:type="dxa"/>
            </w:tcMar>
          </w:tcPr>
          <w:p w14:paraId="6877535F" w14:textId="77777777" w:rsidR="00B57B6B" w:rsidRDefault="00B57B6B" w:rsidP="002E138D">
            <w:r>
              <w:t>Specifies that this object was bound by the related object.</w:t>
            </w:r>
          </w:p>
        </w:tc>
      </w:tr>
      <w:tr w:rsidR="00B57B6B" w14:paraId="6297E55D" w14:textId="77777777" w:rsidTr="00F80F7D">
        <w:trPr>
          <w:jc w:val="center"/>
        </w:trPr>
        <w:tc>
          <w:tcPr>
            <w:tcW w:w="2790" w:type="dxa"/>
            <w:shd w:val="clear" w:color="auto" w:fill="FFFFFF"/>
            <w:tcMar>
              <w:top w:w="100" w:type="dxa"/>
              <w:left w:w="100" w:type="dxa"/>
              <w:bottom w:w="100" w:type="dxa"/>
              <w:right w:w="100" w:type="dxa"/>
            </w:tcMar>
          </w:tcPr>
          <w:p w14:paraId="09E0B5AC" w14:textId="77777777" w:rsidR="00B57B6B" w:rsidRDefault="00B57B6B" w:rsidP="002E138D">
            <w:pPr>
              <w:rPr>
                <w:b/>
              </w:rPr>
            </w:pPr>
            <w:r>
              <w:rPr>
                <w:b/>
              </w:rPr>
              <w:lastRenderedPageBreak/>
              <w:t>Characterized_By</w:t>
            </w:r>
          </w:p>
        </w:tc>
        <w:tc>
          <w:tcPr>
            <w:tcW w:w="6570" w:type="dxa"/>
            <w:shd w:val="clear" w:color="auto" w:fill="FFFFFF"/>
            <w:tcMar>
              <w:top w:w="100" w:type="dxa"/>
              <w:left w:w="100" w:type="dxa"/>
              <w:bottom w:w="100" w:type="dxa"/>
              <w:right w:w="100" w:type="dxa"/>
            </w:tcMar>
          </w:tcPr>
          <w:p w14:paraId="0CA64B00" w14:textId="6E39C435" w:rsidR="00B57B6B" w:rsidRDefault="00B57B6B" w:rsidP="00A2735E">
            <w:r>
              <w:t>Specifies that the related object describes the properties of this object. This is most applicable in cases where the related object is a non-</w:t>
            </w:r>
            <w:r w:rsidR="00A2735E">
              <w:t xml:space="preserve">artifact object </w:t>
            </w:r>
            <w:r>
              <w:t xml:space="preserve">and this object is an </w:t>
            </w:r>
            <w:r w:rsidR="00A2735E">
              <w:t>artifact object</w:t>
            </w:r>
            <w:r>
              <w:t>.</w:t>
            </w:r>
          </w:p>
        </w:tc>
      </w:tr>
      <w:tr w:rsidR="00B57B6B" w14:paraId="49F774A6" w14:textId="77777777" w:rsidTr="00F80F7D">
        <w:trPr>
          <w:jc w:val="center"/>
        </w:trPr>
        <w:tc>
          <w:tcPr>
            <w:tcW w:w="2790" w:type="dxa"/>
            <w:shd w:val="clear" w:color="auto" w:fill="FFFFFF"/>
            <w:tcMar>
              <w:top w:w="100" w:type="dxa"/>
              <w:left w:w="100" w:type="dxa"/>
              <w:bottom w:w="100" w:type="dxa"/>
              <w:right w:w="100" w:type="dxa"/>
            </w:tcMar>
          </w:tcPr>
          <w:p w14:paraId="7846FA9F" w14:textId="77777777" w:rsidR="00B57B6B" w:rsidRDefault="00B57B6B" w:rsidP="002E138D">
            <w:pPr>
              <w:rPr>
                <w:b/>
              </w:rPr>
            </w:pPr>
            <w:r>
              <w:rPr>
                <w:b/>
              </w:rPr>
              <w:t>Characterizes</w:t>
            </w:r>
          </w:p>
        </w:tc>
        <w:tc>
          <w:tcPr>
            <w:tcW w:w="6570" w:type="dxa"/>
            <w:shd w:val="clear" w:color="auto" w:fill="FFFFFF"/>
            <w:tcMar>
              <w:top w:w="100" w:type="dxa"/>
              <w:left w:w="100" w:type="dxa"/>
              <w:bottom w:w="100" w:type="dxa"/>
              <w:right w:w="100" w:type="dxa"/>
            </w:tcMar>
          </w:tcPr>
          <w:p w14:paraId="56099DCC" w14:textId="7464FE89" w:rsidR="00B57B6B" w:rsidRDefault="00B57B6B" w:rsidP="00CC68CE">
            <w:r>
              <w:t xml:space="preserve">Specifies that this object describes the properties of the related object. This is most applicable in cases where the related object is an Artifact </w:t>
            </w:r>
            <w:r w:rsidR="00A2735E">
              <w:t xml:space="preserve">object </w:t>
            </w:r>
            <w:r>
              <w:t>and this object is a non-</w:t>
            </w:r>
            <w:r w:rsidR="00A2735E">
              <w:t>artifact object</w:t>
            </w:r>
            <w:r>
              <w:t>.</w:t>
            </w:r>
          </w:p>
        </w:tc>
      </w:tr>
      <w:tr w:rsidR="00B57B6B" w14:paraId="56781B89" w14:textId="77777777" w:rsidTr="00F80F7D">
        <w:trPr>
          <w:jc w:val="center"/>
        </w:trPr>
        <w:tc>
          <w:tcPr>
            <w:tcW w:w="2790" w:type="dxa"/>
            <w:shd w:val="clear" w:color="auto" w:fill="FFFFFF"/>
            <w:tcMar>
              <w:top w:w="100" w:type="dxa"/>
              <w:left w:w="100" w:type="dxa"/>
              <w:bottom w:w="100" w:type="dxa"/>
              <w:right w:w="100" w:type="dxa"/>
            </w:tcMar>
          </w:tcPr>
          <w:p w14:paraId="3542E078" w14:textId="77777777" w:rsidR="00B57B6B" w:rsidRDefault="00B57B6B" w:rsidP="002E138D">
            <w:pPr>
              <w:rPr>
                <w:b/>
              </w:rPr>
            </w:pPr>
            <w:r>
              <w:rPr>
                <w:b/>
              </w:rPr>
              <w:t>Child_Of</w:t>
            </w:r>
          </w:p>
        </w:tc>
        <w:tc>
          <w:tcPr>
            <w:tcW w:w="6570" w:type="dxa"/>
            <w:shd w:val="clear" w:color="auto" w:fill="FFFFFF"/>
            <w:tcMar>
              <w:top w:w="100" w:type="dxa"/>
              <w:left w:w="100" w:type="dxa"/>
              <w:bottom w:w="100" w:type="dxa"/>
              <w:right w:w="100" w:type="dxa"/>
            </w:tcMar>
          </w:tcPr>
          <w:p w14:paraId="61AA1F1A" w14:textId="77777777" w:rsidR="00B57B6B" w:rsidRDefault="00B57B6B" w:rsidP="002E138D">
            <w:r>
              <w:t>Specifies that this object is a child of the related object.</w:t>
            </w:r>
          </w:p>
        </w:tc>
      </w:tr>
      <w:tr w:rsidR="00B57B6B" w14:paraId="6DEEE35B" w14:textId="77777777" w:rsidTr="00F80F7D">
        <w:trPr>
          <w:jc w:val="center"/>
        </w:trPr>
        <w:tc>
          <w:tcPr>
            <w:tcW w:w="2790" w:type="dxa"/>
            <w:shd w:val="clear" w:color="auto" w:fill="FFFFFF"/>
            <w:tcMar>
              <w:top w:w="100" w:type="dxa"/>
              <w:left w:w="100" w:type="dxa"/>
              <w:bottom w:w="100" w:type="dxa"/>
              <w:right w:w="100" w:type="dxa"/>
            </w:tcMar>
          </w:tcPr>
          <w:p w14:paraId="58C5309B" w14:textId="77777777" w:rsidR="00B57B6B" w:rsidRDefault="00B57B6B" w:rsidP="002E138D">
            <w:pPr>
              <w:rPr>
                <w:b/>
              </w:rPr>
            </w:pPr>
            <w:r>
              <w:rPr>
                <w:b/>
              </w:rPr>
              <w:t>Closed</w:t>
            </w:r>
          </w:p>
        </w:tc>
        <w:tc>
          <w:tcPr>
            <w:tcW w:w="6570" w:type="dxa"/>
            <w:shd w:val="clear" w:color="auto" w:fill="FFFFFF"/>
            <w:tcMar>
              <w:top w:w="100" w:type="dxa"/>
              <w:left w:w="100" w:type="dxa"/>
              <w:bottom w:w="100" w:type="dxa"/>
              <w:right w:w="100" w:type="dxa"/>
            </w:tcMar>
          </w:tcPr>
          <w:p w14:paraId="1FE6A259" w14:textId="77777777" w:rsidR="00B57B6B" w:rsidRDefault="00B57B6B" w:rsidP="002E138D">
            <w:r>
              <w:t>Specifies that this object closed the related object.</w:t>
            </w:r>
          </w:p>
        </w:tc>
      </w:tr>
      <w:tr w:rsidR="00B57B6B" w14:paraId="01A4856F" w14:textId="77777777" w:rsidTr="00F80F7D">
        <w:trPr>
          <w:jc w:val="center"/>
        </w:trPr>
        <w:tc>
          <w:tcPr>
            <w:tcW w:w="2790" w:type="dxa"/>
            <w:shd w:val="clear" w:color="auto" w:fill="FFFFFF"/>
            <w:tcMar>
              <w:top w:w="100" w:type="dxa"/>
              <w:left w:w="100" w:type="dxa"/>
              <w:bottom w:w="100" w:type="dxa"/>
              <w:right w:w="100" w:type="dxa"/>
            </w:tcMar>
          </w:tcPr>
          <w:p w14:paraId="00950EA7" w14:textId="77777777" w:rsidR="00B57B6B" w:rsidRDefault="00B57B6B" w:rsidP="002E138D">
            <w:pPr>
              <w:rPr>
                <w:b/>
              </w:rPr>
            </w:pPr>
            <w:r>
              <w:rPr>
                <w:b/>
              </w:rPr>
              <w:t>Closed_By</w:t>
            </w:r>
          </w:p>
        </w:tc>
        <w:tc>
          <w:tcPr>
            <w:tcW w:w="6570" w:type="dxa"/>
            <w:shd w:val="clear" w:color="auto" w:fill="FFFFFF"/>
            <w:tcMar>
              <w:top w:w="100" w:type="dxa"/>
              <w:left w:w="100" w:type="dxa"/>
              <w:bottom w:w="100" w:type="dxa"/>
              <w:right w:w="100" w:type="dxa"/>
            </w:tcMar>
          </w:tcPr>
          <w:p w14:paraId="715FC20E" w14:textId="77777777" w:rsidR="00B57B6B" w:rsidRDefault="00B57B6B" w:rsidP="002E138D">
            <w:r>
              <w:t>Specifies that this object was closed by the related object.</w:t>
            </w:r>
          </w:p>
        </w:tc>
      </w:tr>
      <w:tr w:rsidR="00B57B6B" w14:paraId="43A9B533" w14:textId="77777777" w:rsidTr="00F80F7D">
        <w:trPr>
          <w:jc w:val="center"/>
        </w:trPr>
        <w:tc>
          <w:tcPr>
            <w:tcW w:w="2790" w:type="dxa"/>
            <w:shd w:val="clear" w:color="auto" w:fill="FFFFFF"/>
            <w:tcMar>
              <w:top w:w="100" w:type="dxa"/>
              <w:left w:w="100" w:type="dxa"/>
              <w:bottom w:w="100" w:type="dxa"/>
              <w:right w:w="100" w:type="dxa"/>
            </w:tcMar>
          </w:tcPr>
          <w:p w14:paraId="1F9F9305" w14:textId="77777777" w:rsidR="00B57B6B" w:rsidRDefault="00B57B6B" w:rsidP="002E138D">
            <w:pPr>
              <w:rPr>
                <w:b/>
              </w:rPr>
            </w:pPr>
            <w:r>
              <w:rPr>
                <w:b/>
              </w:rPr>
              <w:t>Compressed</w:t>
            </w:r>
          </w:p>
        </w:tc>
        <w:tc>
          <w:tcPr>
            <w:tcW w:w="6570" w:type="dxa"/>
            <w:shd w:val="clear" w:color="auto" w:fill="FFFFFF"/>
            <w:tcMar>
              <w:top w:w="100" w:type="dxa"/>
              <w:left w:w="100" w:type="dxa"/>
              <w:bottom w:w="100" w:type="dxa"/>
              <w:right w:w="100" w:type="dxa"/>
            </w:tcMar>
          </w:tcPr>
          <w:p w14:paraId="47D7FA4A" w14:textId="77777777" w:rsidR="00B57B6B" w:rsidRDefault="00B57B6B" w:rsidP="002E138D">
            <w:r>
              <w:t>Specifies that this object compressed the related object.</w:t>
            </w:r>
          </w:p>
        </w:tc>
      </w:tr>
      <w:tr w:rsidR="00B57B6B" w14:paraId="16EE3990" w14:textId="77777777" w:rsidTr="00F80F7D">
        <w:trPr>
          <w:jc w:val="center"/>
        </w:trPr>
        <w:tc>
          <w:tcPr>
            <w:tcW w:w="2790" w:type="dxa"/>
            <w:shd w:val="clear" w:color="auto" w:fill="FFFFFF"/>
            <w:tcMar>
              <w:top w:w="100" w:type="dxa"/>
              <w:left w:w="100" w:type="dxa"/>
              <w:bottom w:w="100" w:type="dxa"/>
              <w:right w:w="100" w:type="dxa"/>
            </w:tcMar>
          </w:tcPr>
          <w:p w14:paraId="60992C42" w14:textId="77777777" w:rsidR="00B57B6B" w:rsidRDefault="00B57B6B" w:rsidP="002E138D">
            <w:pPr>
              <w:rPr>
                <w:b/>
              </w:rPr>
            </w:pPr>
            <w:r>
              <w:rPr>
                <w:b/>
              </w:rPr>
              <w:t>Compressed_By</w:t>
            </w:r>
          </w:p>
        </w:tc>
        <w:tc>
          <w:tcPr>
            <w:tcW w:w="6570" w:type="dxa"/>
            <w:shd w:val="clear" w:color="auto" w:fill="FFFFFF"/>
            <w:tcMar>
              <w:top w:w="100" w:type="dxa"/>
              <w:left w:w="100" w:type="dxa"/>
              <w:bottom w:w="100" w:type="dxa"/>
              <w:right w:w="100" w:type="dxa"/>
            </w:tcMar>
          </w:tcPr>
          <w:p w14:paraId="6F43CBCC" w14:textId="77777777" w:rsidR="00B57B6B" w:rsidRDefault="00B57B6B" w:rsidP="002E138D">
            <w:r>
              <w:t>Specifies that this object was compressed by the related object.</w:t>
            </w:r>
          </w:p>
        </w:tc>
      </w:tr>
      <w:tr w:rsidR="00B57B6B" w14:paraId="0458D5AC" w14:textId="77777777" w:rsidTr="00F80F7D">
        <w:trPr>
          <w:jc w:val="center"/>
        </w:trPr>
        <w:tc>
          <w:tcPr>
            <w:tcW w:w="2790" w:type="dxa"/>
            <w:shd w:val="clear" w:color="auto" w:fill="FFFFFF"/>
            <w:tcMar>
              <w:top w:w="100" w:type="dxa"/>
              <w:left w:w="100" w:type="dxa"/>
              <w:bottom w:w="100" w:type="dxa"/>
              <w:right w:w="100" w:type="dxa"/>
            </w:tcMar>
          </w:tcPr>
          <w:p w14:paraId="4C2304E1" w14:textId="77777777" w:rsidR="00B57B6B" w:rsidRDefault="00B57B6B" w:rsidP="002E138D">
            <w:pPr>
              <w:rPr>
                <w:b/>
              </w:rPr>
            </w:pPr>
            <w:r>
              <w:rPr>
                <w:b/>
              </w:rPr>
              <w:t>Compressed_From</w:t>
            </w:r>
          </w:p>
        </w:tc>
        <w:tc>
          <w:tcPr>
            <w:tcW w:w="6570" w:type="dxa"/>
            <w:shd w:val="clear" w:color="auto" w:fill="FFFFFF"/>
            <w:tcMar>
              <w:top w:w="100" w:type="dxa"/>
              <w:left w:w="100" w:type="dxa"/>
              <w:bottom w:w="100" w:type="dxa"/>
              <w:right w:w="100" w:type="dxa"/>
            </w:tcMar>
          </w:tcPr>
          <w:p w14:paraId="767F1516" w14:textId="77777777" w:rsidR="00B57B6B" w:rsidRDefault="00B57B6B" w:rsidP="002E138D">
            <w:r>
              <w:t>Specifies that this object was compressed from the related object.</w:t>
            </w:r>
          </w:p>
        </w:tc>
      </w:tr>
      <w:tr w:rsidR="00B57B6B" w14:paraId="201AF7CD" w14:textId="77777777" w:rsidTr="00F80F7D">
        <w:trPr>
          <w:jc w:val="center"/>
        </w:trPr>
        <w:tc>
          <w:tcPr>
            <w:tcW w:w="2790" w:type="dxa"/>
            <w:shd w:val="clear" w:color="auto" w:fill="FFFFFF"/>
            <w:tcMar>
              <w:top w:w="100" w:type="dxa"/>
              <w:left w:w="100" w:type="dxa"/>
              <w:bottom w:w="100" w:type="dxa"/>
              <w:right w:w="100" w:type="dxa"/>
            </w:tcMar>
          </w:tcPr>
          <w:p w14:paraId="5F09D185" w14:textId="77777777" w:rsidR="00B57B6B" w:rsidRDefault="00B57B6B" w:rsidP="002E138D">
            <w:pPr>
              <w:rPr>
                <w:b/>
              </w:rPr>
            </w:pPr>
            <w:r>
              <w:rPr>
                <w:b/>
              </w:rPr>
              <w:t>Compressed_Into</w:t>
            </w:r>
          </w:p>
        </w:tc>
        <w:tc>
          <w:tcPr>
            <w:tcW w:w="6570" w:type="dxa"/>
            <w:shd w:val="clear" w:color="auto" w:fill="FFFFFF"/>
            <w:tcMar>
              <w:top w:w="100" w:type="dxa"/>
              <w:left w:w="100" w:type="dxa"/>
              <w:bottom w:w="100" w:type="dxa"/>
              <w:right w:w="100" w:type="dxa"/>
            </w:tcMar>
          </w:tcPr>
          <w:p w14:paraId="16B7B156" w14:textId="77777777" w:rsidR="00B57B6B" w:rsidRDefault="00B57B6B" w:rsidP="002E138D">
            <w:r>
              <w:t>Specifies that this object was compressed into the related object.</w:t>
            </w:r>
          </w:p>
        </w:tc>
      </w:tr>
      <w:tr w:rsidR="00B57B6B" w14:paraId="3D276489" w14:textId="77777777" w:rsidTr="00F80F7D">
        <w:trPr>
          <w:jc w:val="center"/>
        </w:trPr>
        <w:tc>
          <w:tcPr>
            <w:tcW w:w="2790" w:type="dxa"/>
            <w:shd w:val="clear" w:color="auto" w:fill="FFFFFF"/>
            <w:tcMar>
              <w:top w:w="100" w:type="dxa"/>
              <w:left w:w="100" w:type="dxa"/>
              <w:bottom w:w="100" w:type="dxa"/>
              <w:right w:w="100" w:type="dxa"/>
            </w:tcMar>
          </w:tcPr>
          <w:p w14:paraId="45A138DB" w14:textId="77777777" w:rsidR="00B57B6B" w:rsidRDefault="00B57B6B" w:rsidP="002E138D">
            <w:pPr>
              <w:rPr>
                <w:b/>
              </w:rPr>
            </w:pPr>
            <w:r>
              <w:rPr>
                <w:b/>
              </w:rPr>
              <w:t>Connected_From</w:t>
            </w:r>
          </w:p>
        </w:tc>
        <w:tc>
          <w:tcPr>
            <w:tcW w:w="6570" w:type="dxa"/>
            <w:shd w:val="clear" w:color="auto" w:fill="FFFFFF"/>
            <w:tcMar>
              <w:top w:w="100" w:type="dxa"/>
              <w:left w:w="100" w:type="dxa"/>
              <w:bottom w:w="100" w:type="dxa"/>
              <w:right w:w="100" w:type="dxa"/>
            </w:tcMar>
          </w:tcPr>
          <w:p w14:paraId="550F0B0A" w14:textId="77777777" w:rsidR="00B57B6B" w:rsidRDefault="00B57B6B" w:rsidP="002E138D">
            <w:r>
              <w:t>Specifies that this object was connected to from the related object.</w:t>
            </w:r>
          </w:p>
        </w:tc>
      </w:tr>
      <w:tr w:rsidR="00B57B6B" w14:paraId="6FC9EE9B" w14:textId="77777777" w:rsidTr="00F80F7D">
        <w:trPr>
          <w:jc w:val="center"/>
        </w:trPr>
        <w:tc>
          <w:tcPr>
            <w:tcW w:w="2790" w:type="dxa"/>
            <w:shd w:val="clear" w:color="auto" w:fill="FFFFFF"/>
            <w:tcMar>
              <w:top w:w="100" w:type="dxa"/>
              <w:left w:w="100" w:type="dxa"/>
              <w:bottom w:w="100" w:type="dxa"/>
              <w:right w:w="100" w:type="dxa"/>
            </w:tcMar>
          </w:tcPr>
          <w:p w14:paraId="2B48B6CF" w14:textId="77777777" w:rsidR="00B57B6B" w:rsidRDefault="00B57B6B" w:rsidP="002E138D">
            <w:pPr>
              <w:rPr>
                <w:b/>
              </w:rPr>
            </w:pPr>
            <w:r>
              <w:rPr>
                <w:b/>
              </w:rPr>
              <w:t>Connected_To</w:t>
            </w:r>
          </w:p>
        </w:tc>
        <w:tc>
          <w:tcPr>
            <w:tcW w:w="6570" w:type="dxa"/>
            <w:shd w:val="clear" w:color="auto" w:fill="FFFFFF"/>
            <w:tcMar>
              <w:top w:w="100" w:type="dxa"/>
              <w:left w:w="100" w:type="dxa"/>
              <w:bottom w:w="100" w:type="dxa"/>
              <w:right w:w="100" w:type="dxa"/>
            </w:tcMar>
          </w:tcPr>
          <w:p w14:paraId="1F99F147" w14:textId="77777777" w:rsidR="00B57B6B" w:rsidRDefault="00B57B6B" w:rsidP="002E138D">
            <w:r>
              <w:t>Specifies that this object connected to the related object.</w:t>
            </w:r>
          </w:p>
        </w:tc>
      </w:tr>
      <w:tr w:rsidR="00B57B6B" w14:paraId="6776D4ED" w14:textId="77777777" w:rsidTr="00F80F7D">
        <w:trPr>
          <w:jc w:val="center"/>
        </w:trPr>
        <w:tc>
          <w:tcPr>
            <w:tcW w:w="2790" w:type="dxa"/>
            <w:shd w:val="clear" w:color="auto" w:fill="FFFFFF"/>
            <w:tcMar>
              <w:top w:w="100" w:type="dxa"/>
              <w:left w:w="100" w:type="dxa"/>
              <w:bottom w:w="100" w:type="dxa"/>
              <w:right w:w="100" w:type="dxa"/>
            </w:tcMar>
          </w:tcPr>
          <w:p w14:paraId="30D3AAE4" w14:textId="77777777" w:rsidR="00B57B6B" w:rsidRDefault="00B57B6B" w:rsidP="002E138D">
            <w:pPr>
              <w:rPr>
                <w:b/>
              </w:rPr>
            </w:pPr>
            <w:r>
              <w:rPr>
                <w:b/>
              </w:rPr>
              <w:t>Contained_Within</w:t>
            </w:r>
          </w:p>
        </w:tc>
        <w:tc>
          <w:tcPr>
            <w:tcW w:w="6570" w:type="dxa"/>
            <w:shd w:val="clear" w:color="auto" w:fill="FFFFFF"/>
            <w:tcMar>
              <w:top w:w="100" w:type="dxa"/>
              <w:left w:w="100" w:type="dxa"/>
              <w:bottom w:w="100" w:type="dxa"/>
              <w:right w:w="100" w:type="dxa"/>
            </w:tcMar>
          </w:tcPr>
          <w:p w14:paraId="434FCCF6" w14:textId="77777777" w:rsidR="00B57B6B" w:rsidRDefault="00B57B6B" w:rsidP="002E138D">
            <w:r>
              <w:t>Specifies that this object is contained within the related object.</w:t>
            </w:r>
          </w:p>
        </w:tc>
      </w:tr>
      <w:tr w:rsidR="00B57B6B" w14:paraId="0D0AF84D" w14:textId="77777777" w:rsidTr="00F80F7D">
        <w:trPr>
          <w:jc w:val="center"/>
        </w:trPr>
        <w:tc>
          <w:tcPr>
            <w:tcW w:w="2790" w:type="dxa"/>
            <w:shd w:val="clear" w:color="auto" w:fill="FFFFFF"/>
            <w:tcMar>
              <w:top w:w="100" w:type="dxa"/>
              <w:left w:w="100" w:type="dxa"/>
              <w:bottom w:w="100" w:type="dxa"/>
              <w:right w:w="100" w:type="dxa"/>
            </w:tcMar>
          </w:tcPr>
          <w:p w14:paraId="54D386F3" w14:textId="77777777" w:rsidR="00B57B6B" w:rsidRDefault="00B57B6B" w:rsidP="002E138D">
            <w:pPr>
              <w:rPr>
                <w:b/>
              </w:rPr>
            </w:pPr>
            <w:r>
              <w:rPr>
                <w:b/>
              </w:rPr>
              <w:t>Contains</w:t>
            </w:r>
          </w:p>
        </w:tc>
        <w:tc>
          <w:tcPr>
            <w:tcW w:w="6570" w:type="dxa"/>
            <w:shd w:val="clear" w:color="auto" w:fill="FFFFFF"/>
            <w:tcMar>
              <w:top w:w="100" w:type="dxa"/>
              <w:left w:w="100" w:type="dxa"/>
              <w:bottom w:w="100" w:type="dxa"/>
              <w:right w:w="100" w:type="dxa"/>
            </w:tcMar>
          </w:tcPr>
          <w:p w14:paraId="51ED05F9" w14:textId="77777777" w:rsidR="00B57B6B" w:rsidRDefault="00B57B6B" w:rsidP="002E138D">
            <w:r>
              <w:t>Specifies that this object contains the related object.</w:t>
            </w:r>
          </w:p>
        </w:tc>
      </w:tr>
      <w:tr w:rsidR="00B57B6B" w14:paraId="576EFC0C" w14:textId="77777777" w:rsidTr="00F80F7D">
        <w:trPr>
          <w:jc w:val="center"/>
        </w:trPr>
        <w:tc>
          <w:tcPr>
            <w:tcW w:w="2790" w:type="dxa"/>
            <w:shd w:val="clear" w:color="auto" w:fill="FFFFFF"/>
            <w:tcMar>
              <w:top w:w="100" w:type="dxa"/>
              <w:left w:w="100" w:type="dxa"/>
              <w:bottom w:w="100" w:type="dxa"/>
              <w:right w:w="100" w:type="dxa"/>
            </w:tcMar>
          </w:tcPr>
          <w:p w14:paraId="78E46973" w14:textId="77777777" w:rsidR="00B57B6B" w:rsidRDefault="00B57B6B" w:rsidP="002E138D">
            <w:pPr>
              <w:rPr>
                <w:b/>
              </w:rPr>
            </w:pPr>
            <w:r>
              <w:rPr>
                <w:b/>
              </w:rPr>
              <w:t>Copied</w:t>
            </w:r>
          </w:p>
        </w:tc>
        <w:tc>
          <w:tcPr>
            <w:tcW w:w="6570" w:type="dxa"/>
            <w:shd w:val="clear" w:color="auto" w:fill="FFFFFF"/>
            <w:tcMar>
              <w:top w:w="100" w:type="dxa"/>
              <w:left w:w="100" w:type="dxa"/>
              <w:bottom w:w="100" w:type="dxa"/>
              <w:right w:w="100" w:type="dxa"/>
            </w:tcMar>
          </w:tcPr>
          <w:p w14:paraId="6DAE6BEB" w14:textId="77777777" w:rsidR="00B57B6B" w:rsidRDefault="00B57B6B" w:rsidP="002E138D">
            <w:r>
              <w:t>Specifies that this object copied the related object.</w:t>
            </w:r>
          </w:p>
        </w:tc>
      </w:tr>
      <w:tr w:rsidR="00B57B6B" w14:paraId="32E40695" w14:textId="77777777" w:rsidTr="00F80F7D">
        <w:trPr>
          <w:jc w:val="center"/>
        </w:trPr>
        <w:tc>
          <w:tcPr>
            <w:tcW w:w="2790" w:type="dxa"/>
            <w:shd w:val="clear" w:color="auto" w:fill="FFFFFF"/>
            <w:tcMar>
              <w:top w:w="100" w:type="dxa"/>
              <w:left w:w="100" w:type="dxa"/>
              <w:bottom w:w="100" w:type="dxa"/>
              <w:right w:w="100" w:type="dxa"/>
            </w:tcMar>
          </w:tcPr>
          <w:p w14:paraId="57C844EE" w14:textId="77777777" w:rsidR="00B57B6B" w:rsidRDefault="00B57B6B" w:rsidP="002E138D">
            <w:pPr>
              <w:rPr>
                <w:b/>
              </w:rPr>
            </w:pPr>
            <w:r>
              <w:rPr>
                <w:b/>
              </w:rPr>
              <w:t>Copied_By</w:t>
            </w:r>
          </w:p>
        </w:tc>
        <w:tc>
          <w:tcPr>
            <w:tcW w:w="6570" w:type="dxa"/>
            <w:shd w:val="clear" w:color="auto" w:fill="FFFFFF"/>
            <w:tcMar>
              <w:top w:w="100" w:type="dxa"/>
              <w:left w:w="100" w:type="dxa"/>
              <w:bottom w:w="100" w:type="dxa"/>
              <w:right w:w="100" w:type="dxa"/>
            </w:tcMar>
          </w:tcPr>
          <w:p w14:paraId="39093FDE" w14:textId="77777777" w:rsidR="00B57B6B" w:rsidRDefault="00B57B6B" w:rsidP="002E138D">
            <w:r>
              <w:t>Specifies that this object was copied by the related object.</w:t>
            </w:r>
          </w:p>
        </w:tc>
      </w:tr>
      <w:tr w:rsidR="00B57B6B" w14:paraId="6C1738E7" w14:textId="77777777" w:rsidTr="00F80F7D">
        <w:trPr>
          <w:jc w:val="center"/>
        </w:trPr>
        <w:tc>
          <w:tcPr>
            <w:tcW w:w="2790" w:type="dxa"/>
            <w:shd w:val="clear" w:color="auto" w:fill="FFFFFF"/>
            <w:tcMar>
              <w:top w:w="100" w:type="dxa"/>
              <w:left w:w="100" w:type="dxa"/>
              <w:bottom w:w="100" w:type="dxa"/>
              <w:right w:w="100" w:type="dxa"/>
            </w:tcMar>
          </w:tcPr>
          <w:p w14:paraId="70DD6149" w14:textId="77777777" w:rsidR="00B57B6B" w:rsidRDefault="00B57B6B" w:rsidP="002E138D">
            <w:pPr>
              <w:rPr>
                <w:b/>
              </w:rPr>
            </w:pPr>
            <w:r>
              <w:rPr>
                <w:b/>
              </w:rPr>
              <w:t>Copied_From</w:t>
            </w:r>
          </w:p>
        </w:tc>
        <w:tc>
          <w:tcPr>
            <w:tcW w:w="6570" w:type="dxa"/>
            <w:shd w:val="clear" w:color="auto" w:fill="FFFFFF"/>
            <w:tcMar>
              <w:top w:w="100" w:type="dxa"/>
              <w:left w:w="100" w:type="dxa"/>
              <w:bottom w:w="100" w:type="dxa"/>
              <w:right w:w="100" w:type="dxa"/>
            </w:tcMar>
          </w:tcPr>
          <w:p w14:paraId="77EA2195" w14:textId="77777777" w:rsidR="00B57B6B" w:rsidRDefault="00B57B6B" w:rsidP="002E138D">
            <w:r>
              <w:t>Specifies that this object was copied from the related object.</w:t>
            </w:r>
          </w:p>
        </w:tc>
      </w:tr>
      <w:tr w:rsidR="00B57B6B" w14:paraId="6A5661EB" w14:textId="77777777" w:rsidTr="00F80F7D">
        <w:trPr>
          <w:jc w:val="center"/>
        </w:trPr>
        <w:tc>
          <w:tcPr>
            <w:tcW w:w="2790" w:type="dxa"/>
            <w:shd w:val="clear" w:color="auto" w:fill="FFFFFF"/>
            <w:tcMar>
              <w:top w:w="100" w:type="dxa"/>
              <w:left w:w="100" w:type="dxa"/>
              <w:bottom w:w="100" w:type="dxa"/>
              <w:right w:w="100" w:type="dxa"/>
            </w:tcMar>
          </w:tcPr>
          <w:p w14:paraId="51EEE5C9" w14:textId="77777777" w:rsidR="00B57B6B" w:rsidRDefault="00B57B6B" w:rsidP="002E138D">
            <w:pPr>
              <w:rPr>
                <w:b/>
              </w:rPr>
            </w:pPr>
            <w:r>
              <w:rPr>
                <w:b/>
              </w:rPr>
              <w:t>Copied_To</w:t>
            </w:r>
          </w:p>
        </w:tc>
        <w:tc>
          <w:tcPr>
            <w:tcW w:w="6570" w:type="dxa"/>
            <w:shd w:val="clear" w:color="auto" w:fill="FFFFFF"/>
            <w:tcMar>
              <w:top w:w="100" w:type="dxa"/>
              <w:left w:w="100" w:type="dxa"/>
              <w:bottom w:w="100" w:type="dxa"/>
              <w:right w:w="100" w:type="dxa"/>
            </w:tcMar>
          </w:tcPr>
          <w:p w14:paraId="54F23133" w14:textId="77777777" w:rsidR="00B57B6B" w:rsidRDefault="00B57B6B" w:rsidP="002E138D">
            <w:r>
              <w:t>Specifies that this object was copied to the related object.</w:t>
            </w:r>
          </w:p>
        </w:tc>
      </w:tr>
      <w:tr w:rsidR="00B57B6B" w14:paraId="3BF27178" w14:textId="77777777" w:rsidTr="00F80F7D">
        <w:trPr>
          <w:jc w:val="center"/>
        </w:trPr>
        <w:tc>
          <w:tcPr>
            <w:tcW w:w="2790" w:type="dxa"/>
            <w:shd w:val="clear" w:color="auto" w:fill="FFFFFF"/>
            <w:tcMar>
              <w:top w:w="100" w:type="dxa"/>
              <w:left w:w="100" w:type="dxa"/>
              <w:bottom w:w="100" w:type="dxa"/>
              <w:right w:w="100" w:type="dxa"/>
            </w:tcMar>
          </w:tcPr>
          <w:p w14:paraId="0EF75FE6" w14:textId="77777777" w:rsidR="00B57B6B" w:rsidRDefault="00B57B6B" w:rsidP="002E138D">
            <w:pPr>
              <w:rPr>
                <w:b/>
              </w:rPr>
            </w:pPr>
            <w:r>
              <w:rPr>
                <w:b/>
              </w:rPr>
              <w:t>Created</w:t>
            </w:r>
          </w:p>
        </w:tc>
        <w:tc>
          <w:tcPr>
            <w:tcW w:w="6570" w:type="dxa"/>
            <w:shd w:val="clear" w:color="auto" w:fill="FFFFFF"/>
            <w:tcMar>
              <w:top w:w="100" w:type="dxa"/>
              <w:left w:w="100" w:type="dxa"/>
              <w:bottom w:w="100" w:type="dxa"/>
              <w:right w:w="100" w:type="dxa"/>
            </w:tcMar>
          </w:tcPr>
          <w:p w14:paraId="4326A0C5" w14:textId="77777777" w:rsidR="00B57B6B" w:rsidRDefault="00B57B6B" w:rsidP="002E138D">
            <w:r>
              <w:t>Specifies that this object created the related object.</w:t>
            </w:r>
          </w:p>
        </w:tc>
      </w:tr>
      <w:tr w:rsidR="00B57B6B" w14:paraId="72B8B2EA" w14:textId="77777777" w:rsidTr="00F80F7D">
        <w:trPr>
          <w:jc w:val="center"/>
        </w:trPr>
        <w:tc>
          <w:tcPr>
            <w:tcW w:w="2790" w:type="dxa"/>
            <w:shd w:val="clear" w:color="auto" w:fill="FFFFFF"/>
            <w:tcMar>
              <w:top w:w="100" w:type="dxa"/>
              <w:left w:w="100" w:type="dxa"/>
              <w:bottom w:w="100" w:type="dxa"/>
              <w:right w:w="100" w:type="dxa"/>
            </w:tcMar>
          </w:tcPr>
          <w:p w14:paraId="5EF7E282" w14:textId="77777777" w:rsidR="00B57B6B" w:rsidRDefault="00B57B6B" w:rsidP="002E138D">
            <w:pPr>
              <w:rPr>
                <w:b/>
              </w:rPr>
            </w:pPr>
            <w:r>
              <w:rPr>
                <w:b/>
              </w:rPr>
              <w:t>Created_By</w:t>
            </w:r>
          </w:p>
        </w:tc>
        <w:tc>
          <w:tcPr>
            <w:tcW w:w="6570" w:type="dxa"/>
            <w:shd w:val="clear" w:color="auto" w:fill="FFFFFF"/>
            <w:tcMar>
              <w:top w:w="100" w:type="dxa"/>
              <w:left w:w="100" w:type="dxa"/>
              <w:bottom w:w="100" w:type="dxa"/>
              <w:right w:w="100" w:type="dxa"/>
            </w:tcMar>
          </w:tcPr>
          <w:p w14:paraId="66B96DDD" w14:textId="77777777" w:rsidR="00B57B6B" w:rsidRDefault="00B57B6B" w:rsidP="002E138D">
            <w:r>
              <w:t>Specifies that this object was created by the related object.</w:t>
            </w:r>
          </w:p>
        </w:tc>
      </w:tr>
      <w:tr w:rsidR="00B57B6B" w14:paraId="31FD3C8B" w14:textId="77777777" w:rsidTr="00F80F7D">
        <w:trPr>
          <w:jc w:val="center"/>
        </w:trPr>
        <w:tc>
          <w:tcPr>
            <w:tcW w:w="2790" w:type="dxa"/>
            <w:shd w:val="clear" w:color="auto" w:fill="FFFFFF"/>
            <w:tcMar>
              <w:top w:w="100" w:type="dxa"/>
              <w:left w:w="100" w:type="dxa"/>
              <w:bottom w:w="100" w:type="dxa"/>
              <w:right w:w="100" w:type="dxa"/>
            </w:tcMar>
          </w:tcPr>
          <w:p w14:paraId="32B4AFF9" w14:textId="77777777" w:rsidR="00B57B6B" w:rsidRDefault="00B57B6B" w:rsidP="002E138D">
            <w:pPr>
              <w:rPr>
                <w:b/>
              </w:rPr>
            </w:pPr>
            <w:r>
              <w:rPr>
                <w:b/>
              </w:rPr>
              <w:t>Decoded</w:t>
            </w:r>
          </w:p>
        </w:tc>
        <w:tc>
          <w:tcPr>
            <w:tcW w:w="6570" w:type="dxa"/>
            <w:shd w:val="clear" w:color="auto" w:fill="FFFFFF"/>
            <w:tcMar>
              <w:top w:w="100" w:type="dxa"/>
              <w:left w:w="100" w:type="dxa"/>
              <w:bottom w:w="100" w:type="dxa"/>
              <w:right w:w="100" w:type="dxa"/>
            </w:tcMar>
          </w:tcPr>
          <w:p w14:paraId="58CFABC3" w14:textId="77777777" w:rsidR="00B57B6B" w:rsidRDefault="00B57B6B" w:rsidP="002E138D">
            <w:r>
              <w:t>Specifies that this object decoded the related object.</w:t>
            </w:r>
          </w:p>
        </w:tc>
      </w:tr>
      <w:tr w:rsidR="00B57B6B" w14:paraId="17929167" w14:textId="77777777" w:rsidTr="00F80F7D">
        <w:trPr>
          <w:jc w:val="center"/>
        </w:trPr>
        <w:tc>
          <w:tcPr>
            <w:tcW w:w="2790" w:type="dxa"/>
            <w:shd w:val="clear" w:color="auto" w:fill="FFFFFF"/>
            <w:tcMar>
              <w:top w:w="100" w:type="dxa"/>
              <w:left w:w="100" w:type="dxa"/>
              <w:bottom w:w="100" w:type="dxa"/>
              <w:right w:w="100" w:type="dxa"/>
            </w:tcMar>
          </w:tcPr>
          <w:p w14:paraId="5B087F21" w14:textId="77777777" w:rsidR="00B57B6B" w:rsidRDefault="00B57B6B" w:rsidP="002E138D">
            <w:pPr>
              <w:rPr>
                <w:b/>
              </w:rPr>
            </w:pPr>
            <w:r>
              <w:rPr>
                <w:b/>
              </w:rPr>
              <w:t>Decoded_By</w:t>
            </w:r>
          </w:p>
        </w:tc>
        <w:tc>
          <w:tcPr>
            <w:tcW w:w="6570" w:type="dxa"/>
            <w:shd w:val="clear" w:color="auto" w:fill="FFFFFF"/>
            <w:tcMar>
              <w:top w:w="100" w:type="dxa"/>
              <w:left w:w="100" w:type="dxa"/>
              <w:bottom w:w="100" w:type="dxa"/>
              <w:right w:w="100" w:type="dxa"/>
            </w:tcMar>
          </w:tcPr>
          <w:p w14:paraId="7001FEA2" w14:textId="77777777" w:rsidR="00B57B6B" w:rsidRDefault="00B57B6B" w:rsidP="002E138D">
            <w:r>
              <w:t>Specifies that this object was decoded by the related object.</w:t>
            </w:r>
          </w:p>
        </w:tc>
      </w:tr>
      <w:tr w:rsidR="00B57B6B" w14:paraId="62578286" w14:textId="77777777" w:rsidTr="00F80F7D">
        <w:trPr>
          <w:jc w:val="center"/>
        </w:trPr>
        <w:tc>
          <w:tcPr>
            <w:tcW w:w="2790" w:type="dxa"/>
            <w:shd w:val="clear" w:color="auto" w:fill="FFFFFF"/>
            <w:tcMar>
              <w:top w:w="100" w:type="dxa"/>
              <w:left w:w="100" w:type="dxa"/>
              <w:bottom w:w="100" w:type="dxa"/>
              <w:right w:w="100" w:type="dxa"/>
            </w:tcMar>
          </w:tcPr>
          <w:p w14:paraId="6CE0DC54" w14:textId="77777777" w:rsidR="00B57B6B" w:rsidRDefault="00B57B6B" w:rsidP="002E138D">
            <w:pPr>
              <w:rPr>
                <w:b/>
              </w:rPr>
            </w:pPr>
            <w:r>
              <w:rPr>
                <w:b/>
              </w:rPr>
              <w:t>Decompressed</w:t>
            </w:r>
          </w:p>
        </w:tc>
        <w:tc>
          <w:tcPr>
            <w:tcW w:w="6570" w:type="dxa"/>
            <w:shd w:val="clear" w:color="auto" w:fill="FFFFFF"/>
            <w:tcMar>
              <w:top w:w="100" w:type="dxa"/>
              <w:left w:w="100" w:type="dxa"/>
              <w:bottom w:w="100" w:type="dxa"/>
              <w:right w:w="100" w:type="dxa"/>
            </w:tcMar>
          </w:tcPr>
          <w:p w14:paraId="09718066" w14:textId="77777777" w:rsidR="00B57B6B" w:rsidRDefault="00B57B6B" w:rsidP="002E138D">
            <w:r>
              <w:t>Specifies that this object decompressed the related object.</w:t>
            </w:r>
          </w:p>
        </w:tc>
      </w:tr>
      <w:tr w:rsidR="00B57B6B" w14:paraId="271DFA7B" w14:textId="77777777" w:rsidTr="00F80F7D">
        <w:trPr>
          <w:jc w:val="center"/>
        </w:trPr>
        <w:tc>
          <w:tcPr>
            <w:tcW w:w="2790" w:type="dxa"/>
            <w:shd w:val="clear" w:color="auto" w:fill="FFFFFF"/>
            <w:tcMar>
              <w:top w:w="100" w:type="dxa"/>
              <w:left w:w="100" w:type="dxa"/>
              <w:bottom w:w="100" w:type="dxa"/>
              <w:right w:w="100" w:type="dxa"/>
            </w:tcMar>
          </w:tcPr>
          <w:p w14:paraId="523734BB" w14:textId="77777777" w:rsidR="00B57B6B" w:rsidRDefault="00B57B6B" w:rsidP="002E138D">
            <w:pPr>
              <w:rPr>
                <w:b/>
              </w:rPr>
            </w:pPr>
            <w:r>
              <w:rPr>
                <w:b/>
              </w:rPr>
              <w:t>Decompressed_By</w:t>
            </w:r>
          </w:p>
        </w:tc>
        <w:tc>
          <w:tcPr>
            <w:tcW w:w="6570" w:type="dxa"/>
            <w:shd w:val="clear" w:color="auto" w:fill="FFFFFF"/>
            <w:tcMar>
              <w:top w:w="100" w:type="dxa"/>
              <w:left w:w="100" w:type="dxa"/>
              <w:bottom w:w="100" w:type="dxa"/>
              <w:right w:w="100" w:type="dxa"/>
            </w:tcMar>
          </w:tcPr>
          <w:p w14:paraId="2AEED2E9" w14:textId="77777777" w:rsidR="00B57B6B" w:rsidRDefault="00B57B6B" w:rsidP="002E138D">
            <w:r>
              <w:t>Specifies that this object was decompressed by the related object.</w:t>
            </w:r>
          </w:p>
        </w:tc>
      </w:tr>
      <w:tr w:rsidR="00B57B6B" w14:paraId="64B0BDE2" w14:textId="77777777" w:rsidTr="00F80F7D">
        <w:trPr>
          <w:jc w:val="center"/>
        </w:trPr>
        <w:tc>
          <w:tcPr>
            <w:tcW w:w="2790" w:type="dxa"/>
            <w:shd w:val="clear" w:color="auto" w:fill="FFFFFF"/>
            <w:tcMar>
              <w:top w:w="100" w:type="dxa"/>
              <w:left w:w="100" w:type="dxa"/>
              <w:bottom w:w="100" w:type="dxa"/>
              <w:right w:w="100" w:type="dxa"/>
            </w:tcMar>
          </w:tcPr>
          <w:p w14:paraId="441EFF40" w14:textId="77777777" w:rsidR="00B57B6B" w:rsidRDefault="00B57B6B" w:rsidP="002E138D">
            <w:pPr>
              <w:rPr>
                <w:b/>
              </w:rPr>
            </w:pPr>
            <w:r>
              <w:rPr>
                <w:b/>
              </w:rPr>
              <w:t>Decrypted</w:t>
            </w:r>
          </w:p>
        </w:tc>
        <w:tc>
          <w:tcPr>
            <w:tcW w:w="6570" w:type="dxa"/>
            <w:shd w:val="clear" w:color="auto" w:fill="FFFFFF"/>
            <w:tcMar>
              <w:top w:w="100" w:type="dxa"/>
              <w:left w:w="100" w:type="dxa"/>
              <w:bottom w:w="100" w:type="dxa"/>
              <w:right w:w="100" w:type="dxa"/>
            </w:tcMar>
          </w:tcPr>
          <w:p w14:paraId="7433076C" w14:textId="77777777" w:rsidR="00B57B6B" w:rsidRDefault="00B57B6B" w:rsidP="002E138D">
            <w:r>
              <w:t>Specifies that this object decrypted the related object.</w:t>
            </w:r>
          </w:p>
        </w:tc>
      </w:tr>
      <w:tr w:rsidR="00B57B6B" w14:paraId="4F953301" w14:textId="77777777" w:rsidTr="00F80F7D">
        <w:trPr>
          <w:jc w:val="center"/>
        </w:trPr>
        <w:tc>
          <w:tcPr>
            <w:tcW w:w="2790" w:type="dxa"/>
            <w:shd w:val="clear" w:color="auto" w:fill="FFFFFF"/>
            <w:tcMar>
              <w:top w:w="100" w:type="dxa"/>
              <w:left w:w="100" w:type="dxa"/>
              <w:bottom w:w="100" w:type="dxa"/>
              <w:right w:w="100" w:type="dxa"/>
            </w:tcMar>
          </w:tcPr>
          <w:p w14:paraId="6B71667C" w14:textId="77777777" w:rsidR="00B57B6B" w:rsidRDefault="00B57B6B" w:rsidP="002E138D">
            <w:pPr>
              <w:rPr>
                <w:b/>
              </w:rPr>
            </w:pPr>
            <w:r>
              <w:rPr>
                <w:b/>
              </w:rPr>
              <w:t>Decrypted_By</w:t>
            </w:r>
          </w:p>
        </w:tc>
        <w:tc>
          <w:tcPr>
            <w:tcW w:w="6570" w:type="dxa"/>
            <w:shd w:val="clear" w:color="auto" w:fill="FFFFFF"/>
            <w:tcMar>
              <w:top w:w="100" w:type="dxa"/>
              <w:left w:w="100" w:type="dxa"/>
              <w:bottom w:w="100" w:type="dxa"/>
              <w:right w:w="100" w:type="dxa"/>
            </w:tcMar>
          </w:tcPr>
          <w:p w14:paraId="787585A6" w14:textId="77777777" w:rsidR="00B57B6B" w:rsidRDefault="00B57B6B" w:rsidP="002E138D">
            <w:r>
              <w:t>Specifies that this object was decrypted by the related object.</w:t>
            </w:r>
          </w:p>
        </w:tc>
      </w:tr>
      <w:tr w:rsidR="00B57B6B" w14:paraId="09277117" w14:textId="77777777" w:rsidTr="00F80F7D">
        <w:trPr>
          <w:jc w:val="center"/>
        </w:trPr>
        <w:tc>
          <w:tcPr>
            <w:tcW w:w="2790" w:type="dxa"/>
            <w:shd w:val="clear" w:color="auto" w:fill="FFFFFF"/>
            <w:tcMar>
              <w:top w:w="100" w:type="dxa"/>
              <w:left w:w="100" w:type="dxa"/>
              <w:bottom w:w="100" w:type="dxa"/>
              <w:right w:w="100" w:type="dxa"/>
            </w:tcMar>
          </w:tcPr>
          <w:p w14:paraId="29D29763" w14:textId="77777777" w:rsidR="00B57B6B" w:rsidRDefault="00B57B6B" w:rsidP="002E138D">
            <w:pPr>
              <w:rPr>
                <w:b/>
              </w:rPr>
            </w:pPr>
            <w:r>
              <w:rPr>
                <w:b/>
              </w:rPr>
              <w:t>Deleted</w:t>
            </w:r>
          </w:p>
        </w:tc>
        <w:tc>
          <w:tcPr>
            <w:tcW w:w="6570" w:type="dxa"/>
            <w:shd w:val="clear" w:color="auto" w:fill="FFFFFF"/>
            <w:tcMar>
              <w:top w:w="100" w:type="dxa"/>
              <w:left w:w="100" w:type="dxa"/>
              <w:bottom w:w="100" w:type="dxa"/>
              <w:right w:w="100" w:type="dxa"/>
            </w:tcMar>
          </w:tcPr>
          <w:p w14:paraId="0F068BA2" w14:textId="77777777" w:rsidR="00B57B6B" w:rsidRDefault="00B57B6B" w:rsidP="002E138D">
            <w:r>
              <w:t>Specifies that this object deleted the related object.</w:t>
            </w:r>
          </w:p>
        </w:tc>
      </w:tr>
      <w:tr w:rsidR="00B57B6B" w14:paraId="602DC3EF" w14:textId="77777777" w:rsidTr="00F80F7D">
        <w:trPr>
          <w:jc w:val="center"/>
        </w:trPr>
        <w:tc>
          <w:tcPr>
            <w:tcW w:w="2790" w:type="dxa"/>
            <w:shd w:val="clear" w:color="auto" w:fill="FFFFFF"/>
            <w:tcMar>
              <w:top w:w="100" w:type="dxa"/>
              <w:left w:w="100" w:type="dxa"/>
              <w:bottom w:w="100" w:type="dxa"/>
              <w:right w:w="100" w:type="dxa"/>
            </w:tcMar>
          </w:tcPr>
          <w:p w14:paraId="492A2B6A" w14:textId="77777777" w:rsidR="00B57B6B" w:rsidRDefault="00B57B6B" w:rsidP="002E138D">
            <w:pPr>
              <w:rPr>
                <w:b/>
              </w:rPr>
            </w:pPr>
            <w:r>
              <w:rPr>
                <w:b/>
              </w:rPr>
              <w:t>Deleted_By</w:t>
            </w:r>
          </w:p>
        </w:tc>
        <w:tc>
          <w:tcPr>
            <w:tcW w:w="6570" w:type="dxa"/>
            <w:shd w:val="clear" w:color="auto" w:fill="FFFFFF"/>
            <w:tcMar>
              <w:top w:w="100" w:type="dxa"/>
              <w:left w:w="100" w:type="dxa"/>
              <w:bottom w:w="100" w:type="dxa"/>
              <w:right w:w="100" w:type="dxa"/>
            </w:tcMar>
          </w:tcPr>
          <w:p w14:paraId="71D053DA" w14:textId="77777777" w:rsidR="00B57B6B" w:rsidRDefault="00B57B6B" w:rsidP="002E138D">
            <w:r>
              <w:t>Specifies that this object was deleted by the related object.</w:t>
            </w:r>
          </w:p>
        </w:tc>
      </w:tr>
      <w:tr w:rsidR="00B57B6B" w14:paraId="1588643E" w14:textId="77777777" w:rsidTr="00F80F7D">
        <w:trPr>
          <w:jc w:val="center"/>
        </w:trPr>
        <w:tc>
          <w:tcPr>
            <w:tcW w:w="2790" w:type="dxa"/>
            <w:shd w:val="clear" w:color="auto" w:fill="FFFFFF"/>
            <w:tcMar>
              <w:top w:w="100" w:type="dxa"/>
              <w:left w:w="100" w:type="dxa"/>
              <w:bottom w:w="100" w:type="dxa"/>
              <w:right w:w="100" w:type="dxa"/>
            </w:tcMar>
          </w:tcPr>
          <w:p w14:paraId="56C29DD6" w14:textId="77777777" w:rsidR="00B57B6B" w:rsidRDefault="00B57B6B" w:rsidP="002E138D">
            <w:pPr>
              <w:rPr>
                <w:b/>
              </w:rPr>
            </w:pPr>
            <w:r>
              <w:rPr>
                <w:b/>
              </w:rPr>
              <w:lastRenderedPageBreak/>
              <w:t>Deleted_From</w:t>
            </w:r>
          </w:p>
        </w:tc>
        <w:tc>
          <w:tcPr>
            <w:tcW w:w="6570" w:type="dxa"/>
            <w:shd w:val="clear" w:color="auto" w:fill="FFFFFF"/>
            <w:tcMar>
              <w:top w:w="100" w:type="dxa"/>
              <w:left w:w="100" w:type="dxa"/>
              <w:bottom w:w="100" w:type="dxa"/>
              <w:right w:w="100" w:type="dxa"/>
            </w:tcMar>
          </w:tcPr>
          <w:p w14:paraId="032DF7CF" w14:textId="77777777" w:rsidR="00B57B6B" w:rsidRDefault="00B57B6B" w:rsidP="002E138D">
            <w:r>
              <w:t>Specifies that this object was deleted from the related object.</w:t>
            </w:r>
          </w:p>
        </w:tc>
      </w:tr>
      <w:tr w:rsidR="00B57B6B" w14:paraId="2BD79482" w14:textId="77777777" w:rsidTr="00F80F7D">
        <w:trPr>
          <w:jc w:val="center"/>
        </w:trPr>
        <w:tc>
          <w:tcPr>
            <w:tcW w:w="2790" w:type="dxa"/>
            <w:shd w:val="clear" w:color="auto" w:fill="FFFFFF"/>
            <w:tcMar>
              <w:top w:w="100" w:type="dxa"/>
              <w:left w:w="100" w:type="dxa"/>
              <w:bottom w:w="100" w:type="dxa"/>
              <w:right w:w="100" w:type="dxa"/>
            </w:tcMar>
          </w:tcPr>
          <w:p w14:paraId="2C7A602A" w14:textId="77777777" w:rsidR="00B57B6B" w:rsidRDefault="00B57B6B" w:rsidP="002E138D">
            <w:pPr>
              <w:rPr>
                <w:b/>
              </w:rPr>
            </w:pPr>
            <w:r>
              <w:rPr>
                <w:b/>
              </w:rPr>
              <w:t>Downloaded</w:t>
            </w:r>
          </w:p>
        </w:tc>
        <w:tc>
          <w:tcPr>
            <w:tcW w:w="6570" w:type="dxa"/>
            <w:shd w:val="clear" w:color="auto" w:fill="FFFFFF"/>
            <w:tcMar>
              <w:top w:w="100" w:type="dxa"/>
              <w:left w:w="100" w:type="dxa"/>
              <w:bottom w:w="100" w:type="dxa"/>
              <w:right w:w="100" w:type="dxa"/>
            </w:tcMar>
          </w:tcPr>
          <w:p w14:paraId="6DC7FA3B" w14:textId="77777777" w:rsidR="00B57B6B" w:rsidRDefault="00B57B6B" w:rsidP="002E138D">
            <w:r>
              <w:t>Specifies that this object downloaded the related object.</w:t>
            </w:r>
          </w:p>
        </w:tc>
      </w:tr>
      <w:tr w:rsidR="00B57B6B" w14:paraId="6F79F47E" w14:textId="77777777" w:rsidTr="00F80F7D">
        <w:trPr>
          <w:jc w:val="center"/>
        </w:trPr>
        <w:tc>
          <w:tcPr>
            <w:tcW w:w="2790" w:type="dxa"/>
            <w:shd w:val="clear" w:color="auto" w:fill="FFFFFF"/>
            <w:tcMar>
              <w:top w:w="100" w:type="dxa"/>
              <w:left w:w="100" w:type="dxa"/>
              <w:bottom w:w="100" w:type="dxa"/>
              <w:right w:w="100" w:type="dxa"/>
            </w:tcMar>
          </w:tcPr>
          <w:p w14:paraId="0869086F" w14:textId="77777777" w:rsidR="00B57B6B" w:rsidRDefault="00B57B6B" w:rsidP="002E138D">
            <w:pPr>
              <w:rPr>
                <w:b/>
              </w:rPr>
            </w:pPr>
            <w:r>
              <w:rPr>
                <w:b/>
              </w:rPr>
              <w:t>Downloaded_By</w:t>
            </w:r>
          </w:p>
        </w:tc>
        <w:tc>
          <w:tcPr>
            <w:tcW w:w="6570" w:type="dxa"/>
            <w:shd w:val="clear" w:color="auto" w:fill="FFFFFF"/>
            <w:tcMar>
              <w:top w:w="100" w:type="dxa"/>
              <w:left w:w="100" w:type="dxa"/>
              <w:bottom w:w="100" w:type="dxa"/>
              <w:right w:w="100" w:type="dxa"/>
            </w:tcMar>
          </w:tcPr>
          <w:p w14:paraId="40754F8F" w14:textId="77777777" w:rsidR="00B57B6B" w:rsidRDefault="00B57B6B" w:rsidP="002E138D">
            <w:r>
              <w:t>Specifies that this object was downloaded by the related object.</w:t>
            </w:r>
          </w:p>
        </w:tc>
      </w:tr>
      <w:tr w:rsidR="00B57B6B" w14:paraId="66F66041" w14:textId="77777777" w:rsidTr="00F80F7D">
        <w:trPr>
          <w:jc w:val="center"/>
        </w:trPr>
        <w:tc>
          <w:tcPr>
            <w:tcW w:w="2790" w:type="dxa"/>
            <w:shd w:val="clear" w:color="auto" w:fill="FFFFFF"/>
            <w:tcMar>
              <w:top w:w="100" w:type="dxa"/>
              <w:left w:w="100" w:type="dxa"/>
              <w:bottom w:w="100" w:type="dxa"/>
              <w:right w:w="100" w:type="dxa"/>
            </w:tcMar>
          </w:tcPr>
          <w:p w14:paraId="34A573EB" w14:textId="77777777" w:rsidR="00B57B6B" w:rsidRDefault="00B57B6B" w:rsidP="002E138D">
            <w:pPr>
              <w:rPr>
                <w:b/>
              </w:rPr>
            </w:pPr>
            <w:r>
              <w:rPr>
                <w:b/>
              </w:rPr>
              <w:t>Downloaded_From</w:t>
            </w:r>
          </w:p>
        </w:tc>
        <w:tc>
          <w:tcPr>
            <w:tcW w:w="6570" w:type="dxa"/>
            <w:shd w:val="clear" w:color="auto" w:fill="FFFFFF"/>
            <w:tcMar>
              <w:top w:w="100" w:type="dxa"/>
              <w:left w:w="100" w:type="dxa"/>
              <w:bottom w:w="100" w:type="dxa"/>
              <w:right w:w="100" w:type="dxa"/>
            </w:tcMar>
          </w:tcPr>
          <w:p w14:paraId="4A5CD8CF" w14:textId="77777777" w:rsidR="00B57B6B" w:rsidRDefault="00B57B6B" w:rsidP="002E138D">
            <w:r>
              <w:t>Specifies that this object was downloaded from the related object.</w:t>
            </w:r>
          </w:p>
        </w:tc>
      </w:tr>
      <w:tr w:rsidR="00B57B6B" w14:paraId="17E547BD" w14:textId="77777777" w:rsidTr="00F80F7D">
        <w:trPr>
          <w:jc w:val="center"/>
        </w:trPr>
        <w:tc>
          <w:tcPr>
            <w:tcW w:w="2790" w:type="dxa"/>
            <w:shd w:val="clear" w:color="auto" w:fill="FFFFFF"/>
            <w:tcMar>
              <w:top w:w="100" w:type="dxa"/>
              <w:left w:w="100" w:type="dxa"/>
              <w:bottom w:w="100" w:type="dxa"/>
              <w:right w:w="100" w:type="dxa"/>
            </w:tcMar>
          </w:tcPr>
          <w:p w14:paraId="14D77C67" w14:textId="77777777" w:rsidR="00B57B6B" w:rsidRDefault="00B57B6B" w:rsidP="002E138D">
            <w:pPr>
              <w:rPr>
                <w:b/>
              </w:rPr>
            </w:pPr>
            <w:r>
              <w:rPr>
                <w:b/>
              </w:rPr>
              <w:t>Downloaded_To</w:t>
            </w:r>
          </w:p>
        </w:tc>
        <w:tc>
          <w:tcPr>
            <w:tcW w:w="6570" w:type="dxa"/>
            <w:shd w:val="clear" w:color="auto" w:fill="FFFFFF"/>
            <w:tcMar>
              <w:top w:w="100" w:type="dxa"/>
              <w:left w:w="100" w:type="dxa"/>
              <w:bottom w:w="100" w:type="dxa"/>
              <w:right w:w="100" w:type="dxa"/>
            </w:tcMar>
          </w:tcPr>
          <w:p w14:paraId="29CC2647" w14:textId="77777777" w:rsidR="00B57B6B" w:rsidRDefault="00B57B6B" w:rsidP="002E138D">
            <w:r>
              <w:t>Specifies that this object downloaded the related object.</w:t>
            </w:r>
          </w:p>
        </w:tc>
      </w:tr>
      <w:tr w:rsidR="00B57B6B" w14:paraId="33C3FB39" w14:textId="77777777" w:rsidTr="00F80F7D">
        <w:trPr>
          <w:jc w:val="center"/>
        </w:trPr>
        <w:tc>
          <w:tcPr>
            <w:tcW w:w="2790" w:type="dxa"/>
            <w:shd w:val="clear" w:color="auto" w:fill="FFFFFF"/>
            <w:tcMar>
              <w:top w:w="100" w:type="dxa"/>
              <w:left w:w="100" w:type="dxa"/>
              <w:bottom w:w="100" w:type="dxa"/>
              <w:right w:w="100" w:type="dxa"/>
            </w:tcMar>
          </w:tcPr>
          <w:p w14:paraId="51FDDE3F" w14:textId="77777777" w:rsidR="00B57B6B" w:rsidRDefault="00B57B6B" w:rsidP="002E138D">
            <w:pPr>
              <w:rPr>
                <w:b/>
              </w:rPr>
            </w:pPr>
            <w:r>
              <w:rPr>
                <w:b/>
              </w:rPr>
              <w:t>Dropped</w:t>
            </w:r>
          </w:p>
        </w:tc>
        <w:tc>
          <w:tcPr>
            <w:tcW w:w="6570" w:type="dxa"/>
            <w:shd w:val="clear" w:color="auto" w:fill="FFFFFF"/>
            <w:tcMar>
              <w:top w:w="100" w:type="dxa"/>
              <w:left w:w="100" w:type="dxa"/>
              <w:bottom w:w="100" w:type="dxa"/>
              <w:right w:w="100" w:type="dxa"/>
            </w:tcMar>
          </w:tcPr>
          <w:p w14:paraId="134406C2" w14:textId="77777777" w:rsidR="00B57B6B" w:rsidRDefault="00B57B6B" w:rsidP="002E138D">
            <w:r>
              <w:t>Specifies that this object dropped the related object.</w:t>
            </w:r>
          </w:p>
        </w:tc>
      </w:tr>
      <w:tr w:rsidR="00B57B6B" w14:paraId="319E0309" w14:textId="77777777" w:rsidTr="00F80F7D">
        <w:trPr>
          <w:jc w:val="center"/>
        </w:trPr>
        <w:tc>
          <w:tcPr>
            <w:tcW w:w="2790" w:type="dxa"/>
            <w:shd w:val="clear" w:color="auto" w:fill="FFFFFF"/>
            <w:tcMar>
              <w:top w:w="100" w:type="dxa"/>
              <w:left w:w="100" w:type="dxa"/>
              <w:bottom w:w="100" w:type="dxa"/>
              <w:right w:w="100" w:type="dxa"/>
            </w:tcMar>
          </w:tcPr>
          <w:p w14:paraId="00897CC6" w14:textId="77777777" w:rsidR="00B57B6B" w:rsidRDefault="00B57B6B" w:rsidP="002E138D">
            <w:pPr>
              <w:rPr>
                <w:b/>
              </w:rPr>
            </w:pPr>
            <w:r>
              <w:rPr>
                <w:b/>
              </w:rPr>
              <w:t>Dropped_By</w:t>
            </w:r>
          </w:p>
        </w:tc>
        <w:tc>
          <w:tcPr>
            <w:tcW w:w="6570" w:type="dxa"/>
            <w:shd w:val="clear" w:color="auto" w:fill="FFFFFF"/>
            <w:tcMar>
              <w:top w:w="100" w:type="dxa"/>
              <w:left w:w="100" w:type="dxa"/>
              <w:bottom w:w="100" w:type="dxa"/>
              <w:right w:w="100" w:type="dxa"/>
            </w:tcMar>
          </w:tcPr>
          <w:p w14:paraId="35845AD9" w14:textId="77777777" w:rsidR="00B57B6B" w:rsidRDefault="00B57B6B" w:rsidP="002E138D">
            <w:r>
              <w:t>Specifies that this object was dropped by the related object.</w:t>
            </w:r>
          </w:p>
        </w:tc>
      </w:tr>
      <w:tr w:rsidR="00B57B6B" w14:paraId="28E23354" w14:textId="77777777" w:rsidTr="00F80F7D">
        <w:trPr>
          <w:jc w:val="center"/>
        </w:trPr>
        <w:tc>
          <w:tcPr>
            <w:tcW w:w="2790" w:type="dxa"/>
            <w:shd w:val="clear" w:color="auto" w:fill="FFFFFF"/>
            <w:tcMar>
              <w:top w:w="100" w:type="dxa"/>
              <w:left w:w="100" w:type="dxa"/>
              <w:bottom w:w="100" w:type="dxa"/>
              <w:right w:w="100" w:type="dxa"/>
            </w:tcMar>
          </w:tcPr>
          <w:p w14:paraId="15E74B29" w14:textId="77777777" w:rsidR="00B57B6B" w:rsidRDefault="00B57B6B" w:rsidP="002E138D">
            <w:pPr>
              <w:rPr>
                <w:b/>
              </w:rPr>
            </w:pPr>
            <w:r>
              <w:rPr>
                <w:b/>
              </w:rPr>
              <w:t>Encoded</w:t>
            </w:r>
          </w:p>
        </w:tc>
        <w:tc>
          <w:tcPr>
            <w:tcW w:w="6570" w:type="dxa"/>
            <w:shd w:val="clear" w:color="auto" w:fill="FFFFFF"/>
            <w:tcMar>
              <w:top w:w="100" w:type="dxa"/>
              <w:left w:w="100" w:type="dxa"/>
              <w:bottom w:w="100" w:type="dxa"/>
              <w:right w:w="100" w:type="dxa"/>
            </w:tcMar>
          </w:tcPr>
          <w:p w14:paraId="653B2408" w14:textId="77777777" w:rsidR="00B57B6B" w:rsidRDefault="00B57B6B" w:rsidP="002E138D">
            <w:r>
              <w:t>Specifies that this object encoded the related object.</w:t>
            </w:r>
          </w:p>
        </w:tc>
      </w:tr>
      <w:tr w:rsidR="00B57B6B" w14:paraId="6F87C99D" w14:textId="77777777" w:rsidTr="00F80F7D">
        <w:trPr>
          <w:jc w:val="center"/>
        </w:trPr>
        <w:tc>
          <w:tcPr>
            <w:tcW w:w="2790" w:type="dxa"/>
            <w:shd w:val="clear" w:color="auto" w:fill="FFFFFF"/>
            <w:tcMar>
              <w:top w:w="100" w:type="dxa"/>
              <w:left w:w="100" w:type="dxa"/>
              <w:bottom w:w="100" w:type="dxa"/>
              <w:right w:w="100" w:type="dxa"/>
            </w:tcMar>
          </w:tcPr>
          <w:p w14:paraId="08D7F0FD" w14:textId="77777777" w:rsidR="00B57B6B" w:rsidRDefault="00B57B6B" w:rsidP="002E138D">
            <w:pPr>
              <w:rPr>
                <w:b/>
              </w:rPr>
            </w:pPr>
            <w:r>
              <w:rPr>
                <w:b/>
              </w:rPr>
              <w:t>Encoded_By</w:t>
            </w:r>
          </w:p>
        </w:tc>
        <w:tc>
          <w:tcPr>
            <w:tcW w:w="6570" w:type="dxa"/>
            <w:shd w:val="clear" w:color="auto" w:fill="FFFFFF"/>
            <w:tcMar>
              <w:top w:w="100" w:type="dxa"/>
              <w:left w:w="100" w:type="dxa"/>
              <w:bottom w:w="100" w:type="dxa"/>
              <w:right w:w="100" w:type="dxa"/>
            </w:tcMar>
          </w:tcPr>
          <w:p w14:paraId="5F44DAB9" w14:textId="77777777" w:rsidR="00B57B6B" w:rsidRDefault="00B57B6B" w:rsidP="002E138D">
            <w:r>
              <w:t>Specifies that this object was encoded by the related object.</w:t>
            </w:r>
          </w:p>
        </w:tc>
      </w:tr>
      <w:tr w:rsidR="00B57B6B" w14:paraId="57DB7113" w14:textId="77777777" w:rsidTr="00F80F7D">
        <w:trPr>
          <w:jc w:val="center"/>
        </w:trPr>
        <w:tc>
          <w:tcPr>
            <w:tcW w:w="2790" w:type="dxa"/>
            <w:shd w:val="clear" w:color="auto" w:fill="FFFFFF"/>
            <w:tcMar>
              <w:top w:w="100" w:type="dxa"/>
              <w:left w:w="100" w:type="dxa"/>
              <w:bottom w:w="100" w:type="dxa"/>
              <w:right w:w="100" w:type="dxa"/>
            </w:tcMar>
          </w:tcPr>
          <w:p w14:paraId="474E8724" w14:textId="77777777" w:rsidR="00B57B6B" w:rsidRDefault="00B57B6B" w:rsidP="002E138D">
            <w:pPr>
              <w:rPr>
                <w:b/>
              </w:rPr>
            </w:pPr>
            <w:r>
              <w:rPr>
                <w:b/>
              </w:rPr>
              <w:t>Encrypted</w:t>
            </w:r>
          </w:p>
        </w:tc>
        <w:tc>
          <w:tcPr>
            <w:tcW w:w="6570" w:type="dxa"/>
            <w:shd w:val="clear" w:color="auto" w:fill="FFFFFF"/>
            <w:tcMar>
              <w:top w:w="100" w:type="dxa"/>
              <w:left w:w="100" w:type="dxa"/>
              <w:bottom w:w="100" w:type="dxa"/>
              <w:right w:w="100" w:type="dxa"/>
            </w:tcMar>
          </w:tcPr>
          <w:p w14:paraId="2AA35AB4" w14:textId="77777777" w:rsidR="00B57B6B" w:rsidRDefault="00B57B6B" w:rsidP="002E138D">
            <w:r>
              <w:t>Specifies that this object encrypted the related object.</w:t>
            </w:r>
          </w:p>
        </w:tc>
      </w:tr>
      <w:tr w:rsidR="00B57B6B" w14:paraId="29FDA736" w14:textId="77777777" w:rsidTr="00F80F7D">
        <w:trPr>
          <w:jc w:val="center"/>
        </w:trPr>
        <w:tc>
          <w:tcPr>
            <w:tcW w:w="2790" w:type="dxa"/>
            <w:shd w:val="clear" w:color="auto" w:fill="FFFFFF"/>
            <w:tcMar>
              <w:top w:w="100" w:type="dxa"/>
              <w:left w:w="100" w:type="dxa"/>
              <w:bottom w:w="100" w:type="dxa"/>
              <w:right w:w="100" w:type="dxa"/>
            </w:tcMar>
          </w:tcPr>
          <w:p w14:paraId="188DBCE6" w14:textId="77777777" w:rsidR="00B57B6B" w:rsidRDefault="00B57B6B" w:rsidP="002E138D">
            <w:pPr>
              <w:rPr>
                <w:b/>
              </w:rPr>
            </w:pPr>
            <w:r>
              <w:rPr>
                <w:b/>
              </w:rPr>
              <w:t>Encrypted_By</w:t>
            </w:r>
          </w:p>
        </w:tc>
        <w:tc>
          <w:tcPr>
            <w:tcW w:w="6570" w:type="dxa"/>
            <w:shd w:val="clear" w:color="auto" w:fill="FFFFFF"/>
            <w:tcMar>
              <w:top w:w="100" w:type="dxa"/>
              <w:left w:w="100" w:type="dxa"/>
              <w:bottom w:w="100" w:type="dxa"/>
              <w:right w:w="100" w:type="dxa"/>
            </w:tcMar>
          </w:tcPr>
          <w:p w14:paraId="1094729D" w14:textId="77777777" w:rsidR="00B57B6B" w:rsidRDefault="00B57B6B" w:rsidP="002E138D">
            <w:r>
              <w:t>Specifies that this object was encrypted by the related object.</w:t>
            </w:r>
          </w:p>
        </w:tc>
      </w:tr>
      <w:tr w:rsidR="00B57B6B" w14:paraId="035C1177" w14:textId="77777777" w:rsidTr="00F80F7D">
        <w:trPr>
          <w:jc w:val="center"/>
        </w:trPr>
        <w:tc>
          <w:tcPr>
            <w:tcW w:w="2790" w:type="dxa"/>
            <w:shd w:val="clear" w:color="auto" w:fill="FFFFFF"/>
            <w:tcMar>
              <w:top w:w="100" w:type="dxa"/>
              <w:left w:w="100" w:type="dxa"/>
              <w:bottom w:w="100" w:type="dxa"/>
              <w:right w:w="100" w:type="dxa"/>
            </w:tcMar>
          </w:tcPr>
          <w:p w14:paraId="0304829C" w14:textId="77777777" w:rsidR="00B57B6B" w:rsidRDefault="00B57B6B" w:rsidP="002E138D">
            <w:pPr>
              <w:rPr>
                <w:b/>
              </w:rPr>
            </w:pPr>
            <w:r>
              <w:rPr>
                <w:b/>
              </w:rPr>
              <w:t>Encrypted_From</w:t>
            </w:r>
          </w:p>
        </w:tc>
        <w:tc>
          <w:tcPr>
            <w:tcW w:w="6570" w:type="dxa"/>
            <w:shd w:val="clear" w:color="auto" w:fill="FFFFFF"/>
            <w:tcMar>
              <w:top w:w="100" w:type="dxa"/>
              <w:left w:w="100" w:type="dxa"/>
              <w:bottom w:w="100" w:type="dxa"/>
              <w:right w:w="100" w:type="dxa"/>
            </w:tcMar>
          </w:tcPr>
          <w:p w14:paraId="5F1352CB" w14:textId="77777777" w:rsidR="00B57B6B" w:rsidRDefault="00B57B6B" w:rsidP="002E138D">
            <w:r>
              <w:t>Specifies that this object was encrypted from the related object.</w:t>
            </w:r>
          </w:p>
        </w:tc>
      </w:tr>
      <w:tr w:rsidR="00B57B6B" w14:paraId="44AD8B1C" w14:textId="77777777" w:rsidTr="00F80F7D">
        <w:trPr>
          <w:jc w:val="center"/>
        </w:trPr>
        <w:tc>
          <w:tcPr>
            <w:tcW w:w="2790" w:type="dxa"/>
            <w:shd w:val="clear" w:color="auto" w:fill="FFFFFF"/>
            <w:tcMar>
              <w:top w:w="100" w:type="dxa"/>
              <w:left w:w="100" w:type="dxa"/>
              <w:bottom w:w="100" w:type="dxa"/>
              <w:right w:w="100" w:type="dxa"/>
            </w:tcMar>
          </w:tcPr>
          <w:p w14:paraId="7E16B2EE" w14:textId="77777777" w:rsidR="00B57B6B" w:rsidRDefault="00B57B6B" w:rsidP="002E138D">
            <w:pPr>
              <w:rPr>
                <w:b/>
              </w:rPr>
            </w:pPr>
            <w:r>
              <w:rPr>
                <w:b/>
              </w:rPr>
              <w:t>Encrypted_To</w:t>
            </w:r>
          </w:p>
        </w:tc>
        <w:tc>
          <w:tcPr>
            <w:tcW w:w="6570" w:type="dxa"/>
            <w:shd w:val="clear" w:color="auto" w:fill="FFFFFF"/>
            <w:tcMar>
              <w:top w:w="100" w:type="dxa"/>
              <w:left w:w="100" w:type="dxa"/>
              <w:bottom w:w="100" w:type="dxa"/>
              <w:right w:w="100" w:type="dxa"/>
            </w:tcMar>
          </w:tcPr>
          <w:p w14:paraId="47DB5736" w14:textId="77777777" w:rsidR="00B57B6B" w:rsidRDefault="00B57B6B" w:rsidP="002E138D">
            <w:r>
              <w:t>Specifies that this object was encrypted to the related object.</w:t>
            </w:r>
          </w:p>
        </w:tc>
      </w:tr>
      <w:tr w:rsidR="00B57B6B" w14:paraId="485DBE3C" w14:textId="77777777" w:rsidTr="00F80F7D">
        <w:trPr>
          <w:jc w:val="center"/>
        </w:trPr>
        <w:tc>
          <w:tcPr>
            <w:tcW w:w="2790" w:type="dxa"/>
            <w:shd w:val="clear" w:color="auto" w:fill="FFFFFF"/>
            <w:tcMar>
              <w:top w:w="100" w:type="dxa"/>
              <w:left w:w="100" w:type="dxa"/>
              <w:bottom w:w="100" w:type="dxa"/>
              <w:right w:w="100" w:type="dxa"/>
            </w:tcMar>
          </w:tcPr>
          <w:p w14:paraId="50BE7881" w14:textId="77777777" w:rsidR="00B57B6B" w:rsidRDefault="00B57B6B" w:rsidP="002E138D">
            <w:pPr>
              <w:rPr>
                <w:b/>
              </w:rPr>
            </w:pPr>
            <w:r>
              <w:rPr>
                <w:b/>
              </w:rPr>
              <w:t>Extracted_From</w:t>
            </w:r>
          </w:p>
        </w:tc>
        <w:tc>
          <w:tcPr>
            <w:tcW w:w="6570" w:type="dxa"/>
            <w:shd w:val="clear" w:color="auto" w:fill="FFFFFF"/>
            <w:tcMar>
              <w:top w:w="100" w:type="dxa"/>
              <w:left w:w="100" w:type="dxa"/>
              <w:bottom w:w="100" w:type="dxa"/>
              <w:right w:w="100" w:type="dxa"/>
            </w:tcMar>
          </w:tcPr>
          <w:p w14:paraId="3621C3B5" w14:textId="77777777" w:rsidR="00B57B6B" w:rsidRDefault="00B57B6B" w:rsidP="002E138D">
            <w:r>
              <w:t>Specifies that this object was extracted from the related object.</w:t>
            </w:r>
          </w:p>
        </w:tc>
      </w:tr>
      <w:tr w:rsidR="00B57B6B" w14:paraId="70384CE3" w14:textId="77777777" w:rsidTr="00F80F7D">
        <w:trPr>
          <w:jc w:val="center"/>
        </w:trPr>
        <w:tc>
          <w:tcPr>
            <w:tcW w:w="2790" w:type="dxa"/>
            <w:shd w:val="clear" w:color="auto" w:fill="FFFFFF"/>
            <w:tcMar>
              <w:top w:w="100" w:type="dxa"/>
              <w:left w:w="100" w:type="dxa"/>
              <w:bottom w:w="100" w:type="dxa"/>
              <w:right w:w="100" w:type="dxa"/>
            </w:tcMar>
          </w:tcPr>
          <w:p w14:paraId="4F57E893" w14:textId="77777777" w:rsidR="00B57B6B" w:rsidRDefault="00B57B6B" w:rsidP="002E138D">
            <w:pPr>
              <w:rPr>
                <w:b/>
              </w:rPr>
            </w:pPr>
            <w:r>
              <w:rPr>
                <w:b/>
              </w:rPr>
              <w:t>FQDN_Of</w:t>
            </w:r>
          </w:p>
        </w:tc>
        <w:tc>
          <w:tcPr>
            <w:tcW w:w="6570" w:type="dxa"/>
            <w:shd w:val="clear" w:color="auto" w:fill="FFFFFF"/>
            <w:tcMar>
              <w:top w:w="100" w:type="dxa"/>
              <w:left w:w="100" w:type="dxa"/>
              <w:bottom w:w="100" w:type="dxa"/>
              <w:right w:w="100" w:type="dxa"/>
            </w:tcMar>
          </w:tcPr>
          <w:p w14:paraId="7A823500" w14:textId="77777777" w:rsidR="00B57B6B" w:rsidRDefault="00B57B6B" w:rsidP="002E138D">
            <w:r>
              <w:t>Specifies that this object is an FQDN of the related object.</w:t>
            </w:r>
          </w:p>
        </w:tc>
      </w:tr>
      <w:tr w:rsidR="00B57B6B" w14:paraId="18DD4B03" w14:textId="77777777" w:rsidTr="00F80F7D">
        <w:trPr>
          <w:jc w:val="center"/>
        </w:trPr>
        <w:tc>
          <w:tcPr>
            <w:tcW w:w="2790" w:type="dxa"/>
            <w:shd w:val="clear" w:color="auto" w:fill="FFFFFF"/>
            <w:tcMar>
              <w:top w:w="100" w:type="dxa"/>
              <w:left w:w="100" w:type="dxa"/>
              <w:bottom w:w="100" w:type="dxa"/>
              <w:right w:w="100" w:type="dxa"/>
            </w:tcMar>
          </w:tcPr>
          <w:p w14:paraId="3AEAA577" w14:textId="77777777" w:rsidR="00B57B6B" w:rsidRDefault="00B57B6B" w:rsidP="002E138D">
            <w:pPr>
              <w:rPr>
                <w:b/>
              </w:rPr>
            </w:pPr>
            <w:r>
              <w:rPr>
                <w:b/>
              </w:rPr>
              <w:t>Freed</w:t>
            </w:r>
          </w:p>
        </w:tc>
        <w:tc>
          <w:tcPr>
            <w:tcW w:w="6570" w:type="dxa"/>
            <w:shd w:val="clear" w:color="auto" w:fill="FFFFFF"/>
            <w:tcMar>
              <w:top w:w="100" w:type="dxa"/>
              <w:left w:w="100" w:type="dxa"/>
              <w:bottom w:w="100" w:type="dxa"/>
              <w:right w:w="100" w:type="dxa"/>
            </w:tcMar>
          </w:tcPr>
          <w:p w14:paraId="56DA8997" w14:textId="77777777" w:rsidR="00B57B6B" w:rsidRDefault="00B57B6B" w:rsidP="002E138D">
            <w:r>
              <w:t>Specifies that this object freed the related object.</w:t>
            </w:r>
          </w:p>
        </w:tc>
      </w:tr>
      <w:tr w:rsidR="00B57B6B" w14:paraId="75FBD8B1" w14:textId="77777777" w:rsidTr="00F80F7D">
        <w:trPr>
          <w:jc w:val="center"/>
        </w:trPr>
        <w:tc>
          <w:tcPr>
            <w:tcW w:w="2790" w:type="dxa"/>
            <w:shd w:val="clear" w:color="auto" w:fill="FFFFFF"/>
            <w:tcMar>
              <w:top w:w="100" w:type="dxa"/>
              <w:left w:w="100" w:type="dxa"/>
              <w:bottom w:w="100" w:type="dxa"/>
              <w:right w:w="100" w:type="dxa"/>
            </w:tcMar>
          </w:tcPr>
          <w:p w14:paraId="7C936DCE" w14:textId="77777777" w:rsidR="00B57B6B" w:rsidRDefault="00B57B6B" w:rsidP="002E138D">
            <w:pPr>
              <w:rPr>
                <w:b/>
              </w:rPr>
            </w:pPr>
            <w:r>
              <w:rPr>
                <w:b/>
              </w:rPr>
              <w:t>Freed_By</w:t>
            </w:r>
          </w:p>
        </w:tc>
        <w:tc>
          <w:tcPr>
            <w:tcW w:w="6570" w:type="dxa"/>
            <w:shd w:val="clear" w:color="auto" w:fill="FFFFFF"/>
            <w:tcMar>
              <w:top w:w="100" w:type="dxa"/>
              <w:left w:w="100" w:type="dxa"/>
              <w:bottom w:w="100" w:type="dxa"/>
              <w:right w:w="100" w:type="dxa"/>
            </w:tcMar>
          </w:tcPr>
          <w:p w14:paraId="3EE86F1F" w14:textId="77777777" w:rsidR="00B57B6B" w:rsidRDefault="00B57B6B" w:rsidP="002E138D">
            <w:r>
              <w:t>Specifies that this object was freed by the related object.</w:t>
            </w:r>
          </w:p>
        </w:tc>
      </w:tr>
      <w:tr w:rsidR="00B57B6B" w14:paraId="65EBF7B1" w14:textId="77777777" w:rsidTr="00F80F7D">
        <w:trPr>
          <w:jc w:val="center"/>
        </w:trPr>
        <w:tc>
          <w:tcPr>
            <w:tcW w:w="2790" w:type="dxa"/>
            <w:shd w:val="clear" w:color="auto" w:fill="FFFFFF"/>
            <w:tcMar>
              <w:top w:w="100" w:type="dxa"/>
              <w:left w:w="100" w:type="dxa"/>
              <w:bottom w:w="100" w:type="dxa"/>
              <w:right w:w="100" w:type="dxa"/>
            </w:tcMar>
          </w:tcPr>
          <w:p w14:paraId="59B4F5BC" w14:textId="77777777" w:rsidR="00B57B6B" w:rsidRDefault="00B57B6B" w:rsidP="002E138D">
            <w:pPr>
              <w:rPr>
                <w:b/>
              </w:rPr>
            </w:pPr>
            <w:r>
              <w:rPr>
                <w:b/>
              </w:rPr>
              <w:t>Hooked</w:t>
            </w:r>
          </w:p>
        </w:tc>
        <w:tc>
          <w:tcPr>
            <w:tcW w:w="6570" w:type="dxa"/>
            <w:shd w:val="clear" w:color="auto" w:fill="FFFFFF"/>
            <w:tcMar>
              <w:top w:w="100" w:type="dxa"/>
              <w:left w:w="100" w:type="dxa"/>
              <w:bottom w:w="100" w:type="dxa"/>
              <w:right w:w="100" w:type="dxa"/>
            </w:tcMar>
          </w:tcPr>
          <w:p w14:paraId="0E441BD2" w14:textId="77777777" w:rsidR="00B57B6B" w:rsidRDefault="00B57B6B" w:rsidP="002E138D">
            <w:r>
              <w:t>Specifies that this object hooked the related object.</w:t>
            </w:r>
          </w:p>
        </w:tc>
      </w:tr>
      <w:tr w:rsidR="00B57B6B" w14:paraId="0805691E" w14:textId="77777777" w:rsidTr="00F80F7D">
        <w:trPr>
          <w:jc w:val="center"/>
        </w:trPr>
        <w:tc>
          <w:tcPr>
            <w:tcW w:w="2790" w:type="dxa"/>
            <w:shd w:val="clear" w:color="auto" w:fill="FFFFFF"/>
            <w:tcMar>
              <w:top w:w="100" w:type="dxa"/>
              <w:left w:w="100" w:type="dxa"/>
              <w:bottom w:w="100" w:type="dxa"/>
              <w:right w:w="100" w:type="dxa"/>
            </w:tcMar>
          </w:tcPr>
          <w:p w14:paraId="288A282E" w14:textId="77777777" w:rsidR="00B57B6B" w:rsidRDefault="00B57B6B" w:rsidP="002E138D">
            <w:pPr>
              <w:rPr>
                <w:b/>
              </w:rPr>
            </w:pPr>
            <w:r>
              <w:rPr>
                <w:b/>
              </w:rPr>
              <w:t>Hooked_By</w:t>
            </w:r>
          </w:p>
        </w:tc>
        <w:tc>
          <w:tcPr>
            <w:tcW w:w="6570" w:type="dxa"/>
            <w:shd w:val="clear" w:color="auto" w:fill="FFFFFF"/>
            <w:tcMar>
              <w:top w:w="100" w:type="dxa"/>
              <w:left w:w="100" w:type="dxa"/>
              <w:bottom w:w="100" w:type="dxa"/>
              <w:right w:w="100" w:type="dxa"/>
            </w:tcMar>
          </w:tcPr>
          <w:p w14:paraId="57342F3F" w14:textId="77777777" w:rsidR="00B57B6B" w:rsidRDefault="00B57B6B" w:rsidP="002E138D">
            <w:r>
              <w:t>Specifies that this object was hooked by the related object.</w:t>
            </w:r>
          </w:p>
        </w:tc>
      </w:tr>
      <w:tr w:rsidR="00B57B6B" w14:paraId="1D1EFF0E" w14:textId="77777777" w:rsidTr="00F80F7D">
        <w:trPr>
          <w:jc w:val="center"/>
        </w:trPr>
        <w:tc>
          <w:tcPr>
            <w:tcW w:w="2790" w:type="dxa"/>
            <w:shd w:val="clear" w:color="auto" w:fill="FFFFFF"/>
            <w:tcMar>
              <w:top w:w="100" w:type="dxa"/>
              <w:left w:w="100" w:type="dxa"/>
              <w:bottom w:w="100" w:type="dxa"/>
              <w:right w:w="100" w:type="dxa"/>
            </w:tcMar>
          </w:tcPr>
          <w:p w14:paraId="529E6695" w14:textId="77777777" w:rsidR="00B57B6B" w:rsidRDefault="00B57B6B" w:rsidP="002E138D">
            <w:pPr>
              <w:rPr>
                <w:b/>
              </w:rPr>
            </w:pPr>
            <w:r>
              <w:rPr>
                <w:b/>
              </w:rPr>
              <w:t>Initialized_By</w:t>
            </w:r>
          </w:p>
        </w:tc>
        <w:tc>
          <w:tcPr>
            <w:tcW w:w="6570" w:type="dxa"/>
            <w:shd w:val="clear" w:color="auto" w:fill="FFFFFF"/>
            <w:tcMar>
              <w:top w:w="100" w:type="dxa"/>
              <w:left w:w="100" w:type="dxa"/>
              <w:bottom w:w="100" w:type="dxa"/>
              <w:right w:w="100" w:type="dxa"/>
            </w:tcMar>
          </w:tcPr>
          <w:p w14:paraId="21D2554C" w14:textId="77777777" w:rsidR="00B57B6B" w:rsidRDefault="00B57B6B" w:rsidP="002E138D">
            <w:r>
              <w:t>Specifies that this object was initialized by the related object.</w:t>
            </w:r>
          </w:p>
        </w:tc>
      </w:tr>
      <w:tr w:rsidR="00B57B6B" w14:paraId="4E7466E3" w14:textId="77777777" w:rsidTr="00F80F7D">
        <w:trPr>
          <w:jc w:val="center"/>
        </w:trPr>
        <w:tc>
          <w:tcPr>
            <w:tcW w:w="2790" w:type="dxa"/>
            <w:shd w:val="clear" w:color="auto" w:fill="FFFFFF"/>
            <w:tcMar>
              <w:top w:w="100" w:type="dxa"/>
              <w:left w:w="100" w:type="dxa"/>
              <w:bottom w:w="100" w:type="dxa"/>
              <w:right w:w="100" w:type="dxa"/>
            </w:tcMar>
          </w:tcPr>
          <w:p w14:paraId="492B89A3" w14:textId="77777777" w:rsidR="00B57B6B" w:rsidRDefault="00B57B6B" w:rsidP="002E138D">
            <w:pPr>
              <w:rPr>
                <w:b/>
              </w:rPr>
            </w:pPr>
            <w:r>
              <w:rPr>
                <w:b/>
              </w:rPr>
              <w:t>Initialized_To</w:t>
            </w:r>
          </w:p>
        </w:tc>
        <w:tc>
          <w:tcPr>
            <w:tcW w:w="6570" w:type="dxa"/>
            <w:shd w:val="clear" w:color="auto" w:fill="FFFFFF"/>
            <w:tcMar>
              <w:top w:w="100" w:type="dxa"/>
              <w:left w:w="100" w:type="dxa"/>
              <w:bottom w:w="100" w:type="dxa"/>
              <w:right w:w="100" w:type="dxa"/>
            </w:tcMar>
          </w:tcPr>
          <w:p w14:paraId="264C0BFB" w14:textId="77777777" w:rsidR="00B57B6B" w:rsidRDefault="00B57B6B" w:rsidP="002E138D">
            <w:r>
              <w:t>Specifies that this object was initialized to the related object.</w:t>
            </w:r>
          </w:p>
        </w:tc>
      </w:tr>
      <w:tr w:rsidR="00B57B6B" w14:paraId="4F62F0C2" w14:textId="77777777" w:rsidTr="00F80F7D">
        <w:trPr>
          <w:jc w:val="center"/>
        </w:trPr>
        <w:tc>
          <w:tcPr>
            <w:tcW w:w="2790" w:type="dxa"/>
            <w:shd w:val="clear" w:color="auto" w:fill="FFFFFF"/>
            <w:tcMar>
              <w:top w:w="100" w:type="dxa"/>
              <w:left w:w="100" w:type="dxa"/>
              <w:bottom w:w="100" w:type="dxa"/>
              <w:right w:w="100" w:type="dxa"/>
            </w:tcMar>
          </w:tcPr>
          <w:p w14:paraId="629BEFF9" w14:textId="77777777" w:rsidR="00B57B6B" w:rsidRDefault="00B57B6B" w:rsidP="002E138D">
            <w:pPr>
              <w:rPr>
                <w:b/>
              </w:rPr>
            </w:pPr>
            <w:r>
              <w:rPr>
                <w:b/>
              </w:rPr>
              <w:t>Injected</w:t>
            </w:r>
          </w:p>
        </w:tc>
        <w:tc>
          <w:tcPr>
            <w:tcW w:w="6570" w:type="dxa"/>
            <w:shd w:val="clear" w:color="auto" w:fill="FFFFFF"/>
            <w:tcMar>
              <w:top w:w="100" w:type="dxa"/>
              <w:left w:w="100" w:type="dxa"/>
              <w:bottom w:w="100" w:type="dxa"/>
              <w:right w:w="100" w:type="dxa"/>
            </w:tcMar>
          </w:tcPr>
          <w:p w14:paraId="135217AD" w14:textId="77777777" w:rsidR="00B57B6B" w:rsidRDefault="00B57B6B" w:rsidP="002E138D">
            <w:r>
              <w:t>Specifies that this object injected the related object.</w:t>
            </w:r>
          </w:p>
        </w:tc>
      </w:tr>
      <w:tr w:rsidR="00B57B6B" w14:paraId="6FD5CFA1" w14:textId="77777777" w:rsidTr="00F80F7D">
        <w:trPr>
          <w:jc w:val="center"/>
        </w:trPr>
        <w:tc>
          <w:tcPr>
            <w:tcW w:w="2790" w:type="dxa"/>
            <w:shd w:val="clear" w:color="auto" w:fill="FFFFFF"/>
            <w:tcMar>
              <w:top w:w="100" w:type="dxa"/>
              <w:left w:w="100" w:type="dxa"/>
              <w:bottom w:w="100" w:type="dxa"/>
              <w:right w:w="100" w:type="dxa"/>
            </w:tcMar>
          </w:tcPr>
          <w:p w14:paraId="21BB2310" w14:textId="77777777" w:rsidR="00B57B6B" w:rsidRDefault="00B57B6B" w:rsidP="002E138D">
            <w:pPr>
              <w:rPr>
                <w:b/>
              </w:rPr>
            </w:pPr>
            <w:r>
              <w:rPr>
                <w:b/>
              </w:rPr>
              <w:t>Injected_As</w:t>
            </w:r>
          </w:p>
        </w:tc>
        <w:tc>
          <w:tcPr>
            <w:tcW w:w="6570" w:type="dxa"/>
            <w:shd w:val="clear" w:color="auto" w:fill="FFFFFF"/>
            <w:tcMar>
              <w:top w:w="100" w:type="dxa"/>
              <w:left w:w="100" w:type="dxa"/>
              <w:bottom w:w="100" w:type="dxa"/>
              <w:right w:w="100" w:type="dxa"/>
            </w:tcMar>
          </w:tcPr>
          <w:p w14:paraId="233CD576" w14:textId="77777777" w:rsidR="00B57B6B" w:rsidRDefault="00B57B6B" w:rsidP="002E138D">
            <w:r>
              <w:t>Specifies that this object injected as the related object.</w:t>
            </w:r>
          </w:p>
        </w:tc>
      </w:tr>
      <w:tr w:rsidR="00B57B6B" w14:paraId="4467ED64" w14:textId="77777777" w:rsidTr="00F80F7D">
        <w:trPr>
          <w:jc w:val="center"/>
        </w:trPr>
        <w:tc>
          <w:tcPr>
            <w:tcW w:w="2790" w:type="dxa"/>
            <w:shd w:val="clear" w:color="auto" w:fill="FFFFFF"/>
            <w:tcMar>
              <w:top w:w="100" w:type="dxa"/>
              <w:left w:w="100" w:type="dxa"/>
              <w:bottom w:w="100" w:type="dxa"/>
              <w:right w:w="100" w:type="dxa"/>
            </w:tcMar>
          </w:tcPr>
          <w:p w14:paraId="788B436E" w14:textId="77777777" w:rsidR="00B57B6B" w:rsidRDefault="00B57B6B" w:rsidP="002E138D">
            <w:pPr>
              <w:rPr>
                <w:b/>
              </w:rPr>
            </w:pPr>
            <w:r>
              <w:rPr>
                <w:b/>
              </w:rPr>
              <w:t>Injected_By</w:t>
            </w:r>
          </w:p>
        </w:tc>
        <w:tc>
          <w:tcPr>
            <w:tcW w:w="6570" w:type="dxa"/>
            <w:shd w:val="clear" w:color="auto" w:fill="FFFFFF"/>
            <w:tcMar>
              <w:top w:w="100" w:type="dxa"/>
              <w:left w:w="100" w:type="dxa"/>
              <w:bottom w:w="100" w:type="dxa"/>
              <w:right w:w="100" w:type="dxa"/>
            </w:tcMar>
          </w:tcPr>
          <w:p w14:paraId="11A6BB30" w14:textId="77777777" w:rsidR="00B57B6B" w:rsidRDefault="00B57B6B" w:rsidP="002E138D">
            <w:r>
              <w:t>Specifies that this object was injected by the related object.</w:t>
            </w:r>
          </w:p>
        </w:tc>
      </w:tr>
      <w:tr w:rsidR="00B57B6B" w14:paraId="4CFBB41C" w14:textId="77777777" w:rsidTr="00F80F7D">
        <w:trPr>
          <w:jc w:val="center"/>
        </w:trPr>
        <w:tc>
          <w:tcPr>
            <w:tcW w:w="2790" w:type="dxa"/>
            <w:shd w:val="clear" w:color="auto" w:fill="FFFFFF"/>
            <w:tcMar>
              <w:top w:w="100" w:type="dxa"/>
              <w:left w:w="100" w:type="dxa"/>
              <w:bottom w:w="100" w:type="dxa"/>
              <w:right w:w="100" w:type="dxa"/>
            </w:tcMar>
          </w:tcPr>
          <w:p w14:paraId="620ADDB5" w14:textId="77777777" w:rsidR="00B57B6B" w:rsidRDefault="00B57B6B" w:rsidP="002E138D">
            <w:pPr>
              <w:rPr>
                <w:b/>
              </w:rPr>
            </w:pPr>
            <w:r>
              <w:rPr>
                <w:b/>
              </w:rPr>
              <w:t>Injected_Into</w:t>
            </w:r>
          </w:p>
        </w:tc>
        <w:tc>
          <w:tcPr>
            <w:tcW w:w="6570" w:type="dxa"/>
            <w:shd w:val="clear" w:color="auto" w:fill="FFFFFF"/>
            <w:tcMar>
              <w:top w:w="100" w:type="dxa"/>
              <w:left w:w="100" w:type="dxa"/>
              <w:bottom w:w="100" w:type="dxa"/>
              <w:right w:w="100" w:type="dxa"/>
            </w:tcMar>
          </w:tcPr>
          <w:p w14:paraId="55E8546D" w14:textId="77777777" w:rsidR="00B57B6B" w:rsidRDefault="00B57B6B" w:rsidP="002E138D">
            <w:r>
              <w:t>Specifies that this object injected into the related object.</w:t>
            </w:r>
          </w:p>
        </w:tc>
      </w:tr>
      <w:tr w:rsidR="00B57B6B" w14:paraId="3E460EC3" w14:textId="77777777" w:rsidTr="00F80F7D">
        <w:trPr>
          <w:jc w:val="center"/>
        </w:trPr>
        <w:tc>
          <w:tcPr>
            <w:tcW w:w="2790" w:type="dxa"/>
            <w:shd w:val="clear" w:color="auto" w:fill="FFFFFF"/>
            <w:tcMar>
              <w:top w:w="100" w:type="dxa"/>
              <w:left w:w="100" w:type="dxa"/>
              <w:bottom w:w="100" w:type="dxa"/>
              <w:right w:w="100" w:type="dxa"/>
            </w:tcMar>
          </w:tcPr>
          <w:p w14:paraId="6F398031" w14:textId="77777777" w:rsidR="00B57B6B" w:rsidRDefault="00B57B6B" w:rsidP="002E138D">
            <w:pPr>
              <w:rPr>
                <w:b/>
              </w:rPr>
            </w:pPr>
            <w:r>
              <w:rPr>
                <w:b/>
              </w:rPr>
              <w:t>Installed</w:t>
            </w:r>
          </w:p>
        </w:tc>
        <w:tc>
          <w:tcPr>
            <w:tcW w:w="6570" w:type="dxa"/>
            <w:shd w:val="clear" w:color="auto" w:fill="FFFFFF"/>
            <w:tcMar>
              <w:top w:w="100" w:type="dxa"/>
              <w:left w:w="100" w:type="dxa"/>
              <w:bottom w:w="100" w:type="dxa"/>
              <w:right w:w="100" w:type="dxa"/>
            </w:tcMar>
          </w:tcPr>
          <w:p w14:paraId="0BF7D8D5" w14:textId="77777777" w:rsidR="00B57B6B" w:rsidRDefault="00B57B6B" w:rsidP="002E138D">
            <w:r>
              <w:t>Specifies that this object installed the related object.</w:t>
            </w:r>
          </w:p>
        </w:tc>
      </w:tr>
      <w:tr w:rsidR="00B57B6B" w14:paraId="05B5EFFC" w14:textId="77777777" w:rsidTr="00F80F7D">
        <w:trPr>
          <w:jc w:val="center"/>
        </w:trPr>
        <w:tc>
          <w:tcPr>
            <w:tcW w:w="2790" w:type="dxa"/>
            <w:shd w:val="clear" w:color="auto" w:fill="FFFFFF"/>
            <w:tcMar>
              <w:top w:w="100" w:type="dxa"/>
              <w:left w:w="100" w:type="dxa"/>
              <w:bottom w:w="100" w:type="dxa"/>
              <w:right w:w="100" w:type="dxa"/>
            </w:tcMar>
          </w:tcPr>
          <w:p w14:paraId="20B12F33" w14:textId="77777777" w:rsidR="00B57B6B" w:rsidRDefault="00B57B6B" w:rsidP="002E138D">
            <w:pPr>
              <w:rPr>
                <w:b/>
              </w:rPr>
            </w:pPr>
            <w:r>
              <w:rPr>
                <w:b/>
              </w:rPr>
              <w:t>Installed_By</w:t>
            </w:r>
          </w:p>
        </w:tc>
        <w:tc>
          <w:tcPr>
            <w:tcW w:w="6570" w:type="dxa"/>
            <w:shd w:val="clear" w:color="auto" w:fill="FFFFFF"/>
            <w:tcMar>
              <w:top w:w="100" w:type="dxa"/>
              <w:left w:w="100" w:type="dxa"/>
              <w:bottom w:w="100" w:type="dxa"/>
              <w:right w:w="100" w:type="dxa"/>
            </w:tcMar>
          </w:tcPr>
          <w:p w14:paraId="486C81A2" w14:textId="77777777" w:rsidR="00B57B6B" w:rsidRDefault="00B57B6B" w:rsidP="002E138D">
            <w:r>
              <w:t>Specifies that this object was installed by the related object.</w:t>
            </w:r>
          </w:p>
        </w:tc>
      </w:tr>
      <w:tr w:rsidR="00B57B6B" w14:paraId="2A4322F4" w14:textId="77777777" w:rsidTr="00F80F7D">
        <w:trPr>
          <w:jc w:val="center"/>
        </w:trPr>
        <w:tc>
          <w:tcPr>
            <w:tcW w:w="2790" w:type="dxa"/>
            <w:shd w:val="clear" w:color="auto" w:fill="FFFFFF"/>
            <w:tcMar>
              <w:top w:w="100" w:type="dxa"/>
              <w:left w:w="100" w:type="dxa"/>
              <w:bottom w:w="100" w:type="dxa"/>
              <w:right w:w="100" w:type="dxa"/>
            </w:tcMar>
          </w:tcPr>
          <w:p w14:paraId="2FC438A4" w14:textId="77777777" w:rsidR="00B57B6B" w:rsidRDefault="00B57B6B" w:rsidP="002E138D">
            <w:pPr>
              <w:rPr>
                <w:b/>
              </w:rPr>
            </w:pPr>
            <w:r>
              <w:rPr>
                <w:b/>
              </w:rPr>
              <w:t>Joined</w:t>
            </w:r>
          </w:p>
        </w:tc>
        <w:tc>
          <w:tcPr>
            <w:tcW w:w="6570" w:type="dxa"/>
            <w:shd w:val="clear" w:color="auto" w:fill="FFFFFF"/>
            <w:tcMar>
              <w:top w:w="100" w:type="dxa"/>
              <w:left w:w="100" w:type="dxa"/>
              <w:bottom w:w="100" w:type="dxa"/>
              <w:right w:w="100" w:type="dxa"/>
            </w:tcMar>
          </w:tcPr>
          <w:p w14:paraId="15BDB7DC" w14:textId="77777777" w:rsidR="00B57B6B" w:rsidRDefault="00B57B6B" w:rsidP="002E138D">
            <w:r>
              <w:t>Specifies that this object joined the related object.</w:t>
            </w:r>
          </w:p>
        </w:tc>
      </w:tr>
      <w:tr w:rsidR="00B57B6B" w14:paraId="75D84256" w14:textId="77777777" w:rsidTr="00F80F7D">
        <w:trPr>
          <w:jc w:val="center"/>
        </w:trPr>
        <w:tc>
          <w:tcPr>
            <w:tcW w:w="2790" w:type="dxa"/>
            <w:shd w:val="clear" w:color="auto" w:fill="FFFFFF"/>
            <w:tcMar>
              <w:top w:w="100" w:type="dxa"/>
              <w:left w:w="100" w:type="dxa"/>
              <w:bottom w:w="100" w:type="dxa"/>
              <w:right w:w="100" w:type="dxa"/>
            </w:tcMar>
          </w:tcPr>
          <w:p w14:paraId="6CA0AEAC" w14:textId="77777777" w:rsidR="00B57B6B" w:rsidRDefault="00B57B6B" w:rsidP="002E138D">
            <w:pPr>
              <w:rPr>
                <w:b/>
              </w:rPr>
            </w:pPr>
            <w:r>
              <w:rPr>
                <w:b/>
              </w:rPr>
              <w:t>Joined_By</w:t>
            </w:r>
          </w:p>
        </w:tc>
        <w:tc>
          <w:tcPr>
            <w:tcW w:w="6570" w:type="dxa"/>
            <w:shd w:val="clear" w:color="auto" w:fill="FFFFFF"/>
            <w:tcMar>
              <w:top w:w="100" w:type="dxa"/>
              <w:left w:w="100" w:type="dxa"/>
              <w:bottom w:w="100" w:type="dxa"/>
              <w:right w:w="100" w:type="dxa"/>
            </w:tcMar>
          </w:tcPr>
          <w:p w14:paraId="6B59F9FD" w14:textId="77777777" w:rsidR="00B57B6B" w:rsidRDefault="00B57B6B" w:rsidP="002E138D">
            <w:r>
              <w:t>Specifies that this object was joined by the related object.</w:t>
            </w:r>
          </w:p>
        </w:tc>
      </w:tr>
      <w:tr w:rsidR="00B57B6B" w14:paraId="6A6DBB10" w14:textId="77777777" w:rsidTr="00F80F7D">
        <w:trPr>
          <w:jc w:val="center"/>
        </w:trPr>
        <w:tc>
          <w:tcPr>
            <w:tcW w:w="2790" w:type="dxa"/>
            <w:shd w:val="clear" w:color="auto" w:fill="FFFFFF"/>
            <w:tcMar>
              <w:top w:w="100" w:type="dxa"/>
              <w:left w:w="100" w:type="dxa"/>
              <w:bottom w:w="100" w:type="dxa"/>
              <w:right w:w="100" w:type="dxa"/>
            </w:tcMar>
          </w:tcPr>
          <w:p w14:paraId="0475DEF2" w14:textId="77777777" w:rsidR="00B57B6B" w:rsidRDefault="00B57B6B" w:rsidP="002E138D">
            <w:pPr>
              <w:rPr>
                <w:b/>
              </w:rPr>
            </w:pPr>
            <w:r>
              <w:rPr>
                <w:b/>
              </w:rPr>
              <w:lastRenderedPageBreak/>
              <w:t>Killed</w:t>
            </w:r>
          </w:p>
        </w:tc>
        <w:tc>
          <w:tcPr>
            <w:tcW w:w="6570" w:type="dxa"/>
            <w:shd w:val="clear" w:color="auto" w:fill="FFFFFF"/>
            <w:tcMar>
              <w:top w:w="100" w:type="dxa"/>
              <w:left w:w="100" w:type="dxa"/>
              <w:bottom w:w="100" w:type="dxa"/>
              <w:right w:w="100" w:type="dxa"/>
            </w:tcMar>
          </w:tcPr>
          <w:p w14:paraId="38F6AD93" w14:textId="77777777" w:rsidR="00B57B6B" w:rsidRDefault="00B57B6B" w:rsidP="002E138D">
            <w:r>
              <w:t>Specifies that this object killed the related object.</w:t>
            </w:r>
          </w:p>
        </w:tc>
      </w:tr>
      <w:tr w:rsidR="00B57B6B" w14:paraId="3133C10B" w14:textId="77777777" w:rsidTr="00F80F7D">
        <w:trPr>
          <w:jc w:val="center"/>
        </w:trPr>
        <w:tc>
          <w:tcPr>
            <w:tcW w:w="2790" w:type="dxa"/>
            <w:shd w:val="clear" w:color="auto" w:fill="FFFFFF"/>
            <w:tcMar>
              <w:top w:w="100" w:type="dxa"/>
              <w:left w:w="100" w:type="dxa"/>
              <w:bottom w:w="100" w:type="dxa"/>
              <w:right w:w="100" w:type="dxa"/>
            </w:tcMar>
          </w:tcPr>
          <w:p w14:paraId="0EAE4CC7" w14:textId="77777777" w:rsidR="00B57B6B" w:rsidRDefault="00B57B6B" w:rsidP="002E138D">
            <w:pPr>
              <w:rPr>
                <w:b/>
              </w:rPr>
            </w:pPr>
            <w:r>
              <w:rPr>
                <w:b/>
              </w:rPr>
              <w:t>Killed_By</w:t>
            </w:r>
          </w:p>
        </w:tc>
        <w:tc>
          <w:tcPr>
            <w:tcW w:w="6570" w:type="dxa"/>
            <w:shd w:val="clear" w:color="auto" w:fill="FFFFFF"/>
            <w:tcMar>
              <w:top w:w="100" w:type="dxa"/>
              <w:left w:w="100" w:type="dxa"/>
              <w:bottom w:w="100" w:type="dxa"/>
              <w:right w:w="100" w:type="dxa"/>
            </w:tcMar>
          </w:tcPr>
          <w:p w14:paraId="4FC41A5A" w14:textId="77777777" w:rsidR="00B57B6B" w:rsidRDefault="00B57B6B" w:rsidP="002E138D">
            <w:r>
              <w:t>Specifies that this object was killed by the related object.</w:t>
            </w:r>
          </w:p>
        </w:tc>
      </w:tr>
      <w:tr w:rsidR="00B57B6B" w14:paraId="2BF6DA00" w14:textId="77777777" w:rsidTr="00F80F7D">
        <w:trPr>
          <w:jc w:val="center"/>
        </w:trPr>
        <w:tc>
          <w:tcPr>
            <w:tcW w:w="2790" w:type="dxa"/>
            <w:shd w:val="clear" w:color="auto" w:fill="FFFFFF"/>
            <w:tcMar>
              <w:top w:w="100" w:type="dxa"/>
              <w:left w:w="100" w:type="dxa"/>
              <w:bottom w:w="100" w:type="dxa"/>
              <w:right w:w="100" w:type="dxa"/>
            </w:tcMar>
          </w:tcPr>
          <w:p w14:paraId="29818E60" w14:textId="77777777" w:rsidR="00B57B6B" w:rsidRDefault="00B57B6B" w:rsidP="002E138D">
            <w:pPr>
              <w:rPr>
                <w:b/>
              </w:rPr>
            </w:pPr>
            <w:r>
              <w:rPr>
                <w:b/>
              </w:rPr>
              <w:t>Listened_On</w:t>
            </w:r>
          </w:p>
        </w:tc>
        <w:tc>
          <w:tcPr>
            <w:tcW w:w="6570" w:type="dxa"/>
            <w:shd w:val="clear" w:color="auto" w:fill="FFFFFF"/>
            <w:tcMar>
              <w:top w:w="100" w:type="dxa"/>
              <w:left w:w="100" w:type="dxa"/>
              <w:bottom w:w="100" w:type="dxa"/>
              <w:right w:w="100" w:type="dxa"/>
            </w:tcMar>
          </w:tcPr>
          <w:p w14:paraId="6A3FC85F" w14:textId="77777777" w:rsidR="00B57B6B" w:rsidRDefault="00B57B6B" w:rsidP="002E138D">
            <w:r>
              <w:t>Specifies that this object listened on the related object.</w:t>
            </w:r>
          </w:p>
        </w:tc>
      </w:tr>
      <w:tr w:rsidR="00B57B6B" w14:paraId="53E2DE2E" w14:textId="77777777" w:rsidTr="00F80F7D">
        <w:trPr>
          <w:jc w:val="center"/>
        </w:trPr>
        <w:tc>
          <w:tcPr>
            <w:tcW w:w="2790" w:type="dxa"/>
            <w:shd w:val="clear" w:color="auto" w:fill="FFFFFF"/>
            <w:tcMar>
              <w:top w:w="100" w:type="dxa"/>
              <w:left w:w="100" w:type="dxa"/>
              <w:bottom w:w="100" w:type="dxa"/>
              <w:right w:w="100" w:type="dxa"/>
            </w:tcMar>
          </w:tcPr>
          <w:p w14:paraId="381604A6" w14:textId="77777777" w:rsidR="00B57B6B" w:rsidRDefault="00B57B6B" w:rsidP="002E138D">
            <w:pPr>
              <w:rPr>
                <w:b/>
              </w:rPr>
            </w:pPr>
            <w:r>
              <w:rPr>
                <w:b/>
              </w:rPr>
              <w:t>Listened_On_By</w:t>
            </w:r>
          </w:p>
        </w:tc>
        <w:tc>
          <w:tcPr>
            <w:tcW w:w="6570" w:type="dxa"/>
            <w:shd w:val="clear" w:color="auto" w:fill="FFFFFF"/>
            <w:tcMar>
              <w:top w:w="100" w:type="dxa"/>
              <w:left w:w="100" w:type="dxa"/>
              <w:bottom w:w="100" w:type="dxa"/>
              <w:right w:w="100" w:type="dxa"/>
            </w:tcMar>
          </w:tcPr>
          <w:p w14:paraId="3FBD1531" w14:textId="77777777" w:rsidR="00B57B6B" w:rsidRDefault="00B57B6B" w:rsidP="002E138D">
            <w:r>
              <w:t>Specifies that this object was listened on by the related object.</w:t>
            </w:r>
          </w:p>
        </w:tc>
      </w:tr>
      <w:tr w:rsidR="00B57B6B" w14:paraId="773FB807" w14:textId="77777777" w:rsidTr="00F80F7D">
        <w:trPr>
          <w:jc w:val="center"/>
        </w:trPr>
        <w:tc>
          <w:tcPr>
            <w:tcW w:w="2790" w:type="dxa"/>
            <w:shd w:val="clear" w:color="auto" w:fill="FFFFFF"/>
            <w:tcMar>
              <w:top w:w="100" w:type="dxa"/>
              <w:left w:w="100" w:type="dxa"/>
              <w:bottom w:w="100" w:type="dxa"/>
              <w:right w:w="100" w:type="dxa"/>
            </w:tcMar>
          </w:tcPr>
          <w:p w14:paraId="41725B56" w14:textId="77777777" w:rsidR="00B57B6B" w:rsidRDefault="00B57B6B" w:rsidP="002E138D">
            <w:pPr>
              <w:rPr>
                <w:b/>
              </w:rPr>
            </w:pPr>
            <w:r>
              <w:rPr>
                <w:b/>
              </w:rPr>
              <w:t>Loaded_From</w:t>
            </w:r>
          </w:p>
        </w:tc>
        <w:tc>
          <w:tcPr>
            <w:tcW w:w="6570" w:type="dxa"/>
            <w:shd w:val="clear" w:color="auto" w:fill="FFFFFF"/>
            <w:tcMar>
              <w:top w:w="100" w:type="dxa"/>
              <w:left w:w="100" w:type="dxa"/>
              <w:bottom w:w="100" w:type="dxa"/>
              <w:right w:w="100" w:type="dxa"/>
            </w:tcMar>
          </w:tcPr>
          <w:p w14:paraId="5B26B6CD" w14:textId="77777777" w:rsidR="00B57B6B" w:rsidRDefault="00B57B6B" w:rsidP="002E138D">
            <w:r>
              <w:t>Specifies that this object was loaded from the related object.</w:t>
            </w:r>
          </w:p>
        </w:tc>
      </w:tr>
      <w:tr w:rsidR="00B57B6B" w14:paraId="51D151EB" w14:textId="77777777" w:rsidTr="00F80F7D">
        <w:trPr>
          <w:jc w:val="center"/>
        </w:trPr>
        <w:tc>
          <w:tcPr>
            <w:tcW w:w="2790" w:type="dxa"/>
            <w:shd w:val="clear" w:color="auto" w:fill="FFFFFF"/>
            <w:tcMar>
              <w:top w:w="100" w:type="dxa"/>
              <w:left w:w="100" w:type="dxa"/>
              <w:bottom w:w="100" w:type="dxa"/>
              <w:right w:w="100" w:type="dxa"/>
            </w:tcMar>
          </w:tcPr>
          <w:p w14:paraId="6283D169" w14:textId="77777777" w:rsidR="00B57B6B" w:rsidRDefault="00B57B6B" w:rsidP="002E138D">
            <w:pPr>
              <w:rPr>
                <w:b/>
              </w:rPr>
            </w:pPr>
            <w:r>
              <w:rPr>
                <w:b/>
              </w:rPr>
              <w:t>Loaded_Into</w:t>
            </w:r>
          </w:p>
        </w:tc>
        <w:tc>
          <w:tcPr>
            <w:tcW w:w="6570" w:type="dxa"/>
            <w:shd w:val="clear" w:color="auto" w:fill="FFFFFF"/>
            <w:tcMar>
              <w:top w:w="100" w:type="dxa"/>
              <w:left w:w="100" w:type="dxa"/>
              <w:bottom w:w="100" w:type="dxa"/>
              <w:right w:w="100" w:type="dxa"/>
            </w:tcMar>
          </w:tcPr>
          <w:p w14:paraId="7605A67F" w14:textId="77777777" w:rsidR="00B57B6B" w:rsidRDefault="00B57B6B" w:rsidP="002E138D">
            <w:r>
              <w:t>Specifies that this object loaded into the related object.</w:t>
            </w:r>
          </w:p>
        </w:tc>
      </w:tr>
      <w:tr w:rsidR="00B57B6B" w14:paraId="75D66755" w14:textId="77777777" w:rsidTr="00F80F7D">
        <w:trPr>
          <w:jc w:val="center"/>
        </w:trPr>
        <w:tc>
          <w:tcPr>
            <w:tcW w:w="2790" w:type="dxa"/>
            <w:shd w:val="clear" w:color="auto" w:fill="FFFFFF"/>
            <w:tcMar>
              <w:top w:w="100" w:type="dxa"/>
              <w:left w:w="100" w:type="dxa"/>
              <w:bottom w:w="100" w:type="dxa"/>
              <w:right w:w="100" w:type="dxa"/>
            </w:tcMar>
          </w:tcPr>
          <w:p w14:paraId="664080E8" w14:textId="77777777" w:rsidR="00B57B6B" w:rsidRDefault="00B57B6B" w:rsidP="002E138D">
            <w:pPr>
              <w:rPr>
                <w:b/>
              </w:rPr>
            </w:pPr>
            <w:r>
              <w:rPr>
                <w:b/>
              </w:rPr>
              <w:t>Locked</w:t>
            </w:r>
          </w:p>
        </w:tc>
        <w:tc>
          <w:tcPr>
            <w:tcW w:w="6570" w:type="dxa"/>
            <w:shd w:val="clear" w:color="auto" w:fill="FFFFFF"/>
            <w:tcMar>
              <w:top w:w="100" w:type="dxa"/>
              <w:left w:w="100" w:type="dxa"/>
              <w:bottom w:w="100" w:type="dxa"/>
              <w:right w:w="100" w:type="dxa"/>
            </w:tcMar>
          </w:tcPr>
          <w:p w14:paraId="539E2AA2" w14:textId="77777777" w:rsidR="00B57B6B" w:rsidRDefault="00B57B6B" w:rsidP="002E138D">
            <w:r>
              <w:t>Specifies that this object locked the related object.</w:t>
            </w:r>
          </w:p>
        </w:tc>
      </w:tr>
      <w:tr w:rsidR="00B57B6B" w14:paraId="10D5DDA2" w14:textId="77777777" w:rsidTr="00F80F7D">
        <w:trPr>
          <w:jc w:val="center"/>
        </w:trPr>
        <w:tc>
          <w:tcPr>
            <w:tcW w:w="2790" w:type="dxa"/>
            <w:shd w:val="clear" w:color="auto" w:fill="FFFFFF"/>
            <w:tcMar>
              <w:top w:w="100" w:type="dxa"/>
              <w:left w:w="100" w:type="dxa"/>
              <w:bottom w:w="100" w:type="dxa"/>
              <w:right w:w="100" w:type="dxa"/>
            </w:tcMar>
          </w:tcPr>
          <w:p w14:paraId="3D4729F4" w14:textId="77777777" w:rsidR="00B57B6B" w:rsidRDefault="00B57B6B" w:rsidP="002E138D">
            <w:pPr>
              <w:rPr>
                <w:b/>
              </w:rPr>
            </w:pPr>
            <w:r>
              <w:rPr>
                <w:b/>
              </w:rPr>
              <w:t>Locked_By</w:t>
            </w:r>
          </w:p>
        </w:tc>
        <w:tc>
          <w:tcPr>
            <w:tcW w:w="6570" w:type="dxa"/>
            <w:shd w:val="clear" w:color="auto" w:fill="FFFFFF"/>
            <w:tcMar>
              <w:top w:w="100" w:type="dxa"/>
              <w:left w:w="100" w:type="dxa"/>
              <w:bottom w:w="100" w:type="dxa"/>
              <w:right w:w="100" w:type="dxa"/>
            </w:tcMar>
          </w:tcPr>
          <w:p w14:paraId="6E215C11" w14:textId="77777777" w:rsidR="00B57B6B" w:rsidRDefault="00B57B6B" w:rsidP="002E138D">
            <w:r>
              <w:t>Specifies that this object was locked by the related object.</w:t>
            </w:r>
          </w:p>
        </w:tc>
      </w:tr>
      <w:tr w:rsidR="00B57B6B" w14:paraId="5B7AD909" w14:textId="77777777" w:rsidTr="00F80F7D">
        <w:trPr>
          <w:jc w:val="center"/>
        </w:trPr>
        <w:tc>
          <w:tcPr>
            <w:tcW w:w="2790" w:type="dxa"/>
            <w:shd w:val="clear" w:color="auto" w:fill="FFFFFF"/>
            <w:tcMar>
              <w:top w:w="100" w:type="dxa"/>
              <w:left w:w="100" w:type="dxa"/>
              <w:bottom w:w="100" w:type="dxa"/>
              <w:right w:w="100" w:type="dxa"/>
            </w:tcMar>
          </w:tcPr>
          <w:p w14:paraId="77A4413A" w14:textId="77777777" w:rsidR="00B57B6B" w:rsidRDefault="00B57B6B" w:rsidP="002E138D">
            <w:pPr>
              <w:rPr>
                <w:b/>
              </w:rPr>
            </w:pPr>
            <w:r>
              <w:rPr>
                <w:b/>
              </w:rPr>
              <w:t>Mapped_By</w:t>
            </w:r>
          </w:p>
        </w:tc>
        <w:tc>
          <w:tcPr>
            <w:tcW w:w="6570" w:type="dxa"/>
            <w:shd w:val="clear" w:color="auto" w:fill="FFFFFF"/>
            <w:tcMar>
              <w:top w:w="100" w:type="dxa"/>
              <w:left w:w="100" w:type="dxa"/>
              <w:bottom w:w="100" w:type="dxa"/>
              <w:right w:w="100" w:type="dxa"/>
            </w:tcMar>
          </w:tcPr>
          <w:p w14:paraId="736742CE" w14:textId="77777777" w:rsidR="00B57B6B" w:rsidRDefault="00B57B6B" w:rsidP="002E138D">
            <w:r>
              <w:t>Specifies that this object was mapped by the related object.</w:t>
            </w:r>
          </w:p>
        </w:tc>
      </w:tr>
      <w:tr w:rsidR="00B57B6B" w14:paraId="62A7B2AF" w14:textId="77777777" w:rsidTr="00F80F7D">
        <w:trPr>
          <w:jc w:val="center"/>
        </w:trPr>
        <w:tc>
          <w:tcPr>
            <w:tcW w:w="2790" w:type="dxa"/>
            <w:shd w:val="clear" w:color="auto" w:fill="FFFFFF"/>
            <w:tcMar>
              <w:top w:w="100" w:type="dxa"/>
              <w:left w:w="100" w:type="dxa"/>
              <w:bottom w:w="100" w:type="dxa"/>
              <w:right w:w="100" w:type="dxa"/>
            </w:tcMar>
          </w:tcPr>
          <w:p w14:paraId="12E52662" w14:textId="77777777" w:rsidR="00B57B6B" w:rsidRDefault="00B57B6B" w:rsidP="002E138D">
            <w:pPr>
              <w:rPr>
                <w:b/>
              </w:rPr>
            </w:pPr>
            <w:r>
              <w:rPr>
                <w:b/>
              </w:rPr>
              <w:t>Mapped_Into</w:t>
            </w:r>
          </w:p>
        </w:tc>
        <w:tc>
          <w:tcPr>
            <w:tcW w:w="6570" w:type="dxa"/>
            <w:shd w:val="clear" w:color="auto" w:fill="FFFFFF"/>
            <w:tcMar>
              <w:top w:w="100" w:type="dxa"/>
              <w:left w:w="100" w:type="dxa"/>
              <w:bottom w:w="100" w:type="dxa"/>
              <w:right w:w="100" w:type="dxa"/>
            </w:tcMar>
          </w:tcPr>
          <w:p w14:paraId="7BFE3798" w14:textId="77777777" w:rsidR="00B57B6B" w:rsidRDefault="00B57B6B" w:rsidP="002E138D">
            <w:r>
              <w:t>Specifies that this object was mapped into the related object.</w:t>
            </w:r>
          </w:p>
        </w:tc>
      </w:tr>
      <w:tr w:rsidR="00B57B6B" w14:paraId="5C090705" w14:textId="77777777" w:rsidTr="00F80F7D">
        <w:trPr>
          <w:jc w:val="center"/>
        </w:trPr>
        <w:tc>
          <w:tcPr>
            <w:tcW w:w="2790" w:type="dxa"/>
            <w:shd w:val="clear" w:color="auto" w:fill="FFFFFF"/>
            <w:tcMar>
              <w:top w:w="100" w:type="dxa"/>
              <w:left w:w="100" w:type="dxa"/>
              <w:bottom w:w="100" w:type="dxa"/>
              <w:right w:w="100" w:type="dxa"/>
            </w:tcMar>
          </w:tcPr>
          <w:p w14:paraId="567ED623" w14:textId="77777777" w:rsidR="00B57B6B" w:rsidRDefault="00B57B6B" w:rsidP="002E138D">
            <w:pPr>
              <w:rPr>
                <w:b/>
              </w:rPr>
            </w:pPr>
            <w:r>
              <w:rPr>
                <w:b/>
              </w:rPr>
              <w:t>Merged</w:t>
            </w:r>
          </w:p>
        </w:tc>
        <w:tc>
          <w:tcPr>
            <w:tcW w:w="6570" w:type="dxa"/>
            <w:shd w:val="clear" w:color="auto" w:fill="FFFFFF"/>
            <w:tcMar>
              <w:top w:w="100" w:type="dxa"/>
              <w:left w:w="100" w:type="dxa"/>
              <w:bottom w:w="100" w:type="dxa"/>
              <w:right w:w="100" w:type="dxa"/>
            </w:tcMar>
          </w:tcPr>
          <w:p w14:paraId="5AE9F280" w14:textId="77777777" w:rsidR="00B57B6B" w:rsidRDefault="00B57B6B" w:rsidP="002E138D">
            <w:r>
              <w:t>Specifies that this object merged the related object.</w:t>
            </w:r>
          </w:p>
        </w:tc>
      </w:tr>
      <w:tr w:rsidR="00B57B6B" w14:paraId="7FA96742" w14:textId="77777777" w:rsidTr="00F80F7D">
        <w:trPr>
          <w:jc w:val="center"/>
        </w:trPr>
        <w:tc>
          <w:tcPr>
            <w:tcW w:w="2790" w:type="dxa"/>
            <w:shd w:val="clear" w:color="auto" w:fill="FFFFFF"/>
            <w:tcMar>
              <w:top w:w="100" w:type="dxa"/>
              <w:left w:w="100" w:type="dxa"/>
              <w:bottom w:w="100" w:type="dxa"/>
              <w:right w:w="100" w:type="dxa"/>
            </w:tcMar>
          </w:tcPr>
          <w:p w14:paraId="615F2195" w14:textId="77777777" w:rsidR="00B57B6B" w:rsidRDefault="00B57B6B" w:rsidP="002E138D">
            <w:pPr>
              <w:rPr>
                <w:b/>
              </w:rPr>
            </w:pPr>
            <w:r>
              <w:rPr>
                <w:b/>
              </w:rPr>
              <w:t>Merged_By</w:t>
            </w:r>
          </w:p>
        </w:tc>
        <w:tc>
          <w:tcPr>
            <w:tcW w:w="6570" w:type="dxa"/>
            <w:shd w:val="clear" w:color="auto" w:fill="FFFFFF"/>
            <w:tcMar>
              <w:top w:w="100" w:type="dxa"/>
              <w:left w:w="100" w:type="dxa"/>
              <w:bottom w:w="100" w:type="dxa"/>
              <w:right w:w="100" w:type="dxa"/>
            </w:tcMar>
          </w:tcPr>
          <w:p w14:paraId="19983802" w14:textId="77777777" w:rsidR="00B57B6B" w:rsidRDefault="00B57B6B" w:rsidP="002E138D">
            <w:r>
              <w:t>Specifies that this object was merged by the related object.</w:t>
            </w:r>
          </w:p>
        </w:tc>
      </w:tr>
      <w:tr w:rsidR="00B57B6B" w14:paraId="5B2E6D3E" w14:textId="77777777" w:rsidTr="00F80F7D">
        <w:trPr>
          <w:jc w:val="center"/>
        </w:trPr>
        <w:tc>
          <w:tcPr>
            <w:tcW w:w="2790" w:type="dxa"/>
            <w:shd w:val="clear" w:color="auto" w:fill="FFFFFF"/>
            <w:tcMar>
              <w:top w:w="100" w:type="dxa"/>
              <w:left w:w="100" w:type="dxa"/>
              <w:bottom w:w="100" w:type="dxa"/>
              <w:right w:w="100" w:type="dxa"/>
            </w:tcMar>
          </w:tcPr>
          <w:p w14:paraId="20EB5A92" w14:textId="77777777" w:rsidR="00B57B6B" w:rsidRDefault="00B57B6B" w:rsidP="002E138D">
            <w:pPr>
              <w:rPr>
                <w:b/>
              </w:rPr>
            </w:pPr>
            <w:r>
              <w:rPr>
                <w:b/>
              </w:rPr>
              <w:t>Modified_Properties_Of</w:t>
            </w:r>
          </w:p>
        </w:tc>
        <w:tc>
          <w:tcPr>
            <w:tcW w:w="6570" w:type="dxa"/>
            <w:shd w:val="clear" w:color="auto" w:fill="FFFFFF"/>
            <w:tcMar>
              <w:top w:w="100" w:type="dxa"/>
              <w:left w:w="100" w:type="dxa"/>
              <w:bottom w:w="100" w:type="dxa"/>
              <w:right w:w="100" w:type="dxa"/>
            </w:tcMar>
          </w:tcPr>
          <w:p w14:paraId="7FFE55CC" w14:textId="77777777" w:rsidR="00B57B6B" w:rsidRDefault="00B57B6B" w:rsidP="002E138D">
            <w:r>
              <w:t>Specifies that this object modified the properties of the related object.</w:t>
            </w:r>
          </w:p>
        </w:tc>
      </w:tr>
      <w:tr w:rsidR="00B57B6B" w14:paraId="04836F86" w14:textId="77777777" w:rsidTr="00F80F7D">
        <w:trPr>
          <w:jc w:val="center"/>
        </w:trPr>
        <w:tc>
          <w:tcPr>
            <w:tcW w:w="2790" w:type="dxa"/>
            <w:shd w:val="clear" w:color="auto" w:fill="FFFFFF"/>
            <w:tcMar>
              <w:top w:w="100" w:type="dxa"/>
              <w:left w:w="100" w:type="dxa"/>
              <w:bottom w:w="100" w:type="dxa"/>
              <w:right w:w="100" w:type="dxa"/>
            </w:tcMar>
          </w:tcPr>
          <w:p w14:paraId="1F21C05D" w14:textId="77777777" w:rsidR="00B57B6B" w:rsidRDefault="00B57B6B" w:rsidP="002E138D">
            <w:pPr>
              <w:rPr>
                <w:b/>
              </w:rPr>
            </w:pPr>
            <w:r>
              <w:rPr>
                <w:b/>
              </w:rPr>
              <w:t>Monitored</w:t>
            </w:r>
          </w:p>
        </w:tc>
        <w:tc>
          <w:tcPr>
            <w:tcW w:w="6570" w:type="dxa"/>
            <w:shd w:val="clear" w:color="auto" w:fill="FFFFFF"/>
            <w:tcMar>
              <w:top w:w="100" w:type="dxa"/>
              <w:left w:w="100" w:type="dxa"/>
              <w:bottom w:w="100" w:type="dxa"/>
              <w:right w:w="100" w:type="dxa"/>
            </w:tcMar>
          </w:tcPr>
          <w:p w14:paraId="6CDD6548" w14:textId="77777777" w:rsidR="00B57B6B" w:rsidRDefault="00B57B6B" w:rsidP="002E138D">
            <w:r>
              <w:t>Specifies that this object monitored the related object.</w:t>
            </w:r>
          </w:p>
        </w:tc>
      </w:tr>
      <w:tr w:rsidR="00B57B6B" w14:paraId="071F6E41" w14:textId="77777777" w:rsidTr="00F80F7D">
        <w:trPr>
          <w:jc w:val="center"/>
        </w:trPr>
        <w:tc>
          <w:tcPr>
            <w:tcW w:w="2790" w:type="dxa"/>
            <w:shd w:val="clear" w:color="auto" w:fill="FFFFFF"/>
            <w:tcMar>
              <w:top w:w="100" w:type="dxa"/>
              <w:left w:w="100" w:type="dxa"/>
              <w:bottom w:w="100" w:type="dxa"/>
              <w:right w:w="100" w:type="dxa"/>
            </w:tcMar>
          </w:tcPr>
          <w:p w14:paraId="415A1E9A" w14:textId="77777777" w:rsidR="00B57B6B" w:rsidRDefault="00B57B6B" w:rsidP="002E138D">
            <w:pPr>
              <w:rPr>
                <w:b/>
              </w:rPr>
            </w:pPr>
            <w:r>
              <w:rPr>
                <w:b/>
              </w:rPr>
              <w:t>Monitored_By</w:t>
            </w:r>
          </w:p>
        </w:tc>
        <w:tc>
          <w:tcPr>
            <w:tcW w:w="6570" w:type="dxa"/>
            <w:shd w:val="clear" w:color="auto" w:fill="FFFFFF"/>
            <w:tcMar>
              <w:top w:w="100" w:type="dxa"/>
              <w:left w:w="100" w:type="dxa"/>
              <w:bottom w:w="100" w:type="dxa"/>
              <w:right w:w="100" w:type="dxa"/>
            </w:tcMar>
          </w:tcPr>
          <w:p w14:paraId="3954D941" w14:textId="77777777" w:rsidR="00B57B6B" w:rsidRDefault="00B57B6B" w:rsidP="002E138D">
            <w:r>
              <w:t>Specifies that this object was monitored by the related object.</w:t>
            </w:r>
          </w:p>
        </w:tc>
      </w:tr>
      <w:tr w:rsidR="00B57B6B" w14:paraId="29487EBC" w14:textId="77777777" w:rsidTr="00F80F7D">
        <w:trPr>
          <w:jc w:val="center"/>
        </w:trPr>
        <w:tc>
          <w:tcPr>
            <w:tcW w:w="2790" w:type="dxa"/>
            <w:shd w:val="clear" w:color="auto" w:fill="FFFFFF"/>
            <w:tcMar>
              <w:top w:w="100" w:type="dxa"/>
              <w:left w:w="100" w:type="dxa"/>
              <w:bottom w:w="100" w:type="dxa"/>
              <w:right w:w="100" w:type="dxa"/>
            </w:tcMar>
          </w:tcPr>
          <w:p w14:paraId="5BD56CB5" w14:textId="77777777" w:rsidR="00B57B6B" w:rsidRDefault="00B57B6B" w:rsidP="002E138D">
            <w:pPr>
              <w:rPr>
                <w:b/>
              </w:rPr>
            </w:pPr>
            <w:r>
              <w:rPr>
                <w:b/>
              </w:rPr>
              <w:t>Moved</w:t>
            </w:r>
          </w:p>
        </w:tc>
        <w:tc>
          <w:tcPr>
            <w:tcW w:w="6570" w:type="dxa"/>
            <w:shd w:val="clear" w:color="auto" w:fill="FFFFFF"/>
            <w:tcMar>
              <w:top w:w="100" w:type="dxa"/>
              <w:left w:w="100" w:type="dxa"/>
              <w:bottom w:w="100" w:type="dxa"/>
              <w:right w:w="100" w:type="dxa"/>
            </w:tcMar>
          </w:tcPr>
          <w:p w14:paraId="25B84554" w14:textId="77777777" w:rsidR="00B57B6B" w:rsidRDefault="00B57B6B" w:rsidP="002E138D">
            <w:r>
              <w:t>Specifies that this object moved the related object.</w:t>
            </w:r>
          </w:p>
        </w:tc>
      </w:tr>
      <w:tr w:rsidR="00B57B6B" w14:paraId="3838E348" w14:textId="77777777" w:rsidTr="00F80F7D">
        <w:trPr>
          <w:jc w:val="center"/>
        </w:trPr>
        <w:tc>
          <w:tcPr>
            <w:tcW w:w="2790" w:type="dxa"/>
            <w:shd w:val="clear" w:color="auto" w:fill="FFFFFF"/>
            <w:tcMar>
              <w:top w:w="100" w:type="dxa"/>
              <w:left w:w="100" w:type="dxa"/>
              <w:bottom w:w="100" w:type="dxa"/>
              <w:right w:w="100" w:type="dxa"/>
            </w:tcMar>
          </w:tcPr>
          <w:p w14:paraId="5D32B641" w14:textId="77777777" w:rsidR="00B57B6B" w:rsidRDefault="00B57B6B" w:rsidP="002E138D">
            <w:pPr>
              <w:rPr>
                <w:b/>
              </w:rPr>
            </w:pPr>
            <w:r>
              <w:rPr>
                <w:b/>
              </w:rPr>
              <w:t>Moved_By</w:t>
            </w:r>
          </w:p>
        </w:tc>
        <w:tc>
          <w:tcPr>
            <w:tcW w:w="6570" w:type="dxa"/>
            <w:shd w:val="clear" w:color="auto" w:fill="FFFFFF"/>
            <w:tcMar>
              <w:top w:w="100" w:type="dxa"/>
              <w:left w:w="100" w:type="dxa"/>
              <w:bottom w:w="100" w:type="dxa"/>
              <w:right w:w="100" w:type="dxa"/>
            </w:tcMar>
          </w:tcPr>
          <w:p w14:paraId="7D86D225" w14:textId="77777777" w:rsidR="00B57B6B" w:rsidRDefault="00B57B6B" w:rsidP="002E138D">
            <w:r>
              <w:t>Specifies that this object was moved by the related object.</w:t>
            </w:r>
          </w:p>
        </w:tc>
      </w:tr>
      <w:tr w:rsidR="00B57B6B" w14:paraId="6FB8BE9D" w14:textId="77777777" w:rsidTr="00F80F7D">
        <w:trPr>
          <w:jc w:val="center"/>
        </w:trPr>
        <w:tc>
          <w:tcPr>
            <w:tcW w:w="2790" w:type="dxa"/>
            <w:shd w:val="clear" w:color="auto" w:fill="FFFFFF"/>
            <w:tcMar>
              <w:top w:w="100" w:type="dxa"/>
              <w:left w:w="100" w:type="dxa"/>
              <w:bottom w:w="100" w:type="dxa"/>
              <w:right w:w="100" w:type="dxa"/>
            </w:tcMar>
          </w:tcPr>
          <w:p w14:paraId="79741526" w14:textId="77777777" w:rsidR="00B57B6B" w:rsidRDefault="00B57B6B" w:rsidP="002E138D">
            <w:pPr>
              <w:rPr>
                <w:b/>
              </w:rPr>
            </w:pPr>
            <w:r>
              <w:rPr>
                <w:b/>
              </w:rPr>
              <w:t>Moved_From</w:t>
            </w:r>
          </w:p>
        </w:tc>
        <w:tc>
          <w:tcPr>
            <w:tcW w:w="6570" w:type="dxa"/>
            <w:shd w:val="clear" w:color="auto" w:fill="FFFFFF"/>
            <w:tcMar>
              <w:top w:w="100" w:type="dxa"/>
              <w:left w:w="100" w:type="dxa"/>
              <w:bottom w:w="100" w:type="dxa"/>
              <w:right w:w="100" w:type="dxa"/>
            </w:tcMar>
          </w:tcPr>
          <w:p w14:paraId="755C4465" w14:textId="77777777" w:rsidR="00B57B6B" w:rsidRDefault="00B57B6B" w:rsidP="002E138D">
            <w:r>
              <w:t>Specifies that this object was moved from the related object.</w:t>
            </w:r>
          </w:p>
        </w:tc>
      </w:tr>
      <w:tr w:rsidR="00B57B6B" w14:paraId="091F1E24" w14:textId="77777777" w:rsidTr="00F80F7D">
        <w:trPr>
          <w:jc w:val="center"/>
        </w:trPr>
        <w:tc>
          <w:tcPr>
            <w:tcW w:w="2790" w:type="dxa"/>
            <w:shd w:val="clear" w:color="auto" w:fill="FFFFFF"/>
            <w:tcMar>
              <w:top w:w="100" w:type="dxa"/>
              <w:left w:w="100" w:type="dxa"/>
              <w:bottom w:w="100" w:type="dxa"/>
              <w:right w:w="100" w:type="dxa"/>
            </w:tcMar>
          </w:tcPr>
          <w:p w14:paraId="1D758AD8" w14:textId="77777777" w:rsidR="00B57B6B" w:rsidRDefault="00B57B6B" w:rsidP="002E138D">
            <w:pPr>
              <w:rPr>
                <w:b/>
              </w:rPr>
            </w:pPr>
            <w:r>
              <w:rPr>
                <w:b/>
              </w:rPr>
              <w:t>Moved_To</w:t>
            </w:r>
          </w:p>
        </w:tc>
        <w:tc>
          <w:tcPr>
            <w:tcW w:w="6570" w:type="dxa"/>
            <w:shd w:val="clear" w:color="auto" w:fill="FFFFFF"/>
            <w:tcMar>
              <w:top w:w="100" w:type="dxa"/>
              <w:left w:w="100" w:type="dxa"/>
              <w:bottom w:w="100" w:type="dxa"/>
              <w:right w:w="100" w:type="dxa"/>
            </w:tcMar>
          </w:tcPr>
          <w:p w14:paraId="415C330C" w14:textId="77777777" w:rsidR="00B57B6B" w:rsidRDefault="00B57B6B" w:rsidP="002E138D">
            <w:r>
              <w:t>Specifies that this object was moved to the related object.</w:t>
            </w:r>
          </w:p>
        </w:tc>
      </w:tr>
      <w:tr w:rsidR="00B57B6B" w14:paraId="6D36FCD6" w14:textId="77777777" w:rsidTr="00F80F7D">
        <w:trPr>
          <w:jc w:val="center"/>
        </w:trPr>
        <w:tc>
          <w:tcPr>
            <w:tcW w:w="2790" w:type="dxa"/>
            <w:shd w:val="clear" w:color="auto" w:fill="FFFFFF"/>
            <w:tcMar>
              <w:top w:w="100" w:type="dxa"/>
              <w:left w:w="100" w:type="dxa"/>
              <w:bottom w:w="100" w:type="dxa"/>
              <w:right w:w="100" w:type="dxa"/>
            </w:tcMar>
          </w:tcPr>
          <w:p w14:paraId="09D40933" w14:textId="77777777" w:rsidR="00B57B6B" w:rsidRDefault="00B57B6B" w:rsidP="002E138D">
            <w:pPr>
              <w:rPr>
                <w:b/>
              </w:rPr>
            </w:pPr>
            <w:r>
              <w:rPr>
                <w:b/>
              </w:rPr>
              <w:t>Opened</w:t>
            </w:r>
          </w:p>
        </w:tc>
        <w:tc>
          <w:tcPr>
            <w:tcW w:w="6570" w:type="dxa"/>
            <w:shd w:val="clear" w:color="auto" w:fill="FFFFFF"/>
            <w:tcMar>
              <w:top w:w="100" w:type="dxa"/>
              <w:left w:w="100" w:type="dxa"/>
              <w:bottom w:w="100" w:type="dxa"/>
              <w:right w:w="100" w:type="dxa"/>
            </w:tcMar>
          </w:tcPr>
          <w:p w14:paraId="26718CE5" w14:textId="77777777" w:rsidR="00B57B6B" w:rsidRDefault="00B57B6B" w:rsidP="002E138D">
            <w:r>
              <w:t>Specifies that this object opened the related object.</w:t>
            </w:r>
          </w:p>
        </w:tc>
      </w:tr>
      <w:tr w:rsidR="00B57B6B" w14:paraId="60D1C2FF" w14:textId="77777777" w:rsidTr="00F80F7D">
        <w:trPr>
          <w:jc w:val="center"/>
        </w:trPr>
        <w:tc>
          <w:tcPr>
            <w:tcW w:w="2790" w:type="dxa"/>
            <w:shd w:val="clear" w:color="auto" w:fill="FFFFFF"/>
            <w:tcMar>
              <w:top w:w="100" w:type="dxa"/>
              <w:left w:w="100" w:type="dxa"/>
              <w:bottom w:w="100" w:type="dxa"/>
              <w:right w:w="100" w:type="dxa"/>
            </w:tcMar>
          </w:tcPr>
          <w:p w14:paraId="718EA12A" w14:textId="77777777" w:rsidR="00B57B6B" w:rsidRDefault="00B57B6B" w:rsidP="002E138D">
            <w:pPr>
              <w:rPr>
                <w:b/>
              </w:rPr>
            </w:pPr>
            <w:r>
              <w:rPr>
                <w:b/>
              </w:rPr>
              <w:t>Opened_By</w:t>
            </w:r>
          </w:p>
        </w:tc>
        <w:tc>
          <w:tcPr>
            <w:tcW w:w="6570" w:type="dxa"/>
            <w:shd w:val="clear" w:color="auto" w:fill="FFFFFF"/>
            <w:tcMar>
              <w:top w:w="100" w:type="dxa"/>
              <w:left w:w="100" w:type="dxa"/>
              <w:bottom w:w="100" w:type="dxa"/>
              <w:right w:w="100" w:type="dxa"/>
            </w:tcMar>
          </w:tcPr>
          <w:p w14:paraId="07C9B92E" w14:textId="77777777" w:rsidR="00B57B6B" w:rsidRDefault="00B57B6B" w:rsidP="002E138D">
            <w:r>
              <w:t>Specifies that this object was opened by the related object.</w:t>
            </w:r>
          </w:p>
        </w:tc>
      </w:tr>
      <w:tr w:rsidR="00B57B6B" w14:paraId="409921F6" w14:textId="77777777" w:rsidTr="00F80F7D">
        <w:trPr>
          <w:jc w:val="center"/>
        </w:trPr>
        <w:tc>
          <w:tcPr>
            <w:tcW w:w="2790" w:type="dxa"/>
            <w:shd w:val="clear" w:color="auto" w:fill="FFFFFF"/>
            <w:tcMar>
              <w:top w:w="100" w:type="dxa"/>
              <w:left w:w="100" w:type="dxa"/>
              <w:bottom w:w="100" w:type="dxa"/>
              <w:right w:w="100" w:type="dxa"/>
            </w:tcMar>
          </w:tcPr>
          <w:p w14:paraId="6A328DB2" w14:textId="77777777" w:rsidR="00B57B6B" w:rsidRDefault="00B57B6B" w:rsidP="002E138D">
            <w:pPr>
              <w:rPr>
                <w:b/>
              </w:rPr>
            </w:pPr>
            <w:r>
              <w:rPr>
                <w:b/>
              </w:rPr>
              <w:t>Packed</w:t>
            </w:r>
          </w:p>
        </w:tc>
        <w:tc>
          <w:tcPr>
            <w:tcW w:w="6570" w:type="dxa"/>
            <w:shd w:val="clear" w:color="auto" w:fill="FFFFFF"/>
            <w:tcMar>
              <w:top w:w="100" w:type="dxa"/>
              <w:left w:w="100" w:type="dxa"/>
              <w:bottom w:w="100" w:type="dxa"/>
              <w:right w:w="100" w:type="dxa"/>
            </w:tcMar>
          </w:tcPr>
          <w:p w14:paraId="3072D66F" w14:textId="77777777" w:rsidR="00B57B6B" w:rsidRDefault="00B57B6B" w:rsidP="002E138D">
            <w:r>
              <w:t>Specifies that this object packed the related object.</w:t>
            </w:r>
          </w:p>
        </w:tc>
      </w:tr>
      <w:tr w:rsidR="00B57B6B" w14:paraId="0DF0FCEE" w14:textId="77777777" w:rsidTr="00F80F7D">
        <w:trPr>
          <w:jc w:val="center"/>
        </w:trPr>
        <w:tc>
          <w:tcPr>
            <w:tcW w:w="2790" w:type="dxa"/>
            <w:shd w:val="clear" w:color="auto" w:fill="FFFFFF"/>
            <w:tcMar>
              <w:top w:w="100" w:type="dxa"/>
              <w:left w:w="100" w:type="dxa"/>
              <w:bottom w:w="100" w:type="dxa"/>
              <w:right w:w="100" w:type="dxa"/>
            </w:tcMar>
          </w:tcPr>
          <w:p w14:paraId="4DB8B8B4" w14:textId="77777777" w:rsidR="00B57B6B" w:rsidRDefault="00B57B6B" w:rsidP="002E138D">
            <w:pPr>
              <w:rPr>
                <w:b/>
              </w:rPr>
            </w:pPr>
            <w:r>
              <w:rPr>
                <w:b/>
              </w:rPr>
              <w:t>Packed_By</w:t>
            </w:r>
          </w:p>
        </w:tc>
        <w:tc>
          <w:tcPr>
            <w:tcW w:w="6570" w:type="dxa"/>
            <w:shd w:val="clear" w:color="auto" w:fill="FFFFFF"/>
            <w:tcMar>
              <w:top w:w="100" w:type="dxa"/>
              <w:left w:w="100" w:type="dxa"/>
              <w:bottom w:w="100" w:type="dxa"/>
              <w:right w:w="100" w:type="dxa"/>
            </w:tcMar>
          </w:tcPr>
          <w:p w14:paraId="42929F2B" w14:textId="77777777" w:rsidR="00B57B6B" w:rsidRDefault="00B57B6B" w:rsidP="002E138D">
            <w:r>
              <w:t>Specifies that this object was packed by the related object.</w:t>
            </w:r>
          </w:p>
        </w:tc>
      </w:tr>
      <w:tr w:rsidR="00B57B6B" w14:paraId="5EAF6488" w14:textId="77777777" w:rsidTr="00F80F7D">
        <w:trPr>
          <w:jc w:val="center"/>
        </w:trPr>
        <w:tc>
          <w:tcPr>
            <w:tcW w:w="2790" w:type="dxa"/>
            <w:shd w:val="clear" w:color="auto" w:fill="FFFFFF"/>
            <w:tcMar>
              <w:top w:w="100" w:type="dxa"/>
              <w:left w:w="100" w:type="dxa"/>
              <w:bottom w:w="100" w:type="dxa"/>
              <w:right w:w="100" w:type="dxa"/>
            </w:tcMar>
          </w:tcPr>
          <w:p w14:paraId="7123F4CC" w14:textId="77777777" w:rsidR="00B57B6B" w:rsidRDefault="00B57B6B" w:rsidP="002E138D">
            <w:pPr>
              <w:rPr>
                <w:b/>
              </w:rPr>
            </w:pPr>
            <w:r>
              <w:rPr>
                <w:b/>
              </w:rPr>
              <w:t>Packed_From</w:t>
            </w:r>
          </w:p>
        </w:tc>
        <w:tc>
          <w:tcPr>
            <w:tcW w:w="6570" w:type="dxa"/>
            <w:shd w:val="clear" w:color="auto" w:fill="FFFFFF"/>
            <w:tcMar>
              <w:top w:w="100" w:type="dxa"/>
              <w:left w:w="100" w:type="dxa"/>
              <w:bottom w:w="100" w:type="dxa"/>
              <w:right w:w="100" w:type="dxa"/>
            </w:tcMar>
          </w:tcPr>
          <w:p w14:paraId="0B733B1C" w14:textId="77777777" w:rsidR="00B57B6B" w:rsidRDefault="00B57B6B" w:rsidP="002E138D">
            <w:r>
              <w:t>Specifies that this object was packed from the related object.</w:t>
            </w:r>
          </w:p>
        </w:tc>
      </w:tr>
      <w:tr w:rsidR="00B57B6B" w14:paraId="71BFFDD3" w14:textId="77777777" w:rsidTr="00F80F7D">
        <w:trPr>
          <w:jc w:val="center"/>
        </w:trPr>
        <w:tc>
          <w:tcPr>
            <w:tcW w:w="2790" w:type="dxa"/>
            <w:shd w:val="clear" w:color="auto" w:fill="FFFFFF"/>
            <w:tcMar>
              <w:top w:w="100" w:type="dxa"/>
              <w:left w:w="100" w:type="dxa"/>
              <w:bottom w:w="100" w:type="dxa"/>
              <w:right w:w="100" w:type="dxa"/>
            </w:tcMar>
          </w:tcPr>
          <w:p w14:paraId="09B09A90" w14:textId="77777777" w:rsidR="00B57B6B" w:rsidRDefault="00B57B6B" w:rsidP="002E138D">
            <w:pPr>
              <w:rPr>
                <w:b/>
              </w:rPr>
            </w:pPr>
            <w:r>
              <w:rPr>
                <w:b/>
              </w:rPr>
              <w:t>Packed_Into</w:t>
            </w:r>
          </w:p>
        </w:tc>
        <w:tc>
          <w:tcPr>
            <w:tcW w:w="6570" w:type="dxa"/>
            <w:shd w:val="clear" w:color="auto" w:fill="FFFFFF"/>
            <w:tcMar>
              <w:top w:w="100" w:type="dxa"/>
              <w:left w:w="100" w:type="dxa"/>
              <w:bottom w:w="100" w:type="dxa"/>
              <w:right w:w="100" w:type="dxa"/>
            </w:tcMar>
          </w:tcPr>
          <w:p w14:paraId="57264207" w14:textId="77777777" w:rsidR="00B57B6B" w:rsidRDefault="00B57B6B" w:rsidP="002E138D">
            <w:r>
              <w:t>Specifies that this object was packed into the related object.</w:t>
            </w:r>
          </w:p>
        </w:tc>
      </w:tr>
      <w:tr w:rsidR="00B57B6B" w14:paraId="0F292D26" w14:textId="77777777" w:rsidTr="00F80F7D">
        <w:trPr>
          <w:jc w:val="center"/>
        </w:trPr>
        <w:tc>
          <w:tcPr>
            <w:tcW w:w="2790" w:type="dxa"/>
            <w:shd w:val="clear" w:color="auto" w:fill="FFFFFF"/>
            <w:tcMar>
              <w:top w:w="100" w:type="dxa"/>
              <w:left w:w="100" w:type="dxa"/>
              <w:bottom w:w="100" w:type="dxa"/>
              <w:right w:w="100" w:type="dxa"/>
            </w:tcMar>
          </w:tcPr>
          <w:p w14:paraId="6D798E72" w14:textId="77777777" w:rsidR="00B57B6B" w:rsidRDefault="00B57B6B" w:rsidP="002E138D">
            <w:pPr>
              <w:rPr>
                <w:b/>
              </w:rPr>
            </w:pPr>
            <w:r>
              <w:rPr>
                <w:b/>
              </w:rPr>
              <w:t>Parent_Of</w:t>
            </w:r>
          </w:p>
        </w:tc>
        <w:tc>
          <w:tcPr>
            <w:tcW w:w="6570" w:type="dxa"/>
            <w:shd w:val="clear" w:color="auto" w:fill="FFFFFF"/>
            <w:tcMar>
              <w:top w:w="100" w:type="dxa"/>
              <w:left w:w="100" w:type="dxa"/>
              <w:bottom w:w="100" w:type="dxa"/>
              <w:right w:w="100" w:type="dxa"/>
            </w:tcMar>
          </w:tcPr>
          <w:p w14:paraId="6B5AA2EC" w14:textId="77777777" w:rsidR="00B57B6B" w:rsidRDefault="00B57B6B" w:rsidP="002E138D">
            <w:r>
              <w:t>Specifies that this object is a parent of the related object.</w:t>
            </w:r>
          </w:p>
        </w:tc>
      </w:tr>
      <w:tr w:rsidR="00B57B6B" w14:paraId="43D81FFB" w14:textId="77777777" w:rsidTr="00F80F7D">
        <w:trPr>
          <w:jc w:val="center"/>
        </w:trPr>
        <w:tc>
          <w:tcPr>
            <w:tcW w:w="2790" w:type="dxa"/>
            <w:shd w:val="clear" w:color="auto" w:fill="FFFFFF"/>
            <w:tcMar>
              <w:top w:w="100" w:type="dxa"/>
              <w:left w:w="100" w:type="dxa"/>
              <w:bottom w:w="100" w:type="dxa"/>
              <w:right w:w="100" w:type="dxa"/>
            </w:tcMar>
          </w:tcPr>
          <w:p w14:paraId="39B5D68F" w14:textId="77777777" w:rsidR="00B57B6B" w:rsidRDefault="00B57B6B" w:rsidP="002E138D">
            <w:pPr>
              <w:rPr>
                <w:b/>
              </w:rPr>
            </w:pPr>
            <w:r>
              <w:rPr>
                <w:b/>
              </w:rPr>
              <w:t>Paused</w:t>
            </w:r>
          </w:p>
        </w:tc>
        <w:tc>
          <w:tcPr>
            <w:tcW w:w="6570" w:type="dxa"/>
            <w:shd w:val="clear" w:color="auto" w:fill="FFFFFF"/>
            <w:tcMar>
              <w:top w:w="100" w:type="dxa"/>
              <w:left w:w="100" w:type="dxa"/>
              <w:bottom w:w="100" w:type="dxa"/>
              <w:right w:w="100" w:type="dxa"/>
            </w:tcMar>
          </w:tcPr>
          <w:p w14:paraId="0FF4F7EE" w14:textId="77777777" w:rsidR="00B57B6B" w:rsidRDefault="00B57B6B" w:rsidP="002E138D">
            <w:r>
              <w:t>Specifies that this object paused the related object.</w:t>
            </w:r>
          </w:p>
        </w:tc>
      </w:tr>
      <w:tr w:rsidR="00B57B6B" w14:paraId="00B6AB5A" w14:textId="77777777" w:rsidTr="00F80F7D">
        <w:trPr>
          <w:jc w:val="center"/>
        </w:trPr>
        <w:tc>
          <w:tcPr>
            <w:tcW w:w="2790" w:type="dxa"/>
            <w:shd w:val="clear" w:color="auto" w:fill="FFFFFF"/>
            <w:tcMar>
              <w:top w:w="100" w:type="dxa"/>
              <w:left w:w="100" w:type="dxa"/>
              <w:bottom w:w="100" w:type="dxa"/>
              <w:right w:w="100" w:type="dxa"/>
            </w:tcMar>
          </w:tcPr>
          <w:p w14:paraId="554FB4B4" w14:textId="77777777" w:rsidR="00B57B6B" w:rsidRDefault="00B57B6B" w:rsidP="002E138D">
            <w:pPr>
              <w:rPr>
                <w:b/>
              </w:rPr>
            </w:pPr>
            <w:r>
              <w:rPr>
                <w:b/>
              </w:rPr>
              <w:t>Paused_By</w:t>
            </w:r>
          </w:p>
        </w:tc>
        <w:tc>
          <w:tcPr>
            <w:tcW w:w="6570" w:type="dxa"/>
            <w:shd w:val="clear" w:color="auto" w:fill="FFFFFF"/>
            <w:tcMar>
              <w:top w:w="100" w:type="dxa"/>
              <w:left w:w="100" w:type="dxa"/>
              <w:bottom w:w="100" w:type="dxa"/>
              <w:right w:w="100" w:type="dxa"/>
            </w:tcMar>
          </w:tcPr>
          <w:p w14:paraId="6DD43308" w14:textId="77777777" w:rsidR="00B57B6B" w:rsidRDefault="00B57B6B" w:rsidP="002E138D">
            <w:r>
              <w:t>Specifies that this object was paused by the related object.</w:t>
            </w:r>
          </w:p>
        </w:tc>
      </w:tr>
      <w:tr w:rsidR="00B57B6B" w14:paraId="230BE586" w14:textId="77777777" w:rsidTr="00F80F7D">
        <w:trPr>
          <w:jc w:val="center"/>
        </w:trPr>
        <w:tc>
          <w:tcPr>
            <w:tcW w:w="2790" w:type="dxa"/>
            <w:shd w:val="clear" w:color="auto" w:fill="FFFFFF"/>
            <w:tcMar>
              <w:top w:w="100" w:type="dxa"/>
              <w:left w:w="100" w:type="dxa"/>
              <w:bottom w:w="100" w:type="dxa"/>
              <w:right w:w="100" w:type="dxa"/>
            </w:tcMar>
          </w:tcPr>
          <w:p w14:paraId="7AD84F78" w14:textId="77777777" w:rsidR="00B57B6B" w:rsidRDefault="00B57B6B" w:rsidP="002E138D">
            <w:pPr>
              <w:rPr>
                <w:b/>
              </w:rPr>
            </w:pPr>
            <w:r>
              <w:rPr>
                <w:b/>
              </w:rPr>
              <w:t>Previously_Contained</w:t>
            </w:r>
          </w:p>
        </w:tc>
        <w:tc>
          <w:tcPr>
            <w:tcW w:w="6570" w:type="dxa"/>
            <w:shd w:val="clear" w:color="auto" w:fill="FFFFFF"/>
            <w:tcMar>
              <w:top w:w="100" w:type="dxa"/>
              <w:left w:w="100" w:type="dxa"/>
              <w:bottom w:w="100" w:type="dxa"/>
              <w:right w:w="100" w:type="dxa"/>
            </w:tcMar>
          </w:tcPr>
          <w:p w14:paraId="576D9C24" w14:textId="77777777" w:rsidR="00B57B6B" w:rsidRDefault="00B57B6B" w:rsidP="002E138D">
            <w:r>
              <w:t>Specifies that this object previously contained the related object.</w:t>
            </w:r>
          </w:p>
        </w:tc>
      </w:tr>
      <w:tr w:rsidR="00B57B6B" w14:paraId="0B2ADB98" w14:textId="77777777" w:rsidTr="00F80F7D">
        <w:trPr>
          <w:jc w:val="center"/>
        </w:trPr>
        <w:tc>
          <w:tcPr>
            <w:tcW w:w="2790" w:type="dxa"/>
            <w:shd w:val="clear" w:color="auto" w:fill="FFFFFF"/>
            <w:tcMar>
              <w:top w:w="100" w:type="dxa"/>
              <w:left w:w="100" w:type="dxa"/>
              <w:bottom w:w="100" w:type="dxa"/>
              <w:right w:w="100" w:type="dxa"/>
            </w:tcMar>
          </w:tcPr>
          <w:p w14:paraId="1A71145B" w14:textId="77777777" w:rsidR="00B57B6B" w:rsidRDefault="00B57B6B" w:rsidP="002E138D">
            <w:pPr>
              <w:rPr>
                <w:b/>
              </w:rPr>
            </w:pPr>
            <w:r>
              <w:rPr>
                <w:b/>
              </w:rPr>
              <w:lastRenderedPageBreak/>
              <w:t>Properties_Modified_By</w:t>
            </w:r>
          </w:p>
        </w:tc>
        <w:tc>
          <w:tcPr>
            <w:tcW w:w="6570" w:type="dxa"/>
            <w:shd w:val="clear" w:color="auto" w:fill="FFFFFF"/>
            <w:tcMar>
              <w:top w:w="100" w:type="dxa"/>
              <w:left w:w="100" w:type="dxa"/>
              <w:bottom w:w="100" w:type="dxa"/>
              <w:right w:w="100" w:type="dxa"/>
            </w:tcMar>
          </w:tcPr>
          <w:p w14:paraId="7F26B641" w14:textId="77777777" w:rsidR="00B57B6B" w:rsidRDefault="00B57B6B" w:rsidP="002E138D">
            <w:r>
              <w:t>Specifies that the properties of this object were modified by the related object.</w:t>
            </w:r>
          </w:p>
        </w:tc>
      </w:tr>
      <w:tr w:rsidR="00B57B6B" w14:paraId="791CDE12" w14:textId="77777777" w:rsidTr="00F80F7D">
        <w:trPr>
          <w:jc w:val="center"/>
        </w:trPr>
        <w:tc>
          <w:tcPr>
            <w:tcW w:w="2790" w:type="dxa"/>
            <w:shd w:val="clear" w:color="auto" w:fill="FFFFFF"/>
            <w:tcMar>
              <w:top w:w="100" w:type="dxa"/>
              <w:left w:w="100" w:type="dxa"/>
              <w:bottom w:w="100" w:type="dxa"/>
              <w:right w:w="100" w:type="dxa"/>
            </w:tcMar>
          </w:tcPr>
          <w:p w14:paraId="063712FD" w14:textId="77777777" w:rsidR="00B57B6B" w:rsidRDefault="00B57B6B" w:rsidP="002E138D">
            <w:pPr>
              <w:rPr>
                <w:b/>
              </w:rPr>
            </w:pPr>
            <w:r>
              <w:rPr>
                <w:b/>
              </w:rPr>
              <w:t>Properties_Queried</w:t>
            </w:r>
          </w:p>
        </w:tc>
        <w:tc>
          <w:tcPr>
            <w:tcW w:w="6570" w:type="dxa"/>
            <w:shd w:val="clear" w:color="auto" w:fill="FFFFFF"/>
            <w:tcMar>
              <w:top w:w="100" w:type="dxa"/>
              <w:left w:w="100" w:type="dxa"/>
              <w:bottom w:w="100" w:type="dxa"/>
              <w:right w:w="100" w:type="dxa"/>
            </w:tcMar>
          </w:tcPr>
          <w:p w14:paraId="09E0334E" w14:textId="77777777" w:rsidR="00B57B6B" w:rsidRDefault="00B57B6B" w:rsidP="002E138D">
            <w:r>
              <w:t>Specifies that the object queried properties of the related object.</w:t>
            </w:r>
          </w:p>
        </w:tc>
      </w:tr>
      <w:tr w:rsidR="00B57B6B" w14:paraId="63F30F31" w14:textId="77777777" w:rsidTr="00F80F7D">
        <w:trPr>
          <w:jc w:val="center"/>
        </w:trPr>
        <w:tc>
          <w:tcPr>
            <w:tcW w:w="2790" w:type="dxa"/>
            <w:shd w:val="clear" w:color="auto" w:fill="FFFFFF"/>
            <w:tcMar>
              <w:top w:w="100" w:type="dxa"/>
              <w:left w:w="100" w:type="dxa"/>
              <w:bottom w:w="100" w:type="dxa"/>
              <w:right w:w="100" w:type="dxa"/>
            </w:tcMar>
          </w:tcPr>
          <w:p w14:paraId="63805538" w14:textId="77777777" w:rsidR="00B57B6B" w:rsidRDefault="00B57B6B" w:rsidP="002E138D">
            <w:pPr>
              <w:rPr>
                <w:b/>
              </w:rPr>
            </w:pPr>
            <w:r>
              <w:rPr>
                <w:b/>
              </w:rPr>
              <w:t>Properties_Queried_By</w:t>
            </w:r>
          </w:p>
        </w:tc>
        <w:tc>
          <w:tcPr>
            <w:tcW w:w="6570" w:type="dxa"/>
            <w:shd w:val="clear" w:color="auto" w:fill="FFFFFF"/>
            <w:tcMar>
              <w:top w:w="100" w:type="dxa"/>
              <w:left w:w="100" w:type="dxa"/>
              <w:bottom w:w="100" w:type="dxa"/>
              <w:right w:w="100" w:type="dxa"/>
            </w:tcMar>
          </w:tcPr>
          <w:p w14:paraId="4D5228C6" w14:textId="77777777" w:rsidR="00B57B6B" w:rsidRDefault="00B57B6B" w:rsidP="002E138D">
            <w:r>
              <w:t>Specifies that the properties of this object were queried by the related object.</w:t>
            </w:r>
          </w:p>
        </w:tc>
      </w:tr>
      <w:tr w:rsidR="00B57B6B" w14:paraId="00B75C4E" w14:textId="77777777" w:rsidTr="00F80F7D">
        <w:trPr>
          <w:jc w:val="center"/>
        </w:trPr>
        <w:tc>
          <w:tcPr>
            <w:tcW w:w="2790" w:type="dxa"/>
            <w:shd w:val="clear" w:color="auto" w:fill="FFFFFF"/>
            <w:tcMar>
              <w:top w:w="100" w:type="dxa"/>
              <w:left w:w="100" w:type="dxa"/>
              <w:bottom w:w="100" w:type="dxa"/>
              <w:right w:w="100" w:type="dxa"/>
            </w:tcMar>
          </w:tcPr>
          <w:p w14:paraId="7E9AADC7" w14:textId="77777777" w:rsidR="00B57B6B" w:rsidRDefault="00B57B6B" w:rsidP="002E138D">
            <w:pPr>
              <w:rPr>
                <w:b/>
              </w:rPr>
            </w:pPr>
            <w:r>
              <w:rPr>
                <w:b/>
              </w:rPr>
              <w:t>Read_From</w:t>
            </w:r>
          </w:p>
        </w:tc>
        <w:tc>
          <w:tcPr>
            <w:tcW w:w="6570" w:type="dxa"/>
            <w:shd w:val="clear" w:color="auto" w:fill="FFFFFF"/>
            <w:tcMar>
              <w:top w:w="100" w:type="dxa"/>
              <w:left w:w="100" w:type="dxa"/>
              <w:bottom w:w="100" w:type="dxa"/>
              <w:right w:w="100" w:type="dxa"/>
            </w:tcMar>
          </w:tcPr>
          <w:p w14:paraId="0F09A97A" w14:textId="77777777" w:rsidR="00B57B6B" w:rsidRDefault="00B57B6B" w:rsidP="002E138D">
            <w:r>
              <w:t>Specifies that this object was read from the related object.</w:t>
            </w:r>
          </w:p>
        </w:tc>
      </w:tr>
      <w:tr w:rsidR="00B57B6B" w14:paraId="2FA2BEEC" w14:textId="77777777" w:rsidTr="00F80F7D">
        <w:trPr>
          <w:jc w:val="center"/>
        </w:trPr>
        <w:tc>
          <w:tcPr>
            <w:tcW w:w="2790" w:type="dxa"/>
            <w:shd w:val="clear" w:color="auto" w:fill="FFFFFF"/>
            <w:tcMar>
              <w:top w:w="100" w:type="dxa"/>
              <w:left w:w="100" w:type="dxa"/>
              <w:bottom w:w="100" w:type="dxa"/>
              <w:right w:w="100" w:type="dxa"/>
            </w:tcMar>
          </w:tcPr>
          <w:p w14:paraId="155CCB8B" w14:textId="77777777" w:rsidR="00B57B6B" w:rsidRDefault="00B57B6B" w:rsidP="002E138D">
            <w:pPr>
              <w:rPr>
                <w:b/>
              </w:rPr>
            </w:pPr>
            <w:r>
              <w:rPr>
                <w:b/>
              </w:rPr>
              <w:t>Read_From_By</w:t>
            </w:r>
          </w:p>
        </w:tc>
        <w:tc>
          <w:tcPr>
            <w:tcW w:w="6570" w:type="dxa"/>
            <w:shd w:val="clear" w:color="auto" w:fill="FFFFFF"/>
            <w:tcMar>
              <w:top w:w="100" w:type="dxa"/>
              <w:left w:w="100" w:type="dxa"/>
              <w:bottom w:w="100" w:type="dxa"/>
              <w:right w:w="100" w:type="dxa"/>
            </w:tcMar>
          </w:tcPr>
          <w:p w14:paraId="23F9579C" w14:textId="77777777" w:rsidR="00B57B6B" w:rsidRDefault="00B57B6B" w:rsidP="002E138D">
            <w:r>
              <w:t>Specifies that this object was read from by the related object.</w:t>
            </w:r>
          </w:p>
        </w:tc>
      </w:tr>
      <w:tr w:rsidR="00B57B6B" w14:paraId="77C24A06" w14:textId="77777777" w:rsidTr="00F80F7D">
        <w:trPr>
          <w:jc w:val="center"/>
        </w:trPr>
        <w:tc>
          <w:tcPr>
            <w:tcW w:w="2790" w:type="dxa"/>
            <w:shd w:val="clear" w:color="auto" w:fill="FFFFFF"/>
            <w:tcMar>
              <w:top w:w="100" w:type="dxa"/>
              <w:left w:w="100" w:type="dxa"/>
              <w:bottom w:w="100" w:type="dxa"/>
              <w:right w:w="100" w:type="dxa"/>
            </w:tcMar>
          </w:tcPr>
          <w:p w14:paraId="11832B42" w14:textId="77777777" w:rsidR="00B57B6B" w:rsidRDefault="00B57B6B" w:rsidP="002E138D">
            <w:pPr>
              <w:rPr>
                <w:b/>
              </w:rPr>
            </w:pPr>
            <w:r>
              <w:rPr>
                <w:b/>
              </w:rPr>
              <w:t>Received</w:t>
            </w:r>
          </w:p>
        </w:tc>
        <w:tc>
          <w:tcPr>
            <w:tcW w:w="6570" w:type="dxa"/>
            <w:shd w:val="clear" w:color="auto" w:fill="FFFFFF"/>
            <w:tcMar>
              <w:top w:w="100" w:type="dxa"/>
              <w:left w:w="100" w:type="dxa"/>
              <w:bottom w:w="100" w:type="dxa"/>
              <w:right w:w="100" w:type="dxa"/>
            </w:tcMar>
          </w:tcPr>
          <w:p w14:paraId="701F31B1" w14:textId="77777777" w:rsidR="00B57B6B" w:rsidRDefault="00B57B6B" w:rsidP="002E138D">
            <w:r>
              <w:t>Specifies that this object received the related object.</w:t>
            </w:r>
          </w:p>
        </w:tc>
      </w:tr>
      <w:tr w:rsidR="00B57B6B" w14:paraId="21BF8241" w14:textId="77777777" w:rsidTr="00F80F7D">
        <w:trPr>
          <w:jc w:val="center"/>
        </w:trPr>
        <w:tc>
          <w:tcPr>
            <w:tcW w:w="2790" w:type="dxa"/>
            <w:shd w:val="clear" w:color="auto" w:fill="FFFFFF"/>
            <w:tcMar>
              <w:top w:w="100" w:type="dxa"/>
              <w:left w:w="100" w:type="dxa"/>
              <w:bottom w:w="100" w:type="dxa"/>
              <w:right w:w="100" w:type="dxa"/>
            </w:tcMar>
          </w:tcPr>
          <w:p w14:paraId="739EAE01" w14:textId="77777777" w:rsidR="00B57B6B" w:rsidRDefault="00B57B6B" w:rsidP="002E138D">
            <w:pPr>
              <w:rPr>
                <w:b/>
              </w:rPr>
            </w:pPr>
            <w:r>
              <w:rPr>
                <w:b/>
              </w:rPr>
              <w:t>Received_By</w:t>
            </w:r>
          </w:p>
        </w:tc>
        <w:tc>
          <w:tcPr>
            <w:tcW w:w="6570" w:type="dxa"/>
            <w:shd w:val="clear" w:color="auto" w:fill="FFFFFF"/>
            <w:tcMar>
              <w:top w:w="100" w:type="dxa"/>
              <w:left w:w="100" w:type="dxa"/>
              <w:bottom w:w="100" w:type="dxa"/>
              <w:right w:w="100" w:type="dxa"/>
            </w:tcMar>
          </w:tcPr>
          <w:p w14:paraId="298656DF" w14:textId="77777777" w:rsidR="00B57B6B" w:rsidRDefault="00B57B6B" w:rsidP="002E138D">
            <w:r>
              <w:t>Specifies that this object was received by the related object.</w:t>
            </w:r>
          </w:p>
        </w:tc>
      </w:tr>
      <w:tr w:rsidR="00B57B6B" w14:paraId="1470983D" w14:textId="77777777" w:rsidTr="00F80F7D">
        <w:trPr>
          <w:jc w:val="center"/>
        </w:trPr>
        <w:tc>
          <w:tcPr>
            <w:tcW w:w="2790" w:type="dxa"/>
            <w:shd w:val="clear" w:color="auto" w:fill="FFFFFF"/>
            <w:tcMar>
              <w:top w:w="100" w:type="dxa"/>
              <w:left w:w="100" w:type="dxa"/>
              <w:bottom w:w="100" w:type="dxa"/>
              <w:right w:w="100" w:type="dxa"/>
            </w:tcMar>
          </w:tcPr>
          <w:p w14:paraId="4AF4B7E7" w14:textId="77777777" w:rsidR="00B57B6B" w:rsidRDefault="00B57B6B" w:rsidP="002E138D">
            <w:pPr>
              <w:rPr>
                <w:b/>
              </w:rPr>
            </w:pPr>
            <w:r>
              <w:rPr>
                <w:b/>
              </w:rPr>
              <w:t>Received_From</w:t>
            </w:r>
          </w:p>
        </w:tc>
        <w:tc>
          <w:tcPr>
            <w:tcW w:w="6570" w:type="dxa"/>
            <w:shd w:val="clear" w:color="auto" w:fill="FFFFFF"/>
            <w:tcMar>
              <w:top w:w="100" w:type="dxa"/>
              <w:left w:w="100" w:type="dxa"/>
              <w:bottom w:w="100" w:type="dxa"/>
              <w:right w:w="100" w:type="dxa"/>
            </w:tcMar>
          </w:tcPr>
          <w:p w14:paraId="293FECEA" w14:textId="77777777" w:rsidR="00B57B6B" w:rsidRDefault="00B57B6B" w:rsidP="002E138D">
            <w:r>
              <w:t>Specifies that this object was received from the related object.</w:t>
            </w:r>
          </w:p>
        </w:tc>
      </w:tr>
      <w:tr w:rsidR="00B57B6B" w14:paraId="6C73EE4C" w14:textId="77777777" w:rsidTr="00F80F7D">
        <w:trPr>
          <w:jc w:val="center"/>
        </w:trPr>
        <w:tc>
          <w:tcPr>
            <w:tcW w:w="2790" w:type="dxa"/>
            <w:shd w:val="clear" w:color="auto" w:fill="FFFFFF"/>
            <w:tcMar>
              <w:top w:w="100" w:type="dxa"/>
              <w:left w:w="100" w:type="dxa"/>
              <w:bottom w:w="100" w:type="dxa"/>
              <w:right w:w="100" w:type="dxa"/>
            </w:tcMar>
          </w:tcPr>
          <w:p w14:paraId="3E8D1DB9" w14:textId="77777777" w:rsidR="00B57B6B" w:rsidRDefault="00B57B6B" w:rsidP="002E138D">
            <w:pPr>
              <w:rPr>
                <w:b/>
              </w:rPr>
            </w:pPr>
            <w:r>
              <w:rPr>
                <w:b/>
              </w:rPr>
              <w:t>Received_Via_Upload</w:t>
            </w:r>
          </w:p>
        </w:tc>
        <w:tc>
          <w:tcPr>
            <w:tcW w:w="6570" w:type="dxa"/>
            <w:shd w:val="clear" w:color="auto" w:fill="FFFFFF"/>
            <w:tcMar>
              <w:top w:w="100" w:type="dxa"/>
              <w:left w:w="100" w:type="dxa"/>
              <w:bottom w:w="100" w:type="dxa"/>
              <w:right w:w="100" w:type="dxa"/>
            </w:tcMar>
          </w:tcPr>
          <w:p w14:paraId="46BA1993" w14:textId="77777777" w:rsidR="00B57B6B" w:rsidRDefault="00B57B6B" w:rsidP="002E138D">
            <w:r>
              <w:t>Specifies that this object received the related object via upload.</w:t>
            </w:r>
          </w:p>
        </w:tc>
      </w:tr>
      <w:tr w:rsidR="00B57B6B" w14:paraId="0C524552" w14:textId="77777777" w:rsidTr="00F80F7D">
        <w:trPr>
          <w:jc w:val="center"/>
        </w:trPr>
        <w:tc>
          <w:tcPr>
            <w:tcW w:w="2790" w:type="dxa"/>
            <w:shd w:val="clear" w:color="auto" w:fill="FFFFFF"/>
            <w:tcMar>
              <w:top w:w="100" w:type="dxa"/>
              <w:left w:w="100" w:type="dxa"/>
              <w:bottom w:w="100" w:type="dxa"/>
              <w:right w:w="100" w:type="dxa"/>
            </w:tcMar>
          </w:tcPr>
          <w:p w14:paraId="3689C7E8" w14:textId="77777777" w:rsidR="00B57B6B" w:rsidRDefault="00B57B6B" w:rsidP="002E138D">
            <w:pPr>
              <w:rPr>
                <w:b/>
              </w:rPr>
            </w:pPr>
            <w:r>
              <w:rPr>
                <w:b/>
              </w:rPr>
              <w:t>Related_To</w:t>
            </w:r>
          </w:p>
        </w:tc>
        <w:tc>
          <w:tcPr>
            <w:tcW w:w="6570" w:type="dxa"/>
            <w:shd w:val="clear" w:color="auto" w:fill="FFFFFF"/>
            <w:tcMar>
              <w:top w:w="100" w:type="dxa"/>
              <w:left w:w="100" w:type="dxa"/>
              <w:bottom w:w="100" w:type="dxa"/>
              <w:right w:w="100" w:type="dxa"/>
            </w:tcMar>
          </w:tcPr>
          <w:p w14:paraId="5EC6D124" w14:textId="77777777" w:rsidR="00B57B6B" w:rsidRDefault="00B57B6B" w:rsidP="002E138D">
            <w:r>
              <w:t>Specifies that this object is related to the related object.</w:t>
            </w:r>
          </w:p>
        </w:tc>
      </w:tr>
      <w:tr w:rsidR="00B57B6B" w14:paraId="5AD6E3ED" w14:textId="77777777" w:rsidTr="00F80F7D">
        <w:trPr>
          <w:jc w:val="center"/>
        </w:trPr>
        <w:tc>
          <w:tcPr>
            <w:tcW w:w="2790" w:type="dxa"/>
            <w:shd w:val="clear" w:color="auto" w:fill="FFFFFF"/>
            <w:tcMar>
              <w:top w:w="100" w:type="dxa"/>
              <w:left w:w="100" w:type="dxa"/>
              <w:bottom w:w="100" w:type="dxa"/>
              <w:right w:w="100" w:type="dxa"/>
            </w:tcMar>
          </w:tcPr>
          <w:p w14:paraId="4B3A1C33" w14:textId="77777777" w:rsidR="00B57B6B" w:rsidRDefault="00B57B6B" w:rsidP="002E138D">
            <w:pPr>
              <w:rPr>
                <w:b/>
              </w:rPr>
            </w:pPr>
            <w:r>
              <w:rPr>
                <w:b/>
              </w:rPr>
              <w:t>Renamed</w:t>
            </w:r>
          </w:p>
        </w:tc>
        <w:tc>
          <w:tcPr>
            <w:tcW w:w="6570" w:type="dxa"/>
            <w:shd w:val="clear" w:color="auto" w:fill="FFFFFF"/>
            <w:tcMar>
              <w:top w:w="100" w:type="dxa"/>
              <w:left w:w="100" w:type="dxa"/>
              <w:bottom w:w="100" w:type="dxa"/>
              <w:right w:w="100" w:type="dxa"/>
            </w:tcMar>
          </w:tcPr>
          <w:p w14:paraId="0F58C053" w14:textId="77777777" w:rsidR="00B57B6B" w:rsidRDefault="00B57B6B" w:rsidP="002E138D">
            <w:r>
              <w:t>Specifies that this object renamed the related object.</w:t>
            </w:r>
          </w:p>
        </w:tc>
      </w:tr>
      <w:tr w:rsidR="00B57B6B" w14:paraId="3519B68F" w14:textId="77777777" w:rsidTr="00F80F7D">
        <w:trPr>
          <w:jc w:val="center"/>
        </w:trPr>
        <w:tc>
          <w:tcPr>
            <w:tcW w:w="2790" w:type="dxa"/>
            <w:shd w:val="clear" w:color="auto" w:fill="FFFFFF"/>
            <w:tcMar>
              <w:top w:w="100" w:type="dxa"/>
              <w:left w:w="100" w:type="dxa"/>
              <w:bottom w:w="100" w:type="dxa"/>
              <w:right w:w="100" w:type="dxa"/>
            </w:tcMar>
          </w:tcPr>
          <w:p w14:paraId="00F2E8A6" w14:textId="77777777" w:rsidR="00B57B6B" w:rsidRDefault="00B57B6B" w:rsidP="002E138D">
            <w:pPr>
              <w:rPr>
                <w:b/>
              </w:rPr>
            </w:pPr>
            <w:r>
              <w:rPr>
                <w:b/>
              </w:rPr>
              <w:t>Renamed_By</w:t>
            </w:r>
          </w:p>
        </w:tc>
        <w:tc>
          <w:tcPr>
            <w:tcW w:w="6570" w:type="dxa"/>
            <w:shd w:val="clear" w:color="auto" w:fill="FFFFFF"/>
            <w:tcMar>
              <w:top w:w="100" w:type="dxa"/>
              <w:left w:w="100" w:type="dxa"/>
              <w:bottom w:w="100" w:type="dxa"/>
              <w:right w:w="100" w:type="dxa"/>
            </w:tcMar>
          </w:tcPr>
          <w:p w14:paraId="01D3CADA" w14:textId="77777777" w:rsidR="00B57B6B" w:rsidRDefault="00B57B6B" w:rsidP="002E138D">
            <w:r>
              <w:t>Specifies that this object was renamed by the related object.</w:t>
            </w:r>
          </w:p>
        </w:tc>
      </w:tr>
      <w:tr w:rsidR="00B57B6B" w14:paraId="3A80198B" w14:textId="77777777" w:rsidTr="00F80F7D">
        <w:trPr>
          <w:jc w:val="center"/>
        </w:trPr>
        <w:tc>
          <w:tcPr>
            <w:tcW w:w="2790" w:type="dxa"/>
            <w:shd w:val="clear" w:color="auto" w:fill="FFFFFF"/>
            <w:tcMar>
              <w:top w:w="100" w:type="dxa"/>
              <w:left w:w="100" w:type="dxa"/>
              <w:bottom w:w="100" w:type="dxa"/>
              <w:right w:w="100" w:type="dxa"/>
            </w:tcMar>
          </w:tcPr>
          <w:p w14:paraId="367D551E" w14:textId="77777777" w:rsidR="00B57B6B" w:rsidRDefault="00B57B6B" w:rsidP="002E138D">
            <w:pPr>
              <w:rPr>
                <w:b/>
              </w:rPr>
            </w:pPr>
            <w:r>
              <w:rPr>
                <w:b/>
              </w:rPr>
              <w:t>Renamed_From</w:t>
            </w:r>
          </w:p>
        </w:tc>
        <w:tc>
          <w:tcPr>
            <w:tcW w:w="6570" w:type="dxa"/>
            <w:shd w:val="clear" w:color="auto" w:fill="FFFFFF"/>
            <w:tcMar>
              <w:top w:w="100" w:type="dxa"/>
              <w:left w:w="100" w:type="dxa"/>
              <w:bottom w:w="100" w:type="dxa"/>
              <w:right w:w="100" w:type="dxa"/>
            </w:tcMar>
          </w:tcPr>
          <w:p w14:paraId="01371DD5" w14:textId="77777777" w:rsidR="00B57B6B" w:rsidRDefault="00B57B6B" w:rsidP="002E138D">
            <w:r>
              <w:t>Specifies that this object was renamed from the related object.</w:t>
            </w:r>
          </w:p>
        </w:tc>
      </w:tr>
      <w:tr w:rsidR="00B57B6B" w14:paraId="431A105D" w14:textId="77777777" w:rsidTr="00F80F7D">
        <w:trPr>
          <w:jc w:val="center"/>
        </w:trPr>
        <w:tc>
          <w:tcPr>
            <w:tcW w:w="2790" w:type="dxa"/>
            <w:shd w:val="clear" w:color="auto" w:fill="FFFFFF"/>
            <w:tcMar>
              <w:top w:w="100" w:type="dxa"/>
              <w:left w:w="100" w:type="dxa"/>
              <w:bottom w:w="100" w:type="dxa"/>
              <w:right w:w="100" w:type="dxa"/>
            </w:tcMar>
          </w:tcPr>
          <w:p w14:paraId="5F60C6EE" w14:textId="77777777" w:rsidR="00B57B6B" w:rsidRDefault="00B57B6B" w:rsidP="002E138D">
            <w:pPr>
              <w:rPr>
                <w:b/>
              </w:rPr>
            </w:pPr>
            <w:r>
              <w:rPr>
                <w:b/>
              </w:rPr>
              <w:t>Renamed_To</w:t>
            </w:r>
          </w:p>
        </w:tc>
        <w:tc>
          <w:tcPr>
            <w:tcW w:w="6570" w:type="dxa"/>
            <w:shd w:val="clear" w:color="auto" w:fill="FFFFFF"/>
            <w:tcMar>
              <w:top w:w="100" w:type="dxa"/>
              <w:left w:w="100" w:type="dxa"/>
              <w:bottom w:w="100" w:type="dxa"/>
              <w:right w:w="100" w:type="dxa"/>
            </w:tcMar>
          </w:tcPr>
          <w:p w14:paraId="1EBC912C" w14:textId="77777777" w:rsidR="00B57B6B" w:rsidRDefault="00B57B6B" w:rsidP="002E138D">
            <w:r>
              <w:t>Specifies that this object was renamed to the related object.</w:t>
            </w:r>
          </w:p>
        </w:tc>
      </w:tr>
      <w:tr w:rsidR="00B57B6B" w14:paraId="5D253696" w14:textId="77777777" w:rsidTr="00F80F7D">
        <w:trPr>
          <w:jc w:val="center"/>
        </w:trPr>
        <w:tc>
          <w:tcPr>
            <w:tcW w:w="2790" w:type="dxa"/>
            <w:shd w:val="clear" w:color="auto" w:fill="FFFFFF"/>
            <w:tcMar>
              <w:top w:w="100" w:type="dxa"/>
              <w:left w:w="100" w:type="dxa"/>
              <w:bottom w:w="100" w:type="dxa"/>
              <w:right w:w="100" w:type="dxa"/>
            </w:tcMar>
          </w:tcPr>
          <w:p w14:paraId="59F28F48" w14:textId="77777777" w:rsidR="00B57B6B" w:rsidRDefault="00B57B6B" w:rsidP="002E138D">
            <w:pPr>
              <w:rPr>
                <w:b/>
              </w:rPr>
            </w:pPr>
            <w:r>
              <w:rPr>
                <w:b/>
              </w:rPr>
              <w:t>Resolved_To</w:t>
            </w:r>
          </w:p>
        </w:tc>
        <w:tc>
          <w:tcPr>
            <w:tcW w:w="6570" w:type="dxa"/>
            <w:shd w:val="clear" w:color="auto" w:fill="FFFFFF"/>
            <w:tcMar>
              <w:top w:w="100" w:type="dxa"/>
              <w:left w:w="100" w:type="dxa"/>
              <w:bottom w:w="100" w:type="dxa"/>
              <w:right w:w="100" w:type="dxa"/>
            </w:tcMar>
          </w:tcPr>
          <w:p w14:paraId="496FB2A5" w14:textId="77777777" w:rsidR="00B57B6B" w:rsidRDefault="00B57B6B" w:rsidP="002E138D">
            <w:r>
              <w:t>Specifies that this object was resolved to the related object.</w:t>
            </w:r>
          </w:p>
        </w:tc>
      </w:tr>
      <w:tr w:rsidR="00B57B6B" w14:paraId="4F659D1D" w14:textId="77777777" w:rsidTr="00F80F7D">
        <w:trPr>
          <w:jc w:val="center"/>
        </w:trPr>
        <w:tc>
          <w:tcPr>
            <w:tcW w:w="2790" w:type="dxa"/>
            <w:shd w:val="clear" w:color="auto" w:fill="FFFFFF"/>
            <w:tcMar>
              <w:top w:w="100" w:type="dxa"/>
              <w:left w:w="100" w:type="dxa"/>
              <w:bottom w:w="100" w:type="dxa"/>
              <w:right w:w="100" w:type="dxa"/>
            </w:tcMar>
          </w:tcPr>
          <w:p w14:paraId="77ABFFBE" w14:textId="77777777" w:rsidR="00B57B6B" w:rsidRDefault="00B57B6B" w:rsidP="002E138D">
            <w:pPr>
              <w:rPr>
                <w:b/>
              </w:rPr>
            </w:pPr>
            <w:r>
              <w:rPr>
                <w:b/>
              </w:rPr>
              <w:t>Resumed</w:t>
            </w:r>
          </w:p>
        </w:tc>
        <w:tc>
          <w:tcPr>
            <w:tcW w:w="6570" w:type="dxa"/>
            <w:shd w:val="clear" w:color="auto" w:fill="FFFFFF"/>
            <w:tcMar>
              <w:top w:w="100" w:type="dxa"/>
              <w:left w:w="100" w:type="dxa"/>
              <w:bottom w:w="100" w:type="dxa"/>
              <w:right w:w="100" w:type="dxa"/>
            </w:tcMar>
          </w:tcPr>
          <w:p w14:paraId="1C7F0167" w14:textId="77777777" w:rsidR="00B57B6B" w:rsidRDefault="00B57B6B" w:rsidP="002E138D">
            <w:r>
              <w:t>Specifies that this object resumed the related object.</w:t>
            </w:r>
          </w:p>
        </w:tc>
      </w:tr>
      <w:tr w:rsidR="00B57B6B" w14:paraId="5B14D226" w14:textId="77777777" w:rsidTr="00F80F7D">
        <w:trPr>
          <w:jc w:val="center"/>
        </w:trPr>
        <w:tc>
          <w:tcPr>
            <w:tcW w:w="2790" w:type="dxa"/>
            <w:shd w:val="clear" w:color="auto" w:fill="FFFFFF"/>
            <w:tcMar>
              <w:top w:w="100" w:type="dxa"/>
              <w:left w:w="100" w:type="dxa"/>
              <w:bottom w:w="100" w:type="dxa"/>
              <w:right w:w="100" w:type="dxa"/>
            </w:tcMar>
          </w:tcPr>
          <w:p w14:paraId="0849536E" w14:textId="77777777" w:rsidR="00B57B6B" w:rsidRDefault="00B57B6B" w:rsidP="002E138D">
            <w:pPr>
              <w:rPr>
                <w:b/>
              </w:rPr>
            </w:pPr>
            <w:r>
              <w:rPr>
                <w:b/>
              </w:rPr>
              <w:t>Resumed_By</w:t>
            </w:r>
          </w:p>
        </w:tc>
        <w:tc>
          <w:tcPr>
            <w:tcW w:w="6570" w:type="dxa"/>
            <w:shd w:val="clear" w:color="auto" w:fill="FFFFFF"/>
            <w:tcMar>
              <w:top w:w="100" w:type="dxa"/>
              <w:left w:w="100" w:type="dxa"/>
              <w:bottom w:w="100" w:type="dxa"/>
              <w:right w:w="100" w:type="dxa"/>
            </w:tcMar>
          </w:tcPr>
          <w:p w14:paraId="00125A0A" w14:textId="77777777" w:rsidR="00B57B6B" w:rsidRDefault="00B57B6B" w:rsidP="002E138D">
            <w:r>
              <w:t>Specifies that this object was resumed by the related object.</w:t>
            </w:r>
          </w:p>
        </w:tc>
      </w:tr>
      <w:tr w:rsidR="00B57B6B" w14:paraId="56477A4F" w14:textId="77777777" w:rsidTr="00F80F7D">
        <w:trPr>
          <w:jc w:val="center"/>
        </w:trPr>
        <w:tc>
          <w:tcPr>
            <w:tcW w:w="2790" w:type="dxa"/>
            <w:shd w:val="clear" w:color="auto" w:fill="FFFFFF"/>
            <w:tcMar>
              <w:top w:w="100" w:type="dxa"/>
              <w:left w:w="100" w:type="dxa"/>
              <w:bottom w:w="100" w:type="dxa"/>
              <w:right w:w="100" w:type="dxa"/>
            </w:tcMar>
          </w:tcPr>
          <w:p w14:paraId="48CEF590" w14:textId="77777777" w:rsidR="00B57B6B" w:rsidRDefault="00B57B6B" w:rsidP="002E138D">
            <w:pPr>
              <w:rPr>
                <w:b/>
              </w:rPr>
            </w:pPr>
            <w:r>
              <w:rPr>
                <w:b/>
              </w:rPr>
              <w:t>Root_Domain_Of</w:t>
            </w:r>
          </w:p>
        </w:tc>
        <w:tc>
          <w:tcPr>
            <w:tcW w:w="6570" w:type="dxa"/>
            <w:shd w:val="clear" w:color="auto" w:fill="FFFFFF"/>
            <w:tcMar>
              <w:top w:w="100" w:type="dxa"/>
              <w:left w:w="100" w:type="dxa"/>
              <w:bottom w:w="100" w:type="dxa"/>
              <w:right w:w="100" w:type="dxa"/>
            </w:tcMar>
          </w:tcPr>
          <w:p w14:paraId="46AF8328" w14:textId="77777777" w:rsidR="00B57B6B" w:rsidRDefault="00B57B6B" w:rsidP="002E138D">
            <w:r>
              <w:t>Specifies that this object is the root domain of the related object.</w:t>
            </w:r>
          </w:p>
        </w:tc>
      </w:tr>
      <w:tr w:rsidR="00B57B6B" w14:paraId="75675E0E" w14:textId="77777777" w:rsidTr="00F80F7D">
        <w:trPr>
          <w:jc w:val="center"/>
        </w:trPr>
        <w:tc>
          <w:tcPr>
            <w:tcW w:w="2790" w:type="dxa"/>
            <w:shd w:val="clear" w:color="auto" w:fill="FFFFFF"/>
            <w:tcMar>
              <w:top w:w="100" w:type="dxa"/>
              <w:left w:w="100" w:type="dxa"/>
              <w:bottom w:w="100" w:type="dxa"/>
              <w:right w:w="100" w:type="dxa"/>
            </w:tcMar>
          </w:tcPr>
          <w:p w14:paraId="0F2C0E4E" w14:textId="77777777" w:rsidR="00B57B6B" w:rsidRDefault="00B57B6B" w:rsidP="002E138D">
            <w:pPr>
              <w:rPr>
                <w:b/>
              </w:rPr>
            </w:pPr>
            <w:r>
              <w:rPr>
                <w:b/>
              </w:rPr>
              <w:t>Searched_For</w:t>
            </w:r>
          </w:p>
        </w:tc>
        <w:tc>
          <w:tcPr>
            <w:tcW w:w="6570" w:type="dxa"/>
            <w:shd w:val="clear" w:color="auto" w:fill="FFFFFF"/>
            <w:tcMar>
              <w:top w:w="100" w:type="dxa"/>
              <w:left w:w="100" w:type="dxa"/>
              <w:bottom w:w="100" w:type="dxa"/>
              <w:right w:w="100" w:type="dxa"/>
            </w:tcMar>
          </w:tcPr>
          <w:p w14:paraId="282D8581" w14:textId="77777777" w:rsidR="00B57B6B" w:rsidRDefault="00B57B6B" w:rsidP="002E138D">
            <w:r>
              <w:t>Specifies that this object searched for the related object.</w:t>
            </w:r>
          </w:p>
        </w:tc>
      </w:tr>
      <w:tr w:rsidR="00B57B6B" w14:paraId="657D8EF1" w14:textId="77777777" w:rsidTr="00F80F7D">
        <w:trPr>
          <w:jc w:val="center"/>
        </w:trPr>
        <w:tc>
          <w:tcPr>
            <w:tcW w:w="2790" w:type="dxa"/>
            <w:shd w:val="clear" w:color="auto" w:fill="FFFFFF"/>
            <w:tcMar>
              <w:top w:w="100" w:type="dxa"/>
              <w:left w:w="100" w:type="dxa"/>
              <w:bottom w:w="100" w:type="dxa"/>
              <w:right w:w="100" w:type="dxa"/>
            </w:tcMar>
          </w:tcPr>
          <w:p w14:paraId="19904822" w14:textId="77777777" w:rsidR="00B57B6B" w:rsidRDefault="00B57B6B" w:rsidP="002E138D">
            <w:pPr>
              <w:rPr>
                <w:b/>
              </w:rPr>
            </w:pPr>
            <w:r>
              <w:rPr>
                <w:b/>
              </w:rPr>
              <w:t>Searched_For_By</w:t>
            </w:r>
          </w:p>
        </w:tc>
        <w:tc>
          <w:tcPr>
            <w:tcW w:w="6570" w:type="dxa"/>
            <w:shd w:val="clear" w:color="auto" w:fill="FFFFFF"/>
            <w:tcMar>
              <w:top w:w="100" w:type="dxa"/>
              <w:left w:w="100" w:type="dxa"/>
              <w:bottom w:w="100" w:type="dxa"/>
              <w:right w:w="100" w:type="dxa"/>
            </w:tcMar>
          </w:tcPr>
          <w:p w14:paraId="4F2BFC5E" w14:textId="77777777" w:rsidR="00B57B6B" w:rsidRDefault="00B57B6B" w:rsidP="002E138D">
            <w:r>
              <w:t>Specifies that this object was searched for by the related object.</w:t>
            </w:r>
          </w:p>
        </w:tc>
      </w:tr>
      <w:tr w:rsidR="00B57B6B" w14:paraId="2A7092D8" w14:textId="77777777" w:rsidTr="00F80F7D">
        <w:trPr>
          <w:jc w:val="center"/>
        </w:trPr>
        <w:tc>
          <w:tcPr>
            <w:tcW w:w="2790" w:type="dxa"/>
            <w:shd w:val="clear" w:color="auto" w:fill="FFFFFF"/>
            <w:tcMar>
              <w:top w:w="100" w:type="dxa"/>
              <w:left w:w="100" w:type="dxa"/>
              <w:bottom w:w="100" w:type="dxa"/>
              <w:right w:w="100" w:type="dxa"/>
            </w:tcMar>
          </w:tcPr>
          <w:p w14:paraId="1CE1A9DD" w14:textId="77777777" w:rsidR="00B57B6B" w:rsidRDefault="00B57B6B" w:rsidP="002E138D">
            <w:pPr>
              <w:rPr>
                <w:b/>
              </w:rPr>
            </w:pPr>
            <w:r>
              <w:rPr>
                <w:b/>
              </w:rPr>
              <w:t>Sent</w:t>
            </w:r>
          </w:p>
        </w:tc>
        <w:tc>
          <w:tcPr>
            <w:tcW w:w="6570" w:type="dxa"/>
            <w:shd w:val="clear" w:color="auto" w:fill="FFFFFF"/>
            <w:tcMar>
              <w:top w:w="100" w:type="dxa"/>
              <w:left w:w="100" w:type="dxa"/>
              <w:bottom w:w="100" w:type="dxa"/>
              <w:right w:w="100" w:type="dxa"/>
            </w:tcMar>
          </w:tcPr>
          <w:p w14:paraId="183E55DC" w14:textId="77777777" w:rsidR="00B57B6B" w:rsidRDefault="00B57B6B" w:rsidP="002E138D">
            <w:r>
              <w:t>Specifies that this object sent the related object.</w:t>
            </w:r>
          </w:p>
        </w:tc>
      </w:tr>
      <w:tr w:rsidR="00B57B6B" w14:paraId="33C49B08" w14:textId="77777777" w:rsidTr="00F80F7D">
        <w:trPr>
          <w:jc w:val="center"/>
        </w:trPr>
        <w:tc>
          <w:tcPr>
            <w:tcW w:w="2790" w:type="dxa"/>
            <w:shd w:val="clear" w:color="auto" w:fill="FFFFFF"/>
            <w:tcMar>
              <w:top w:w="100" w:type="dxa"/>
              <w:left w:w="100" w:type="dxa"/>
              <w:bottom w:w="100" w:type="dxa"/>
              <w:right w:w="100" w:type="dxa"/>
            </w:tcMar>
          </w:tcPr>
          <w:p w14:paraId="3BBE2B9B" w14:textId="77777777" w:rsidR="00B57B6B" w:rsidRDefault="00B57B6B" w:rsidP="002E138D">
            <w:pPr>
              <w:rPr>
                <w:b/>
              </w:rPr>
            </w:pPr>
            <w:r>
              <w:rPr>
                <w:b/>
              </w:rPr>
              <w:t>Sent_By</w:t>
            </w:r>
          </w:p>
        </w:tc>
        <w:tc>
          <w:tcPr>
            <w:tcW w:w="6570" w:type="dxa"/>
            <w:shd w:val="clear" w:color="auto" w:fill="FFFFFF"/>
            <w:tcMar>
              <w:top w:w="100" w:type="dxa"/>
              <w:left w:w="100" w:type="dxa"/>
              <w:bottom w:w="100" w:type="dxa"/>
              <w:right w:w="100" w:type="dxa"/>
            </w:tcMar>
          </w:tcPr>
          <w:p w14:paraId="099BA98F" w14:textId="77777777" w:rsidR="00B57B6B" w:rsidRDefault="00B57B6B" w:rsidP="002E138D">
            <w:r>
              <w:t>Specifies that this object was sent by the related object.</w:t>
            </w:r>
          </w:p>
        </w:tc>
      </w:tr>
      <w:tr w:rsidR="00B57B6B" w14:paraId="54DA2B7D" w14:textId="77777777" w:rsidTr="00F80F7D">
        <w:trPr>
          <w:jc w:val="center"/>
        </w:trPr>
        <w:tc>
          <w:tcPr>
            <w:tcW w:w="2790" w:type="dxa"/>
            <w:shd w:val="clear" w:color="auto" w:fill="FFFFFF"/>
            <w:tcMar>
              <w:top w:w="100" w:type="dxa"/>
              <w:left w:w="100" w:type="dxa"/>
              <w:bottom w:w="100" w:type="dxa"/>
              <w:right w:w="100" w:type="dxa"/>
            </w:tcMar>
          </w:tcPr>
          <w:p w14:paraId="187C51B5" w14:textId="77777777" w:rsidR="00B57B6B" w:rsidRDefault="00B57B6B" w:rsidP="002E138D">
            <w:pPr>
              <w:rPr>
                <w:b/>
              </w:rPr>
            </w:pPr>
            <w:r>
              <w:rPr>
                <w:b/>
              </w:rPr>
              <w:t>Sent_To</w:t>
            </w:r>
          </w:p>
        </w:tc>
        <w:tc>
          <w:tcPr>
            <w:tcW w:w="6570" w:type="dxa"/>
            <w:shd w:val="clear" w:color="auto" w:fill="FFFFFF"/>
            <w:tcMar>
              <w:top w:w="100" w:type="dxa"/>
              <w:left w:w="100" w:type="dxa"/>
              <w:bottom w:w="100" w:type="dxa"/>
              <w:right w:w="100" w:type="dxa"/>
            </w:tcMar>
          </w:tcPr>
          <w:p w14:paraId="74575163" w14:textId="77777777" w:rsidR="00B57B6B" w:rsidRDefault="00B57B6B" w:rsidP="002E138D">
            <w:r>
              <w:t>Specifies that this object was sent to the related object.</w:t>
            </w:r>
          </w:p>
        </w:tc>
      </w:tr>
      <w:tr w:rsidR="00B57B6B" w14:paraId="3F6E8D42" w14:textId="77777777" w:rsidTr="00F80F7D">
        <w:trPr>
          <w:jc w:val="center"/>
        </w:trPr>
        <w:tc>
          <w:tcPr>
            <w:tcW w:w="2790" w:type="dxa"/>
            <w:shd w:val="clear" w:color="auto" w:fill="FFFFFF"/>
            <w:tcMar>
              <w:top w:w="100" w:type="dxa"/>
              <w:left w:w="100" w:type="dxa"/>
              <w:bottom w:w="100" w:type="dxa"/>
              <w:right w:w="100" w:type="dxa"/>
            </w:tcMar>
          </w:tcPr>
          <w:p w14:paraId="50C3433C" w14:textId="77777777" w:rsidR="00B57B6B" w:rsidRDefault="00B57B6B" w:rsidP="002E138D">
            <w:pPr>
              <w:rPr>
                <w:b/>
              </w:rPr>
            </w:pPr>
            <w:r>
              <w:rPr>
                <w:b/>
              </w:rPr>
              <w:t>Sent_Via_Upload</w:t>
            </w:r>
          </w:p>
        </w:tc>
        <w:tc>
          <w:tcPr>
            <w:tcW w:w="6570" w:type="dxa"/>
            <w:shd w:val="clear" w:color="auto" w:fill="FFFFFF"/>
            <w:tcMar>
              <w:top w:w="100" w:type="dxa"/>
              <w:left w:w="100" w:type="dxa"/>
              <w:bottom w:w="100" w:type="dxa"/>
              <w:right w:w="100" w:type="dxa"/>
            </w:tcMar>
          </w:tcPr>
          <w:p w14:paraId="6DF7330E" w14:textId="77777777" w:rsidR="00B57B6B" w:rsidRDefault="00B57B6B" w:rsidP="002E138D">
            <w:r>
              <w:t>Specifies that this object sent the related object via upload.</w:t>
            </w:r>
          </w:p>
        </w:tc>
      </w:tr>
      <w:tr w:rsidR="00B57B6B" w14:paraId="3E1D036F" w14:textId="77777777" w:rsidTr="00F80F7D">
        <w:trPr>
          <w:jc w:val="center"/>
        </w:trPr>
        <w:tc>
          <w:tcPr>
            <w:tcW w:w="2790" w:type="dxa"/>
            <w:shd w:val="clear" w:color="auto" w:fill="FFFFFF"/>
            <w:tcMar>
              <w:top w:w="100" w:type="dxa"/>
              <w:left w:w="100" w:type="dxa"/>
              <w:bottom w:w="100" w:type="dxa"/>
              <w:right w:w="100" w:type="dxa"/>
            </w:tcMar>
          </w:tcPr>
          <w:p w14:paraId="0F2DE97B" w14:textId="77777777" w:rsidR="00B57B6B" w:rsidRDefault="00B57B6B" w:rsidP="002E138D">
            <w:pPr>
              <w:rPr>
                <w:b/>
              </w:rPr>
            </w:pPr>
            <w:r>
              <w:rPr>
                <w:b/>
              </w:rPr>
              <w:t>Set_From</w:t>
            </w:r>
          </w:p>
        </w:tc>
        <w:tc>
          <w:tcPr>
            <w:tcW w:w="6570" w:type="dxa"/>
            <w:shd w:val="clear" w:color="auto" w:fill="FFFFFF"/>
            <w:tcMar>
              <w:top w:w="100" w:type="dxa"/>
              <w:left w:w="100" w:type="dxa"/>
              <w:bottom w:w="100" w:type="dxa"/>
              <w:right w:w="100" w:type="dxa"/>
            </w:tcMar>
          </w:tcPr>
          <w:p w14:paraId="6F62D89D" w14:textId="77777777" w:rsidR="00B57B6B" w:rsidRDefault="00B57B6B" w:rsidP="002E138D">
            <w:r>
              <w:t>Specifies that this object was set from the related object.</w:t>
            </w:r>
          </w:p>
        </w:tc>
      </w:tr>
      <w:tr w:rsidR="00B57B6B" w14:paraId="1664D531" w14:textId="77777777" w:rsidTr="00F80F7D">
        <w:trPr>
          <w:jc w:val="center"/>
        </w:trPr>
        <w:tc>
          <w:tcPr>
            <w:tcW w:w="2790" w:type="dxa"/>
            <w:shd w:val="clear" w:color="auto" w:fill="FFFFFF"/>
            <w:tcMar>
              <w:top w:w="100" w:type="dxa"/>
              <w:left w:w="100" w:type="dxa"/>
              <w:bottom w:w="100" w:type="dxa"/>
              <w:right w:w="100" w:type="dxa"/>
            </w:tcMar>
          </w:tcPr>
          <w:p w14:paraId="7A1991A9" w14:textId="77777777" w:rsidR="00B57B6B" w:rsidRDefault="00B57B6B" w:rsidP="002E138D">
            <w:pPr>
              <w:rPr>
                <w:b/>
              </w:rPr>
            </w:pPr>
            <w:r>
              <w:rPr>
                <w:b/>
              </w:rPr>
              <w:t>Set_To</w:t>
            </w:r>
          </w:p>
        </w:tc>
        <w:tc>
          <w:tcPr>
            <w:tcW w:w="6570" w:type="dxa"/>
            <w:shd w:val="clear" w:color="auto" w:fill="FFFFFF"/>
            <w:tcMar>
              <w:top w:w="100" w:type="dxa"/>
              <w:left w:w="100" w:type="dxa"/>
              <w:bottom w:w="100" w:type="dxa"/>
              <w:right w:w="100" w:type="dxa"/>
            </w:tcMar>
          </w:tcPr>
          <w:p w14:paraId="41F60684" w14:textId="77777777" w:rsidR="00B57B6B" w:rsidRDefault="00B57B6B" w:rsidP="002E138D">
            <w:r>
              <w:t>Specifies that this object was set to the related object.</w:t>
            </w:r>
          </w:p>
        </w:tc>
      </w:tr>
      <w:tr w:rsidR="00B57B6B" w14:paraId="3E43712A" w14:textId="77777777" w:rsidTr="00F80F7D">
        <w:trPr>
          <w:jc w:val="center"/>
        </w:trPr>
        <w:tc>
          <w:tcPr>
            <w:tcW w:w="2790" w:type="dxa"/>
            <w:shd w:val="clear" w:color="auto" w:fill="FFFFFF"/>
            <w:tcMar>
              <w:top w:w="100" w:type="dxa"/>
              <w:left w:w="100" w:type="dxa"/>
              <w:bottom w:w="100" w:type="dxa"/>
              <w:right w:w="100" w:type="dxa"/>
            </w:tcMar>
          </w:tcPr>
          <w:p w14:paraId="3553671C" w14:textId="77777777" w:rsidR="00B57B6B" w:rsidRDefault="00B57B6B" w:rsidP="002E138D">
            <w:pPr>
              <w:rPr>
                <w:b/>
              </w:rPr>
            </w:pPr>
            <w:r>
              <w:rPr>
                <w:b/>
              </w:rPr>
              <w:t>Sub-domain_Of</w:t>
            </w:r>
          </w:p>
        </w:tc>
        <w:tc>
          <w:tcPr>
            <w:tcW w:w="6570" w:type="dxa"/>
            <w:shd w:val="clear" w:color="auto" w:fill="FFFFFF"/>
            <w:tcMar>
              <w:top w:w="100" w:type="dxa"/>
              <w:left w:w="100" w:type="dxa"/>
              <w:bottom w:w="100" w:type="dxa"/>
              <w:right w:w="100" w:type="dxa"/>
            </w:tcMar>
          </w:tcPr>
          <w:p w14:paraId="5BA75A63" w14:textId="77777777" w:rsidR="00B57B6B" w:rsidRDefault="00B57B6B" w:rsidP="002E138D">
            <w:r>
              <w:t>Specifies that this object is a sub-domain of the related object.</w:t>
            </w:r>
          </w:p>
        </w:tc>
      </w:tr>
      <w:tr w:rsidR="00B57B6B" w14:paraId="1ACD4E31" w14:textId="77777777" w:rsidTr="00F80F7D">
        <w:trPr>
          <w:jc w:val="center"/>
        </w:trPr>
        <w:tc>
          <w:tcPr>
            <w:tcW w:w="2790" w:type="dxa"/>
            <w:shd w:val="clear" w:color="auto" w:fill="FFFFFF"/>
            <w:tcMar>
              <w:top w:w="100" w:type="dxa"/>
              <w:left w:w="100" w:type="dxa"/>
              <w:bottom w:w="100" w:type="dxa"/>
              <w:right w:w="100" w:type="dxa"/>
            </w:tcMar>
          </w:tcPr>
          <w:p w14:paraId="3C5932FF" w14:textId="77777777" w:rsidR="00B57B6B" w:rsidRDefault="00B57B6B" w:rsidP="002E138D">
            <w:pPr>
              <w:rPr>
                <w:b/>
              </w:rPr>
            </w:pPr>
            <w:r>
              <w:rPr>
                <w:b/>
              </w:rPr>
              <w:t>Supra-domain_Of</w:t>
            </w:r>
          </w:p>
        </w:tc>
        <w:tc>
          <w:tcPr>
            <w:tcW w:w="6570" w:type="dxa"/>
            <w:shd w:val="clear" w:color="auto" w:fill="FFFFFF"/>
            <w:tcMar>
              <w:top w:w="100" w:type="dxa"/>
              <w:left w:w="100" w:type="dxa"/>
              <w:bottom w:w="100" w:type="dxa"/>
              <w:right w:w="100" w:type="dxa"/>
            </w:tcMar>
          </w:tcPr>
          <w:p w14:paraId="45063934" w14:textId="77777777" w:rsidR="00B57B6B" w:rsidRDefault="00B57B6B" w:rsidP="002E138D">
            <w:r>
              <w:t>Specifies that this object is a supra-domain of the related object.</w:t>
            </w:r>
          </w:p>
        </w:tc>
      </w:tr>
      <w:tr w:rsidR="00B57B6B" w14:paraId="0782D508" w14:textId="77777777" w:rsidTr="00F80F7D">
        <w:trPr>
          <w:jc w:val="center"/>
        </w:trPr>
        <w:tc>
          <w:tcPr>
            <w:tcW w:w="2790" w:type="dxa"/>
            <w:shd w:val="clear" w:color="auto" w:fill="FFFFFF"/>
            <w:tcMar>
              <w:top w:w="100" w:type="dxa"/>
              <w:left w:w="100" w:type="dxa"/>
              <w:bottom w:w="100" w:type="dxa"/>
              <w:right w:w="100" w:type="dxa"/>
            </w:tcMar>
          </w:tcPr>
          <w:p w14:paraId="513D8085" w14:textId="77777777" w:rsidR="00B57B6B" w:rsidRDefault="00B57B6B" w:rsidP="002E138D">
            <w:pPr>
              <w:rPr>
                <w:b/>
              </w:rPr>
            </w:pPr>
            <w:r>
              <w:rPr>
                <w:b/>
              </w:rPr>
              <w:lastRenderedPageBreak/>
              <w:t>Suspended</w:t>
            </w:r>
          </w:p>
        </w:tc>
        <w:tc>
          <w:tcPr>
            <w:tcW w:w="6570" w:type="dxa"/>
            <w:shd w:val="clear" w:color="auto" w:fill="FFFFFF"/>
            <w:tcMar>
              <w:top w:w="100" w:type="dxa"/>
              <w:left w:w="100" w:type="dxa"/>
              <w:bottom w:w="100" w:type="dxa"/>
              <w:right w:w="100" w:type="dxa"/>
            </w:tcMar>
          </w:tcPr>
          <w:p w14:paraId="3F785C89" w14:textId="77777777" w:rsidR="00B57B6B" w:rsidRDefault="00B57B6B" w:rsidP="002E138D">
            <w:r>
              <w:t>Specifies that this object suspended the related object.</w:t>
            </w:r>
          </w:p>
        </w:tc>
      </w:tr>
      <w:tr w:rsidR="00B57B6B" w14:paraId="3A7423B9" w14:textId="77777777" w:rsidTr="00F80F7D">
        <w:trPr>
          <w:jc w:val="center"/>
        </w:trPr>
        <w:tc>
          <w:tcPr>
            <w:tcW w:w="2790" w:type="dxa"/>
            <w:shd w:val="clear" w:color="auto" w:fill="FFFFFF"/>
            <w:tcMar>
              <w:top w:w="100" w:type="dxa"/>
              <w:left w:w="100" w:type="dxa"/>
              <w:bottom w:w="100" w:type="dxa"/>
              <w:right w:w="100" w:type="dxa"/>
            </w:tcMar>
          </w:tcPr>
          <w:p w14:paraId="41333E8A" w14:textId="77777777" w:rsidR="00B57B6B" w:rsidRDefault="00B57B6B" w:rsidP="002E138D">
            <w:pPr>
              <w:rPr>
                <w:b/>
              </w:rPr>
            </w:pPr>
            <w:r>
              <w:rPr>
                <w:b/>
              </w:rPr>
              <w:t>Suspended_By</w:t>
            </w:r>
          </w:p>
        </w:tc>
        <w:tc>
          <w:tcPr>
            <w:tcW w:w="6570" w:type="dxa"/>
            <w:shd w:val="clear" w:color="auto" w:fill="FFFFFF"/>
            <w:tcMar>
              <w:top w:w="100" w:type="dxa"/>
              <w:left w:w="100" w:type="dxa"/>
              <w:bottom w:w="100" w:type="dxa"/>
              <w:right w:w="100" w:type="dxa"/>
            </w:tcMar>
          </w:tcPr>
          <w:p w14:paraId="65F31B88" w14:textId="77777777" w:rsidR="00B57B6B" w:rsidRDefault="00B57B6B" w:rsidP="002E138D">
            <w:r>
              <w:t>Specifies that this object was suspended by the related object.</w:t>
            </w:r>
          </w:p>
        </w:tc>
      </w:tr>
      <w:tr w:rsidR="00B57B6B" w14:paraId="69BA2BC5" w14:textId="77777777" w:rsidTr="00F80F7D">
        <w:trPr>
          <w:jc w:val="center"/>
        </w:trPr>
        <w:tc>
          <w:tcPr>
            <w:tcW w:w="2790" w:type="dxa"/>
            <w:shd w:val="clear" w:color="auto" w:fill="FFFFFF"/>
            <w:tcMar>
              <w:top w:w="100" w:type="dxa"/>
              <w:left w:w="100" w:type="dxa"/>
              <w:bottom w:w="100" w:type="dxa"/>
              <w:right w:w="100" w:type="dxa"/>
            </w:tcMar>
          </w:tcPr>
          <w:p w14:paraId="148B3897" w14:textId="77777777" w:rsidR="00B57B6B" w:rsidRDefault="00B57B6B" w:rsidP="002E138D">
            <w:pPr>
              <w:rPr>
                <w:b/>
              </w:rPr>
            </w:pPr>
            <w:r>
              <w:rPr>
                <w:b/>
              </w:rPr>
              <w:t>Unhooked</w:t>
            </w:r>
          </w:p>
        </w:tc>
        <w:tc>
          <w:tcPr>
            <w:tcW w:w="6570" w:type="dxa"/>
            <w:shd w:val="clear" w:color="auto" w:fill="FFFFFF"/>
            <w:tcMar>
              <w:top w:w="100" w:type="dxa"/>
              <w:left w:w="100" w:type="dxa"/>
              <w:bottom w:w="100" w:type="dxa"/>
              <w:right w:w="100" w:type="dxa"/>
            </w:tcMar>
          </w:tcPr>
          <w:p w14:paraId="3C06BE2A" w14:textId="77777777" w:rsidR="00B57B6B" w:rsidRDefault="00B57B6B" w:rsidP="002E138D">
            <w:r>
              <w:t>Specifies that this object unhooked the related object.</w:t>
            </w:r>
          </w:p>
        </w:tc>
      </w:tr>
      <w:tr w:rsidR="00B57B6B" w14:paraId="27C56CEA" w14:textId="77777777" w:rsidTr="00F80F7D">
        <w:trPr>
          <w:jc w:val="center"/>
        </w:trPr>
        <w:tc>
          <w:tcPr>
            <w:tcW w:w="2790" w:type="dxa"/>
            <w:shd w:val="clear" w:color="auto" w:fill="FFFFFF"/>
            <w:tcMar>
              <w:top w:w="100" w:type="dxa"/>
              <w:left w:w="100" w:type="dxa"/>
              <w:bottom w:w="100" w:type="dxa"/>
              <w:right w:w="100" w:type="dxa"/>
            </w:tcMar>
          </w:tcPr>
          <w:p w14:paraId="262E0E98" w14:textId="77777777" w:rsidR="00B57B6B" w:rsidRDefault="00B57B6B" w:rsidP="002E138D">
            <w:pPr>
              <w:rPr>
                <w:b/>
              </w:rPr>
            </w:pPr>
            <w:r>
              <w:rPr>
                <w:b/>
              </w:rPr>
              <w:t>Unhooked_By</w:t>
            </w:r>
          </w:p>
        </w:tc>
        <w:tc>
          <w:tcPr>
            <w:tcW w:w="6570" w:type="dxa"/>
            <w:shd w:val="clear" w:color="auto" w:fill="FFFFFF"/>
            <w:tcMar>
              <w:top w:w="100" w:type="dxa"/>
              <w:left w:w="100" w:type="dxa"/>
              <w:bottom w:w="100" w:type="dxa"/>
              <w:right w:w="100" w:type="dxa"/>
            </w:tcMar>
          </w:tcPr>
          <w:p w14:paraId="4FF29185" w14:textId="77777777" w:rsidR="00B57B6B" w:rsidRDefault="00B57B6B" w:rsidP="002E138D">
            <w:r>
              <w:t>Specifies that this object was unhooked by the related object.</w:t>
            </w:r>
          </w:p>
        </w:tc>
      </w:tr>
      <w:tr w:rsidR="00B57B6B" w14:paraId="65BD4F13" w14:textId="77777777" w:rsidTr="00F80F7D">
        <w:trPr>
          <w:jc w:val="center"/>
        </w:trPr>
        <w:tc>
          <w:tcPr>
            <w:tcW w:w="2790" w:type="dxa"/>
            <w:shd w:val="clear" w:color="auto" w:fill="FFFFFF"/>
            <w:tcMar>
              <w:top w:w="100" w:type="dxa"/>
              <w:left w:w="100" w:type="dxa"/>
              <w:bottom w:w="100" w:type="dxa"/>
              <w:right w:w="100" w:type="dxa"/>
            </w:tcMar>
          </w:tcPr>
          <w:p w14:paraId="5BF01F6D" w14:textId="77777777" w:rsidR="00B57B6B" w:rsidRDefault="00B57B6B" w:rsidP="002E138D">
            <w:pPr>
              <w:rPr>
                <w:b/>
              </w:rPr>
            </w:pPr>
            <w:r>
              <w:rPr>
                <w:b/>
              </w:rPr>
              <w:t>Unlocked</w:t>
            </w:r>
          </w:p>
        </w:tc>
        <w:tc>
          <w:tcPr>
            <w:tcW w:w="6570" w:type="dxa"/>
            <w:shd w:val="clear" w:color="auto" w:fill="FFFFFF"/>
            <w:tcMar>
              <w:top w:w="100" w:type="dxa"/>
              <w:left w:w="100" w:type="dxa"/>
              <w:bottom w:w="100" w:type="dxa"/>
              <w:right w:w="100" w:type="dxa"/>
            </w:tcMar>
          </w:tcPr>
          <w:p w14:paraId="25F2914F" w14:textId="77777777" w:rsidR="00B57B6B" w:rsidRDefault="00B57B6B" w:rsidP="002E138D">
            <w:r>
              <w:t>Specifies that this object unlocked the related object.</w:t>
            </w:r>
          </w:p>
        </w:tc>
      </w:tr>
      <w:tr w:rsidR="00B57B6B" w14:paraId="58296829" w14:textId="77777777" w:rsidTr="00F80F7D">
        <w:trPr>
          <w:jc w:val="center"/>
        </w:trPr>
        <w:tc>
          <w:tcPr>
            <w:tcW w:w="2790" w:type="dxa"/>
            <w:shd w:val="clear" w:color="auto" w:fill="FFFFFF"/>
            <w:tcMar>
              <w:top w:w="100" w:type="dxa"/>
              <w:left w:w="100" w:type="dxa"/>
              <w:bottom w:w="100" w:type="dxa"/>
              <w:right w:w="100" w:type="dxa"/>
            </w:tcMar>
          </w:tcPr>
          <w:p w14:paraId="2A8F81C4" w14:textId="77777777" w:rsidR="00B57B6B" w:rsidRDefault="00B57B6B" w:rsidP="002E138D">
            <w:pPr>
              <w:rPr>
                <w:b/>
              </w:rPr>
            </w:pPr>
            <w:r>
              <w:rPr>
                <w:b/>
              </w:rPr>
              <w:t>Unlocked_By</w:t>
            </w:r>
          </w:p>
        </w:tc>
        <w:tc>
          <w:tcPr>
            <w:tcW w:w="6570" w:type="dxa"/>
            <w:shd w:val="clear" w:color="auto" w:fill="FFFFFF"/>
            <w:tcMar>
              <w:top w:w="100" w:type="dxa"/>
              <w:left w:w="100" w:type="dxa"/>
              <w:bottom w:w="100" w:type="dxa"/>
              <w:right w:w="100" w:type="dxa"/>
            </w:tcMar>
          </w:tcPr>
          <w:p w14:paraId="5E720B53" w14:textId="77777777" w:rsidR="00B57B6B" w:rsidRDefault="00B57B6B" w:rsidP="002E138D">
            <w:r>
              <w:t>Specifies that this object was unlocked by the related object.</w:t>
            </w:r>
          </w:p>
        </w:tc>
      </w:tr>
      <w:tr w:rsidR="00B57B6B" w14:paraId="3D5E6CEA" w14:textId="77777777" w:rsidTr="00F80F7D">
        <w:trPr>
          <w:jc w:val="center"/>
        </w:trPr>
        <w:tc>
          <w:tcPr>
            <w:tcW w:w="2790" w:type="dxa"/>
            <w:shd w:val="clear" w:color="auto" w:fill="FFFFFF"/>
            <w:tcMar>
              <w:top w:w="100" w:type="dxa"/>
              <w:left w:w="100" w:type="dxa"/>
              <w:bottom w:w="100" w:type="dxa"/>
              <w:right w:w="100" w:type="dxa"/>
            </w:tcMar>
          </w:tcPr>
          <w:p w14:paraId="478DD425" w14:textId="77777777" w:rsidR="00B57B6B" w:rsidRDefault="00B57B6B" w:rsidP="002E138D">
            <w:pPr>
              <w:rPr>
                <w:b/>
              </w:rPr>
            </w:pPr>
            <w:r>
              <w:rPr>
                <w:b/>
              </w:rPr>
              <w:t>Unpacked</w:t>
            </w:r>
          </w:p>
        </w:tc>
        <w:tc>
          <w:tcPr>
            <w:tcW w:w="6570" w:type="dxa"/>
            <w:shd w:val="clear" w:color="auto" w:fill="FFFFFF"/>
            <w:tcMar>
              <w:top w:w="100" w:type="dxa"/>
              <w:left w:w="100" w:type="dxa"/>
              <w:bottom w:w="100" w:type="dxa"/>
              <w:right w:w="100" w:type="dxa"/>
            </w:tcMar>
          </w:tcPr>
          <w:p w14:paraId="271074D2" w14:textId="77777777" w:rsidR="00B57B6B" w:rsidRDefault="00B57B6B" w:rsidP="002E138D">
            <w:r>
              <w:t>Specifies that this object unpacked the related object.</w:t>
            </w:r>
          </w:p>
        </w:tc>
      </w:tr>
      <w:tr w:rsidR="00B57B6B" w14:paraId="28D7C94E" w14:textId="77777777" w:rsidTr="00F80F7D">
        <w:trPr>
          <w:jc w:val="center"/>
        </w:trPr>
        <w:tc>
          <w:tcPr>
            <w:tcW w:w="2790" w:type="dxa"/>
            <w:shd w:val="clear" w:color="auto" w:fill="FFFFFF"/>
            <w:tcMar>
              <w:top w:w="100" w:type="dxa"/>
              <w:left w:w="100" w:type="dxa"/>
              <w:bottom w:w="100" w:type="dxa"/>
              <w:right w:w="100" w:type="dxa"/>
            </w:tcMar>
          </w:tcPr>
          <w:p w14:paraId="6A851191" w14:textId="77777777" w:rsidR="00B57B6B" w:rsidRDefault="00B57B6B" w:rsidP="002E138D">
            <w:pPr>
              <w:rPr>
                <w:b/>
              </w:rPr>
            </w:pPr>
            <w:r>
              <w:rPr>
                <w:b/>
              </w:rPr>
              <w:t>Unpacked_By</w:t>
            </w:r>
          </w:p>
        </w:tc>
        <w:tc>
          <w:tcPr>
            <w:tcW w:w="6570" w:type="dxa"/>
            <w:shd w:val="clear" w:color="auto" w:fill="FFFFFF"/>
            <w:tcMar>
              <w:top w:w="100" w:type="dxa"/>
              <w:left w:w="100" w:type="dxa"/>
              <w:bottom w:w="100" w:type="dxa"/>
              <w:right w:w="100" w:type="dxa"/>
            </w:tcMar>
          </w:tcPr>
          <w:p w14:paraId="0DFFC93C" w14:textId="77777777" w:rsidR="00B57B6B" w:rsidRDefault="00B57B6B" w:rsidP="002E138D">
            <w:r>
              <w:t>Specifies that this object was unpacked by the related object.</w:t>
            </w:r>
          </w:p>
        </w:tc>
      </w:tr>
      <w:tr w:rsidR="00B57B6B" w14:paraId="72340E8B" w14:textId="77777777" w:rsidTr="00F80F7D">
        <w:trPr>
          <w:jc w:val="center"/>
        </w:trPr>
        <w:tc>
          <w:tcPr>
            <w:tcW w:w="2790" w:type="dxa"/>
            <w:shd w:val="clear" w:color="auto" w:fill="FFFFFF"/>
            <w:tcMar>
              <w:top w:w="100" w:type="dxa"/>
              <w:left w:w="100" w:type="dxa"/>
              <w:bottom w:w="100" w:type="dxa"/>
              <w:right w:w="100" w:type="dxa"/>
            </w:tcMar>
          </w:tcPr>
          <w:p w14:paraId="79528C40" w14:textId="77777777" w:rsidR="00B57B6B" w:rsidRDefault="00B57B6B" w:rsidP="002E138D">
            <w:pPr>
              <w:rPr>
                <w:b/>
              </w:rPr>
            </w:pPr>
            <w:r>
              <w:rPr>
                <w:b/>
              </w:rPr>
              <w:t>Uploaded</w:t>
            </w:r>
          </w:p>
        </w:tc>
        <w:tc>
          <w:tcPr>
            <w:tcW w:w="6570" w:type="dxa"/>
            <w:shd w:val="clear" w:color="auto" w:fill="FFFFFF"/>
            <w:tcMar>
              <w:top w:w="100" w:type="dxa"/>
              <w:left w:w="100" w:type="dxa"/>
              <w:bottom w:w="100" w:type="dxa"/>
              <w:right w:w="100" w:type="dxa"/>
            </w:tcMar>
          </w:tcPr>
          <w:p w14:paraId="6EDB6810" w14:textId="77777777" w:rsidR="00B57B6B" w:rsidRDefault="00B57B6B" w:rsidP="002E138D">
            <w:r>
              <w:t>Specifies that this object uploaded the related object.</w:t>
            </w:r>
          </w:p>
        </w:tc>
      </w:tr>
      <w:tr w:rsidR="00B57B6B" w14:paraId="7786F646" w14:textId="77777777" w:rsidTr="00F80F7D">
        <w:trPr>
          <w:jc w:val="center"/>
        </w:trPr>
        <w:tc>
          <w:tcPr>
            <w:tcW w:w="2790" w:type="dxa"/>
            <w:shd w:val="clear" w:color="auto" w:fill="FFFFFF"/>
            <w:tcMar>
              <w:top w:w="100" w:type="dxa"/>
              <w:left w:w="100" w:type="dxa"/>
              <w:bottom w:w="100" w:type="dxa"/>
              <w:right w:w="100" w:type="dxa"/>
            </w:tcMar>
          </w:tcPr>
          <w:p w14:paraId="521ED784" w14:textId="77777777" w:rsidR="00B57B6B" w:rsidRDefault="00B57B6B" w:rsidP="002E138D">
            <w:pPr>
              <w:rPr>
                <w:b/>
              </w:rPr>
            </w:pPr>
            <w:r>
              <w:rPr>
                <w:b/>
              </w:rPr>
              <w:t>Uploaded_By</w:t>
            </w:r>
          </w:p>
        </w:tc>
        <w:tc>
          <w:tcPr>
            <w:tcW w:w="6570" w:type="dxa"/>
            <w:shd w:val="clear" w:color="auto" w:fill="FFFFFF"/>
            <w:tcMar>
              <w:top w:w="100" w:type="dxa"/>
              <w:left w:w="100" w:type="dxa"/>
              <w:bottom w:w="100" w:type="dxa"/>
              <w:right w:w="100" w:type="dxa"/>
            </w:tcMar>
          </w:tcPr>
          <w:p w14:paraId="043EC7E3" w14:textId="77777777" w:rsidR="00B57B6B" w:rsidRDefault="00B57B6B" w:rsidP="002E138D">
            <w:r>
              <w:t>Specifies that this object was uploaded by the related object.</w:t>
            </w:r>
          </w:p>
        </w:tc>
      </w:tr>
      <w:tr w:rsidR="00B57B6B" w14:paraId="31617FE9" w14:textId="77777777" w:rsidTr="00F80F7D">
        <w:trPr>
          <w:jc w:val="center"/>
        </w:trPr>
        <w:tc>
          <w:tcPr>
            <w:tcW w:w="2790" w:type="dxa"/>
            <w:shd w:val="clear" w:color="auto" w:fill="FFFFFF"/>
            <w:tcMar>
              <w:top w:w="100" w:type="dxa"/>
              <w:left w:w="100" w:type="dxa"/>
              <w:bottom w:w="100" w:type="dxa"/>
              <w:right w:w="100" w:type="dxa"/>
            </w:tcMar>
          </w:tcPr>
          <w:p w14:paraId="0FA2DF15" w14:textId="77777777" w:rsidR="00B57B6B" w:rsidRDefault="00B57B6B" w:rsidP="002E138D">
            <w:pPr>
              <w:rPr>
                <w:b/>
              </w:rPr>
            </w:pPr>
            <w:r>
              <w:rPr>
                <w:b/>
              </w:rPr>
              <w:t>Uploaded_From</w:t>
            </w:r>
          </w:p>
        </w:tc>
        <w:tc>
          <w:tcPr>
            <w:tcW w:w="6570" w:type="dxa"/>
            <w:shd w:val="clear" w:color="auto" w:fill="FFFFFF"/>
            <w:tcMar>
              <w:top w:w="100" w:type="dxa"/>
              <w:left w:w="100" w:type="dxa"/>
              <w:bottom w:w="100" w:type="dxa"/>
              <w:right w:w="100" w:type="dxa"/>
            </w:tcMar>
          </w:tcPr>
          <w:p w14:paraId="7654E1A5" w14:textId="77777777" w:rsidR="00B57B6B" w:rsidRDefault="00B57B6B" w:rsidP="002E138D">
            <w:r>
              <w:t>Specifies that this object was uploaded from the related object.</w:t>
            </w:r>
          </w:p>
        </w:tc>
      </w:tr>
      <w:tr w:rsidR="00B57B6B" w14:paraId="63891F0B" w14:textId="77777777" w:rsidTr="00F80F7D">
        <w:trPr>
          <w:jc w:val="center"/>
        </w:trPr>
        <w:tc>
          <w:tcPr>
            <w:tcW w:w="2790" w:type="dxa"/>
            <w:shd w:val="clear" w:color="auto" w:fill="FFFFFF"/>
            <w:tcMar>
              <w:top w:w="100" w:type="dxa"/>
              <w:left w:w="100" w:type="dxa"/>
              <w:bottom w:w="100" w:type="dxa"/>
              <w:right w:w="100" w:type="dxa"/>
            </w:tcMar>
          </w:tcPr>
          <w:p w14:paraId="0474E8FC" w14:textId="77777777" w:rsidR="00B57B6B" w:rsidRDefault="00B57B6B" w:rsidP="002E138D">
            <w:pPr>
              <w:rPr>
                <w:b/>
              </w:rPr>
            </w:pPr>
            <w:r>
              <w:rPr>
                <w:b/>
              </w:rPr>
              <w:t>Uploaded_To</w:t>
            </w:r>
          </w:p>
        </w:tc>
        <w:tc>
          <w:tcPr>
            <w:tcW w:w="6570" w:type="dxa"/>
            <w:shd w:val="clear" w:color="auto" w:fill="FFFFFF"/>
            <w:tcMar>
              <w:top w:w="100" w:type="dxa"/>
              <w:left w:w="100" w:type="dxa"/>
              <w:bottom w:w="100" w:type="dxa"/>
              <w:right w:w="100" w:type="dxa"/>
            </w:tcMar>
          </w:tcPr>
          <w:p w14:paraId="141ACF23" w14:textId="77777777" w:rsidR="00B57B6B" w:rsidRDefault="00B57B6B" w:rsidP="002E138D">
            <w:r>
              <w:t>Specifies that this object was uploaded to the related object.</w:t>
            </w:r>
          </w:p>
        </w:tc>
      </w:tr>
      <w:tr w:rsidR="00B57B6B" w14:paraId="51DA8CEE" w14:textId="77777777" w:rsidTr="00F80F7D">
        <w:trPr>
          <w:jc w:val="center"/>
        </w:trPr>
        <w:tc>
          <w:tcPr>
            <w:tcW w:w="2790" w:type="dxa"/>
            <w:shd w:val="clear" w:color="auto" w:fill="FFFFFF"/>
            <w:tcMar>
              <w:top w:w="100" w:type="dxa"/>
              <w:left w:w="100" w:type="dxa"/>
              <w:bottom w:w="100" w:type="dxa"/>
              <w:right w:w="100" w:type="dxa"/>
            </w:tcMar>
          </w:tcPr>
          <w:p w14:paraId="1E78E514" w14:textId="77777777" w:rsidR="00B57B6B" w:rsidRDefault="00B57B6B" w:rsidP="002E138D">
            <w:pPr>
              <w:rPr>
                <w:b/>
              </w:rPr>
            </w:pPr>
            <w:r>
              <w:rPr>
                <w:b/>
              </w:rPr>
              <w:t>Values_Enumerated</w:t>
            </w:r>
          </w:p>
        </w:tc>
        <w:tc>
          <w:tcPr>
            <w:tcW w:w="6570" w:type="dxa"/>
            <w:shd w:val="clear" w:color="auto" w:fill="FFFFFF"/>
            <w:tcMar>
              <w:top w:w="100" w:type="dxa"/>
              <w:left w:w="100" w:type="dxa"/>
              <w:bottom w:w="100" w:type="dxa"/>
              <w:right w:w="100" w:type="dxa"/>
            </w:tcMar>
          </w:tcPr>
          <w:p w14:paraId="1EF90250" w14:textId="77777777" w:rsidR="00B57B6B" w:rsidRDefault="00B57B6B" w:rsidP="002E138D">
            <w:r>
              <w:t>Specifies that the object enumerated values of the related object.</w:t>
            </w:r>
          </w:p>
        </w:tc>
      </w:tr>
      <w:tr w:rsidR="00B57B6B" w14:paraId="443EED5E" w14:textId="77777777" w:rsidTr="00F80F7D">
        <w:trPr>
          <w:jc w:val="center"/>
        </w:trPr>
        <w:tc>
          <w:tcPr>
            <w:tcW w:w="2790" w:type="dxa"/>
            <w:shd w:val="clear" w:color="auto" w:fill="FFFFFF"/>
            <w:tcMar>
              <w:top w:w="100" w:type="dxa"/>
              <w:left w:w="100" w:type="dxa"/>
              <w:bottom w:w="100" w:type="dxa"/>
              <w:right w:w="100" w:type="dxa"/>
            </w:tcMar>
          </w:tcPr>
          <w:p w14:paraId="485D6672" w14:textId="77777777" w:rsidR="00B57B6B" w:rsidRDefault="00B57B6B" w:rsidP="002E138D">
            <w:pPr>
              <w:rPr>
                <w:b/>
              </w:rPr>
            </w:pPr>
            <w:r>
              <w:rPr>
                <w:b/>
              </w:rPr>
              <w:t>Values_Enumerated_By</w:t>
            </w:r>
          </w:p>
        </w:tc>
        <w:tc>
          <w:tcPr>
            <w:tcW w:w="6570" w:type="dxa"/>
            <w:shd w:val="clear" w:color="auto" w:fill="FFFFFF"/>
            <w:tcMar>
              <w:top w:w="100" w:type="dxa"/>
              <w:left w:w="100" w:type="dxa"/>
              <w:bottom w:w="100" w:type="dxa"/>
              <w:right w:w="100" w:type="dxa"/>
            </w:tcMar>
          </w:tcPr>
          <w:p w14:paraId="422FF10A" w14:textId="77777777" w:rsidR="00B57B6B" w:rsidRDefault="00B57B6B" w:rsidP="002E138D">
            <w:r>
              <w:t>Specifies that the values of the object were enumerated by the related object.</w:t>
            </w:r>
          </w:p>
        </w:tc>
      </w:tr>
      <w:tr w:rsidR="00B57B6B" w14:paraId="209E169F" w14:textId="77777777" w:rsidTr="00F80F7D">
        <w:trPr>
          <w:jc w:val="center"/>
        </w:trPr>
        <w:tc>
          <w:tcPr>
            <w:tcW w:w="2790" w:type="dxa"/>
            <w:shd w:val="clear" w:color="auto" w:fill="FFFFFF"/>
            <w:tcMar>
              <w:top w:w="100" w:type="dxa"/>
              <w:left w:w="100" w:type="dxa"/>
              <w:bottom w:w="100" w:type="dxa"/>
              <w:right w:w="100" w:type="dxa"/>
            </w:tcMar>
          </w:tcPr>
          <w:p w14:paraId="3D24F5BB" w14:textId="77777777" w:rsidR="00B57B6B" w:rsidRDefault="00B57B6B" w:rsidP="002E138D">
            <w:pPr>
              <w:rPr>
                <w:b/>
              </w:rPr>
            </w:pPr>
            <w:r>
              <w:rPr>
                <w:b/>
              </w:rPr>
              <w:t>Written_To_By</w:t>
            </w:r>
          </w:p>
        </w:tc>
        <w:tc>
          <w:tcPr>
            <w:tcW w:w="6570" w:type="dxa"/>
            <w:shd w:val="clear" w:color="auto" w:fill="FFFFFF"/>
            <w:tcMar>
              <w:top w:w="100" w:type="dxa"/>
              <w:left w:w="100" w:type="dxa"/>
              <w:bottom w:w="100" w:type="dxa"/>
              <w:right w:w="100" w:type="dxa"/>
            </w:tcMar>
          </w:tcPr>
          <w:p w14:paraId="4DF3E4D1" w14:textId="77777777" w:rsidR="00B57B6B" w:rsidRDefault="00B57B6B" w:rsidP="002E138D">
            <w:r>
              <w:t>Specifies that this object was written to by the related object.</w:t>
            </w:r>
          </w:p>
        </w:tc>
      </w:tr>
      <w:tr w:rsidR="00B57B6B" w14:paraId="558BE86C" w14:textId="77777777" w:rsidTr="00F80F7D">
        <w:trPr>
          <w:jc w:val="center"/>
        </w:trPr>
        <w:tc>
          <w:tcPr>
            <w:tcW w:w="2790" w:type="dxa"/>
            <w:shd w:val="clear" w:color="auto" w:fill="FFFFFF"/>
            <w:tcMar>
              <w:top w:w="100" w:type="dxa"/>
              <w:left w:w="100" w:type="dxa"/>
              <w:bottom w:w="100" w:type="dxa"/>
              <w:right w:w="100" w:type="dxa"/>
            </w:tcMar>
          </w:tcPr>
          <w:p w14:paraId="6BD68C6E" w14:textId="77777777" w:rsidR="00B57B6B" w:rsidRDefault="00B57B6B" w:rsidP="002E138D">
            <w:pPr>
              <w:rPr>
                <w:b/>
              </w:rPr>
            </w:pPr>
            <w:r>
              <w:rPr>
                <w:b/>
              </w:rPr>
              <w:t>Wrote_To</w:t>
            </w:r>
          </w:p>
        </w:tc>
        <w:tc>
          <w:tcPr>
            <w:tcW w:w="6570" w:type="dxa"/>
            <w:shd w:val="clear" w:color="auto" w:fill="FFFFFF"/>
            <w:tcMar>
              <w:top w:w="100" w:type="dxa"/>
              <w:left w:w="100" w:type="dxa"/>
              <w:bottom w:w="100" w:type="dxa"/>
              <w:right w:w="100" w:type="dxa"/>
            </w:tcMar>
          </w:tcPr>
          <w:p w14:paraId="20D63A6B" w14:textId="77777777" w:rsidR="00B57B6B" w:rsidRDefault="00B57B6B" w:rsidP="002E138D">
            <w:r>
              <w:t>Specifies that this object wrote to the related object.</w:t>
            </w:r>
          </w:p>
        </w:tc>
      </w:tr>
    </w:tbl>
    <w:p w14:paraId="1C9727DF" w14:textId="77777777" w:rsidR="006E391E" w:rsidRDefault="004D3B81" w:rsidP="00D3578A">
      <w:pPr>
        <w:pStyle w:val="Heading2"/>
        <w:ind w:left="720" w:hanging="720"/>
      </w:pPr>
      <w:bookmarkStart w:id="81" w:name="_Toc450222563"/>
      <w:r>
        <w:t>ObjectState</w:t>
      </w:r>
      <w:r w:rsidR="002E5809">
        <w:t>Vocab-1</w:t>
      </w:r>
      <w:r>
        <w:t>.0 Enumeration</w:t>
      </w:r>
      <w:bookmarkEnd w:id="81"/>
    </w:p>
    <w:p w14:paraId="7AA145FB" w14:textId="7E43AD1A" w:rsidR="006E391E" w:rsidRDefault="006A51DC" w:rsidP="00D3578A">
      <w:pPr>
        <w:pStyle w:val="basicparagraph"/>
        <w:contextualSpacing w:val="0"/>
      </w:pPr>
      <w:r>
        <w:t xml:space="preserve">The </w:t>
      </w:r>
      <w:r w:rsidRPr="00CC150C">
        <w:rPr>
          <w:rFonts w:ascii="Courier New" w:hAnsi="Courier New" w:cs="Courier New"/>
        </w:rPr>
        <w:t>ObjectStateVocab</w:t>
      </w:r>
      <w:r>
        <w:t xml:space="preserve"> </w:t>
      </w:r>
      <w:r w:rsidR="00CC150C">
        <w:t xml:space="preserve">enumeration </w:t>
      </w:r>
      <w:r>
        <w:t xml:space="preserve">is the default CybOX vocabulary for Object states, captured via the </w:t>
      </w:r>
      <w:r w:rsidRPr="00CC150C">
        <w:rPr>
          <w:rFonts w:ascii="Courier New" w:hAnsi="Courier New" w:cs="Courier New"/>
        </w:rPr>
        <w:t>ObjectType</w:t>
      </w:r>
      <w:r w:rsidR="00CC150C">
        <w:t xml:space="preserve"> class (</w:t>
      </w:r>
      <w:r w:rsidRPr="00CC150C">
        <w:rPr>
          <w:rFonts w:ascii="Courier New" w:hAnsi="Courier New" w:cs="Courier New"/>
        </w:rPr>
        <w:t>State</w:t>
      </w:r>
      <w:r w:rsidR="00CC150C">
        <w:t xml:space="preserve"> property) </w:t>
      </w:r>
      <w:r>
        <w:t xml:space="preserve">in CybOX Core.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6E391E" w14:paraId="627AC356" w14:textId="77777777" w:rsidTr="00FC65B9">
        <w:trPr>
          <w:jc w:val="center"/>
        </w:trPr>
        <w:tc>
          <w:tcPr>
            <w:tcW w:w="2340" w:type="dxa"/>
            <w:shd w:val="clear" w:color="auto" w:fill="BFBFBF"/>
            <w:tcMar>
              <w:top w:w="100" w:type="dxa"/>
              <w:left w:w="100" w:type="dxa"/>
              <w:bottom w:w="100" w:type="dxa"/>
              <w:right w:w="100" w:type="dxa"/>
            </w:tcMar>
          </w:tcPr>
          <w:p w14:paraId="180695D0" w14:textId="77777777" w:rsidR="006E391E" w:rsidRDefault="004D3B81">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FAE0821" w14:textId="77777777" w:rsidR="006E391E" w:rsidRDefault="004D3B81">
            <w:pPr>
              <w:rPr>
                <w:b/>
                <w:color w:val="000000"/>
              </w:rPr>
            </w:pPr>
            <w:r>
              <w:rPr>
                <w:b/>
                <w:color w:val="000000"/>
              </w:rPr>
              <w:t>Description</w:t>
            </w:r>
          </w:p>
        </w:tc>
      </w:tr>
      <w:tr w:rsidR="00B57B6B" w14:paraId="785EB0ED" w14:textId="77777777" w:rsidTr="00FC65B9">
        <w:trPr>
          <w:jc w:val="center"/>
        </w:trPr>
        <w:tc>
          <w:tcPr>
            <w:tcW w:w="2340" w:type="dxa"/>
            <w:shd w:val="clear" w:color="auto" w:fill="FFFFFF"/>
            <w:tcMar>
              <w:top w:w="100" w:type="dxa"/>
              <w:left w:w="100" w:type="dxa"/>
              <w:bottom w:w="100" w:type="dxa"/>
              <w:right w:w="100" w:type="dxa"/>
            </w:tcMar>
          </w:tcPr>
          <w:p w14:paraId="7702A253" w14:textId="77777777" w:rsidR="00B57B6B" w:rsidRDefault="00B57B6B">
            <w:pPr>
              <w:rPr>
                <w:b/>
              </w:rPr>
            </w:pPr>
            <w:r>
              <w:rPr>
                <w:b/>
              </w:rPr>
              <w:t>Active</w:t>
            </w:r>
          </w:p>
        </w:tc>
        <w:tc>
          <w:tcPr>
            <w:tcW w:w="7020" w:type="dxa"/>
            <w:shd w:val="clear" w:color="auto" w:fill="FFFFFF"/>
            <w:tcMar>
              <w:top w:w="100" w:type="dxa"/>
              <w:left w:w="100" w:type="dxa"/>
              <w:bottom w:w="100" w:type="dxa"/>
              <w:right w:w="100" w:type="dxa"/>
            </w:tcMar>
          </w:tcPr>
          <w:p w14:paraId="3B1A3B38" w14:textId="77777777" w:rsidR="00B57B6B" w:rsidRDefault="00B57B6B">
            <w:r>
              <w:t>Specifies that the object is active.</w:t>
            </w:r>
          </w:p>
        </w:tc>
      </w:tr>
      <w:tr w:rsidR="00B57B6B" w14:paraId="3DF7FFA8" w14:textId="77777777" w:rsidTr="00FC65B9">
        <w:trPr>
          <w:jc w:val="center"/>
        </w:trPr>
        <w:tc>
          <w:tcPr>
            <w:tcW w:w="2340" w:type="dxa"/>
            <w:shd w:val="clear" w:color="auto" w:fill="FFFFFF"/>
            <w:tcMar>
              <w:top w:w="100" w:type="dxa"/>
              <w:left w:w="100" w:type="dxa"/>
              <w:bottom w:w="100" w:type="dxa"/>
              <w:right w:w="100" w:type="dxa"/>
            </w:tcMar>
          </w:tcPr>
          <w:p w14:paraId="63B66F47" w14:textId="77777777" w:rsidR="00B57B6B" w:rsidRDefault="00B57B6B">
            <w:pPr>
              <w:rPr>
                <w:b/>
              </w:rPr>
            </w:pPr>
            <w:r>
              <w:rPr>
                <w:b/>
              </w:rPr>
              <w:t>Closed</w:t>
            </w:r>
          </w:p>
        </w:tc>
        <w:tc>
          <w:tcPr>
            <w:tcW w:w="7020" w:type="dxa"/>
            <w:shd w:val="clear" w:color="auto" w:fill="FFFFFF"/>
            <w:tcMar>
              <w:top w:w="100" w:type="dxa"/>
              <w:left w:w="100" w:type="dxa"/>
              <w:bottom w:w="100" w:type="dxa"/>
              <w:right w:w="100" w:type="dxa"/>
            </w:tcMar>
          </w:tcPr>
          <w:p w14:paraId="68D7E84F" w14:textId="77777777" w:rsidR="00B57B6B" w:rsidRDefault="00B57B6B">
            <w:r>
              <w:t>Specifies that the object is closed.</w:t>
            </w:r>
          </w:p>
        </w:tc>
      </w:tr>
      <w:tr w:rsidR="00B57B6B" w14:paraId="5140A98F" w14:textId="77777777" w:rsidTr="00FC65B9">
        <w:trPr>
          <w:jc w:val="center"/>
        </w:trPr>
        <w:tc>
          <w:tcPr>
            <w:tcW w:w="2340" w:type="dxa"/>
            <w:shd w:val="clear" w:color="auto" w:fill="FFFFFF"/>
            <w:tcMar>
              <w:top w:w="100" w:type="dxa"/>
              <w:left w:w="100" w:type="dxa"/>
              <w:bottom w:w="100" w:type="dxa"/>
              <w:right w:w="100" w:type="dxa"/>
            </w:tcMar>
          </w:tcPr>
          <w:p w14:paraId="6E17AB84" w14:textId="77777777" w:rsidR="00B57B6B" w:rsidRDefault="00B57B6B">
            <w:pPr>
              <w:rPr>
                <w:b/>
              </w:rPr>
            </w:pPr>
            <w:r>
              <w:rPr>
                <w:b/>
              </w:rPr>
              <w:t>Does Not Exist</w:t>
            </w:r>
          </w:p>
        </w:tc>
        <w:tc>
          <w:tcPr>
            <w:tcW w:w="7020" w:type="dxa"/>
            <w:shd w:val="clear" w:color="auto" w:fill="FFFFFF"/>
            <w:tcMar>
              <w:top w:w="100" w:type="dxa"/>
              <w:left w:w="100" w:type="dxa"/>
              <w:bottom w:w="100" w:type="dxa"/>
              <w:right w:w="100" w:type="dxa"/>
            </w:tcMar>
          </w:tcPr>
          <w:p w14:paraId="1D1BDED7" w14:textId="77777777" w:rsidR="00B57B6B" w:rsidRDefault="00B57B6B">
            <w:r>
              <w:t>Specifies that the object does not exist.</w:t>
            </w:r>
          </w:p>
        </w:tc>
      </w:tr>
      <w:tr w:rsidR="00B57B6B" w14:paraId="775FBC64" w14:textId="77777777" w:rsidTr="00FC65B9">
        <w:trPr>
          <w:jc w:val="center"/>
        </w:trPr>
        <w:tc>
          <w:tcPr>
            <w:tcW w:w="2340" w:type="dxa"/>
            <w:shd w:val="clear" w:color="auto" w:fill="FFFFFF"/>
            <w:tcMar>
              <w:top w:w="100" w:type="dxa"/>
              <w:left w:w="100" w:type="dxa"/>
              <w:bottom w:w="100" w:type="dxa"/>
              <w:right w:w="100" w:type="dxa"/>
            </w:tcMar>
          </w:tcPr>
          <w:p w14:paraId="38B5A96B" w14:textId="77777777" w:rsidR="00B57B6B" w:rsidRDefault="00B57B6B">
            <w:pPr>
              <w:rPr>
                <w:b/>
              </w:rPr>
            </w:pPr>
            <w:r>
              <w:rPr>
                <w:b/>
              </w:rPr>
              <w:t>Exists</w:t>
            </w:r>
          </w:p>
        </w:tc>
        <w:tc>
          <w:tcPr>
            <w:tcW w:w="7020" w:type="dxa"/>
            <w:shd w:val="clear" w:color="auto" w:fill="FFFFFF"/>
            <w:tcMar>
              <w:top w:w="100" w:type="dxa"/>
              <w:left w:w="100" w:type="dxa"/>
              <w:bottom w:w="100" w:type="dxa"/>
              <w:right w:w="100" w:type="dxa"/>
            </w:tcMar>
          </w:tcPr>
          <w:p w14:paraId="2C3138E0" w14:textId="77777777" w:rsidR="00B57B6B" w:rsidRDefault="00B57B6B">
            <w:r>
              <w:t>Specifies that the object exists.</w:t>
            </w:r>
          </w:p>
        </w:tc>
      </w:tr>
      <w:tr w:rsidR="00B57B6B" w14:paraId="49C66118" w14:textId="77777777" w:rsidTr="00FC65B9">
        <w:trPr>
          <w:jc w:val="center"/>
        </w:trPr>
        <w:tc>
          <w:tcPr>
            <w:tcW w:w="2340" w:type="dxa"/>
            <w:shd w:val="clear" w:color="auto" w:fill="FFFFFF"/>
            <w:tcMar>
              <w:top w:w="100" w:type="dxa"/>
              <w:left w:w="100" w:type="dxa"/>
              <w:bottom w:w="100" w:type="dxa"/>
              <w:right w:w="100" w:type="dxa"/>
            </w:tcMar>
          </w:tcPr>
          <w:p w14:paraId="2ECB526C" w14:textId="77777777" w:rsidR="00B57B6B" w:rsidRDefault="00B57B6B">
            <w:pPr>
              <w:rPr>
                <w:b/>
              </w:rPr>
            </w:pPr>
            <w:r>
              <w:rPr>
                <w:b/>
              </w:rPr>
              <w:t>Inactive</w:t>
            </w:r>
          </w:p>
        </w:tc>
        <w:tc>
          <w:tcPr>
            <w:tcW w:w="7020" w:type="dxa"/>
            <w:shd w:val="clear" w:color="auto" w:fill="FFFFFF"/>
            <w:tcMar>
              <w:top w:w="100" w:type="dxa"/>
              <w:left w:w="100" w:type="dxa"/>
              <w:bottom w:w="100" w:type="dxa"/>
              <w:right w:w="100" w:type="dxa"/>
            </w:tcMar>
          </w:tcPr>
          <w:p w14:paraId="4925CA15" w14:textId="77777777" w:rsidR="00B57B6B" w:rsidRDefault="00B57B6B">
            <w:r>
              <w:t>Specifies that the object is inactive.</w:t>
            </w:r>
          </w:p>
        </w:tc>
      </w:tr>
      <w:tr w:rsidR="00B57B6B" w14:paraId="289D51EF" w14:textId="77777777" w:rsidTr="00FC65B9">
        <w:trPr>
          <w:jc w:val="center"/>
        </w:trPr>
        <w:tc>
          <w:tcPr>
            <w:tcW w:w="2340" w:type="dxa"/>
            <w:shd w:val="clear" w:color="auto" w:fill="FFFFFF"/>
            <w:tcMar>
              <w:top w:w="100" w:type="dxa"/>
              <w:left w:w="100" w:type="dxa"/>
              <w:bottom w:w="100" w:type="dxa"/>
              <w:right w:w="100" w:type="dxa"/>
            </w:tcMar>
          </w:tcPr>
          <w:p w14:paraId="5A87AAE9" w14:textId="77777777" w:rsidR="00B57B6B" w:rsidRDefault="00B57B6B">
            <w:pPr>
              <w:rPr>
                <w:b/>
              </w:rPr>
            </w:pPr>
            <w:r>
              <w:rPr>
                <w:b/>
              </w:rPr>
              <w:t>Locked</w:t>
            </w:r>
          </w:p>
        </w:tc>
        <w:tc>
          <w:tcPr>
            <w:tcW w:w="7020" w:type="dxa"/>
            <w:shd w:val="clear" w:color="auto" w:fill="FFFFFF"/>
            <w:tcMar>
              <w:top w:w="100" w:type="dxa"/>
              <w:left w:w="100" w:type="dxa"/>
              <w:bottom w:w="100" w:type="dxa"/>
              <w:right w:w="100" w:type="dxa"/>
            </w:tcMar>
          </w:tcPr>
          <w:p w14:paraId="21B49AA4" w14:textId="77777777" w:rsidR="00B57B6B" w:rsidRDefault="00B57B6B">
            <w:r>
              <w:t>Specifies that the object is locked.</w:t>
            </w:r>
          </w:p>
        </w:tc>
      </w:tr>
      <w:tr w:rsidR="00B57B6B" w14:paraId="6B544C31" w14:textId="77777777" w:rsidTr="00FC65B9">
        <w:trPr>
          <w:jc w:val="center"/>
        </w:trPr>
        <w:tc>
          <w:tcPr>
            <w:tcW w:w="2340" w:type="dxa"/>
            <w:shd w:val="clear" w:color="auto" w:fill="FFFFFF"/>
            <w:tcMar>
              <w:top w:w="100" w:type="dxa"/>
              <w:left w:w="100" w:type="dxa"/>
              <w:bottom w:w="100" w:type="dxa"/>
              <w:right w:w="100" w:type="dxa"/>
            </w:tcMar>
          </w:tcPr>
          <w:p w14:paraId="365CF4D3" w14:textId="77777777" w:rsidR="00B57B6B" w:rsidRDefault="00B57B6B">
            <w:pPr>
              <w:rPr>
                <w:b/>
              </w:rPr>
            </w:pPr>
            <w:r>
              <w:rPr>
                <w:b/>
              </w:rPr>
              <w:t>Open</w:t>
            </w:r>
          </w:p>
        </w:tc>
        <w:tc>
          <w:tcPr>
            <w:tcW w:w="7020" w:type="dxa"/>
            <w:shd w:val="clear" w:color="auto" w:fill="FFFFFF"/>
            <w:tcMar>
              <w:top w:w="100" w:type="dxa"/>
              <w:left w:w="100" w:type="dxa"/>
              <w:bottom w:w="100" w:type="dxa"/>
              <w:right w:w="100" w:type="dxa"/>
            </w:tcMar>
          </w:tcPr>
          <w:p w14:paraId="27290291" w14:textId="77777777" w:rsidR="00B57B6B" w:rsidRDefault="00B57B6B">
            <w:r>
              <w:t>Specifies that the object is open.</w:t>
            </w:r>
          </w:p>
        </w:tc>
      </w:tr>
      <w:tr w:rsidR="00B57B6B" w14:paraId="4CBB0DC3" w14:textId="77777777" w:rsidTr="00FC65B9">
        <w:trPr>
          <w:jc w:val="center"/>
        </w:trPr>
        <w:tc>
          <w:tcPr>
            <w:tcW w:w="2340" w:type="dxa"/>
            <w:shd w:val="clear" w:color="auto" w:fill="FFFFFF"/>
            <w:tcMar>
              <w:top w:w="100" w:type="dxa"/>
              <w:left w:w="100" w:type="dxa"/>
              <w:bottom w:w="100" w:type="dxa"/>
              <w:right w:w="100" w:type="dxa"/>
            </w:tcMar>
          </w:tcPr>
          <w:p w14:paraId="1BFBD3A3" w14:textId="77777777" w:rsidR="00B57B6B" w:rsidRDefault="00B57B6B">
            <w:pPr>
              <w:rPr>
                <w:b/>
              </w:rPr>
            </w:pPr>
            <w:r>
              <w:rPr>
                <w:b/>
              </w:rPr>
              <w:t>Started</w:t>
            </w:r>
          </w:p>
        </w:tc>
        <w:tc>
          <w:tcPr>
            <w:tcW w:w="7020" w:type="dxa"/>
            <w:shd w:val="clear" w:color="auto" w:fill="FFFFFF"/>
            <w:tcMar>
              <w:top w:w="100" w:type="dxa"/>
              <w:left w:w="100" w:type="dxa"/>
              <w:bottom w:w="100" w:type="dxa"/>
              <w:right w:w="100" w:type="dxa"/>
            </w:tcMar>
          </w:tcPr>
          <w:p w14:paraId="26F2D3FB" w14:textId="77777777" w:rsidR="00B57B6B" w:rsidRDefault="00B57B6B">
            <w:r>
              <w:t>Specifies that the object has started.</w:t>
            </w:r>
          </w:p>
        </w:tc>
      </w:tr>
      <w:tr w:rsidR="00B57B6B" w14:paraId="408B85B8" w14:textId="77777777" w:rsidTr="00FC65B9">
        <w:trPr>
          <w:jc w:val="center"/>
        </w:trPr>
        <w:tc>
          <w:tcPr>
            <w:tcW w:w="2340" w:type="dxa"/>
            <w:shd w:val="clear" w:color="auto" w:fill="FFFFFF"/>
            <w:tcMar>
              <w:top w:w="100" w:type="dxa"/>
              <w:left w:w="100" w:type="dxa"/>
              <w:bottom w:w="100" w:type="dxa"/>
              <w:right w:w="100" w:type="dxa"/>
            </w:tcMar>
          </w:tcPr>
          <w:p w14:paraId="3F0BD9EA" w14:textId="77777777" w:rsidR="00B57B6B" w:rsidRDefault="00B57B6B">
            <w:pPr>
              <w:rPr>
                <w:b/>
              </w:rPr>
            </w:pPr>
            <w:r>
              <w:rPr>
                <w:b/>
              </w:rPr>
              <w:lastRenderedPageBreak/>
              <w:t>Stopped</w:t>
            </w:r>
          </w:p>
        </w:tc>
        <w:tc>
          <w:tcPr>
            <w:tcW w:w="7020" w:type="dxa"/>
            <w:shd w:val="clear" w:color="auto" w:fill="FFFFFF"/>
            <w:tcMar>
              <w:top w:w="100" w:type="dxa"/>
              <w:left w:w="100" w:type="dxa"/>
              <w:bottom w:w="100" w:type="dxa"/>
              <w:right w:w="100" w:type="dxa"/>
            </w:tcMar>
          </w:tcPr>
          <w:p w14:paraId="44B3CB50" w14:textId="77777777" w:rsidR="00B57B6B" w:rsidRDefault="00B57B6B">
            <w:r>
              <w:t>Specifies that the object has stopped.</w:t>
            </w:r>
          </w:p>
        </w:tc>
      </w:tr>
      <w:tr w:rsidR="00B57B6B" w14:paraId="3F04F551" w14:textId="77777777" w:rsidTr="00FC65B9">
        <w:trPr>
          <w:jc w:val="center"/>
        </w:trPr>
        <w:tc>
          <w:tcPr>
            <w:tcW w:w="2340" w:type="dxa"/>
            <w:shd w:val="clear" w:color="auto" w:fill="FFFFFF"/>
            <w:tcMar>
              <w:top w:w="100" w:type="dxa"/>
              <w:left w:w="100" w:type="dxa"/>
              <w:bottom w:w="100" w:type="dxa"/>
              <w:right w:w="100" w:type="dxa"/>
            </w:tcMar>
          </w:tcPr>
          <w:p w14:paraId="4395AC86" w14:textId="77777777" w:rsidR="00B57B6B" w:rsidRDefault="00B57B6B">
            <w:pPr>
              <w:rPr>
                <w:b/>
              </w:rPr>
            </w:pPr>
            <w:r>
              <w:rPr>
                <w:b/>
              </w:rPr>
              <w:t>Unlocked</w:t>
            </w:r>
          </w:p>
        </w:tc>
        <w:tc>
          <w:tcPr>
            <w:tcW w:w="7020" w:type="dxa"/>
            <w:shd w:val="clear" w:color="auto" w:fill="FFFFFF"/>
            <w:tcMar>
              <w:top w:w="100" w:type="dxa"/>
              <w:left w:w="100" w:type="dxa"/>
              <w:bottom w:w="100" w:type="dxa"/>
              <w:right w:w="100" w:type="dxa"/>
            </w:tcMar>
          </w:tcPr>
          <w:p w14:paraId="600871DC" w14:textId="77777777" w:rsidR="00B57B6B" w:rsidRDefault="00B57B6B">
            <w:r>
              <w:t>Specifies that the object is unlocked.</w:t>
            </w:r>
          </w:p>
        </w:tc>
      </w:tr>
    </w:tbl>
    <w:p w14:paraId="7915089F" w14:textId="77777777" w:rsidR="006E391E" w:rsidRDefault="004D3B81" w:rsidP="00D3578A">
      <w:pPr>
        <w:pStyle w:val="Heading2"/>
        <w:ind w:left="720" w:hanging="720"/>
      </w:pPr>
      <w:bookmarkStart w:id="82" w:name="_Toc450222564"/>
      <w:r>
        <w:t>CharacterEncoding</w:t>
      </w:r>
      <w:r w:rsidR="002E5809">
        <w:t>Vocab-1</w:t>
      </w:r>
      <w:r>
        <w:t>.0 Enumeration</w:t>
      </w:r>
      <w:bookmarkEnd w:id="82"/>
    </w:p>
    <w:p w14:paraId="7C8CA44A" w14:textId="3FABFA43" w:rsidR="006E391E" w:rsidRDefault="006A51DC" w:rsidP="00D3578A">
      <w:pPr>
        <w:pStyle w:val="basicparagraph"/>
        <w:contextualSpacing w:val="0"/>
      </w:pPr>
      <w:r>
        <w:t xml:space="preserve">The </w:t>
      </w:r>
      <w:r w:rsidRPr="00CC150C">
        <w:rPr>
          <w:rFonts w:ascii="Courier New" w:hAnsi="Courier New" w:cs="Courier New"/>
        </w:rPr>
        <w:t>CharacterEncodingVocab</w:t>
      </w:r>
      <w:r>
        <w:t xml:space="preserve"> </w:t>
      </w:r>
      <w:r w:rsidR="00CC150C">
        <w:t xml:space="preserve">enumeration </w:t>
      </w:r>
      <w:r>
        <w:t xml:space="preserve">is the default CybOX vocabulary for character encoding, used in the </w:t>
      </w:r>
      <w:r w:rsidRPr="00CC150C">
        <w:rPr>
          <w:rFonts w:ascii="Courier New" w:hAnsi="Courier New" w:cs="Courier New"/>
        </w:rPr>
        <w:t>ExtractedStringType</w:t>
      </w:r>
      <w:r w:rsidR="00CC150C">
        <w:t xml:space="preserve"> class (</w:t>
      </w:r>
      <w:r w:rsidRPr="00CC150C">
        <w:rPr>
          <w:rFonts w:ascii="Courier New" w:hAnsi="Courier New" w:cs="Courier New"/>
        </w:rPr>
        <w:t>Encoding</w:t>
      </w:r>
      <w:r>
        <w:t xml:space="preserve"> </w:t>
      </w:r>
      <w:r w:rsidR="00CC150C">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7290"/>
      </w:tblGrid>
      <w:tr w:rsidR="006E391E" w14:paraId="5C237FC7" w14:textId="77777777" w:rsidTr="00AB1851">
        <w:trPr>
          <w:jc w:val="center"/>
        </w:trPr>
        <w:tc>
          <w:tcPr>
            <w:tcW w:w="2070" w:type="dxa"/>
            <w:shd w:val="clear" w:color="auto" w:fill="BFBFBF"/>
            <w:tcMar>
              <w:top w:w="100" w:type="dxa"/>
              <w:left w:w="100" w:type="dxa"/>
              <w:bottom w:w="100" w:type="dxa"/>
              <w:right w:w="100" w:type="dxa"/>
            </w:tcMar>
          </w:tcPr>
          <w:p w14:paraId="3A879B93" w14:textId="77777777" w:rsidR="006E391E" w:rsidRDefault="004D3B81">
            <w:pPr>
              <w:rPr>
                <w:b/>
                <w:color w:val="000000"/>
              </w:rPr>
            </w:pPr>
            <w:r>
              <w:rPr>
                <w:b/>
                <w:color w:val="000000"/>
              </w:rPr>
              <w:t>Enumeration Literal</w:t>
            </w:r>
          </w:p>
        </w:tc>
        <w:tc>
          <w:tcPr>
            <w:tcW w:w="7290" w:type="dxa"/>
            <w:shd w:val="clear" w:color="auto" w:fill="BFBFBF"/>
            <w:tcMar>
              <w:top w:w="100" w:type="dxa"/>
              <w:left w:w="100" w:type="dxa"/>
              <w:bottom w:w="100" w:type="dxa"/>
              <w:right w:w="100" w:type="dxa"/>
            </w:tcMar>
          </w:tcPr>
          <w:p w14:paraId="7F68376E" w14:textId="77777777" w:rsidR="006E391E" w:rsidRDefault="004D3B81">
            <w:pPr>
              <w:rPr>
                <w:b/>
                <w:color w:val="000000"/>
              </w:rPr>
            </w:pPr>
            <w:r>
              <w:rPr>
                <w:b/>
                <w:color w:val="000000"/>
              </w:rPr>
              <w:t>Description</w:t>
            </w:r>
          </w:p>
        </w:tc>
      </w:tr>
      <w:tr w:rsidR="006E391E" w14:paraId="5F6A3A85" w14:textId="77777777" w:rsidTr="00AB1851">
        <w:trPr>
          <w:jc w:val="center"/>
        </w:trPr>
        <w:tc>
          <w:tcPr>
            <w:tcW w:w="2070" w:type="dxa"/>
            <w:shd w:val="clear" w:color="auto" w:fill="FFFFFF"/>
            <w:tcMar>
              <w:top w:w="100" w:type="dxa"/>
              <w:left w:w="100" w:type="dxa"/>
              <w:bottom w:w="100" w:type="dxa"/>
              <w:right w:w="100" w:type="dxa"/>
            </w:tcMar>
          </w:tcPr>
          <w:p w14:paraId="58E9E935" w14:textId="77777777" w:rsidR="006E391E" w:rsidRDefault="004D3B81">
            <w:pPr>
              <w:rPr>
                <w:b/>
              </w:rPr>
            </w:pPr>
            <w:r>
              <w:rPr>
                <w:b/>
              </w:rPr>
              <w:t>ASCII</w:t>
            </w:r>
          </w:p>
        </w:tc>
        <w:tc>
          <w:tcPr>
            <w:tcW w:w="7290" w:type="dxa"/>
            <w:shd w:val="clear" w:color="auto" w:fill="FFFFFF"/>
            <w:tcMar>
              <w:top w:w="100" w:type="dxa"/>
              <w:left w:w="100" w:type="dxa"/>
              <w:bottom w:w="100" w:type="dxa"/>
              <w:right w:w="100" w:type="dxa"/>
            </w:tcMar>
          </w:tcPr>
          <w:p w14:paraId="20A47005" w14:textId="77777777" w:rsidR="006E391E" w:rsidRDefault="004D3B81">
            <w:r>
              <w:t>Specifies the American Standard Code for Information Interchange (ASCII) character encoding scheme.</w:t>
            </w:r>
          </w:p>
        </w:tc>
      </w:tr>
      <w:tr w:rsidR="006E391E" w14:paraId="380CA2EC" w14:textId="77777777" w:rsidTr="00AB1851">
        <w:trPr>
          <w:jc w:val="center"/>
        </w:trPr>
        <w:tc>
          <w:tcPr>
            <w:tcW w:w="2070" w:type="dxa"/>
            <w:shd w:val="clear" w:color="auto" w:fill="FFFFFF"/>
            <w:tcMar>
              <w:top w:w="100" w:type="dxa"/>
              <w:left w:w="100" w:type="dxa"/>
              <w:bottom w:w="100" w:type="dxa"/>
              <w:right w:w="100" w:type="dxa"/>
            </w:tcMar>
          </w:tcPr>
          <w:p w14:paraId="0953DDD5" w14:textId="77777777" w:rsidR="006E391E" w:rsidRDefault="004D3B81">
            <w:pPr>
              <w:rPr>
                <w:b/>
              </w:rPr>
            </w:pPr>
            <w:r>
              <w:rPr>
                <w:b/>
              </w:rPr>
              <w:t>UTF-8</w:t>
            </w:r>
          </w:p>
        </w:tc>
        <w:tc>
          <w:tcPr>
            <w:tcW w:w="7290" w:type="dxa"/>
            <w:shd w:val="clear" w:color="auto" w:fill="FFFFFF"/>
            <w:tcMar>
              <w:top w:w="100" w:type="dxa"/>
              <w:left w:w="100" w:type="dxa"/>
              <w:bottom w:w="100" w:type="dxa"/>
              <w:right w:w="100" w:type="dxa"/>
            </w:tcMar>
          </w:tcPr>
          <w:p w14:paraId="7171DBDD" w14:textId="77777777" w:rsidR="006E391E" w:rsidRDefault="004D3B81">
            <w:r>
              <w:t>Specifies the UCS Transformation Format-8 bit (UTF-8) character encoding scheme.</w:t>
            </w:r>
          </w:p>
        </w:tc>
      </w:tr>
      <w:tr w:rsidR="006E391E" w14:paraId="3B81EE3C" w14:textId="77777777" w:rsidTr="00AB1851">
        <w:trPr>
          <w:jc w:val="center"/>
        </w:trPr>
        <w:tc>
          <w:tcPr>
            <w:tcW w:w="2070" w:type="dxa"/>
            <w:shd w:val="clear" w:color="auto" w:fill="FFFFFF"/>
            <w:tcMar>
              <w:top w:w="100" w:type="dxa"/>
              <w:left w:w="100" w:type="dxa"/>
              <w:bottom w:w="100" w:type="dxa"/>
              <w:right w:w="100" w:type="dxa"/>
            </w:tcMar>
          </w:tcPr>
          <w:p w14:paraId="57D31877" w14:textId="77777777" w:rsidR="006E391E" w:rsidRDefault="004D3B81">
            <w:pPr>
              <w:rPr>
                <w:b/>
              </w:rPr>
            </w:pPr>
            <w:r>
              <w:rPr>
                <w:b/>
              </w:rPr>
              <w:t>UTF-16</w:t>
            </w:r>
          </w:p>
        </w:tc>
        <w:tc>
          <w:tcPr>
            <w:tcW w:w="7290" w:type="dxa"/>
            <w:shd w:val="clear" w:color="auto" w:fill="FFFFFF"/>
            <w:tcMar>
              <w:top w:w="100" w:type="dxa"/>
              <w:left w:w="100" w:type="dxa"/>
              <w:bottom w:w="100" w:type="dxa"/>
              <w:right w:w="100" w:type="dxa"/>
            </w:tcMar>
          </w:tcPr>
          <w:p w14:paraId="585E7A2D" w14:textId="77777777" w:rsidR="006E391E" w:rsidRDefault="004D3B81">
            <w:r>
              <w:t>Specifies the UCS Transformation Format-16 bit (UTF-16) character encoding scheme.</w:t>
            </w:r>
          </w:p>
        </w:tc>
      </w:tr>
      <w:tr w:rsidR="006E391E" w14:paraId="7655397D" w14:textId="77777777" w:rsidTr="00AB1851">
        <w:trPr>
          <w:jc w:val="center"/>
        </w:trPr>
        <w:tc>
          <w:tcPr>
            <w:tcW w:w="2070" w:type="dxa"/>
            <w:shd w:val="clear" w:color="auto" w:fill="FFFFFF"/>
            <w:tcMar>
              <w:top w:w="100" w:type="dxa"/>
              <w:left w:w="100" w:type="dxa"/>
              <w:bottom w:w="100" w:type="dxa"/>
              <w:right w:w="100" w:type="dxa"/>
            </w:tcMar>
          </w:tcPr>
          <w:p w14:paraId="029D3E21" w14:textId="77777777" w:rsidR="006E391E" w:rsidRDefault="004D3B81">
            <w:pPr>
              <w:rPr>
                <w:b/>
              </w:rPr>
            </w:pPr>
            <w:r>
              <w:rPr>
                <w:b/>
              </w:rPr>
              <w:t>UTF-32</w:t>
            </w:r>
          </w:p>
        </w:tc>
        <w:tc>
          <w:tcPr>
            <w:tcW w:w="7290" w:type="dxa"/>
            <w:shd w:val="clear" w:color="auto" w:fill="FFFFFF"/>
            <w:tcMar>
              <w:top w:w="100" w:type="dxa"/>
              <w:left w:w="100" w:type="dxa"/>
              <w:bottom w:w="100" w:type="dxa"/>
              <w:right w:w="100" w:type="dxa"/>
            </w:tcMar>
          </w:tcPr>
          <w:p w14:paraId="656532A8" w14:textId="77777777" w:rsidR="006E391E" w:rsidRDefault="004D3B81">
            <w:r>
              <w:t>Specifies the UCS Transformation Format-32 bit (UTF-32) character encoding scheme.</w:t>
            </w:r>
          </w:p>
        </w:tc>
      </w:tr>
      <w:tr w:rsidR="006E391E" w14:paraId="298B6BB6" w14:textId="77777777" w:rsidTr="00AB1851">
        <w:trPr>
          <w:jc w:val="center"/>
        </w:trPr>
        <w:tc>
          <w:tcPr>
            <w:tcW w:w="2070" w:type="dxa"/>
            <w:shd w:val="clear" w:color="auto" w:fill="FFFFFF"/>
            <w:tcMar>
              <w:top w:w="100" w:type="dxa"/>
              <w:left w:w="100" w:type="dxa"/>
              <w:bottom w:w="100" w:type="dxa"/>
              <w:right w:w="100" w:type="dxa"/>
            </w:tcMar>
          </w:tcPr>
          <w:p w14:paraId="3E8B54D1" w14:textId="77777777" w:rsidR="006E391E" w:rsidRDefault="004D3B81">
            <w:pPr>
              <w:rPr>
                <w:b/>
              </w:rPr>
            </w:pPr>
            <w:r>
              <w:rPr>
                <w:b/>
              </w:rPr>
              <w:t>Windows-1250</w:t>
            </w:r>
          </w:p>
        </w:tc>
        <w:tc>
          <w:tcPr>
            <w:tcW w:w="7290" w:type="dxa"/>
            <w:shd w:val="clear" w:color="auto" w:fill="FFFFFF"/>
            <w:tcMar>
              <w:top w:w="100" w:type="dxa"/>
              <w:left w:w="100" w:type="dxa"/>
              <w:bottom w:w="100" w:type="dxa"/>
              <w:right w:w="100" w:type="dxa"/>
            </w:tcMar>
          </w:tcPr>
          <w:p w14:paraId="024198B1" w14:textId="77777777" w:rsidR="006E391E" w:rsidRDefault="004D3B81">
            <w:r>
              <w:t>Specifies the Windows-1250 character encoding scheme, for Central European languages.</w:t>
            </w:r>
          </w:p>
        </w:tc>
      </w:tr>
      <w:tr w:rsidR="006E391E" w14:paraId="2A1C045D" w14:textId="77777777" w:rsidTr="00AB1851">
        <w:trPr>
          <w:jc w:val="center"/>
        </w:trPr>
        <w:tc>
          <w:tcPr>
            <w:tcW w:w="2070" w:type="dxa"/>
            <w:shd w:val="clear" w:color="auto" w:fill="FFFFFF"/>
            <w:tcMar>
              <w:top w:w="100" w:type="dxa"/>
              <w:left w:w="100" w:type="dxa"/>
              <w:bottom w:w="100" w:type="dxa"/>
              <w:right w:w="100" w:type="dxa"/>
            </w:tcMar>
          </w:tcPr>
          <w:p w14:paraId="64AFDB71" w14:textId="77777777" w:rsidR="006E391E" w:rsidRDefault="004D3B81">
            <w:pPr>
              <w:rPr>
                <w:b/>
              </w:rPr>
            </w:pPr>
            <w:r>
              <w:rPr>
                <w:b/>
              </w:rPr>
              <w:t>Windows-1251</w:t>
            </w:r>
          </w:p>
        </w:tc>
        <w:tc>
          <w:tcPr>
            <w:tcW w:w="7290" w:type="dxa"/>
            <w:shd w:val="clear" w:color="auto" w:fill="FFFFFF"/>
            <w:tcMar>
              <w:top w:w="100" w:type="dxa"/>
              <w:left w:w="100" w:type="dxa"/>
              <w:bottom w:w="100" w:type="dxa"/>
              <w:right w:w="100" w:type="dxa"/>
            </w:tcMar>
          </w:tcPr>
          <w:p w14:paraId="498262FB" w14:textId="77777777" w:rsidR="006E391E" w:rsidRDefault="004D3B81">
            <w:r>
              <w:t>Specifies the Windows-1251 character encoding scheme, for Cyrillic alphabets.</w:t>
            </w:r>
          </w:p>
        </w:tc>
      </w:tr>
      <w:tr w:rsidR="006E391E" w14:paraId="38974E73" w14:textId="77777777" w:rsidTr="00AB1851">
        <w:trPr>
          <w:jc w:val="center"/>
        </w:trPr>
        <w:tc>
          <w:tcPr>
            <w:tcW w:w="2070" w:type="dxa"/>
            <w:shd w:val="clear" w:color="auto" w:fill="FFFFFF"/>
            <w:tcMar>
              <w:top w:w="100" w:type="dxa"/>
              <w:left w:w="100" w:type="dxa"/>
              <w:bottom w:w="100" w:type="dxa"/>
              <w:right w:w="100" w:type="dxa"/>
            </w:tcMar>
          </w:tcPr>
          <w:p w14:paraId="0FE01AB6" w14:textId="77777777" w:rsidR="006E391E" w:rsidRDefault="004D3B81">
            <w:pPr>
              <w:rPr>
                <w:b/>
              </w:rPr>
            </w:pPr>
            <w:r>
              <w:rPr>
                <w:b/>
              </w:rPr>
              <w:t>Windows-1252</w:t>
            </w:r>
          </w:p>
        </w:tc>
        <w:tc>
          <w:tcPr>
            <w:tcW w:w="7290" w:type="dxa"/>
            <w:shd w:val="clear" w:color="auto" w:fill="FFFFFF"/>
            <w:tcMar>
              <w:top w:w="100" w:type="dxa"/>
              <w:left w:w="100" w:type="dxa"/>
              <w:bottom w:w="100" w:type="dxa"/>
              <w:right w:w="100" w:type="dxa"/>
            </w:tcMar>
          </w:tcPr>
          <w:p w14:paraId="236D7111" w14:textId="77777777" w:rsidR="006E391E" w:rsidRDefault="004D3B81">
            <w:r>
              <w:t>Specifies the Windows-1252 character encoding scheme, for Western languages.</w:t>
            </w:r>
          </w:p>
        </w:tc>
      </w:tr>
      <w:tr w:rsidR="006E391E" w14:paraId="75D0B7BA" w14:textId="77777777" w:rsidTr="00AB1851">
        <w:trPr>
          <w:jc w:val="center"/>
        </w:trPr>
        <w:tc>
          <w:tcPr>
            <w:tcW w:w="2070" w:type="dxa"/>
            <w:shd w:val="clear" w:color="auto" w:fill="FFFFFF"/>
            <w:tcMar>
              <w:top w:w="100" w:type="dxa"/>
              <w:left w:w="100" w:type="dxa"/>
              <w:bottom w:w="100" w:type="dxa"/>
              <w:right w:w="100" w:type="dxa"/>
            </w:tcMar>
          </w:tcPr>
          <w:p w14:paraId="1FA9713D" w14:textId="77777777" w:rsidR="006E391E" w:rsidRDefault="004D3B81">
            <w:pPr>
              <w:rPr>
                <w:b/>
              </w:rPr>
            </w:pPr>
            <w:r>
              <w:rPr>
                <w:b/>
              </w:rPr>
              <w:t>Windows-1253</w:t>
            </w:r>
          </w:p>
        </w:tc>
        <w:tc>
          <w:tcPr>
            <w:tcW w:w="7290" w:type="dxa"/>
            <w:shd w:val="clear" w:color="auto" w:fill="FFFFFF"/>
            <w:tcMar>
              <w:top w:w="100" w:type="dxa"/>
              <w:left w:w="100" w:type="dxa"/>
              <w:bottom w:w="100" w:type="dxa"/>
              <w:right w:w="100" w:type="dxa"/>
            </w:tcMar>
          </w:tcPr>
          <w:p w14:paraId="4269F45F" w14:textId="77777777" w:rsidR="006E391E" w:rsidRDefault="004D3B81">
            <w:r>
              <w:t>Specifies the Windows-1253 character encoding scheme, for Greek.</w:t>
            </w:r>
          </w:p>
        </w:tc>
      </w:tr>
      <w:tr w:rsidR="006E391E" w14:paraId="11991823" w14:textId="77777777" w:rsidTr="00AB1851">
        <w:trPr>
          <w:jc w:val="center"/>
        </w:trPr>
        <w:tc>
          <w:tcPr>
            <w:tcW w:w="2070" w:type="dxa"/>
            <w:shd w:val="clear" w:color="auto" w:fill="FFFFFF"/>
            <w:tcMar>
              <w:top w:w="100" w:type="dxa"/>
              <w:left w:w="100" w:type="dxa"/>
              <w:bottom w:w="100" w:type="dxa"/>
              <w:right w:w="100" w:type="dxa"/>
            </w:tcMar>
          </w:tcPr>
          <w:p w14:paraId="632544E4" w14:textId="77777777" w:rsidR="006E391E" w:rsidRDefault="004D3B81">
            <w:pPr>
              <w:rPr>
                <w:b/>
              </w:rPr>
            </w:pPr>
            <w:r>
              <w:rPr>
                <w:b/>
              </w:rPr>
              <w:t>Windows-1254</w:t>
            </w:r>
          </w:p>
        </w:tc>
        <w:tc>
          <w:tcPr>
            <w:tcW w:w="7290" w:type="dxa"/>
            <w:shd w:val="clear" w:color="auto" w:fill="FFFFFF"/>
            <w:tcMar>
              <w:top w:w="100" w:type="dxa"/>
              <w:left w:w="100" w:type="dxa"/>
              <w:bottom w:w="100" w:type="dxa"/>
              <w:right w:w="100" w:type="dxa"/>
            </w:tcMar>
          </w:tcPr>
          <w:p w14:paraId="27D0D571" w14:textId="77777777" w:rsidR="006E391E" w:rsidRDefault="004D3B81">
            <w:r>
              <w:t>Specifies the Windows-1254 character encoding scheme, for Turkish.</w:t>
            </w:r>
          </w:p>
        </w:tc>
      </w:tr>
      <w:tr w:rsidR="006E391E" w14:paraId="002AED00" w14:textId="77777777" w:rsidTr="00AB1851">
        <w:trPr>
          <w:jc w:val="center"/>
        </w:trPr>
        <w:tc>
          <w:tcPr>
            <w:tcW w:w="2070" w:type="dxa"/>
            <w:shd w:val="clear" w:color="auto" w:fill="FFFFFF"/>
            <w:tcMar>
              <w:top w:w="100" w:type="dxa"/>
              <w:left w:w="100" w:type="dxa"/>
              <w:bottom w:w="100" w:type="dxa"/>
              <w:right w:w="100" w:type="dxa"/>
            </w:tcMar>
          </w:tcPr>
          <w:p w14:paraId="393FA027" w14:textId="77777777" w:rsidR="006E391E" w:rsidRDefault="004D3B81">
            <w:pPr>
              <w:rPr>
                <w:b/>
              </w:rPr>
            </w:pPr>
            <w:r>
              <w:rPr>
                <w:b/>
              </w:rPr>
              <w:t>Windows-1255</w:t>
            </w:r>
          </w:p>
        </w:tc>
        <w:tc>
          <w:tcPr>
            <w:tcW w:w="7290" w:type="dxa"/>
            <w:shd w:val="clear" w:color="auto" w:fill="FFFFFF"/>
            <w:tcMar>
              <w:top w:w="100" w:type="dxa"/>
              <w:left w:w="100" w:type="dxa"/>
              <w:bottom w:w="100" w:type="dxa"/>
              <w:right w:w="100" w:type="dxa"/>
            </w:tcMar>
          </w:tcPr>
          <w:p w14:paraId="58EFBCCD" w14:textId="77777777" w:rsidR="006E391E" w:rsidRDefault="004D3B81">
            <w:r>
              <w:t>Specifies the Windows-1255 character encoding scheme, for Hebrew.</w:t>
            </w:r>
          </w:p>
        </w:tc>
      </w:tr>
      <w:tr w:rsidR="006E391E" w14:paraId="570F8948" w14:textId="77777777" w:rsidTr="00AB1851">
        <w:trPr>
          <w:jc w:val="center"/>
        </w:trPr>
        <w:tc>
          <w:tcPr>
            <w:tcW w:w="2070" w:type="dxa"/>
            <w:shd w:val="clear" w:color="auto" w:fill="FFFFFF"/>
            <w:tcMar>
              <w:top w:w="100" w:type="dxa"/>
              <w:left w:w="100" w:type="dxa"/>
              <w:bottom w:w="100" w:type="dxa"/>
              <w:right w:w="100" w:type="dxa"/>
            </w:tcMar>
          </w:tcPr>
          <w:p w14:paraId="09D2DB64" w14:textId="77777777" w:rsidR="006E391E" w:rsidRDefault="004D3B81">
            <w:pPr>
              <w:rPr>
                <w:b/>
              </w:rPr>
            </w:pPr>
            <w:r>
              <w:rPr>
                <w:b/>
              </w:rPr>
              <w:t>Windows-1256</w:t>
            </w:r>
          </w:p>
        </w:tc>
        <w:tc>
          <w:tcPr>
            <w:tcW w:w="7290" w:type="dxa"/>
            <w:shd w:val="clear" w:color="auto" w:fill="FFFFFF"/>
            <w:tcMar>
              <w:top w:w="100" w:type="dxa"/>
              <w:left w:w="100" w:type="dxa"/>
              <w:bottom w:w="100" w:type="dxa"/>
              <w:right w:w="100" w:type="dxa"/>
            </w:tcMar>
          </w:tcPr>
          <w:p w14:paraId="79373C41" w14:textId="77777777" w:rsidR="006E391E" w:rsidRDefault="004D3B81">
            <w:r>
              <w:t>Specifies the Windows-1256 character encoding scheme, for Arabic.</w:t>
            </w:r>
          </w:p>
        </w:tc>
      </w:tr>
      <w:tr w:rsidR="006E391E" w14:paraId="5C1BE54F" w14:textId="77777777" w:rsidTr="00AB1851">
        <w:trPr>
          <w:jc w:val="center"/>
        </w:trPr>
        <w:tc>
          <w:tcPr>
            <w:tcW w:w="2070" w:type="dxa"/>
            <w:shd w:val="clear" w:color="auto" w:fill="FFFFFF"/>
            <w:tcMar>
              <w:top w:w="100" w:type="dxa"/>
              <w:left w:w="100" w:type="dxa"/>
              <w:bottom w:w="100" w:type="dxa"/>
              <w:right w:w="100" w:type="dxa"/>
            </w:tcMar>
          </w:tcPr>
          <w:p w14:paraId="0A126DA5" w14:textId="77777777" w:rsidR="006E391E" w:rsidRDefault="004D3B81">
            <w:pPr>
              <w:rPr>
                <w:b/>
              </w:rPr>
            </w:pPr>
            <w:r>
              <w:rPr>
                <w:b/>
              </w:rPr>
              <w:t>Windows-1257</w:t>
            </w:r>
          </w:p>
        </w:tc>
        <w:tc>
          <w:tcPr>
            <w:tcW w:w="7290" w:type="dxa"/>
            <w:shd w:val="clear" w:color="auto" w:fill="FFFFFF"/>
            <w:tcMar>
              <w:top w:w="100" w:type="dxa"/>
              <w:left w:w="100" w:type="dxa"/>
              <w:bottom w:w="100" w:type="dxa"/>
              <w:right w:w="100" w:type="dxa"/>
            </w:tcMar>
          </w:tcPr>
          <w:p w14:paraId="0005084B" w14:textId="77777777" w:rsidR="006E391E" w:rsidRDefault="004D3B81">
            <w:r>
              <w:t>Specifies the Windows-1257 character encoding scheme, for Baltic languages.</w:t>
            </w:r>
          </w:p>
        </w:tc>
      </w:tr>
      <w:tr w:rsidR="006E391E" w14:paraId="5CAC695A" w14:textId="77777777" w:rsidTr="00AB1851">
        <w:trPr>
          <w:jc w:val="center"/>
        </w:trPr>
        <w:tc>
          <w:tcPr>
            <w:tcW w:w="2070" w:type="dxa"/>
            <w:shd w:val="clear" w:color="auto" w:fill="FFFFFF"/>
            <w:tcMar>
              <w:top w:w="100" w:type="dxa"/>
              <w:left w:w="100" w:type="dxa"/>
              <w:bottom w:w="100" w:type="dxa"/>
              <w:right w:w="100" w:type="dxa"/>
            </w:tcMar>
          </w:tcPr>
          <w:p w14:paraId="3538ED28" w14:textId="77777777" w:rsidR="006E391E" w:rsidRDefault="004D3B81">
            <w:pPr>
              <w:rPr>
                <w:b/>
              </w:rPr>
            </w:pPr>
            <w:r>
              <w:rPr>
                <w:b/>
              </w:rPr>
              <w:t>Windows-1258</w:t>
            </w:r>
          </w:p>
        </w:tc>
        <w:tc>
          <w:tcPr>
            <w:tcW w:w="7290" w:type="dxa"/>
            <w:shd w:val="clear" w:color="auto" w:fill="FFFFFF"/>
            <w:tcMar>
              <w:top w:w="100" w:type="dxa"/>
              <w:left w:w="100" w:type="dxa"/>
              <w:bottom w:w="100" w:type="dxa"/>
              <w:right w:w="100" w:type="dxa"/>
            </w:tcMar>
          </w:tcPr>
          <w:p w14:paraId="63EED69E" w14:textId="77777777" w:rsidR="006E391E" w:rsidRDefault="004D3B81">
            <w:r>
              <w:t>Specifies the Windows-1258 character encoding scheme, for Vietnamese.</w:t>
            </w:r>
          </w:p>
        </w:tc>
      </w:tr>
    </w:tbl>
    <w:p w14:paraId="424B5211" w14:textId="77777777" w:rsidR="006E391E" w:rsidRDefault="004D3B81" w:rsidP="00D3578A">
      <w:pPr>
        <w:pStyle w:val="Heading2"/>
        <w:ind w:left="720" w:hanging="720"/>
      </w:pPr>
      <w:bookmarkStart w:id="83" w:name="_Toc450222565"/>
      <w:r>
        <w:t>InformationSourceType</w:t>
      </w:r>
      <w:r w:rsidR="002E5809">
        <w:t>Vocab-1</w:t>
      </w:r>
      <w:r>
        <w:t>.0 Enumeration</w:t>
      </w:r>
      <w:bookmarkEnd w:id="83"/>
    </w:p>
    <w:p w14:paraId="11C9E05C" w14:textId="5112B432" w:rsidR="006E391E" w:rsidRDefault="00B01AB3" w:rsidP="00D3578A">
      <w:pPr>
        <w:pStyle w:val="basicparagraph"/>
        <w:contextualSpacing w:val="0"/>
      </w:pPr>
      <w:r>
        <w:t xml:space="preserve">The </w:t>
      </w:r>
      <w:r w:rsidRPr="00AB1851">
        <w:rPr>
          <w:rFonts w:ascii="Courier New" w:hAnsi="Courier New" w:cs="Courier New"/>
        </w:rPr>
        <w:t>InformationSourceTypeVocab</w:t>
      </w:r>
      <w:r w:rsidR="00AB1851">
        <w:t xml:space="preserve"> enumeration </w:t>
      </w:r>
      <w:r>
        <w:t>is the default CybOX vocabulary for information source class</w:t>
      </w:r>
      <w:r w:rsidR="00AB1851">
        <w:t>e</w:t>
      </w:r>
      <w:r>
        <w:t xml:space="preserve">s, used in the </w:t>
      </w:r>
      <w:r w:rsidRPr="00AB1851">
        <w:rPr>
          <w:rFonts w:ascii="Courier New" w:hAnsi="Courier New" w:cs="Courier New"/>
        </w:rPr>
        <w:t>MeasureSourceType</w:t>
      </w:r>
      <w:r w:rsidR="00AB1851">
        <w:t xml:space="preserve"> class (</w:t>
      </w:r>
      <w:r w:rsidRPr="00AB1851">
        <w:rPr>
          <w:rFonts w:ascii="Courier New" w:hAnsi="Courier New" w:cs="Courier New"/>
        </w:rPr>
        <w:t>Information_Source_Type</w:t>
      </w:r>
      <w:r>
        <w:t xml:space="preserve"> </w:t>
      </w:r>
      <w:r w:rsidR="00AB1851">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6E391E" w14:paraId="54734358" w14:textId="77777777" w:rsidTr="00AB1851">
        <w:trPr>
          <w:jc w:val="center"/>
        </w:trPr>
        <w:tc>
          <w:tcPr>
            <w:tcW w:w="2700" w:type="dxa"/>
            <w:shd w:val="clear" w:color="auto" w:fill="BFBFBF"/>
            <w:tcMar>
              <w:top w:w="100" w:type="dxa"/>
              <w:left w:w="100" w:type="dxa"/>
              <w:bottom w:w="100" w:type="dxa"/>
              <w:right w:w="100" w:type="dxa"/>
            </w:tcMar>
          </w:tcPr>
          <w:p w14:paraId="08B0D363" w14:textId="77777777" w:rsidR="006E391E" w:rsidRDefault="004D3B81">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02AA25A8" w14:textId="77777777" w:rsidR="006E391E" w:rsidRDefault="004D3B81">
            <w:pPr>
              <w:rPr>
                <w:b/>
                <w:color w:val="000000"/>
              </w:rPr>
            </w:pPr>
            <w:r>
              <w:rPr>
                <w:b/>
                <w:color w:val="000000"/>
              </w:rPr>
              <w:t>Description</w:t>
            </w:r>
          </w:p>
        </w:tc>
      </w:tr>
      <w:tr w:rsidR="00B57B6B" w14:paraId="387E940B" w14:textId="77777777" w:rsidTr="00AB1851">
        <w:trPr>
          <w:jc w:val="center"/>
        </w:trPr>
        <w:tc>
          <w:tcPr>
            <w:tcW w:w="2700" w:type="dxa"/>
            <w:shd w:val="clear" w:color="auto" w:fill="FFFFFF"/>
            <w:tcMar>
              <w:top w:w="100" w:type="dxa"/>
              <w:left w:w="100" w:type="dxa"/>
              <w:bottom w:w="100" w:type="dxa"/>
              <w:right w:w="100" w:type="dxa"/>
            </w:tcMar>
          </w:tcPr>
          <w:p w14:paraId="2748A193" w14:textId="77777777" w:rsidR="00B57B6B" w:rsidRDefault="00B57B6B">
            <w:pPr>
              <w:rPr>
                <w:b/>
              </w:rPr>
            </w:pPr>
            <w:r>
              <w:rPr>
                <w:b/>
              </w:rPr>
              <w:t>Application Framework</w:t>
            </w:r>
          </w:p>
        </w:tc>
        <w:tc>
          <w:tcPr>
            <w:tcW w:w="6660" w:type="dxa"/>
            <w:shd w:val="clear" w:color="auto" w:fill="FFFFFF"/>
            <w:tcMar>
              <w:top w:w="100" w:type="dxa"/>
              <w:left w:w="100" w:type="dxa"/>
              <w:bottom w:w="100" w:type="dxa"/>
              <w:right w:w="100" w:type="dxa"/>
            </w:tcMar>
          </w:tcPr>
          <w:p w14:paraId="286B53E7" w14:textId="33D57A09" w:rsidR="00B57B6B" w:rsidRDefault="00CC68CE" w:rsidP="00CC68CE">
            <w:r>
              <w:t>S</w:t>
            </w:r>
            <w:r w:rsidR="00B57B6B">
              <w:t>pecifies a cyber observation coming from an application framework.</w:t>
            </w:r>
          </w:p>
        </w:tc>
      </w:tr>
      <w:tr w:rsidR="00B57B6B" w14:paraId="76F3188A" w14:textId="77777777" w:rsidTr="00AB1851">
        <w:trPr>
          <w:jc w:val="center"/>
        </w:trPr>
        <w:tc>
          <w:tcPr>
            <w:tcW w:w="2700" w:type="dxa"/>
            <w:shd w:val="clear" w:color="auto" w:fill="FFFFFF"/>
            <w:tcMar>
              <w:top w:w="100" w:type="dxa"/>
              <w:left w:w="100" w:type="dxa"/>
              <w:bottom w:w="100" w:type="dxa"/>
              <w:right w:w="100" w:type="dxa"/>
            </w:tcMar>
          </w:tcPr>
          <w:p w14:paraId="6B023CA4" w14:textId="77777777" w:rsidR="00B57B6B" w:rsidRDefault="00B57B6B">
            <w:pPr>
              <w:rPr>
                <w:b/>
              </w:rPr>
            </w:pPr>
            <w:r>
              <w:rPr>
                <w:b/>
              </w:rPr>
              <w:lastRenderedPageBreak/>
              <w:t>Application Logs</w:t>
            </w:r>
          </w:p>
        </w:tc>
        <w:tc>
          <w:tcPr>
            <w:tcW w:w="6660" w:type="dxa"/>
            <w:shd w:val="clear" w:color="auto" w:fill="FFFFFF"/>
            <w:tcMar>
              <w:top w:w="100" w:type="dxa"/>
              <w:left w:w="100" w:type="dxa"/>
              <w:bottom w:w="100" w:type="dxa"/>
              <w:right w:w="100" w:type="dxa"/>
            </w:tcMar>
          </w:tcPr>
          <w:p w14:paraId="4FDD46D4" w14:textId="20998452" w:rsidR="00B57B6B" w:rsidRDefault="00CC68CE" w:rsidP="00CC68CE">
            <w:r>
              <w:t>S</w:t>
            </w:r>
            <w:r w:rsidR="00B57B6B">
              <w:t>pecifies a cyber observation coming from application logs.</w:t>
            </w:r>
          </w:p>
        </w:tc>
      </w:tr>
      <w:tr w:rsidR="00B57B6B" w14:paraId="69FF3340" w14:textId="77777777" w:rsidTr="00AB1851">
        <w:trPr>
          <w:jc w:val="center"/>
        </w:trPr>
        <w:tc>
          <w:tcPr>
            <w:tcW w:w="2700" w:type="dxa"/>
            <w:shd w:val="clear" w:color="auto" w:fill="FFFFFF"/>
            <w:tcMar>
              <w:top w:w="100" w:type="dxa"/>
              <w:left w:w="100" w:type="dxa"/>
              <w:bottom w:w="100" w:type="dxa"/>
              <w:right w:w="100" w:type="dxa"/>
            </w:tcMar>
          </w:tcPr>
          <w:p w14:paraId="67016B0E" w14:textId="77777777" w:rsidR="00B57B6B" w:rsidRDefault="00B57B6B">
            <w:pPr>
              <w:rPr>
                <w:b/>
              </w:rPr>
            </w:pPr>
            <w:r>
              <w:rPr>
                <w:b/>
              </w:rPr>
              <w:t>Comm Logs</w:t>
            </w:r>
          </w:p>
        </w:tc>
        <w:tc>
          <w:tcPr>
            <w:tcW w:w="6660" w:type="dxa"/>
            <w:shd w:val="clear" w:color="auto" w:fill="FFFFFF"/>
            <w:tcMar>
              <w:top w:w="100" w:type="dxa"/>
              <w:left w:w="100" w:type="dxa"/>
              <w:bottom w:w="100" w:type="dxa"/>
              <w:right w:w="100" w:type="dxa"/>
            </w:tcMar>
          </w:tcPr>
          <w:p w14:paraId="3C74DAEB" w14:textId="5002A2F7" w:rsidR="00B57B6B" w:rsidRDefault="00CC68CE" w:rsidP="00CC68CE">
            <w:r>
              <w:t>S</w:t>
            </w:r>
            <w:r w:rsidR="00B57B6B">
              <w:t>pecifies a cyber observation coming from communications logs.</w:t>
            </w:r>
          </w:p>
        </w:tc>
      </w:tr>
      <w:tr w:rsidR="00B57B6B" w14:paraId="03AF0078" w14:textId="77777777" w:rsidTr="00AB1851">
        <w:trPr>
          <w:jc w:val="center"/>
        </w:trPr>
        <w:tc>
          <w:tcPr>
            <w:tcW w:w="2700" w:type="dxa"/>
            <w:shd w:val="clear" w:color="auto" w:fill="FFFFFF"/>
            <w:tcMar>
              <w:top w:w="100" w:type="dxa"/>
              <w:left w:w="100" w:type="dxa"/>
              <w:bottom w:w="100" w:type="dxa"/>
              <w:right w:w="100" w:type="dxa"/>
            </w:tcMar>
          </w:tcPr>
          <w:p w14:paraId="7E5DFBD5" w14:textId="77777777" w:rsidR="00B57B6B" w:rsidRDefault="00B57B6B">
            <w:pPr>
              <w:rPr>
                <w:b/>
              </w:rPr>
            </w:pPr>
            <w:r>
              <w:rPr>
                <w:b/>
              </w:rPr>
              <w:t>DBMS Log</w:t>
            </w:r>
          </w:p>
        </w:tc>
        <w:tc>
          <w:tcPr>
            <w:tcW w:w="6660" w:type="dxa"/>
            <w:shd w:val="clear" w:color="auto" w:fill="FFFFFF"/>
            <w:tcMar>
              <w:top w:w="100" w:type="dxa"/>
              <w:left w:w="100" w:type="dxa"/>
              <w:bottom w:w="100" w:type="dxa"/>
              <w:right w:w="100" w:type="dxa"/>
            </w:tcMar>
          </w:tcPr>
          <w:p w14:paraId="7693158F" w14:textId="2B73F55B" w:rsidR="00B57B6B" w:rsidRDefault="00CC68CE" w:rsidP="00A2735E">
            <w:r>
              <w:t>S</w:t>
            </w:r>
            <w:r w:rsidR="00B57B6B">
              <w:t xml:space="preserve">pecifies a cyber observation coming from the </w:t>
            </w:r>
            <w:r w:rsidR="00A2735E">
              <w:t>DBMS</w:t>
            </w:r>
            <w:r w:rsidR="00B57B6B">
              <w:t xml:space="preserve"> log.</w:t>
            </w:r>
          </w:p>
        </w:tc>
      </w:tr>
      <w:tr w:rsidR="00B57B6B" w14:paraId="656D01A8" w14:textId="77777777" w:rsidTr="00AB1851">
        <w:trPr>
          <w:jc w:val="center"/>
        </w:trPr>
        <w:tc>
          <w:tcPr>
            <w:tcW w:w="2700" w:type="dxa"/>
            <w:shd w:val="clear" w:color="auto" w:fill="FFFFFF"/>
            <w:tcMar>
              <w:top w:w="100" w:type="dxa"/>
              <w:left w:w="100" w:type="dxa"/>
              <w:bottom w:w="100" w:type="dxa"/>
              <w:right w:w="100" w:type="dxa"/>
            </w:tcMar>
          </w:tcPr>
          <w:p w14:paraId="6BB1B643" w14:textId="77777777" w:rsidR="00B57B6B" w:rsidRDefault="00B57B6B">
            <w:pPr>
              <w:rPr>
                <w:b/>
              </w:rPr>
            </w:pPr>
            <w:r>
              <w:rPr>
                <w:b/>
              </w:rPr>
              <w:t>Frameworks</w:t>
            </w:r>
          </w:p>
        </w:tc>
        <w:tc>
          <w:tcPr>
            <w:tcW w:w="6660" w:type="dxa"/>
            <w:shd w:val="clear" w:color="auto" w:fill="FFFFFF"/>
            <w:tcMar>
              <w:top w:w="100" w:type="dxa"/>
              <w:left w:w="100" w:type="dxa"/>
              <w:bottom w:w="100" w:type="dxa"/>
              <w:right w:w="100" w:type="dxa"/>
            </w:tcMar>
          </w:tcPr>
          <w:p w14:paraId="1BAA0ACC" w14:textId="1BA204CF" w:rsidR="00B57B6B" w:rsidRDefault="00CC68CE" w:rsidP="00A2735E">
            <w:r>
              <w:t>S</w:t>
            </w:r>
            <w:r w:rsidR="00B57B6B">
              <w:t xml:space="preserve">pecifies a cyber observation coming from </w:t>
            </w:r>
            <w:r w:rsidR="00A2735E">
              <w:t>frameworks</w:t>
            </w:r>
            <w:r w:rsidR="00B57B6B">
              <w:t>.</w:t>
            </w:r>
          </w:p>
        </w:tc>
      </w:tr>
      <w:tr w:rsidR="00B57B6B" w14:paraId="4A99F818" w14:textId="77777777" w:rsidTr="00AB1851">
        <w:trPr>
          <w:jc w:val="center"/>
        </w:trPr>
        <w:tc>
          <w:tcPr>
            <w:tcW w:w="2700" w:type="dxa"/>
            <w:shd w:val="clear" w:color="auto" w:fill="FFFFFF"/>
            <w:tcMar>
              <w:top w:w="100" w:type="dxa"/>
              <w:left w:w="100" w:type="dxa"/>
              <w:bottom w:w="100" w:type="dxa"/>
              <w:right w:w="100" w:type="dxa"/>
            </w:tcMar>
          </w:tcPr>
          <w:p w14:paraId="21E58A29" w14:textId="77777777" w:rsidR="00B57B6B" w:rsidRDefault="00B57B6B">
            <w:pPr>
              <w:rPr>
                <w:b/>
              </w:rPr>
            </w:pPr>
            <w:r>
              <w:rPr>
                <w:b/>
              </w:rPr>
              <w:t>Help Desk</w:t>
            </w:r>
          </w:p>
        </w:tc>
        <w:tc>
          <w:tcPr>
            <w:tcW w:w="6660" w:type="dxa"/>
            <w:shd w:val="clear" w:color="auto" w:fill="FFFFFF"/>
            <w:tcMar>
              <w:top w:w="100" w:type="dxa"/>
              <w:left w:w="100" w:type="dxa"/>
              <w:bottom w:w="100" w:type="dxa"/>
              <w:right w:w="100" w:type="dxa"/>
            </w:tcMar>
          </w:tcPr>
          <w:p w14:paraId="7DF21198" w14:textId="3D1C139A" w:rsidR="00B57B6B" w:rsidRDefault="00CC68CE" w:rsidP="00CC68CE">
            <w:r>
              <w:t>S</w:t>
            </w:r>
            <w:r w:rsidR="00B57B6B">
              <w:t>pecifies a cyber observation coming from a human or automated help desk.</w:t>
            </w:r>
          </w:p>
        </w:tc>
      </w:tr>
      <w:tr w:rsidR="00B57B6B" w14:paraId="38C2BBA5" w14:textId="77777777" w:rsidTr="00AB1851">
        <w:trPr>
          <w:jc w:val="center"/>
        </w:trPr>
        <w:tc>
          <w:tcPr>
            <w:tcW w:w="2700" w:type="dxa"/>
            <w:shd w:val="clear" w:color="auto" w:fill="FFFFFF"/>
            <w:tcMar>
              <w:top w:w="100" w:type="dxa"/>
              <w:left w:w="100" w:type="dxa"/>
              <w:bottom w:w="100" w:type="dxa"/>
              <w:right w:w="100" w:type="dxa"/>
            </w:tcMar>
          </w:tcPr>
          <w:p w14:paraId="0FCF7E93" w14:textId="77777777" w:rsidR="00B57B6B" w:rsidRDefault="00B57B6B">
            <w:pPr>
              <w:rPr>
                <w:b/>
              </w:rPr>
            </w:pPr>
            <w:r>
              <w:rPr>
                <w:b/>
              </w:rPr>
              <w:t>IAVM</w:t>
            </w:r>
          </w:p>
        </w:tc>
        <w:tc>
          <w:tcPr>
            <w:tcW w:w="6660" w:type="dxa"/>
            <w:shd w:val="clear" w:color="auto" w:fill="FFFFFF"/>
            <w:tcMar>
              <w:top w:w="100" w:type="dxa"/>
              <w:left w:w="100" w:type="dxa"/>
              <w:bottom w:w="100" w:type="dxa"/>
              <w:right w:w="100" w:type="dxa"/>
            </w:tcMar>
          </w:tcPr>
          <w:p w14:paraId="26377651" w14:textId="6DE0CF21" w:rsidR="00B57B6B" w:rsidRDefault="00CC68CE" w:rsidP="00A2735E">
            <w:r>
              <w:t>S</w:t>
            </w:r>
            <w:r w:rsidR="00B57B6B">
              <w:t xml:space="preserve">pecifies a cyber observation made using information provided by </w:t>
            </w:r>
            <w:r>
              <w:t>The information assurance vulnerability management (IAVM)</w:t>
            </w:r>
            <w:r w:rsidR="00B57B6B">
              <w:t xml:space="preserve"> mechanisms.</w:t>
            </w:r>
          </w:p>
        </w:tc>
      </w:tr>
      <w:tr w:rsidR="00B57B6B" w14:paraId="26886E5D" w14:textId="77777777" w:rsidTr="00AB1851">
        <w:trPr>
          <w:jc w:val="center"/>
        </w:trPr>
        <w:tc>
          <w:tcPr>
            <w:tcW w:w="2700" w:type="dxa"/>
            <w:shd w:val="clear" w:color="auto" w:fill="FFFFFF"/>
            <w:tcMar>
              <w:top w:w="100" w:type="dxa"/>
              <w:left w:w="100" w:type="dxa"/>
              <w:bottom w:w="100" w:type="dxa"/>
              <w:right w:w="100" w:type="dxa"/>
            </w:tcMar>
          </w:tcPr>
          <w:p w14:paraId="21A587F4" w14:textId="77777777" w:rsidR="00B57B6B" w:rsidRDefault="00B57B6B">
            <w:pPr>
              <w:rPr>
                <w:b/>
              </w:rPr>
            </w:pPr>
            <w:r>
              <w:rPr>
                <w:b/>
              </w:rPr>
              <w:t>Incident Management</w:t>
            </w:r>
          </w:p>
        </w:tc>
        <w:tc>
          <w:tcPr>
            <w:tcW w:w="6660" w:type="dxa"/>
            <w:shd w:val="clear" w:color="auto" w:fill="FFFFFF"/>
            <w:tcMar>
              <w:top w:w="100" w:type="dxa"/>
              <w:left w:w="100" w:type="dxa"/>
              <w:bottom w:w="100" w:type="dxa"/>
              <w:right w:w="100" w:type="dxa"/>
            </w:tcMar>
          </w:tcPr>
          <w:p w14:paraId="665D5B67" w14:textId="4680657C" w:rsidR="00B57B6B" w:rsidRDefault="00CC68CE" w:rsidP="00A2735E">
            <w:r>
              <w:t>Sp</w:t>
            </w:r>
            <w:r w:rsidR="00B57B6B">
              <w:t>ecifies a cyber observation made using information provided by Incident Management services.</w:t>
            </w:r>
          </w:p>
        </w:tc>
      </w:tr>
      <w:tr w:rsidR="00B57B6B" w14:paraId="3F20F0B5" w14:textId="77777777" w:rsidTr="00AB1851">
        <w:trPr>
          <w:jc w:val="center"/>
        </w:trPr>
        <w:tc>
          <w:tcPr>
            <w:tcW w:w="2700" w:type="dxa"/>
            <w:shd w:val="clear" w:color="auto" w:fill="FFFFFF"/>
            <w:tcMar>
              <w:top w:w="100" w:type="dxa"/>
              <w:left w:w="100" w:type="dxa"/>
              <w:bottom w:w="100" w:type="dxa"/>
              <w:right w:w="100" w:type="dxa"/>
            </w:tcMar>
          </w:tcPr>
          <w:p w14:paraId="5AFEA77F" w14:textId="77777777" w:rsidR="00B57B6B" w:rsidRDefault="00B57B6B">
            <w:pPr>
              <w:rPr>
                <w:b/>
              </w:rPr>
            </w:pPr>
            <w:r>
              <w:rPr>
                <w:b/>
              </w:rPr>
              <w:t>OS/Device Driver APIs</w:t>
            </w:r>
          </w:p>
        </w:tc>
        <w:tc>
          <w:tcPr>
            <w:tcW w:w="6660" w:type="dxa"/>
            <w:shd w:val="clear" w:color="auto" w:fill="FFFFFF"/>
            <w:tcMar>
              <w:top w:w="100" w:type="dxa"/>
              <w:left w:w="100" w:type="dxa"/>
              <w:bottom w:w="100" w:type="dxa"/>
              <w:right w:w="100" w:type="dxa"/>
            </w:tcMar>
          </w:tcPr>
          <w:p w14:paraId="766C9870" w14:textId="1FC4B95E" w:rsidR="00B57B6B" w:rsidRDefault="00CC68CE" w:rsidP="00A2735E">
            <w:r>
              <w:t>S</w:t>
            </w:r>
            <w:r w:rsidR="00B57B6B">
              <w:t>pecifies a cyber observation coming from OS/Device Driver APIs.</w:t>
            </w:r>
          </w:p>
        </w:tc>
      </w:tr>
      <w:tr w:rsidR="00B57B6B" w14:paraId="6C531E4B" w14:textId="77777777" w:rsidTr="00AB1851">
        <w:trPr>
          <w:jc w:val="center"/>
        </w:trPr>
        <w:tc>
          <w:tcPr>
            <w:tcW w:w="2700" w:type="dxa"/>
            <w:shd w:val="clear" w:color="auto" w:fill="FFFFFF"/>
            <w:tcMar>
              <w:top w:w="100" w:type="dxa"/>
              <w:left w:w="100" w:type="dxa"/>
              <w:bottom w:w="100" w:type="dxa"/>
              <w:right w:w="100" w:type="dxa"/>
            </w:tcMar>
          </w:tcPr>
          <w:p w14:paraId="6DBF1882" w14:textId="77777777" w:rsidR="00B57B6B" w:rsidRDefault="00B57B6B">
            <w:pPr>
              <w:rPr>
                <w:b/>
              </w:rPr>
            </w:pPr>
            <w:r>
              <w:rPr>
                <w:b/>
              </w:rPr>
              <w:t>TPM</w:t>
            </w:r>
          </w:p>
        </w:tc>
        <w:tc>
          <w:tcPr>
            <w:tcW w:w="6660" w:type="dxa"/>
            <w:shd w:val="clear" w:color="auto" w:fill="FFFFFF"/>
            <w:tcMar>
              <w:top w:w="100" w:type="dxa"/>
              <w:left w:w="100" w:type="dxa"/>
              <w:bottom w:w="100" w:type="dxa"/>
              <w:right w:w="100" w:type="dxa"/>
            </w:tcMar>
          </w:tcPr>
          <w:p w14:paraId="571C1B60" w14:textId="09A8FF2E" w:rsidR="00B57B6B" w:rsidRDefault="00CC68CE">
            <w:r>
              <w:t>S</w:t>
            </w:r>
            <w:r w:rsidR="00B57B6B">
              <w:t>pecifies a cyber observation made using TPM output data.</w:t>
            </w:r>
          </w:p>
        </w:tc>
      </w:tr>
      <w:tr w:rsidR="00B57B6B" w14:paraId="42BBE034" w14:textId="77777777" w:rsidTr="00AB1851">
        <w:trPr>
          <w:jc w:val="center"/>
        </w:trPr>
        <w:tc>
          <w:tcPr>
            <w:tcW w:w="2700" w:type="dxa"/>
            <w:shd w:val="clear" w:color="auto" w:fill="FFFFFF"/>
            <w:tcMar>
              <w:top w:w="100" w:type="dxa"/>
              <w:left w:w="100" w:type="dxa"/>
              <w:bottom w:w="100" w:type="dxa"/>
              <w:right w:w="100" w:type="dxa"/>
            </w:tcMar>
          </w:tcPr>
          <w:p w14:paraId="4BBE1D14" w14:textId="77777777" w:rsidR="00B57B6B" w:rsidRDefault="00B57B6B">
            <w:pPr>
              <w:rPr>
                <w:b/>
              </w:rPr>
            </w:pPr>
            <w:r>
              <w:rPr>
                <w:b/>
              </w:rPr>
              <w:t>VM Hypervisor</w:t>
            </w:r>
          </w:p>
        </w:tc>
        <w:tc>
          <w:tcPr>
            <w:tcW w:w="6660" w:type="dxa"/>
            <w:shd w:val="clear" w:color="auto" w:fill="FFFFFF"/>
            <w:tcMar>
              <w:top w:w="100" w:type="dxa"/>
              <w:left w:w="100" w:type="dxa"/>
              <w:bottom w:w="100" w:type="dxa"/>
              <w:right w:w="100" w:type="dxa"/>
            </w:tcMar>
          </w:tcPr>
          <w:p w14:paraId="576E6F97" w14:textId="7D258682" w:rsidR="00B57B6B" w:rsidRDefault="00CC68CE" w:rsidP="00A2735E">
            <w:r>
              <w:t>S</w:t>
            </w:r>
            <w:r w:rsidR="00B57B6B">
              <w:t>pecifies a cyber observation coming from the VM hypervisor data.</w:t>
            </w:r>
          </w:p>
        </w:tc>
      </w:tr>
      <w:tr w:rsidR="00B57B6B" w14:paraId="6CE2B228" w14:textId="77777777" w:rsidTr="00AB1851">
        <w:trPr>
          <w:jc w:val="center"/>
        </w:trPr>
        <w:tc>
          <w:tcPr>
            <w:tcW w:w="2700" w:type="dxa"/>
            <w:shd w:val="clear" w:color="auto" w:fill="FFFFFF"/>
            <w:tcMar>
              <w:top w:w="100" w:type="dxa"/>
              <w:left w:w="100" w:type="dxa"/>
              <w:bottom w:w="100" w:type="dxa"/>
              <w:right w:w="100" w:type="dxa"/>
            </w:tcMar>
          </w:tcPr>
          <w:p w14:paraId="3C94F765" w14:textId="77777777" w:rsidR="00B57B6B" w:rsidRDefault="00B57B6B">
            <w:pPr>
              <w:rPr>
                <w:b/>
              </w:rPr>
            </w:pPr>
            <w:r>
              <w:rPr>
                <w:b/>
              </w:rPr>
              <w:t>Web Logs</w:t>
            </w:r>
          </w:p>
        </w:tc>
        <w:tc>
          <w:tcPr>
            <w:tcW w:w="6660" w:type="dxa"/>
            <w:shd w:val="clear" w:color="auto" w:fill="FFFFFF"/>
            <w:tcMar>
              <w:top w:w="100" w:type="dxa"/>
              <w:left w:w="100" w:type="dxa"/>
              <w:bottom w:w="100" w:type="dxa"/>
              <w:right w:w="100" w:type="dxa"/>
            </w:tcMar>
          </w:tcPr>
          <w:p w14:paraId="39E3A2A0" w14:textId="5044147A" w:rsidR="00B57B6B" w:rsidRDefault="00CC68CE" w:rsidP="00A2735E">
            <w:r>
              <w:t>S</w:t>
            </w:r>
            <w:r w:rsidR="00B57B6B">
              <w:t>pecifies a cyber observation coming from web logs.</w:t>
            </w:r>
          </w:p>
        </w:tc>
      </w:tr>
    </w:tbl>
    <w:p w14:paraId="0DE36E8B" w14:textId="77777777" w:rsidR="006E391E" w:rsidRDefault="004D3B81" w:rsidP="00D3578A">
      <w:pPr>
        <w:pStyle w:val="Heading2"/>
        <w:ind w:left="720" w:hanging="720"/>
      </w:pPr>
      <w:bookmarkStart w:id="84" w:name="_Toc450222566"/>
      <w:r>
        <w:t>HashName</w:t>
      </w:r>
      <w:r w:rsidR="002E5809">
        <w:t>Vocab-1</w:t>
      </w:r>
      <w:r>
        <w:t>.0 Enumeration</w:t>
      </w:r>
      <w:bookmarkEnd w:id="84"/>
    </w:p>
    <w:p w14:paraId="5464F1C8" w14:textId="3B75A89E" w:rsidR="006E391E" w:rsidRDefault="00B01AB3" w:rsidP="00D3578A">
      <w:pPr>
        <w:pStyle w:val="basicparagraph"/>
        <w:contextualSpacing w:val="0"/>
      </w:pPr>
      <w:r>
        <w:t xml:space="preserve">The </w:t>
      </w:r>
      <w:r w:rsidRPr="004B6F03">
        <w:rPr>
          <w:rFonts w:ascii="Courier New" w:hAnsi="Courier New" w:cs="Courier New"/>
        </w:rPr>
        <w:t>HashNameVocab</w:t>
      </w:r>
      <w:r>
        <w:t xml:space="preserve"> </w:t>
      </w:r>
      <w:r w:rsidR="004B6F03">
        <w:t xml:space="preserve">enumeration </w:t>
      </w:r>
      <w:r>
        <w:t xml:space="preserve">is the default CybOX vocabulary for hashing algorithm names, used in the </w:t>
      </w:r>
      <w:r w:rsidRPr="004B6F03">
        <w:rPr>
          <w:rFonts w:ascii="Courier New" w:hAnsi="Courier New" w:cs="Courier New"/>
        </w:rPr>
        <w:t>HashType</w:t>
      </w:r>
      <w:r w:rsidR="004B6F03">
        <w:t xml:space="preserve"> class (</w:t>
      </w:r>
      <w:r w:rsidRPr="004B6F03">
        <w:rPr>
          <w:rFonts w:ascii="Courier New" w:hAnsi="Courier New" w:cs="Courier New"/>
        </w:rPr>
        <w:t>Type</w:t>
      </w:r>
      <w:r>
        <w:t xml:space="preserve"> </w:t>
      </w:r>
      <w:r w:rsidR="004B6F03">
        <w:t xml:space="preserve">property) </w:t>
      </w:r>
      <w:r>
        <w:t xml:space="preserve">in CybOX Common. </w:t>
      </w:r>
      <w:r w:rsidR="002E7D23">
        <w:t>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4F833A4E" w14:textId="77777777" w:rsidTr="0028739E">
        <w:trPr>
          <w:jc w:val="center"/>
        </w:trPr>
        <w:tc>
          <w:tcPr>
            <w:tcW w:w="2520" w:type="dxa"/>
            <w:shd w:val="clear" w:color="auto" w:fill="BFBFBF"/>
            <w:tcMar>
              <w:top w:w="100" w:type="dxa"/>
              <w:left w:w="100" w:type="dxa"/>
              <w:bottom w:w="100" w:type="dxa"/>
              <w:right w:w="100" w:type="dxa"/>
            </w:tcMar>
          </w:tcPr>
          <w:p w14:paraId="3F9C5CF3"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6CA6A134" w14:textId="77777777" w:rsidR="006E391E" w:rsidRDefault="004D3B81">
            <w:pPr>
              <w:rPr>
                <w:b/>
                <w:color w:val="000000"/>
              </w:rPr>
            </w:pPr>
            <w:r>
              <w:rPr>
                <w:b/>
                <w:color w:val="000000"/>
              </w:rPr>
              <w:t>Description</w:t>
            </w:r>
          </w:p>
        </w:tc>
      </w:tr>
      <w:tr w:rsidR="006E391E" w14:paraId="0F4528CE" w14:textId="77777777" w:rsidTr="0028739E">
        <w:trPr>
          <w:jc w:val="center"/>
        </w:trPr>
        <w:tc>
          <w:tcPr>
            <w:tcW w:w="2520" w:type="dxa"/>
            <w:shd w:val="clear" w:color="auto" w:fill="FFFFFF"/>
            <w:tcMar>
              <w:top w:w="100" w:type="dxa"/>
              <w:left w:w="100" w:type="dxa"/>
              <w:bottom w:w="100" w:type="dxa"/>
              <w:right w:w="100" w:type="dxa"/>
            </w:tcMar>
          </w:tcPr>
          <w:p w14:paraId="7860AA42" w14:textId="77777777" w:rsidR="006E391E" w:rsidRDefault="004D3B81">
            <w:pPr>
              <w:rPr>
                <w:b/>
              </w:rPr>
            </w:pPr>
            <w:r>
              <w:rPr>
                <w:b/>
              </w:rPr>
              <w:t>MD5</w:t>
            </w:r>
          </w:p>
        </w:tc>
        <w:tc>
          <w:tcPr>
            <w:tcW w:w="6840" w:type="dxa"/>
            <w:shd w:val="clear" w:color="auto" w:fill="FFFFFF"/>
            <w:tcMar>
              <w:top w:w="100" w:type="dxa"/>
              <w:left w:w="100" w:type="dxa"/>
              <w:bottom w:w="100" w:type="dxa"/>
              <w:right w:w="100" w:type="dxa"/>
            </w:tcMar>
          </w:tcPr>
          <w:p w14:paraId="2F70A3B5" w14:textId="77777777" w:rsidR="006E391E" w:rsidRDefault="004D3B81">
            <w:r>
              <w:t>The MD5 value specifies the MD5 hashing algorithm.</w:t>
            </w:r>
          </w:p>
        </w:tc>
      </w:tr>
      <w:tr w:rsidR="006E391E" w14:paraId="06C5598F" w14:textId="77777777" w:rsidTr="0028739E">
        <w:trPr>
          <w:jc w:val="center"/>
        </w:trPr>
        <w:tc>
          <w:tcPr>
            <w:tcW w:w="2520" w:type="dxa"/>
            <w:shd w:val="clear" w:color="auto" w:fill="FFFFFF"/>
            <w:tcMar>
              <w:top w:w="100" w:type="dxa"/>
              <w:left w:w="100" w:type="dxa"/>
              <w:bottom w:w="100" w:type="dxa"/>
              <w:right w:w="100" w:type="dxa"/>
            </w:tcMar>
          </w:tcPr>
          <w:p w14:paraId="6B3B1657" w14:textId="77777777" w:rsidR="006E391E" w:rsidRDefault="004D3B81">
            <w:pPr>
              <w:rPr>
                <w:b/>
              </w:rPr>
            </w:pPr>
            <w:r>
              <w:rPr>
                <w:b/>
              </w:rPr>
              <w:t>MD6</w:t>
            </w:r>
          </w:p>
        </w:tc>
        <w:tc>
          <w:tcPr>
            <w:tcW w:w="6840" w:type="dxa"/>
            <w:shd w:val="clear" w:color="auto" w:fill="FFFFFF"/>
            <w:tcMar>
              <w:top w:w="100" w:type="dxa"/>
              <w:left w:w="100" w:type="dxa"/>
              <w:bottom w:w="100" w:type="dxa"/>
              <w:right w:w="100" w:type="dxa"/>
            </w:tcMar>
          </w:tcPr>
          <w:p w14:paraId="54D4E796" w14:textId="77777777" w:rsidR="006E391E" w:rsidRDefault="004D3B81">
            <w:r>
              <w:t>The MD6 value specifies the MD6 hashing algorithm.</w:t>
            </w:r>
          </w:p>
        </w:tc>
      </w:tr>
      <w:tr w:rsidR="006E391E" w14:paraId="42E6873B" w14:textId="77777777" w:rsidTr="0028739E">
        <w:trPr>
          <w:jc w:val="center"/>
        </w:trPr>
        <w:tc>
          <w:tcPr>
            <w:tcW w:w="2520" w:type="dxa"/>
            <w:shd w:val="clear" w:color="auto" w:fill="FFFFFF"/>
            <w:tcMar>
              <w:top w:w="100" w:type="dxa"/>
              <w:left w:w="100" w:type="dxa"/>
              <w:bottom w:w="100" w:type="dxa"/>
              <w:right w:w="100" w:type="dxa"/>
            </w:tcMar>
          </w:tcPr>
          <w:p w14:paraId="5C098449" w14:textId="77777777" w:rsidR="006E391E" w:rsidRDefault="004D3B81">
            <w:pPr>
              <w:rPr>
                <w:b/>
              </w:rPr>
            </w:pPr>
            <w:r>
              <w:rPr>
                <w:b/>
              </w:rPr>
              <w:t>SHA1</w:t>
            </w:r>
          </w:p>
        </w:tc>
        <w:tc>
          <w:tcPr>
            <w:tcW w:w="6840" w:type="dxa"/>
            <w:shd w:val="clear" w:color="auto" w:fill="FFFFFF"/>
            <w:tcMar>
              <w:top w:w="100" w:type="dxa"/>
              <w:left w:w="100" w:type="dxa"/>
              <w:bottom w:w="100" w:type="dxa"/>
              <w:right w:w="100" w:type="dxa"/>
            </w:tcMar>
          </w:tcPr>
          <w:p w14:paraId="7424CD57" w14:textId="77777777" w:rsidR="006E391E" w:rsidRDefault="004D3B81">
            <w:r>
              <w:t>The SHA1 value specifies the SHA1 hashing algorithm.</w:t>
            </w:r>
          </w:p>
        </w:tc>
      </w:tr>
      <w:tr w:rsidR="006E391E" w14:paraId="5E9FD163" w14:textId="77777777" w:rsidTr="0028739E">
        <w:trPr>
          <w:jc w:val="center"/>
        </w:trPr>
        <w:tc>
          <w:tcPr>
            <w:tcW w:w="2520" w:type="dxa"/>
            <w:shd w:val="clear" w:color="auto" w:fill="FFFFFF"/>
            <w:tcMar>
              <w:top w:w="100" w:type="dxa"/>
              <w:left w:w="100" w:type="dxa"/>
              <w:bottom w:w="100" w:type="dxa"/>
              <w:right w:w="100" w:type="dxa"/>
            </w:tcMar>
          </w:tcPr>
          <w:p w14:paraId="20DEA965" w14:textId="77777777" w:rsidR="006E391E" w:rsidRDefault="004D3B81">
            <w:pPr>
              <w:rPr>
                <w:b/>
              </w:rPr>
            </w:pPr>
            <w:r>
              <w:rPr>
                <w:b/>
              </w:rPr>
              <w:t>SHA224</w:t>
            </w:r>
          </w:p>
        </w:tc>
        <w:tc>
          <w:tcPr>
            <w:tcW w:w="6840" w:type="dxa"/>
            <w:shd w:val="clear" w:color="auto" w:fill="FFFFFF"/>
            <w:tcMar>
              <w:top w:w="100" w:type="dxa"/>
              <w:left w:w="100" w:type="dxa"/>
              <w:bottom w:w="100" w:type="dxa"/>
              <w:right w:w="100" w:type="dxa"/>
            </w:tcMar>
          </w:tcPr>
          <w:p w14:paraId="19153BB2" w14:textId="77777777" w:rsidR="006E391E" w:rsidRDefault="004D3B81">
            <w:r>
              <w:t>The SHA24 value specifies the SHA224 hashing algorithm.</w:t>
            </w:r>
          </w:p>
        </w:tc>
      </w:tr>
      <w:tr w:rsidR="006E391E" w14:paraId="56BDCD63" w14:textId="77777777" w:rsidTr="0028739E">
        <w:trPr>
          <w:jc w:val="center"/>
        </w:trPr>
        <w:tc>
          <w:tcPr>
            <w:tcW w:w="2520" w:type="dxa"/>
            <w:shd w:val="clear" w:color="auto" w:fill="FFFFFF"/>
            <w:tcMar>
              <w:top w:w="100" w:type="dxa"/>
              <w:left w:w="100" w:type="dxa"/>
              <w:bottom w:w="100" w:type="dxa"/>
              <w:right w:w="100" w:type="dxa"/>
            </w:tcMar>
          </w:tcPr>
          <w:p w14:paraId="3430A5DF" w14:textId="77777777" w:rsidR="006E391E" w:rsidRDefault="004D3B81">
            <w:pPr>
              <w:rPr>
                <w:b/>
              </w:rPr>
            </w:pPr>
            <w:r>
              <w:rPr>
                <w:b/>
              </w:rPr>
              <w:t>SHA256</w:t>
            </w:r>
          </w:p>
        </w:tc>
        <w:tc>
          <w:tcPr>
            <w:tcW w:w="6840" w:type="dxa"/>
            <w:shd w:val="clear" w:color="auto" w:fill="FFFFFF"/>
            <w:tcMar>
              <w:top w:w="100" w:type="dxa"/>
              <w:left w:w="100" w:type="dxa"/>
              <w:bottom w:w="100" w:type="dxa"/>
              <w:right w:w="100" w:type="dxa"/>
            </w:tcMar>
          </w:tcPr>
          <w:p w14:paraId="49582CDC" w14:textId="77777777" w:rsidR="006E391E" w:rsidRDefault="004D3B81">
            <w:r>
              <w:t>The SHA256 value specifies the SHA256 hashing algorithm.</w:t>
            </w:r>
          </w:p>
        </w:tc>
      </w:tr>
      <w:tr w:rsidR="006E391E" w14:paraId="7BDE0764" w14:textId="77777777" w:rsidTr="0028739E">
        <w:trPr>
          <w:jc w:val="center"/>
        </w:trPr>
        <w:tc>
          <w:tcPr>
            <w:tcW w:w="2520" w:type="dxa"/>
            <w:shd w:val="clear" w:color="auto" w:fill="FFFFFF"/>
            <w:tcMar>
              <w:top w:w="100" w:type="dxa"/>
              <w:left w:w="100" w:type="dxa"/>
              <w:bottom w:w="100" w:type="dxa"/>
              <w:right w:w="100" w:type="dxa"/>
            </w:tcMar>
          </w:tcPr>
          <w:p w14:paraId="4A7D2428" w14:textId="77777777" w:rsidR="006E391E" w:rsidRDefault="004D3B81">
            <w:pPr>
              <w:rPr>
                <w:b/>
              </w:rPr>
            </w:pPr>
            <w:r>
              <w:rPr>
                <w:b/>
              </w:rPr>
              <w:t>SHA384</w:t>
            </w:r>
          </w:p>
        </w:tc>
        <w:tc>
          <w:tcPr>
            <w:tcW w:w="6840" w:type="dxa"/>
            <w:shd w:val="clear" w:color="auto" w:fill="FFFFFF"/>
            <w:tcMar>
              <w:top w:w="100" w:type="dxa"/>
              <w:left w:w="100" w:type="dxa"/>
              <w:bottom w:w="100" w:type="dxa"/>
              <w:right w:w="100" w:type="dxa"/>
            </w:tcMar>
          </w:tcPr>
          <w:p w14:paraId="3DE10087" w14:textId="77777777" w:rsidR="006E391E" w:rsidRDefault="004D3B81">
            <w:r>
              <w:t>The SHA384 value specifies the SHA384 hashing algorithm.</w:t>
            </w:r>
          </w:p>
        </w:tc>
      </w:tr>
      <w:tr w:rsidR="006E391E" w14:paraId="3E778F42" w14:textId="77777777" w:rsidTr="0028739E">
        <w:trPr>
          <w:jc w:val="center"/>
        </w:trPr>
        <w:tc>
          <w:tcPr>
            <w:tcW w:w="2520" w:type="dxa"/>
            <w:shd w:val="clear" w:color="auto" w:fill="FFFFFF"/>
            <w:tcMar>
              <w:top w:w="100" w:type="dxa"/>
              <w:left w:w="100" w:type="dxa"/>
              <w:bottom w:w="100" w:type="dxa"/>
              <w:right w:w="100" w:type="dxa"/>
            </w:tcMar>
          </w:tcPr>
          <w:p w14:paraId="0FCE8B0E" w14:textId="77777777" w:rsidR="006E391E" w:rsidRDefault="004D3B81">
            <w:pPr>
              <w:rPr>
                <w:b/>
              </w:rPr>
            </w:pPr>
            <w:r>
              <w:rPr>
                <w:b/>
              </w:rPr>
              <w:t>SHA512</w:t>
            </w:r>
          </w:p>
        </w:tc>
        <w:tc>
          <w:tcPr>
            <w:tcW w:w="6840" w:type="dxa"/>
            <w:shd w:val="clear" w:color="auto" w:fill="FFFFFF"/>
            <w:tcMar>
              <w:top w:w="100" w:type="dxa"/>
              <w:left w:w="100" w:type="dxa"/>
              <w:bottom w:w="100" w:type="dxa"/>
              <w:right w:w="100" w:type="dxa"/>
            </w:tcMar>
          </w:tcPr>
          <w:p w14:paraId="01B95827" w14:textId="77777777" w:rsidR="006E391E" w:rsidRDefault="004D3B81">
            <w:r>
              <w:t>The SHA512 value specifies the SHA512 hashing algorithm.</w:t>
            </w:r>
          </w:p>
        </w:tc>
      </w:tr>
      <w:tr w:rsidR="006E391E" w14:paraId="2D01BD8D" w14:textId="77777777" w:rsidTr="0028739E">
        <w:trPr>
          <w:jc w:val="center"/>
        </w:trPr>
        <w:tc>
          <w:tcPr>
            <w:tcW w:w="2520" w:type="dxa"/>
            <w:shd w:val="clear" w:color="auto" w:fill="FFFFFF"/>
            <w:tcMar>
              <w:top w:w="100" w:type="dxa"/>
              <w:left w:w="100" w:type="dxa"/>
              <w:bottom w:w="100" w:type="dxa"/>
              <w:right w:w="100" w:type="dxa"/>
            </w:tcMar>
          </w:tcPr>
          <w:p w14:paraId="0BBFAE93" w14:textId="77777777" w:rsidR="006E391E" w:rsidRDefault="004D3B81">
            <w:pPr>
              <w:rPr>
                <w:b/>
              </w:rPr>
            </w:pPr>
            <w:r>
              <w:rPr>
                <w:b/>
              </w:rPr>
              <w:t>SSDEEP</w:t>
            </w:r>
          </w:p>
        </w:tc>
        <w:tc>
          <w:tcPr>
            <w:tcW w:w="6840" w:type="dxa"/>
            <w:shd w:val="clear" w:color="auto" w:fill="FFFFFF"/>
            <w:tcMar>
              <w:top w:w="100" w:type="dxa"/>
              <w:left w:w="100" w:type="dxa"/>
              <w:bottom w:w="100" w:type="dxa"/>
              <w:right w:w="100" w:type="dxa"/>
            </w:tcMar>
          </w:tcPr>
          <w:p w14:paraId="5398EE7B" w14:textId="77777777" w:rsidR="006E391E" w:rsidRDefault="004D3B81">
            <w:r>
              <w:t>The SSDEEP value specifies the SSDEEP hashing algorithm.</w:t>
            </w:r>
          </w:p>
        </w:tc>
      </w:tr>
    </w:tbl>
    <w:p w14:paraId="2042B182" w14:textId="77777777" w:rsidR="00B01AB3" w:rsidRDefault="00B01AB3" w:rsidP="00D3578A">
      <w:pPr>
        <w:pStyle w:val="Heading2"/>
        <w:ind w:left="720" w:hanging="720"/>
      </w:pPr>
      <w:bookmarkStart w:id="85" w:name="_Ref431717532"/>
      <w:bookmarkStart w:id="86" w:name="_Toc450222567"/>
      <w:r>
        <w:t>ToolTypeVocab-1.1 Enumeration</w:t>
      </w:r>
      <w:bookmarkEnd w:id="85"/>
      <w:bookmarkEnd w:id="86"/>
    </w:p>
    <w:p w14:paraId="5FFDD44C" w14:textId="490A1A9B" w:rsidR="00B01AB3" w:rsidRDefault="00B01AB3" w:rsidP="00D3578A">
      <w:pPr>
        <w:pStyle w:val="basicparagraph"/>
        <w:contextualSpacing w:val="0"/>
      </w:pPr>
      <w:r>
        <w:t xml:space="preserve">The </w:t>
      </w:r>
      <w:r w:rsidRPr="0028739E">
        <w:rPr>
          <w:rFonts w:ascii="Courier New" w:hAnsi="Courier New" w:cs="Courier New"/>
        </w:rPr>
        <w:t>ToolTypeVocab</w:t>
      </w:r>
      <w:r>
        <w:t xml:space="preserve"> </w:t>
      </w:r>
      <w:r w:rsidR="0028739E">
        <w:t xml:space="preserve">enumeration </w:t>
      </w:r>
      <w:r>
        <w:t>is the default CybOX vocabulary for tool class</w:t>
      </w:r>
      <w:r w:rsidR="0028739E">
        <w:t>e</w:t>
      </w:r>
      <w:r>
        <w:t xml:space="preserve">s, used in the </w:t>
      </w:r>
      <w:r w:rsidR="0028739E">
        <w:rPr>
          <w:rFonts w:ascii="Courier New" w:hAnsi="Courier New" w:cs="Courier New"/>
        </w:rPr>
        <w:t>ToolInformation</w:t>
      </w:r>
      <w:r w:rsidRPr="0028739E">
        <w:rPr>
          <w:rFonts w:ascii="Courier New" w:hAnsi="Courier New" w:cs="Courier New"/>
        </w:rPr>
        <w:t>Type</w:t>
      </w:r>
      <w:r w:rsidR="0028739E">
        <w:t xml:space="preserve"> class (</w:t>
      </w:r>
      <w:r w:rsidR="0028739E" w:rsidRPr="0028739E">
        <w:rPr>
          <w:rFonts w:ascii="Courier New" w:hAnsi="Courier New" w:cs="Courier New"/>
        </w:rPr>
        <w:t>Type</w:t>
      </w:r>
      <w:r w:rsidR="0028739E">
        <w:t xml:space="preserve"> property) in </w:t>
      </w:r>
      <w:r>
        <w:t>CybOX Common. The associated enumeration literals are provided in the table below.</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B01AB3" w14:paraId="7E146065" w14:textId="77777777" w:rsidTr="00325F29">
        <w:trPr>
          <w:jc w:val="center"/>
        </w:trPr>
        <w:tc>
          <w:tcPr>
            <w:tcW w:w="2430" w:type="dxa"/>
            <w:shd w:val="clear" w:color="auto" w:fill="BFBFBF"/>
            <w:tcMar>
              <w:top w:w="100" w:type="dxa"/>
              <w:left w:w="100" w:type="dxa"/>
              <w:bottom w:w="100" w:type="dxa"/>
              <w:right w:w="100" w:type="dxa"/>
            </w:tcMar>
          </w:tcPr>
          <w:p w14:paraId="27C65947" w14:textId="77777777" w:rsidR="00B01AB3" w:rsidRDefault="00B01AB3" w:rsidP="002E138D">
            <w:pPr>
              <w:rPr>
                <w:b/>
                <w:color w:val="000000"/>
              </w:rPr>
            </w:pPr>
            <w:r>
              <w:rPr>
                <w:b/>
                <w:color w:val="000000"/>
              </w:rPr>
              <w:lastRenderedPageBreak/>
              <w:t>Enumeration Literal</w:t>
            </w:r>
          </w:p>
        </w:tc>
        <w:tc>
          <w:tcPr>
            <w:tcW w:w="6930" w:type="dxa"/>
            <w:shd w:val="clear" w:color="auto" w:fill="BFBFBF"/>
            <w:tcMar>
              <w:top w:w="100" w:type="dxa"/>
              <w:left w:w="100" w:type="dxa"/>
              <w:bottom w:w="100" w:type="dxa"/>
              <w:right w:w="100" w:type="dxa"/>
            </w:tcMar>
          </w:tcPr>
          <w:p w14:paraId="7F5BC152" w14:textId="77777777" w:rsidR="00B01AB3" w:rsidRDefault="00B01AB3" w:rsidP="002E138D">
            <w:pPr>
              <w:rPr>
                <w:b/>
                <w:color w:val="000000"/>
              </w:rPr>
            </w:pPr>
            <w:r>
              <w:rPr>
                <w:b/>
                <w:color w:val="000000"/>
              </w:rPr>
              <w:t>Description</w:t>
            </w:r>
          </w:p>
        </w:tc>
      </w:tr>
      <w:tr w:rsidR="00B57B6B" w14:paraId="5D6560C1" w14:textId="77777777" w:rsidTr="00325F29">
        <w:trPr>
          <w:jc w:val="center"/>
        </w:trPr>
        <w:tc>
          <w:tcPr>
            <w:tcW w:w="2430" w:type="dxa"/>
            <w:shd w:val="clear" w:color="auto" w:fill="FFFFFF"/>
            <w:tcMar>
              <w:top w:w="100" w:type="dxa"/>
              <w:left w:w="100" w:type="dxa"/>
              <w:bottom w:w="100" w:type="dxa"/>
              <w:right w:w="100" w:type="dxa"/>
            </w:tcMar>
          </w:tcPr>
          <w:p w14:paraId="06CAACD4" w14:textId="77777777" w:rsidR="00B57B6B" w:rsidRDefault="00B57B6B" w:rsidP="002E138D">
            <w:pPr>
              <w:rPr>
                <w:b/>
              </w:rPr>
            </w:pPr>
            <w:r>
              <w:rPr>
                <w:b/>
              </w:rPr>
              <w:t>Asset Scanner</w:t>
            </w:r>
          </w:p>
        </w:tc>
        <w:tc>
          <w:tcPr>
            <w:tcW w:w="6930" w:type="dxa"/>
            <w:shd w:val="clear" w:color="auto" w:fill="FFFFFF"/>
            <w:tcMar>
              <w:top w:w="100" w:type="dxa"/>
              <w:left w:w="100" w:type="dxa"/>
              <w:bottom w:w="100" w:type="dxa"/>
              <w:right w:w="100" w:type="dxa"/>
            </w:tcMar>
          </w:tcPr>
          <w:p w14:paraId="2854EF19" w14:textId="221AF12A" w:rsidR="00B57B6B" w:rsidRDefault="00CC68CE" w:rsidP="00A2735E">
            <w:r>
              <w:t>S</w:t>
            </w:r>
            <w:r w:rsidR="00B57B6B">
              <w:t>pecifies an asset scanner tool.</w:t>
            </w:r>
          </w:p>
        </w:tc>
      </w:tr>
      <w:tr w:rsidR="00B57B6B" w14:paraId="7D9208FE" w14:textId="77777777" w:rsidTr="00325F29">
        <w:trPr>
          <w:jc w:val="center"/>
        </w:trPr>
        <w:tc>
          <w:tcPr>
            <w:tcW w:w="2430" w:type="dxa"/>
            <w:shd w:val="clear" w:color="auto" w:fill="FFFFFF"/>
            <w:tcMar>
              <w:top w:w="100" w:type="dxa"/>
              <w:left w:w="100" w:type="dxa"/>
              <w:bottom w:w="100" w:type="dxa"/>
              <w:right w:w="100" w:type="dxa"/>
            </w:tcMar>
          </w:tcPr>
          <w:p w14:paraId="153DC1AE" w14:textId="77777777" w:rsidR="00B57B6B" w:rsidRDefault="00B57B6B" w:rsidP="002E138D">
            <w:pPr>
              <w:rPr>
                <w:b/>
              </w:rPr>
            </w:pPr>
            <w:r>
              <w:rPr>
                <w:b/>
              </w:rPr>
              <w:t>AV</w:t>
            </w:r>
          </w:p>
        </w:tc>
        <w:tc>
          <w:tcPr>
            <w:tcW w:w="6930" w:type="dxa"/>
            <w:shd w:val="clear" w:color="auto" w:fill="FFFFFF"/>
            <w:tcMar>
              <w:top w:w="100" w:type="dxa"/>
              <w:left w:w="100" w:type="dxa"/>
              <w:bottom w:w="100" w:type="dxa"/>
              <w:right w:w="100" w:type="dxa"/>
            </w:tcMar>
          </w:tcPr>
          <w:p w14:paraId="7D3BE375" w14:textId="19AD77D1" w:rsidR="00B57B6B" w:rsidRDefault="00CC68CE" w:rsidP="00CC68CE">
            <w:r>
              <w:t>S</w:t>
            </w:r>
            <w:r w:rsidR="00B57B6B">
              <w:t xml:space="preserve">pecifies </w:t>
            </w:r>
            <w:r>
              <w:t xml:space="preserve">an anti-virus (AV) </w:t>
            </w:r>
            <w:r w:rsidR="00B57B6B">
              <w:t xml:space="preserve"> tools and/or software.</w:t>
            </w:r>
          </w:p>
        </w:tc>
      </w:tr>
      <w:tr w:rsidR="00B57B6B" w14:paraId="1F3BC50B" w14:textId="77777777" w:rsidTr="00325F29">
        <w:trPr>
          <w:jc w:val="center"/>
        </w:trPr>
        <w:tc>
          <w:tcPr>
            <w:tcW w:w="2430" w:type="dxa"/>
            <w:shd w:val="clear" w:color="auto" w:fill="FFFFFF"/>
            <w:tcMar>
              <w:top w:w="100" w:type="dxa"/>
              <w:left w:w="100" w:type="dxa"/>
              <w:bottom w:w="100" w:type="dxa"/>
              <w:right w:w="100" w:type="dxa"/>
            </w:tcMar>
          </w:tcPr>
          <w:p w14:paraId="66700476" w14:textId="77777777" w:rsidR="00B57B6B" w:rsidRDefault="00B57B6B" w:rsidP="002E138D">
            <w:pPr>
              <w:rPr>
                <w:b/>
              </w:rPr>
            </w:pPr>
            <w:r>
              <w:rPr>
                <w:b/>
              </w:rPr>
              <w:t>Configuration Scanner</w:t>
            </w:r>
          </w:p>
        </w:tc>
        <w:tc>
          <w:tcPr>
            <w:tcW w:w="6930" w:type="dxa"/>
            <w:shd w:val="clear" w:color="auto" w:fill="FFFFFF"/>
            <w:tcMar>
              <w:top w:w="100" w:type="dxa"/>
              <w:left w:w="100" w:type="dxa"/>
              <w:bottom w:w="100" w:type="dxa"/>
              <w:right w:w="100" w:type="dxa"/>
            </w:tcMar>
          </w:tcPr>
          <w:p w14:paraId="72681D5F" w14:textId="6153EBD1" w:rsidR="00B57B6B" w:rsidRDefault="00CC68CE" w:rsidP="00A2735E">
            <w:r>
              <w:t>S</w:t>
            </w:r>
            <w:r w:rsidR="00B57B6B">
              <w:t>pecifies a configuration scanner tool.</w:t>
            </w:r>
          </w:p>
        </w:tc>
      </w:tr>
      <w:tr w:rsidR="00B57B6B" w14:paraId="6D821221" w14:textId="77777777" w:rsidTr="00325F29">
        <w:trPr>
          <w:jc w:val="center"/>
        </w:trPr>
        <w:tc>
          <w:tcPr>
            <w:tcW w:w="2430" w:type="dxa"/>
            <w:shd w:val="clear" w:color="auto" w:fill="FFFFFF"/>
            <w:tcMar>
              <w:top w:w="100" w:type="dxa"/>
              <w:left w:w="100" w:type="dxa"/>
              <w:bottom w:w="100" w:type="dxa"/>
              <w:right w:w="100" w:type="dxa"/>
            </w:tcMar>
          </w:tcPr>
          <w:p w14:paraId="5302F077" w14:textId="77777777" w:rsidR="00B57B6B" w:rsidRDefault="00B57B6B" w:rsidP="002E138D">
            <w:pPr>
              <w:rPr>
                <w:b/>
              </w:rPr>
            </w:pPr>
            <w:r>
              <w:rPr>
                <w:b/>
              </w:rPr>
              <w:t>DBMS Monitor</w:t>
            </w:r>
          </w:p>
        </w:tc>
        <w:tc>
          <w:tcPr>
            <w:tcW w:w="6930" w:type="dxa"/>
            <w:shd w:val="clear" w:color="auto" w:fill="FFFFFF"/>
            <w:tcMar>
              <w:top w:w="100" w:type="dxa"/>
              <w:left w:w="100" w:type="dxa"/>
              <w:bottom w:w="100" w:type="dxa"/>
              <w:right w:w="100" w:type="dxa"/>
            </w:tcMar>
          </w:tcPr>
          <w:p w14:paraId="32CFEB49" w14:textId="3A989D0C" w:rsidR="00B57B6B" w:rsidRDefault="00F361DE" w:rsidP="00A2735E">
            <w:r>
              <w:t>S</w:t>
            </w:r>
            <w:r w:rsidR="00B57B6B">
              <w:t>pecifies a Database Management System</w:t>
            </w:r>
            <w:r>
              <w:t xml:space="preserve"> (</w:t>
            </w:r>
            <w:r w:rsidR="00A2735E">
              <w:t>DBMS</w:t>
            </w:r>
            <w:r>
              <w:t>)</w:t>
            </w:r>
            <w:r w:rsidR="00B57B6B">
              <w:t xml:space="preserve"> monitor tool.</w:t>
            </w:r>
          </w:p>
        </w:tc>
      </w:tr>
      <w:tr w:rsidR="00B57B6B" w14:paraId="1272CB8B" w14:textId="77777777" w:rsidTr="00325F29">
        <w:trPr>
          <w:jc w:val="center"/>
        </w:trPr>
        <w:tc>
          <w:tcPr>
            <w:tcW w:w="2430" w:type="dxa"/>
            <w:shd w:val="clear" w:color="auto" w:fill="FFFFFF"/>
            <w:tcMar>
              <w:top w:w="100" w:type="dxa"/>
              <w:left w:w="100" w:type="dxa"/>
              <w:bottom w:w="100" w:type="dxa"/>
              <w:right w:w="100" w:type="dxa"/>
            </w:tcMar>
          </w:tcPr>
          <w:p w14:paraId="31FE6830" w14:textId="77777777" w:rsidR="00B57B6B" w:rsidRDefault="00B57B6B" w:rsidP="002E138D">
            <w:pPr>
              <w:rPr>
                <w:b/>
              </w:rPr>
            </w:pPr>
            <w:r>
              <w:rPr>
                <w:b/>
              </w:rPr>
              <w:t>Digital Forensics</w:t>
            </w:r>
          </w:p>
        </w:tc>
        <w:tc>
          <w:tcPr>
            <w:tcW w:w="6930" w:type="dxa"/>
            <w:shd w:val="clear" w:color="auto" w:fill="FFFFFF"/>
            <w:tcMar>
              <w:top w:w="100" w:type="dxa"/>
              <w:left w:w="100" w:type="dxa"/>
              <w:bottom w:w="100" w:type="dxa"/>
              <w:right w:w="100" w:type="dxa"/>
            </w:tcMar>
          </w:tcPr>
          <w:p w14:paraId="07EFB802" w14:textId="2A18CCB2" w:rsidR="00B57B6B" w:rsidRDefault="00F361DE" w:rsidP="00A2735E">
            <w:r>
              <w:t>S</w:t>
            </w:r>
            <w:r w:rsidR="00B57B6B">
              <w:t>pecifies a digital forensics tool.</w:t>
            </w:r>
          </w:p>
        </w:tc>
      </w:tr>
      <w:tr w:rsidR="00B57B6B" w14:paraId="60CF2259" w14:textId="77777777" w:rsidTr="00325F29">
        <w:trPr>
          <w:jc w:val="center"/>
        </w:trPr>
        <w:tc>
          <w:tcPr>
            <w:tcW w:w="2430" w:type="dxa"/>
            <w:shd w:val="clear" w:color="auto" w:fill="FFFFFF"/>
            <w:tcMar>
              <w:top w:w="100" w:type="dxa"/>
              <w:left w:w="100" w:type="dxa"/>
              <w:bottom w:w="100" w:type="dxa"/>
              <w:right w:w="100" w:type="dxa"/>
            </w:tcMar>
          </w:tcPr>
          <w:p w14:paraId="58F74A6B" w14:textId="77777777" w:rsidR="00B57B6B" w:rsidRDefault="00B57B6B" w:rsidP="002E138D">
            <w:pPr>
              <w:rPr>
                <w:b/>
              </w:rPr>
            </w:pPr>
            <w:r>
              <w:rPr>
                <w:b/>
              </w:rPr>
              <w:t>Dynamic Malware Analysis</w:t>
            </w:r>
          </w:p>
        </w:tc>
        <w:tc>
          <w:tcPr>
            <w:tcW w:w="6930" w:type="dxa"/>
            <w:shd w:val="clear" w:color="auto" w:fill="FFFFFF"/>
            <w:tcMar>
              <w:top w:w="100" w:type="dxa"/>
              <w:left w:w="100" w:type="dxa"/>
              <w:bottom w:w="100" w:type="dxa"/>
              <w:right w:w="100" w:type="dxa"/>
            </w:tcMar>
          </w:tcPr>
          <w:p w14:paraId="21EECA2F" w14:textId="7DD52CE4" w:rsidR="00B57B6B" w:rsidRDefault="00F361DE" w:rsidP="00A2735E">
            <w:r>
              <w:t>S</w:t>
            </w:r>
            <w:r w:rsidR="00B57B6B">
              <w:t>pecifies a dynamic malware Analysis tool.</w:t>
            </w:r>
          </w:p>
        </w:tc>
      </w:tr>
      <w:tr w:rsidR="00B57B6B" w14:paraId="4B058B38" w14:textId="77777777" w:rsidTr="00325F29">
        <w:trPr>
          <w:jc w:val="center"/>
        </w:trPr>
        <w:tc>
          <w:tcPr>
            <w:tcW w:w="2430" w:type="dxa"/>
            <w:shd w:val="clear" w:color="auto" w:fill="FFFFFF"/>
            <w:tcMar>
              <w:top w:w="100" w:type="dxa"/>
              <w:left w:w="100" w:type="dxa"/>
              <w:bottom w:w="100" w:type="dxa"/>
              <w:right w:w="100" w:type="dxa"/>
            </w:tcMar>
          </w:tcPr>
          <w:p w14:paraId="05658FCB" w14:textId="77777777" w:rsidR="00B57B6B" w:rsidRDefault="00B57B6B" w:rsidP="002E138D">
            <w:pPr>
              <w:rPr>
                <w:b/>
              </w:rPr>
            </w:pPr>
            <w:r>
              <w:rPr>
                <w:b/>
              </w:rPr>
              <w:t>Firewall</w:t>
            </w:r>
          </w:p>
        </w:tc>
        <w:tc>
          <w:tcPr>
            <w:tcW w:w="6930" w:type="dxa"/>
            <w:shd w:val="clear" w:color="auto" w:fill="FFFFFF"/>
            <w:tcMar>
              <w:top w:w="100" w:type="dxa"/>
              <w:left w:w="100" w:type="dxa"/>
              <w:bottom w:w="100" w:type="dxa"/>
              <w:right w:w="100" w:type="dxa"/>
            </w:tcMar>
          </w:tcPr>
          <w:p w14:paraId="244A21F5" w14:textId="3D328631" w:rsidR="00B57B6B" w:rsidRDefault="00F361DE" w:rsidP="00A2735E">
            <w:r>
              <w:t>S</w:t>
            </w:r>
            <w:r w:rsidR="00B57B6B">
              <w:t>pecifies a software or hardware firewall.</w:t>
            </w:r>
          </w:p>
        </w:tc>
      </w:tr>
      <w:tr w:rsidR="00B57B6B" w14:paraId="39B2C9B9" w14:textId="77777777" w:rsidTr="00325F29">
        <w:trPr>
          <w:jc w:val="center"/>
        </w:trPr>
        <w:tc>
          <w:tcPr>
            <w:tcW w:w="2430" w:type="dxa"/>
            <w:shd w:val="clear" w:color="auto" w:fill="FFFFFF"/>
            <w:tcMar>
              <w:top w:w="100" w:type="dxa"/>
              <w:left w:w="100" w:type="dxa"/>
              <w:bottom w:w="100" w:type="dxa"/>
              <w:right w:w="100" w:type="dxa"/>
            </w:tcMar>
          </w:tcPr>
          <w:p w14:paraId="2EBACDAB" w14:textId="77777777" w:rsidR="00B57B6B" w:rsidRDefault="00B57B6B" w:rsidP="002E138D">
            <w:pPr>
              <w:rPr>
                <w:b/>
              </w:rPr>
            </w:pPr>
            <w:r>
              <w:rPr>
                <w:b/>
              </w:rPr>
              <w:t>Gateway</w:t>
            </w:r>
          </w:p>
        </w:tc>
        <w:tc>
          <w:tcPr>
            <w:tcW w:w="6930" w:type="dxa"/>
            <w:shd w:val="clear" w:color="auto" w:fill="FFFFFF"/>
            <w:tcMar>
              <w:top w:w="100" w:type="dxa"/>
              <w:left w:w="100" w:type="dxa"/>
              <w:bottom w:w="100" w:type="dxa"/>
              <w:right w:w="100" w:type="dxa"/>
            </w:tcMar>
          </w:tcPr>
          <w:p w14:paraId="4F70E94B" w14:textId="15D3F8A4" w:rsidR="00B57B6B" w:rsidRDefault="00F361DE" w:rsidP="00A2735E">
            <w:r>
              <w:t>S</w:t>
            </w:r>
            <w:r w:rsidR="00B57B6B">
              <w:t>pecifies a cyber observation made using a software or hardware network gateway.</w:t>
            </w:r>
          </w:p>
        </w:tc>
      </w:tr>
      <w:tr w:rsidR="00B57B6B" w14:paraId="7FFF1CEE" w14:textId="77777777" w:rsidTr="00325F29">
        <w:trPr>
          <w:jc w:val="center"/>
        </w:trPr>
        <w:tc>
          <w:tcPr>
            <w:tcW w:w="2430" w:type="dxa"/>
            <w:shd w:val="clear" w:color="auto" w:fill="FFFFFF"/>
            <w:tcMar>
              <w:top w:w="100" w:type="dxa"/>
              <w:left w:w="100" w:type="dxa"/>
              <w:bottom w:w="100" w:type="dxa"/>
              <w:right w:w="100" w:type="dxa"/>
            </w:tcMar>
          </w:tcPr>
          <w:p w14:paraId="1AF19221" w14:textId="77777777" w:rsidR="00B57B6B" w:rsidRDefault="00B57B6B" w:rsidP="002E138D">
            <w:pPr>
              <w:rPr>
                <w:b/>
              </w:rPr>
            </w:pPr>
            <w:r>
              <w:rPr>
                <w:b/>
              </w:rPr>
              <w:t>HIDS</w:t>
            </w:r>
          </w:p>
        </w:tc>
        <w:tc>
          <w:tcPr>
            <w:tcW w:w="6930" w:type="dxa"/>
            <w:shd w:val="clear" w:color="auto" w:fill="FFFFFF"/>
            <w:tcMar>
              <w:top w:w="100" w:type="dxa"/>
              <w:left w:w="100" w:type="dxa"/>
              <w:bottom w:w="100" w:type="dxa"/>
              <w:right w:w="100" w:type="dxa"/>
            </w:tcMar>
          </w:tcPr>
          <w:p w14:paraId="407FC040" w14:textId="068046B6" w:rsidR="00B57B6B" w:rsidRDefault="00F361DE" w:rsidP="00A2735E">
            <w:r>
              <w:t>S</w:t>
            </w:r>
            <w:r w:rsidR="00B57B6B">
              <w:t>pecifies a Host-based Intrusion Detection System</w:t>
            </w:r>
            <w:r>
              <w:t xml:space="preserve"> (</w:t>
            </w:r>
            <w:r w:rsidR="00A2735E">
              <w:t>HIDS</w:t>
            </w:r>
            <w:r>
              <w:t>)</w:t>
            </w:r>
            <w:r w:rsidR="00B57B6B">
              <w:t xml:space="preserve"> tool.</w:t>
            </w:r>
          </w:p>
        </w:tc>
      </w:tr>
      <w:tr w:rsidR="00B57B6B" w14:paraId="474AC273" w14:textId="77777777" w:rsidTr="00325F29">
        <w:trPr>
          <w:jc w:val="center"/>
        </w:trPr>
        <w:tc>
          <w:tcPr>
            <w:tcW w:w="2430" w:type="dxa"/>
            <w:shd w:val="clear" w:color="auto" w:fill="FFFFFF"/>
            <w:tcMar>
              <w:top w:w="100" w:type="dxa"/>
              <w:left w:w="100" w:type="dxa"/>
              <w:bottom w:w="100" w:type="dxa"/>
              <w:right w:w="100" w:type="dxa"/>
            </w:tcMar>
          </w:tcPr>
          <w:p w14:paraId="7905D3D0" w14:textId="77777777" w:rsidR="00B57B6B" w:rsidRDefault="00B57B6B" w:rsidP="002E138D">
            <w:pPr>
              <w:rPr>
                <w:b/>
              </w:rPr>
            </w:pPr>
            <w:r>
              <w:rPr>
                <w:b/>
              </w:rPr>
              <w:t>HIPS</w:t>
            </w:r>
          </w:p>
        </w:tc>
        <w:tc>
          <w:tcPr>
            <w:tcW w:w="6930" w:type="dxa"/>
            <w:shd w:val="clear" w:color="auto" w:fill="FFFFFF"/>
            <w:tcMar>
              <w:top w:w="100" w:type="dxa"/>
              <w:left w:w="100" w:type="dxa"/>
              <w:bottom w:w="100" w:type="dxa"/>
              <w:right w:w="100" w:type="dxa"/>
            </w:tcMar>
          </w:tcPr>
          <w:p w14:paraId="6F9BCE6B" w14:textId="65D4EFED" w:rsidR="00B57B6B" w:rsidRDefault="00EC49B0" w:rsidP="00A2735E">
            <w:r>
              <w:t>S</w:t>
            </w:r>
            <w:r w:rsidR="00B57B6B">
              <w:t>pecifies a Host-based Intrusion Protection System</w:t>
            </w:r>
            <w:r>
              <w:t xml:space="preserve"> (</w:t>
            </w:r>
            <w:r w:rsidR="00A2735E">
              <w:t>HIPS</w:t>
            </w:r>
            <w:r>
              <w:t>)</w:t>
            </w:r>
            <w:r w:rsidR="00B57B6B">
              <w:t xml:space="preserve"> tool.</w:t>
            </w:r>
          </w:p>
        </w:tc>
      </w:tr>
      <w:tr w:rsidR="00B57B6B" w14:paraId="7BFA2B67" w14:textId="77777777" w:rsidTr="00325F29">
        <w:trPr>
          <w:jc w:val="center"/>
        </w:trPr>
        <w:tc>
          <w:tcPr>
            <w:tcW w:w="2430" w:type="dxa"/>
            <w:shd w:val="clear" w:color="auto" w:fill="FFFFFF"/>
            <w:tcMar>
              <w:top w:w="100" w:type="dxa"/>
              <w:left w:w="100" w:type="dxa"/>
              <w:bottom w:w="100" w:type="dxa"/>
              <w:right w:w="100" w:type="dxa"/>
            </w:tcMar>
          </w:tcPr>
          <w:p w14:paraId="1A129F0E" w14:textId="77777777" w:rsidR="00B57B6B" w:rsidRDefault="00B57B6B" w:rsidP="002E138D">
            <w:pPr>
              <w:rPr>
                <w:b/>
              </w:rPr>
            </w:pPr>
            <w:r>
              <w:rPr>
                <w:b/>
              </w:rPr>
              <w:t>Intelligence Service Platform</w:t>
            </w:r>
          </w:p>
        </w:tc>
        <w:tc>
          <w:tcPr>
            <w:tcW w:w="6930" w:type="dxa"/>
            <w:shd w:val="clear" w:color="auto" w:fill="FFFFFF"/>
            <w:tcMar>
              <w:top w:w="100" w:type="dxa"/>
              <w:left w:w="100" w:type="dxa"/>
              <w:bottom w:w="100" w:type="dxa"/>
              <w:right w:w="100" w:type="dxa"/>
            </w:tcMar>
          </w:tcPr>
          <w:p w14:paraId="576C976E" w14:textId="2C384F99" w:rsidR="00B57B6B" w:rsidRDefault="00EC49B0" w:rsidP="002E138D">
            <w:r>
              <w:t>S</w:t>
            </w:r>
            <w:r w:rsidR="00B57B6B">
              <w:t>pecifies an intelligence service platform tool.</w:t>
            </w:r>
          </w:p>
        </w:tc>
      </w:tr>
      <w:tr w:rsidR="00B57B6B" w14:paraId="1FB688C0" w14:textId="77777777" w:rsidTr="00325F29">
        <w:trPr>
          <w:jc w:val="center"/>
        </w:trPr>
        <w:tc>
          <w:tcPr>
            <w:tcW w:w="2430" w:type="dxa"/>
            <w:shd w:val="clear" w:color="auto" w:fill="FFFFFF"/>
            <w:tcMar>
              <w:top w:w="100" w:type="dxa"/>
              <w:left w:w="100" w:type="dxa"/>
              <w:bottom w:w="100" w:type="dxa"/>
              <w:right w:w="100" w:type="dxa"/>
            </w:tcMar>
          </w:tcPr>
          <w:p w14:paraId="47600375" w14:textId="77777777" w:rsidR="00B57B6B" w:rsidRDefault="00B57B6B" w:rsidP="002E138D">
            <w:pPr>
              <w:rPr>
                <w:b/>
              </w:rPr>
            </w:pPr>
            <w:r>
              <w:rPr>
                <w:b/>
              </w:rPr>
              <w:t>Network Configuration Management Tool</w:t>
            </w:r>
          </w:p>
        </w:tc>
        <w:tc>
          <w:tcPr>
            <w:tcW w:w="6930" w:type="dxa"/>
            <w:shd w:val="clear" w:color="auto" w:fill="FFFFFF"/>
            <w:tcMar>
              <w:top w:w="100" w:type="dxa"/>
              <w:left w:w="100" w:type="dxa"/>
              <w:bottom w:w="100" w:type="dxa"/>
              <w:right w:w="100" w:type="dxa"/>
            </w:tcMar>
          </w:tcPr>
          <w:p w14:paraId="49716EDA" w14:textId="0F21787B" w:rsidR="00B57B6B" w:rsidRDefault="00CE53D1" w:rsidP="002E138D">
            <w:r>
              <w:t>S</w:t>
            </w:r>
            <w:r w:rsidR="00B57B6B">
              <w:t>pecifies a network configuration management tool.</w:t>
            </w:r>
          </w:p>
        </w:tc>
      </w:tr>
      <w:tr w:rsidR="00B57B6B" w14:paraId="34D4FFE2" w14:textId="77777777" w:rsidTr="00325F29">
        <w:trPr>
          <w:jc w:val="center"/>
        </w:trPr>
        <w:tc>
          <w:tcPr>
            <w:tcW w:w="2430" w:type="dxa"/>
            <w:shd w:val="clear" w:color="auto" w:fill="FFFFFF"/>
            <w:tcMar>
              <w:top w:w="100" w:type="dxa"/>
              <w:left w:w="100" w:type="dxa"/>
              <w:bottom w:w="100" w:type="dxa"/>
              <w:right w:w="100" w:type="dxa"/>
            </w:tcMar>
          </w:tcPr>
          <w:p w14:paraId="38A8E247" w14:textId="77777777" w:rsidR="00B57B6B" w:rsidRDefault="00B57B6B" w:rsidP="002E138D">
            <w:pPr>
              <w:rPr>
                <w:b/>
              </w:rPr>
            </w:pPr>
            <w:r>
              <w:rPr>
                <w:b/>
              </w:rPr>
              <w:t>Network Flow Capture and Analysis</w:t>
            </w:r>
          </w:p>
        </w:tc>
        <w:tc>
          <w:tcPr>
            <w:tcW w:w="6930" w:type="dxa"/>
            <w:shd w:val="clear" w:color="auto" w:fill="FFFFFF"/>
            <w:tcMar>
              <w:top w:w="100" w:type="dxa"/>
              <w:left w:w="100" w:type="dxa"/>
              <w:bottom w:w="100" w:type="dxa"/>
              <w:right w:w="100" w:type="dxa"/>
            </w:tcMar>
          </w:tcPr>
          <w:p w14:paraId="41FD7DEF" w14:textId="286E1682" w:rsidR="00B57B6B" w:rsidRDefault="00CE53D1" w:rsidP="002E138D">
            <w:r>
              <w:t>S</w:t>
            </w:r>
            <w:r w:rsidR="00B57B6B">
              <w:t>pecifies a network flow capture and analysis tool.</w:t>
            </w:r>
          </w:p>
        </w:tc>
      </w:tr>
      <w:tr w:rsidR="00B57B6B" w14:paraId="1C1EB865" w14:textId="77777777" w:rsidTr="00325F29">
        <w:trPr>
          <w:jc w:val="center"/>
        </w:trPr>
        <w:tc>
          <w:tcPr>
            <w:tcW w:w="2430" w:type="dxa"/>
            <w:shd w:val="clear" w:color="auto" w:fill="FFFFFF"/>
            <w:tcMar>
              <w:top w:w="100" w:type="dxa"/>
              <w:left w:w="100" w:type="dxa"/>
              <w:bottom w:w="100" w:type="dxa"/>
              <w:right w:w="100" w:type="dxa"/>
            </w:tcMar>
          </w:tcPr>
          <w:p w14:paraId="6A695492" w14:textId="77777777" w:rsidR="00B57B6B" w:rsidRDefault="00B57B6B" w:rsidP="002E138D">
            <w:pPr>
              <w:rPr>
                <w:b/>
              </w:rPr>
            </w:pPr>
            <w:r>
              <w:rPr>
                <w:b/>
              </w:rPr>
              <w:t>NIDS</w:t>
            </w:r>
          </w:p>
        </w:tc>
        <w:tc>
          <w:tcPr>
            <w:tcW w:w="6930" w:type="dxa"/>
            <w:shd w:val="clear" w:color="auto" w:fill="FFFFFF"/>
            <w:tcMar>
              <w:top w:w="100" w:type="dxa"/>
              <w:left w:w="100" w:type="dxa"/>
              <w:bottom w:w="100" w:type="dxa"/>
              <w:right w:w="100" w:type="dxa"/>
            </w:tcMar>
          </w:tcPr>
          <w:p w14:paraId="65DE4C37" w14:textId="3F97ADA6" w:rsidR="00B57B6B" w:rsidRDefault="00CE53D1" w:rsidP="00A2735E">
            <w:r>
              <w:t>S</w:t>
            </w:r>
            <w:r w:rsidR="00B57B6B">
              <w:t>pecifies a Network Intrusion Detection System</w:t>
            </w:r>
            <w:r>
              <w:t xml:space="preserve"> (</w:t>
            </w:r>
            <w:r w:rsidR="00A2735E">
              <w:t>NIDS</w:t>
            </w:r>
            <w:r>
              <w:t>)</w:t>
            </w:r>
            <w:r w:rsidR="00B57B6B">
              <w:t xml:space="preserve"> tool.</w:t>
            </w:r>
          </w:p>
        </w:tc>
      </w:tr>
      <w:tr w:rsidR="00B57B6B" w14:paraId="3687EB12" w14:textId="77777777" w:rsidTr="00325F29">
        <w:trPr>
          <w:jc w:val="center"/>
        </w:trPr>
        <w:tc>
          <w:tcPr>
            <w:tcW w:w="2430" w:type="dxa"/>
            <w:shd w:val="clear" w:color="auto" w:fill="FFFFFF"/>
            <w:tcMar>
              <w:top w:w="100" w:type="dxa"/>
              <w:left w:w="100" w:type="dxa"/>
              <w:bottom w:w="100" w:type="dxa"/>
              <w:right w:w="100" w:type="dxa"/>
            </w:tcMar>
          </w:tcPr>
          <w:p w14:paraId="6194A912" w14:textId="77777777" w:rsidR="00B57B6B" w:rsidRDefault="00B57B6B" w:rsidP="002E138D">
            <w:pPr>
              <w:rPr>
                <w:b/>
              </w:rPr>
            </w:pPr>
            <w:r>
              <w:rPr>
                <w:b/>
              </w:rPr>
              <w:t>NIPS</w:t>
            </w:r>
          </w:p>
        </w:tc>
        <w:tc>
          <w:tcPr>
            <w:tcW w:w="6930" w:type="dxa"/>
            <w:shd w:val="clear" w:color="auto" w:fill="FFFFFF"/>
            <w:tcMar>
              <w:top w:w="100" w:type="dxa"/>
              <w:left w:w="100" w:type="dxa"/>
              <w:bottom w:w="100" w:type="dxa"/>
              <w:right w:w="100" w:type="dxa"/>
            </w:tcMar>
          </w:tcPr>
          <w:p w14:paraId="1F270217" w14:textId="3EF571DB" w:rsidR="00B57B6B" w:rsidRDefault="00CE53D1" w:rsidP="00A2735E">
            <w:r>
              <w:t>S</w:t>
            </w:r>
            <w:r w:rsidR="00B57B6B">
              <w:t>pecifies a Network Intrusion Protection System</w:t>
            </w:r>
            <w:r>
              <w:t xml:space="preserve"> (</w:t>
            </w:r>
            <w:r w:rsidR="00A2735E">
              <w:t>NIPS</w:t>
            </w:r>
            <w:r>
              <w:t>)</w:t>
            </w:r>
            <w:r w:rsidR="00B57B6B">
              <w:t xml:space="preserve"> tool.</w:t>
            </w:r>
          </w:p>
        </w:tc>
      </w:tr>
      <w:tr w:rsidR="00B57B6B" w14:paraId="74F9012C" w14:textId="77777777" w:rsidTr="00325F29">
        <w:trPr>
          <w:jc w:val="center"/>
        </w:trPr>
        <w:tc>
          <w:tcPr>
            <w:tcW w:w="2430" w:type="dxa"/>
            <w:shd w:val="clear" w:color="auto" w:fill="FFFFFF"/>
            <w:tcMar>
              <w:top w:w="100" w:type="dxa"/>
              <w:left w:w="100" w:type="dxa"/>
              <w:bottom w:w="100" w:type="dxa"/>
              <w:right w:w="100" w:type="dxa"/>
            </w:tcMar>
          </w:tcPr>
          <w:p w14:paraId="1751ECA8" w14:textId="77777777" w:rsidR="00B57B6B" w:rsidRDefault="00B57B6B" w:rsidP="002E138D">
            <w:pPr>
              <w:rPr>
                <w:b/>
              </w:rPr>
            </w:pPr>
            <w:r>
              <w:rPr>
                <w:b/>
              </w:rPr>
              <w:t>Packet Capture and Analysis</w:t>
            </w:r>
          </w:p>
        </w:tc>
        <w:tc>
          <w:tcPr>
            <w:tcW w:w="6930" w:type="dxa"/>
            <w:shd w:val="clear" w:color="auto" w:fill="FFFFFF"/>
            <w:tcMar>
              <w:top w:w="100" w:type="dxa"/>
              <w:left w:w="100" w:type="dxa"/>
              <w:bottom w:w="100" w:type="dxa"/>
              <w:right w:w="100" w:type="dxa"/>
            </w:tcMar>
          </w:tcPr>
          <w:p w14:paraId="3CF097B6" w14:textId="4AA62743" w:rsidR="00B57B6B" w:rsidRDefault="00CE53D1" w:rsidP="002E138D">
            <w:r>
              <w:t>S</w:t>
            </w:r>
            <w:r w:rsidR="00B57B6B">
              <w:t>pecifies a packet capture and analysis tool.</w:t>
            </w:r>
          </w:p>
        </w:tc>
      </w:tr>
      <w:tr w:rsidR="00B57B6B" w14:paraId="08C96B17" w14:textId="77777777" w:rsidTr="00325F29">
        <w:trPr>
          <w:jc w:val="center"/>
        </w:trPr>
        <w:tc>
          <w:tcPr>
            <w:tcW w:w="2430" w:type="dxa"/>
            <w:shd w:val="clear" w:color="auto" w:fill="FFFFFF"/>
            <w:tcMar>
              <w:top w:w="100" w:type="dxa"/>
              <w:left w:w="100" w:type="dxa"/>
              <w:bottom w:w="100" w:type="dxa"/>
              <w:right w:w="100" w:type="dxa"/>
            </w:tcMar>
          </w:tcPr>
          <w:p w14:paraId="0FAEEFF2" w14:textId="77777777" w:rsidR="00B57B6B" w:rsidRDefault="00B57B6B" w:rsidP="002E138D">
            <w:pPr>
              <w:rPr>
                <w:b/>
              </w:rPr>
            </w:pPr>
            <w:r>
              <w:rPr>
                <w:b/>
              </w:rPr>
              <w:t>Proxy</w:t>
            </w:r>
          </w:p>
        </w:tc>
        <w:tc>
          <w:tcPr>
            <w:tcW w:w="6930" w:type="dxa"/>
            <w:shd w:val="clear" w:color="auto" w:fill="FFFFFF"/>
            <w:tcMar>
              <w:top w:w="100" w:type="dxa"/>
              <w:left w:w="100" w:type="dxa"/>
              <w:bottom w:w="100" w:type="dxa"/>
              <w:right w:w="100" w:type="dxa"/>
            </w:tcMar>
          </w:tcPr>
          <w:p w14:paraId="4537CD3D" w14:textId="2B68E0C1" w:rsidR="00B57B6B" w:rsidRDefault="00CE53D1" w:rsidP="00A2735E">
            <w:r>
              <w:t>S</w:t>
            </w:r>
            <w:r w:rsidR="00B57B6B">
              <w:t>pecifies a cyber observation made using a software or hardware network proxy.</w:t>
            </w:r>
          </w:p>
        </w:tc>
      </w:tr>
      <w:tr w:rsidR="00B57B6B" w14:paraId="6FAEBE5C" w14:textId="77777777" w:rsidTr="00325F29">
        <w:trPr>
          <w:jc w:val="center"/>
        </w:trPr>
        <w:tc>
          <w:tcPr>
            <w:tcW w:w="2430" w:type="dxa"/>
            <w:shd w:val="clear" w:color="auto" w:fill="FFFFFF"/>
            <w:tcMar>
              <w:top w:w="100" w:type="dxa"/>
              <w:left w:w="100" w:type="dxa"/>
              <w:bottom w:w="100" w:type="dxa"/>
              <w:right w:w="100" w:type="dxa"/>
            </w:tcMar>
          </w:tcPr>
          <w:p w14:paraId="321E013C" w14:textId="77777777" w:rsidR="00B57B6B" w:rsidRDefault="00B57B6B" w:rsidP="002E138D">
            <w:pPr>
              <w:rPr>
                <w:b/>
              </w:rPr>
            </w:pPr>
            <w:r>
              <w:rPr>
                <w:b/>
              </w:rPr>
              <w:t>Router</w:t>
            </w:r>
          </w:p>
        </w:tc>
        <w:tc>
          <w:tcPr>
            <w:tcW w:w="6930" w:type="dxa"/>
            <w:shd w:val="clear" w:color="auto" w:fill="FFFFFF"/>
            <w:tcMar>
              <w:top w:w="100" w:type="dxa"/>
              <w:left w:w="100" w:type="dxa"/>
              <w:bottom w:w="100" w:type="dxa"/>
              <w:right w:w="100" w:type="dxa"/>
            </w:tcMar>
          </w:tcPr>
          <w:p w14:paraId="44223742" w14:textId="5A981D73" w:rsidR="00B57B6B" w:rsidRDefault="00CE53D1" w:rsidP="00A2735E">
            <w:r>
              <w:t>S</w:t>
            </w:r>
            <w:r w:rsidR="00B57B6B">
              <w:t>pecifies a software or hardware router.</w:t>
            </w:r>
          </w:p>
        </w:tc>
      </w:tr>
      <w:tr w:rsidR="00B57B6B" w14:paraId="194C4EB1" w14:textId="77777777" w:rsidTr="00325F29">
        <w:trPr>
          <w:jc w:val="center"/>
        </w:trPr>
        <w:tc>
          <w:tcPr>
            <w:tcW w:w="2430" w:type="dxa"/>
            <w:shd w:val="clear" w:color="auto" w:fill="FFFFFF"/>
            <w:tcMar>
              <w:top w:w="100" w:type="dxa"/>
              <w:left w:w="100" w:type="dxa"/>
              <w:bottom w:w="100" w:type="dxa"/>
              <w:right w:w="100" w:type="dxa"/>
            </w:tcMar>
          </w:tcPr>
          <w:p w14:paraId="1DC9B208" w14:textId="77777777" w:rsidR="00B57B6B" w:rsidRDefault="00B57B6B" w:rsidP="002E138D">
            <w:pPr>
              <w:rPr>
                <w:b/>
              </w:rPr>
            </w:pPr>
            <w:r>
              <w:rPr>
                <w:b/>
              </w:rPr>
              <w:t>SEM</w:t>
            </w:r>
          </w:p>
        </w:tc>
        <w:tc>
          <w:tcPr>
            <w:tcW w:w="6930" w:type="dxa"/>
            <w:shd w:val="clear" w:color="auto" w:fill="FFFFFF"/>
            <w:tcMar>
              <w:top w:w="100" w:type="dxa"/>
              <w:left w:w="100" w:type="dxa"/>
              <w:bottom w:w="100" w:type="dxa"/>
              <w:right w:w="100" w:type="dxa"/>
            </w:tcMar>
          </w:tcPr>
          <w:p w14:paraId="5DBF91E1" w14:textId="5E465B8D" w:rsidR="00B57B6B" w:rsidRDefault="00CE53D1" w:rsidP="00A2735E">
            <w:r>
              <w:t>S</w:t>
            </w:r>
            <w:r w:rsidR="00B57B6B">
              <w:t>pecifies a Security Event Management</w:t>
            </w:r>
            <w:r>
              <w:t xml:space="preserve"> (</w:t>
            </w:r>
            <w:r w:rsidR="00A2735E">
              <w:t>SEM</w:t>
            </w:r>
            <w:r>
              <w:t>)</w:t>
            </w:r>
            <w:r w:rsidR="00B57B6B">
              <w:t xml:space="preserve"> tool.</w:t>
            </w:r>
          </w:p>
        </w:tc>
      </w:tr>
      <w:tr w:rsidR="00B57B6B" w14:paraId="2EA17016" w14:textId="77777777" w:rsidTr="00325F29">
        <w:trPr>
          <w:jc w:val="center"/>
        </w:trPr>
        <w:tc>
          <w:tcPr>
            <w:tcW w:w="2430" w:type="dxa"/>
            <w:shd w:val="clear" w:color="auto" w:fill="FFFFFF"/>
            <w:tcMar>
              <w:top w:w="100" w:type="dxa"/>
              <w:left w:w="100" w:type="dxa"/>
              <w:bottom w:w="100" w:type="dxa"/>
              <w:right w:w="100" w:type="dxa"/>
            </w:tcMar>
          </w:tcPr>
          <w:p w14:paraId="1F7389A2" w14:textId="77777777" w:rsidR="00B57B6B" w:rsidRDefault="00B57B6B" w:rsidP="002E138D">
            <w:pPr>
              <w:rPr>
                <w:b/>
              </w:rPr>
            </w:pPr>
            <w:r>
              <w:rPr>
                <w:b/>
              </w:rPr>
              <w:t>SIM</w:t>
            </w:r>
          </w:p>
        </w:tc>
        <w:tc>
          <w:tcPr>
            <w:tcW w:w="6930" w:type="dxa"/>
            <w:shd w:val="clear" w:color="auto" w:fill="FFFFFF"/>
            <w:tcMar>
              <w:top w:w="100" w:type="dxa"/>
              <w:left w:w="100" w:type="dxa"/>
              <w:bottom w:w="100" w:type="dxa"/>
              <w:right w:w="100" w:type="dxa"/>
            </w:tcMar>
          </w:tcPr>
          <w:p w14:paraId="2E73E192" w14:textId="75FF4488" w:rsidR="00B57B6B" w:rsidRDefault="00CE53D1" w:rsidP="00A2735E">
            <w:r>
              <w:t>S</w:t>
            </w:r>
            <w:r w:rsidR="00B57B6B">
              <w:t>pecifies a Security Information Management</w:t>
            </w:r>
            <w:r>
              <w:t xml:space="preserve"> (</w:t>
            </w:r>
            <w:r w:rsidR="00A2735E">
              <w:t>SIM</w:t>
            </w:r>
            <w:r>
              <w:t>)</w:t>
            </w:r>
            <w:r w:rsidR="00B57B6B">
              <w:t xml:space="preserve"> tool.</w:t>
            </w:r>
          </w:p>
        </w:tc>
      </w:tr>
      <w:tr w:rsidR="00B57B6B" w14:paraId="686EC5E8" w14:textId="77777777" w:rsidTr="00325F29">
        <w:trPr>
          <w:jc w:val="center"/>
        </w:trPr>
        <w:tc>
          <w:tcPr>
            <w:tcW w:w="2430" w:type="dxa"/>
            <w:shd w:val="clear" w:color="auto" w:fill="FFFFFF"/>
            <w:tcMar>
              <w:top w:w="100" w:type="dxa"/>
              <w:left w:w="100" w:type="dxa"/>
              <w:bottom w:w="100" w:type="dxa"/>
              <w:right w:w="100" w:type="dxa"/>
            </w:tcMar>
          </w:tcPr>
          <w:p w14:paraId="0255D1DD" w14:textId="77777777" w:rsidR="00B57B6B" w:rsidRDefault="00B57B6B" w:rsidP="002E138D">
            <w:pPr>
              <w:rPr>
                <w:b/>
              </w:rPr>
            </w:pPr>
            <w:r>
              <w:rPr>
                <w:b/>
              </w:rPr>
              <w:t>SNMP/MIBs</w:t>
            </w:r>
          </w:p>
        </w:tc>
        <w:tc>
          <w:tcPr>
            <w:tcW w:w="6930" w:type="dxa"/>
            <w:shd w:val="clear" w:color="auto" w:fill="FFFFFF"/>
            <w:tcMar>
              <w:top w:w="100" w:type="dxa"/>
              <w:left w:w="100" w:type="dxa"/>
              <w:bottom w:w="100" w:type="dxa"/>
              <w:right w:w="100" w:type="dxa"/>
            </w:tcMar>
          </w:tcPr>
          <w:p w14:paraId="3160C4E8" w14:textId="2CBA4697" w:rsidR="00B57B6B" w:rsidRDefault="00CE53D1" w:rsidP="00365444">
            <w:r>
              <w:t>S</w:t>
            </w:r>
            <w:r w:rsidR="00B57B6B">
              <w:t xml:space="preserve">pecifies a </w:t>
            </w:r>
            <w:r w:rsidR="00365444">
              <w:t>SNMP or MIBs</w:t>
            </w:r>
            <w:r w:rsidR="00365444" w:rsidDel="00365444">
              <w:t xml:space="preserve"> </w:t>
            </w:r>
            <w:r>
              <w:t>(</w:t>
            </w:r>
            <w:r w:rsidR="00B57B6B">
              <w:t>Simple Network Management Protocol or Management Information Base</w:t>
            </w:r>
            <w:r>
              <w:t>)</w:t>
            </w:r>
            <w:r w:rsidR="00B57B6B">
              <w:t xml:space="preserve"> tool.</w:t>
            </w:r>
          </w:p>
        </w:tc>
      </w:tr>
      <w:tr w:rsidR="00B57B6B" w14:paraId="3CE679AA" w14:textId="77777777" w:rsidTr="00325F29">
        <w:trPr>
          <w:jc w:val="center"/>
        </w:trPr>
        <w:tc>
          <w:tcPr>
            <w:tcW w:w="2430" w:type="dxa"/>
            <w:shd w:val="clear" w:color="auto" w:fill="FFFFFF"/>
            <w:tcMar>
              <w:top w:w="100" w:type="dxa"/>
              <w:left w:w="100" w:type="dxa"/>
              <w:bottom w:w="100" w:type="dxa"/>
              <w:right w:w="100" w:type="dxa"/>
            </w:tcMar>
          </w:tcPr>
          <w:p w14:paraId="7CAB4D03" w14:textId="77777777" w:rsidR="00B57B6B" w:rsidRDefault="00B57B6B" w:rsidP="002E138D">
            <w:pPr>
              <w:rPr>
                <w:b/>
              </w:rPr>
            </w:pPr>
            <w:r>
              <w:rPr>
                <w:b/>
              </w:rPr>
              <w:t>Static Malware Analysis</w:t>
            </w:r>
          </w:p>
        </w:tc>
        <w:tc>
          <w:tcPr>
            <w:tcW w:w="6930" w:type="dxa"/>
            <w:shd w:val="clear" w:color="auto" w:fill="FFFFFF"/>
            <w:tcMar>
              <w:top w:w="100" w:type="dxa"/>
              <w:left w:w="100" w:type="dxa"/>
              <w:bottom w:w="100" w:type="dxa"/>
              <w:right w:w="100" w:type="dxa"/>
            </w:tcMar>
          </w:tcPr>
          <w:p w14:paraId="52B67655" w14:textId="16DFA826" w:rsidR="00B57B6B" w:rsidRDefault="007B20AA" w:rsidP="00A208EE">
            <w:r>
              <w:t>S</w:t>
            </w:r>
            <w:r w:rsidR="00B57B6B">
              <w:t xml:space="preserve">pecifies a static malware </w:t>
            </w:r>
            <w:r w:rsidR="00A208EE">
              <w:t xml:space="preserve">analysis </w:t>
            </w:r>
            <w:r w:rsidR="00B57B6B">
              <w:t>tool.</w:t>
            </w:r>
          </w:p>
        </w:tc>
      </w:tr>
      <w:tr w:rsidR="00B57B6B" w14:paraId="3F31F0A7" w14:textId="77777777" w:rsidTr="00325F29">
        <w:trPr>
          <w:jc w:val="center"/>
        </w:trPr>
        <w:tc>
          <w:tcPr>
            <w:tcW w:w="2430" w:type="dxa"/>
            <w:shd w:val="clear" w:color="auto" w:fill="FFFFFF"/>
            <w:tcMar>
              <w:top w:w="100" w:type="dxa"/>
              <w:left w:w="100" w:type="dxa"/>
              <w:bottom w:w="100" w:type="dxa"/>
              <w:right w:w="100" w:type="dxa"/>
            </w:tcMar>
          </w:tcPr>
          <w:p w14:paraId="70D63FFA" w14:textId="77777777" w:rsidR="00B57B6B" w:rsidRDefault="00B57B6B" w:rsidP="002E138D">
            <w:pPr>
              <w:rPr>
                <w:b/>
              </w:rPr>
            </w:pPr>
            <w:r>
              <w:rPr>
                <w:b/>
              </w:rPr>
              <w:t>System Configuration Management Tool</w:t>
            </w:r>
          </w:p>
        </w:tc>
        <w:tc>
          <w:tcPr>
            <w:tcW w:w="6930" w:type="dxa"/>
            <w:shd w:val="clear" w:color="auto" w:fill="FFFFFF"/>
            <w:tcMar>
              <w:top w:w="100" w:type="dxa"/>
              <w:left w:w="100" w:type="dxa"/>
              <w:bottom w:w="100" w:type="dxa"/>
              <w:right w:w="100" w:type="dxa"/>
            </w:tcMar>
          </w:tcPr>
          <w:p w14:paraId="66615620" w14:textId="7F773EBC" w:rsidR="00B57B6B" w:rsidRDefault="007B20AA" w:rsidP="00A208EE">
            <w:r>
              <w:t>S</w:t>
            </w:r>
            <w:r w:rsidR="00B57B6B">
              <w:t>pecifies a system configuration management tool.</w:t>
            </w:r>
          </w:p>
        </w:tc>
      </w:tr>
      <w:tr w:rsidR="00B57B6B" w14:paraId="5F67C8AF" w14:textId="77777777" w:rsidTr="00325F29">
        <w:trPr>
          <w:jc w:val="center"/>
        </w:trPr>
        <w:tc>
          <w:tcPr>
            <w:tcW w:w="2430" w:type="dxa"/>
            <w:shd w:val="clear" w:color="auto" w:fill="FFFFFF"/>
            <w:tcMar>
              <w:top w:w="100" w:type="dxa"/>
              <w:left w:w="100" w:type="dxa"/>
              <w:bottom w:w="100" w:type="dxa"/>
              <w:right w:w="100" w:type="dxa"/>
            </w:tcMar>
          </w:tcPr>
          <w:p w14:paraId="79EA0723" w14:textId="77777777" w:rsidR="00B57B6B" w:rsidRDefault="00B57B6B" w:rsidP="002E138D">
            <w:pPr>
              <w:rPr>
                <w:b/>
              </w:rPr>
            </w:pPr>
            <w:r>
              <w:rPr>
                <w:b/>
              </w:rPr>
              <w:lastRenderedPageBreak/>
              <w:t>Vulnerability Scanner</w:t>
            </w:r>
          </w:p>
        </w:tc>
        <w:tc>
          <w:tcPr>
            <w:tcW w:w="6930" w:type="dxa"/>
            <w:shd w:val="clear" w:color="auto" w:fill="FFFFFF"/>
            <w:tcMar>
              <w:top w:w="100" w:type="dxa"/>
              <w:left w:w="100" w:type="dxa"/>
              <w:bottom w:w="100" w:type="dxa"/>
              <w:right w:w="100" w:type="dxa"/>
            </w:tcMar>
          </w:tcPr>
          <w:p w14:paraId="2220CD11" w14:textId="6E285983" w:rsidR="00B57B6B" w:rsidRDefault="00B57B6B" w:rsidP="00A208EE">
            <w:r>
              <w:t xml:space="preserve">The </w:t>
            </w:r>
            <w:r w:rsidR="00A208EE">
              <w:t xml:space="preserve">vulnerability scanner </w:t>
            </w:r>
            <w:r>
              <w:t>value specifies a vulnerability scanner tool.</w:t>
            </w:r>
          </w:p>
        </w:tc>
      </w:tr>
    </w:tbl>
    <w:p w14:paraId="2C8E3648" w14:textId="77777777" w:rsidR="006E391E" w:rsidRDefault="004D3B81" w:rsidP="00D3578A">
      <w:pPr>
        <w:pStyle w:val="Heading2"/>
        <w:ind w:left="720" w:hanging="720"/>
      </w:pPr>
      <w:bookmarkStart w:id="87" w:name="_Toc450222568"/>
      <w:r>
        <w:t>ToolType</w:t>
      </w:r>
      <w:r w:rsidR="002E5809">
        <w:t>Vocab-1</w:t>
      </w:r>
      <w:r>
        <w:t>.0 Enumeration</w:t>
      </w:r>
      <w:bookmarkEnd w:id="87"/>
    </w:p>
    <w:p w14:paraId="359646EF" w14:textId="7C051833" w:rsidR="006E391E" w:rsidRDefault="00B01AB3" w:rsidP="00D3578A">
      <w:pPr>
        <w:pStyle w:val="basicparagraph"/>
        <w:contextualSpacing w:val="0"/>
      </w:pPr>
      <w:r>
        <w:t xml:space="preserve">The </w:t>
      </w:r>
      <w:r w:rsidRPr="00B01AB3">
        <w:rPr>
          <w:rFonts w:ascii="Courier New" w:hAnsi="Courier New" w:cs="Courier New"/>
        </w:rPr>
        <w:t>ToolTypeVocab</w:t>
      </w:r>
      <w:r>
        <w:t xml:space="preserve"> </w:t>
      </w:r>
      <w:r w:rsidR="00325F29">
        <w:t xml:space="preserve">enumeration </w:t>
      </w:r>
      <w:r>
        <w:t xml:space="preserve">is the default CybOX vocabulary for tool </w:t>
      </w:r>
      <w:r w:rsidR="00D75D89">
        <w:t>class</w:t>
      </w:r>
      <w:r>
        <w:t xml:space="preserve">, </w:t>
      </w:r>
      <w:r w:rsidR="00325F29">
        <w:t xml:space="preserve">used in the </w:t>
      </w:r>
      <w:r w:rsidR="00325F29">
        <w:rPr>
          <w:rFonts w:ascii="Courier New" w:hAnsi="Courier New" w:cs="Courier New"/>
        </w:rPr>
        <w:t>ToolInformation</w:t>
      </w:r>
      <w:r w:rsidR="00325F29" w:rsidRPr="0028739E">
        <w:rPr>
          <w:rFonts w:ascii="Courier New" w:hAnsi="Courier New" w:cs="Courier New"/>
        </w:rPr>
        <w:t>Type</w:t>
      </w:r>
      <w:r w:rsidR="00325F29">
        <w:t xml:space="preserve"> class (</w:t>
      </w:r>
      <w:r w:rsidR="00325F29" w:rsidRPr="0028739E">
        <w:rPr>
          <w:rFonts w:ascii="Courier New" w:hAnsi="Courier New" w:cs="Courier New"/>
        </w:rPr>
        <w:t>Type</w:t>
      </w:r>
      <w:r w:rsidR="00325F29">
        <w:t xml:space="preserve"> property) in CybOX Common</w:t>
      </w:r>
      <w:r>
        <w:t xml:space="preserve">. </w:t>
      </w:r>
      <w:r w:rsidR="002E7D23">
        <w:t>The associated enumeration literals are provided in the table below.</w:t>
      </w:r>
      <w:r>
        <w:t xml:space="preserve"> NOTE: As of CybOX Version 2.1, </w:t>
      </w:r>
      <w:r>
        <w:rPr>
          <w:rFonts w:ascii="Courier New" w:hAnsi="Courier New" w:cs="Courier New"/>
        </w:rPr>
        <w:t>ToolType</w:t>
      </w:r>
      <w:r w:rsidRPr="0008196B">
        <w:rPr>
          <w:rFonts w:ascii="Courier New" w:hAnsi="Courier New" w:cs="Courier New"/>
        </w:rPr>
        <w:t>Vocab</w:t>
      </w:r>
      <w:r>
        <w:rPr>
          <w:rFonts w:ascii="Courier New" w:hAnsi="Courier New" w:cs="Courier New"/>
        </w:rPr>
        <w:t>-1.0</w:t>
      </w:r>
      <w:r>
        <w:t xml:space="preserve"> is deprecated. Please use version 1.1 instead (see Section </w:t>
      </w:r>
      <w:r w:rsidRPr="00B01AB3">
        <w:rPr>
          <w:b/>
          <w:color w:val="0000EE"/>
        </w:rPr>
        <w:fldChar w:fldCharType="begin"/>
      </w:r>
      <w:r w:rsidRPr="00B01AB3">
        <w:rPr>
          <w:b/>
          <w:color w:val="0000EE"/>
        </w:rPr>
        <w:instrText xml:space="preserve"> REF _Ref431717532 \r \h </w:instrText>
      </w:r>
      <w:r>
        <w:rPr>
          <w:b/>
          <w:color w:val="0000EE"/>
        </w:rPr>
        <w:instrText xml:space="preserve"> \* MERGEFORMAT </w:instrText>
      </w:r>
      <w:r w:rsidRPr="00B01AB3">
        <w:rPr>
          <w:b/>
          <w:color w:val="0000EE"/>
        </w:rPr>
      </w:r>
      <w:r w:rsidRPr="00B01AB3">
        <w:rPr>
          <w:b/>
          <w:color w:val="0000EE"/>
        </w:rPr>
        <w:fldChar w:fldCharType="separate"/>
      </w:r>
      <w:r w:rsidR="00A40D8D">
        <w:rPr>
          <w:b/>
          <w:color w:val="0000EE"/>
        </w:rPr>
        <w:t>3.15</w:t>
      </w:r>
      <w:r w:rsidRPr="00B01AB3">
        <w:rPr>
          <w:b/>
          <w:color w:val="0000EE"/>
        </w:rPr>
        <w:fldChar w:fldCharType="end"/>
      </w:r>
      <w:r>
        <w:t>).</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E391E" w14:paraId="50F20CF1" w14:textId="77777777" w:rsidTr="00325F29">
        <w:trPr>
          <w:jc w:val="center"/>
        </w:trPr>
        <w:tc>
          <w:tcPr>
            <w:tcW w:w="2520" w:type="dxa"/>
            <w:shd w:val="clear" w:color="auto" w:fill="BFBFBF"/>
            <w:tcMar>
              <w:top w:w="100" w:type="dxa"/>
              <w:left w:w="100" w:type="dxa"/>
              <w:bottom w:w="100" w:type="dxa"/>
              <w:right w:w="100" w:type="dxa"/>
            </w:tcMar>
          </w:tcPr>
          <w:p w14:paraId="612C1584" w14:textId="77777777" w:rsidR="006E391E" w:rsidRDefault="004D3B81">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734248DC" w14:textId="77777777" w:rsidR="006E391E" w:rsidRDefault="004D3B81">
            <w:pPr>
              <w:rPr>
                <w:b/>
                <w:color w:val="000000"/>
              </w:rPr>
            </w:pPr>
            <w:r>
              <w:rPr>
                <w:b/>
                <w:color w:val="000000"/>
              </w:rPr>
              <w:t>Description</w:t>
            </w:r>
          </w:p>
        </w:tc>
      </w:tr>
      <w:tr w:rsidR="007B20AA" w14:paraId="40BC59A7" w14:textId="77777777" w:rsidTr="00325F29">
        <w:trPr>
          <w:jc w:val="center"/>
        </w:trPr>
        <w:tc>
          <w:tcPr>
            <w:tcW w:w="2520" w:type="dxa"/>
            <w:shd w:val="clear" w:color="auto" w:fill="FFFFFF"/>
            <w:tcMar>
              <w:top w:w="100" w:type="dxa"/>
              <w:left w:w="100" w:type="dxa"/>
              <w:bottom w:w="100" w:type="dxa"/>
              <w:right w:w="100" w:type="dxa"/>
            </w:tcMar>
          </w:tcPr>
          <w:p w14:paraId="7A2A5A5C" w14:textId="77777777" w:rsidR="007B20AA" w:rsidRDefault="007B20AA" w:rsidP="007B20AA">
            <w:pPr>
              <w:rPr>
                <w:b/>
              </w:rPr>
            </w:pPr>
            <w:r>
              <w:rPr>
                <w:b/>
              </w:rPr>
              <w:t>A/V</w:t>
            </w:r>
          </w:p>
        </w:tc>
        <w:tc>
          <w:tcPr>
            <w:tcW w:w="6840" w:type="dxa"/>
            <w:shd w:val="clear" w:color="auto" w:fill="FFFFFF"/>
            <w:tcMar>
              <w:top w:w="100" w:type="dxa"/>
              <w:left w:w="100" w:type="dxa"/>
              <w:bottom w:w="100" w:type="dxa"/>
              <w:right w:w="100" w:type="dxa"/>
            </w:tcMar>
          </w:tcPr>
          <w:p w14:paraId="45D969CB" w14:textId="0DE5154A" w:rsidR="007B20AA" w:rsidRDefault="007B20AA" w:rsidP="007B20AA">
            <w:r>
              <w:t>Specifies an anti-virus (AV)  tools and/or software.</w:t>
            </w:r>
          </w:p>
        </w:tc>
      </w:tr>
      <w:tr w:rsidR="007B20AA" w14:paraId="4563B2B4" w14:textId="77777777" w:rsidTr="00325F29">
        <w:trPr>
          <w:jc w:val="center"/>
        </w:trPr>
        <w:tc>
          <w:tcPr>
            <w:tcW w:w="2520" w:type="dxa"/>
            <w:shd w:val="clear" w:color="auto" w:fill="FFFFFF"/>
            <w:tcMar>
              <w:top w:w="100" w:type="dxa"/>
              <w:left w:w="100" w:type="dxa"/>
              <w:bottom w:w="100" w:type="dxa"/>
              <w:right w:w="100" w:type="dxa"/>
            </w:tcMar>
          </w:tcPr>
          <w:p w14:paraId="14C82B65" w14:textId="77777777" w:rsidR="007B20AA" w:rsidRDefault="007B20AA" w:rsidP="007B20AA">
            <w:pPr>
              <w:rPr>
                <w:b/>
              </w:rPr>
            </w:pPr>
            <w:r>
              <w:rPr>
                <w:b/>
              </w:rPr>
              <w:t>Asset Scanner</w:t>
            </w:r>
          </w:p>
        </w:tc>
        <w:tc>
          <w:tcPr>
            <w:tcW w:w="6840" w:type="dxa"/>
            <w:shd w:val="clear" w:color="auto" w:fill="FFFFFF"/>
            <w:tcMar>
              <w:top w:w="100" w:type="dxa"/>
              <w:left w:w="100" w:type="dxa"/>
              <w:bottom w:w="100" w:type="dxa"/>
              <w:right w:w="100" w:type="dxa"/>
            </w:tcMar>
          </w:tcPr>
          <w:p w14:paraId="5E357F5B" w14:textId="2F040B91" w:rsidR="007B20AA" w:rsidRDefault="007B20AA" w:rsidP="007B20AA">
            <w:r>
              <w:t>Specifies an asset scanner tool.</w:t>
            </w:r>
          </w:p>
        </w:tc>
      </w:tr>
      <w:tr w:rsidR="007B20AA" w14:paraId="546FADFC" w14:textId="77777777" w:rsidTr="00325F29">
        <w:trPr>
          <w:jc w:val="center"/>
        </w:trPr>
        <w:tc>
          <w:tcPr>
            <w:tcW w:w="2520" w:type="dxa"/>
            <w:shd w:val="clear" w:color="auto" w:fill="FFFFFF"/>
            <w:tcMar>
              <w:top w:w="100" w:type="dxa"/>
              <w:left w:w="100" w:type="dxa"/>
              <w:bottom w:w="100" w:type="dxa"/>
              <w:right w:w="100" w:type="dxa"/>
            </w:tcMar>
          </w:tcPr>
          <w:p w14:paraId="1CCB8BC5" w14:textId="77777777" w:rsidR="007B20AA" w:rsidRDefault="007B20AA" w:rsidP="007B20AA">
            <w:pPr>
              <w:rPr>
                <w:b/>
              </w:rPr>
            </w:pPr>
            <w:r>
              <w:rPr>
                <w:b/>
              </w:rPr>
              <w:t>Configuration Scanner</w:t>
            </w:r>
          </w:p>
        </w:tc>
        <w:tc>
          <w:tcPr>
            <w:tcW w:w="6840" w:type="dxa"/>
            <w:shd w:val="clear" w:color="auto" w:fill="FFFFFF"/>
            <w:tcMar>
              <w:top w:w="100" w:type="dxa"/>
              <w:left w:w="100" w:type="dxa"/>
              <w:bottom w:w="100" w:type="dxa"/>
              <w:right w:w="100" w:type="dxa"/>
            </w:tcMar>
          </w:tcPr>
          <w:p w14:paraId="47BDB904" w14:textId="45B755B5" w:rsidR="007B20AA" w:rsidRDefault="007B20AA" w:rsidP="007B20AA">
            <w:r>
              <w:t>Specifies a configuration scanner tool.</w:t>
            </w:r>
          </w:p>
        </w:tc>
      </w:tr>
      <w:tr w:rsidR="007B20AA" w14:paraId="6C4EEC79" w14:textId="77777777" w:rsidTr="00325F29">
        <w:trPr>
          <w:jc w:val="center"/>
        </w:trPr>
        <w:tc>
          <w:tcPr>
            <w:tcW w:w="2520" w:type="dxa"/>
            <w:shd w:val="clear" w:color="auto" w:fill="FFFFFF"/>
            <w:tcMar>
              <w:top w:w="100" w:type="dxa"/>
              <w:left w:w="100" w:type="dxa"/>
              <w:bottom w:w="100" w:type="dxa"/>
              <w:right w:w="100" w:type="dxa"/>
            </w:tcMar>
          </w:tcPr>
          <w:p w14:paraId="5B728D16" w14:textId="77777777" w:rsidR="007B20AA" w:rsidRDefault="007B20AA" w:rsidP="007B20AA">
            <w:pPr>
              <w:rPr>
                <w:b/>
              </w:rPr>
            </w:pPr>
            <w:r>
              <w:rPr>
                <w:b/>
              </w:rPr>
              <w:t>DBMS Monitor</w:t>
            </w:r>
          </w:p>
        </w:tc>
        <w:tc>
          <w:tcPr>
            <w:tcW w:w="6840" w:type="dxa"/>
            <w:shd w:val="clear" w:color="auto" w:fill="FFFFFF"/>
            <w:tcMar>
              <w:top w:w="100" w:type="dxa"/>
              <w:left w:w="100" w:type="dxa"/>
              <w:bottom w:w="100" w:type="dxa"/>
              <w:right w:w="100" w:type="dxa"/>
            </w:tcMar>
          </w:tcPr>
          <w:p w14:paraId="549B7E73" w14:textId="6BB6B3B0" w:rsidR="007B20AA" w:rsidRDefault="007B20AA" w:rsidP="007B20AA">
            <w:r>
              <w:t>Specifies a Database Management System (DBMS) monitor tool.</w:t>
            </w:r>
          </w:p>
        </w:tc>
      </w:tr>
      <w:tr w:rsidR="007B20AA" w14:paraId="609A532D" w14:textId="77777777" w:rsidTr="00325F29">
        <w:trPr>
          <w:jc w:val="center"/>
        </w:trPr>
        <w:tc>
          <w:tcPr>
            <w:tcW w:w="2520" w:type="dxa"/>
            <w:shd w:val="clear" w:color="auto" w:fill="FFFFFF"/>
            <w:tcMar>
              <w:top w:w="100" w:type="dxa"/>
              <w:left w:w="100" w:type="dxa"/>
              <w:bottom w:w="100" w:type="dxa"/>
              <w:right w:w="100" w:type="dxa"/>
            </w:tcMar>
          </w:tcPr>
          <w:p w14:paraId="2AD2D0F9" w14:textId="77777777" w:rsidR="007B20AA" w:rsidRDefault="007B20AA" w:rsidP="007B20AA">
            <w:pPr>
              <w:rPr>
                <w:b/>
              </w:rPr>
            </w:pPr>
            <w:r>
              <w:rPr>
                <w:b/>
              </w:rPr>
              <w:t>Firewall</w:t>
            </w:r>
          </w:p>
        </w:tc>
        <w:tc>
          <w:tcPr>
            <w:tcW w:w="6840" w:type="dxa"/>
            <w:shd w:val="clear" w:color="auto" w:fill="FFFFFF"/>
            <w:tcMar>
              <w:top w:w="100" w:type="dxa"/>
              <w:left w:w="100" w:type="dxa"/>
              <w:bottom w:w="100" w:type="dxa"/>
              <w:right w:w="100" w:type="dxa"/>
            </w:tcMar>
          </w:tcPr>
          <w:p w14:paraId="74A7B366" w14:textId="68BEAAD2" w:rsidR="007B20AA" w:rsidRDefault="007B20AA" w:rsidP="007B20AA">
            <w:r>
              <w:t>Specifies a software or hardware firewall.</w:t>
            </w:r>
          </w:p>
        </w:tc>
      </w:tr>
      <w:tr w:rsidR="007B20AA" w14:paraId="63776894" w14:textId="77777777" w:rsidTr="00325F29">
        <w:trPr>
          <w:jc w:val="center"/>
        </w:trPr>
        <w:tc>
          <w:tcPr>
            <w:tcW w:w="2520" w:type="dxa"/>
            <w:shd w:val="clear" w:color="auto" w:fill="FFFFFF"/>
            <w:tcMar>
              <w:top w:w="100" w:type="dxa"/>
              <w:left w:w="100" w:type="dxa"/>
              <w:bottom w:w="100" w:type="dxa"/>
              <w:right w:w="100" w:type="dxa"/>
            </w:tcMar>
          </w:tcPr>
          <w:p w14:paraId="1B75E0C2" w14:textId="77777777" w:rsidR="007B20AA" w:rsidRDefault="007B20AA" w:rsidP="007B20AA">
            <w:pPr>
              <w:rPr>
                <w:b/>
              </w:rPr>
            </w:pPr>
            <w:r>
              <w:rPr>
                <w:b/>
              </w:rPr>
              <w:t>Gateway</w:t>
            </w:r>
          </w:p>
        </w:tc>
        <w:tc>
          <w:tcPr>
            <w:tcW w:w="6840" w:type="dxa"/>
            <w:shd w:val="clear" w:color="auto" w:fill="FFFFFF"/>
            <w:tcMar>
              <w:top w:w="100" w:type="dxa"/>
              <w:left w:w="100" w:type="dxa"/>
              <w:bottom w:w="100" w:type="dxa"/>
              <w:right w:w="100" w:type="dxa"/>
            </w:tcMar>
          </w:tcPr>
          <w:p w14:paraId="143C2C2D" w14:textId="6F3097C0" w:rsidR="007B20AA" w:rsidRDefault="007B20AA" w:rsidP="007B20AA">
            <w:r>
              <w:t>Specifies a cyber observation made using a software or hardware network gateway.</w:t>
            </w:r>
          </w:p>
        </w:tc>
      </w:tr>
      <w:tr w:rsidR="004D5B89" w14:paraId="175A4A9B" w14:textId="77777777" w:rsidTr="00325F29">
        <w:trPr>
          <w:jc w:val="center"/>
        </w:trPr>
        <w:tc>
          <w:tcPr>
            <w:tcW w:w="2520" w:type="dxa"/>
            <w:shd w:val="clear" w:color="auto" w:fill="FFFFFF"/>
            <w:tcMar>
              <w:top w:w="100" w:type="dxa"/>
              <w:left w:w="100" w:type="dxa"/>
              <w:bottom w:w="100" w:type="dxa"/>
              <w:right w:w="100" w:type="dxa"/>
            </w:tcMar>
          </w:tcPr>
          <w:p w14:paraId="76F3D260" w14:textId="77777777" w:rsidR="004D5B89" w:rsidRDefault="004D5B89" w:rsidP="004D5B89">
            <w:pPr>
              <w:rPr>
                <w:b/>
              </w:rPr>
            </w:pPr>
            <w:r>
              <w:rPr>
                <w:b/>
              </w:rPr>
              <w:t>HIDS</w:t>
            </w:r>
          </w:p>
        </w:tc>
        <w:tc>
          <w:tcPr>
            <w:tcW w:w="6840" w:type="dxa"/>
            <w:shd w:val="clear" w:color="auto" w:fill="FFFFFF"/>
            <w:tcMar>
              <w:top w:w="100" w:type="dxa"/>
              <w:left w:w="100" w:type="dxa"/>
              <w:bottom w:w="100" w:type="dxa"/>
              <w:right w:w="100" w:type="dxa"/>
            </w:tcMar>
          </w:tcPr>
          <w:p w14:paraId="02DA9A33" w14:textId="48E140FD" w:rsidR="004D5B89" w:rsidRDefault="004D5B89" w:rsidP="004D5B89">
            <w:r>
              <w:t>Specifies a Host-based Intrusion Detection System (HIDS) tool.</w:t>
            </w:r>
          </w:p>
        </w:tc>
      </w:tr>
      <w:tr w:rsidR="004D5B89" w14:paraId="7D696F89" w14:textId="77777777" w:rsidTr="00325F29">
        <w:trPr>
          <w:jc w:val="center"/>
        </w:trPr>
        <w:tc>
          <w:tcPr>
            <w:tcW w:w="2520" w:type="dxa"/>
            <w:shd w:val="clear" w:color="auto" w:fill="FFFFFF"/>
            <w:tcMar>
              <w:top w:w="100" w:type="dxa"/>
              <w:left w:w="100" w:type="dxa"/>
              <w:bottom w:w="100" w:type="dxa"/>
              <w:right w:w="100" w:type="dxa"/>
            </w:tcMar>
          </w:tcPr>
          <w:p w14:paraId="7DECD900" w14:textId="77777777" w:rsidR="004D5B89" w:rsidRDefault="004D5B89" w:rsidP="004D5B89">
            <w:pPr>
              <w:rPr>
                <w:b/>
              </w:rPr>
            </w:pPr>
            <w:r>
              <w:rPr>
                <w:b/>
              </w:rPr>
              <w:t>HIPS</w:t>
            </w:r>
          </w:p>
        </w:tc>
        <w:tc>
          <w:tcPr>
            <w:tcW w:w="6840" w:type="dxa"/>
            <w:shd w:val="clear" w:color="auto" w:fill="FFFFFF"/>
            <w:tcMar>
              <w:top w:w="100" w:type="dxa"/>
              <w:left w:w="100" w:type="dxa"/>
              <w:bottom w:w="100" w:type="dxa"/>
              <w:right w:w="100" w:type="dxa"/>
            </w:tcMar>
          </w:tcPr>
          <w:p w14:paraId="024DCACB" w14:textId="484369F8" w:rsidR="004D5B89" w:rsidRDefault="004D5B89" w:rsidP="004D5B89">
            <w:r>
              <w:t>Specifies a Host-based Intrusion Protection System (HIPS) tool.</w:t>
            </w:r>
          </w:p>
        </w:tc>
      </w:tr>
      <w:tr w:rsidR="004D5B89" w14:paraId="5D47B207" w14:textId="77777777" w:rsidTr="00325F29">
        <w:trPr>
          <w:jc w:val="center"/>
        </w:trPr>
        <w:tc>
          <w:tcPr>
            <w:tcW w:w="2520" w:type="dxa"/>
            <w:shd w:val="clear" w:color="auto" w:fill="FFFFFF"/>
            <w:tcMar>
              <w:top w:w="100" w:type="dxa"/>
              <w:left w:w="100" w:type="dxa"/>
              <w:bottom w:w="100" w:type="dxa"/>
              <w:right w:w="100" w:type="dxa"/>
            </w:tcMar>
          </w:tcPr>
          <w:p w14:paraId="50E8D7E7" w14:textId="77777777" w:rsidR="004D5B89" w:rsidRDefault="004D5B89" w:rsidP="004D5B89">
            <w:pPr>
              <w:rPr>
                <w:b/>
              </w:rPr>
            </w:pPr>
            <w:r>
              <w:rPr>
                <w:b/>
              </w:rPr>
              <w:t>NIDS</w:t>
            </w:r>
          </w:p>
        </w:tc>
        <w:tc>
          <w:tcPr>
            <w:tcW w:w="6840" w:type="dxa"/>
            <w:shd w:val="clear" w:color="auto" w:fill="FFFFFF"/>
            <w:tcMar>
              <w:top w:w="100" w:type="dxa"/>
              <w:left w:w="100" w:type="dxa"/>
              <w:bottom w:w="100" w:type="dxa"/>
              <w:right w:w="100" w:type="dxa"/>
            </w:tcMar>
          </w:tcPr>
          <w:p w14:paraId="0FAF9083" w14:textId="3FB049E9" w:rsidR="004D5B89" w:rsidRDefault="004D5B89" w:rsidP="004D5B89">
            <w:r>
              <w:t>Specifies a Network Intrusion Detection System (NIDS) tool.</w:t>
            </w:r>
          </w:p>
        </w:tc>
      </w:tr>
      <w:tr w:rsidR="004D5B89" w14:paraId="351DF003" w14:textId="77777777" w:rsidTr="00325F29">
        <w:trPr>
          <w:jc w:val="center"/>
        </w:trPr>
        <w:tc>
          <w:tcPr>
            <w:tcW w:w="2520" w:type="dxa"/>
            <w:shd w:val="clear" w:color="auto" w:fill="FFFFFF"/>
            <w:tcMar>
              <w:top w:w="100" w:type="dxa"/>
              <w:left w:w="100" w:type="dxa"/>
              <w:bottom w:w="100" w:type="dxa"/>
              <w:right w:w="100" w:type="dxa"/>
            </w:tcMar>
          </w:tcPr>
          <w:p w14:paraId="2285987A" w14:textId="77777777" w:rsidR="004D5B89" w:rsidRDefault="004D5B89" w:rsidP="004D5B89">
            <w:pPr>
              <w:rPr>
                <w:b/>
              </w:rPr>
            </w:pPr>
            <w:r>
              <w:rPr>
                <w:b/>
              </w:rPr>
              <w:t>NIPS</w:t>
            </w:r>
          </w:p>
        </w:tc>
        <w:tc>
          <w:tcPr>
            <w:tcW w:w="6840" w:type="dxa"/>
            <w:shd w:val="clear" w:color="auto" w:fill="FFFFFF"/>
            <w:tcMar>
              <w:top w:w="100" w:type="dxa"/>
              <w:left w:w="100" w:type="dxa"/>
              <w:bottom w:w="100" w:type="dxa"/>
              <w:right w:w="100" w:type="dxa"/>
            </w:tcMar>
          </w:tcPr>
          <w:p w14:paraId="7A37434E" w14:textId="2E7E8723" w:rsidR="004D5B89" w:rsidRDefault="004D5B89" w:rsidP="004D5B89">
            <w:r>
              <w:t>Specifies a Network Intrusion Protection System (NIPS) tool.</w:t>
            </w:r>
          </w:p>
        </w:tc>
      </w:tr>
      <w:tr w:rsidR="007B20AA" w14:paraId="67113B84" w14:textId="77777777" w:rsidTr="00325F29">
        <w:trPr>
          <w:jc w:val="center"/>
        </w:trPr>
        <w:tc>
          <w:tcPr>
            <w:tcW w:w="2520" w:type="dxa"/>
            <w:shd w:val="clear" w:color="auto" w:fill="FFFFFF"/>
            <w:tcMar>
              <w:top w:w="100" w:type="dxa"/>
              <w:left w:w="100" w:type="dxa"/>
              <w:bottom w:w="100" w:type="dxa"/>
              <w:right w:w="100" w:type="dxa"/>
            </w:tcMar>
          </w:tcPr>
          <w:p w14:paraId="588D737D" w14:textId="77777777" w:rsidR="007B20AA" w:rsidRDefault="007B20AA" w:rsidP="007B20AA">
            <w:pPr>
              <w:rPr>
                <w:b/>
              </w:rPr>
            </w:pPr>
            <w:r>
              <w:rPr>
                <w:b/>
              </w:rPr>
              <w:t>Proxy</w:t>
            </w:r>
          </w:p>
        </w:tc>
        <w:tc>
          <w:tcPr>
            <w:tcW w:w="6840" w:type="dxa"/>
            <w:shd w:val="clear" w:color="auto" w:fill="FFFFFF"/>
            <w:tcMar>
              <w:top w:w="100" w:type="dxa"/>
              <w:left w:w="100" w:type="dxa"/>
              <w:bottom w:w="100" w:type="dxa"/>
              <w:right w:w="100" w:type="dxa"/>
            </w:tcMar>
          </w:tcPr>
          <w:p w14:paraId="4594586E" w14:textId="616C65BD" w:rsidR="007B20AA" w:rsidRDefault="007B20AA" w:rsidP="007B20AA">
            <w:r>
              <w:t>The proxy value specifies a cyber observation made using a network proxy.</w:t>
            </w:r>
          </w:p>
        </w:tc>
      </w:tr>
      <w:tr w:rsidR="007B20AA" w14:paraId="75867720" w14:textId="77777777" w:rsidTr="00325F29">
        <w:trPr>
          <w:jc w:val="center"/>
        </w:trPr>
        <w:tc>
          <w:tcPr>
            <w:tcW w:w="2520" w:type="dxa"/>
            <w:shd w:val="clear" w:color="auto" w:fill="FFFFFF"/>
            <w:tcMar>
              <w:top w:w="100" w:type="dxa"/>
              <w:left w:w="100" w:type="dxa"/>
              <w:bottom w:w="100" w:type="dxa"/>
              <w:right w:w="100" w:type="dxa"/>
            </w:tcMar>
          </w:tcPr>
          <w:p w14:paraId="1B2522B4" w14:textId="77777777" w:rsidR="007B20AA" w:rsidRDefault="007B20AA" w:rsidP="007B20AA">
            <w:pPr>
              <w:rPr>
                <w:b/>
              </w:rPr>
            </w:pPr>
            <w:r>
              <w:rPr>
                <w:b/>
              </w:rPr>
              <w:t>Router</w:t>
            </w:r>
          </w:p>
        </w:tc>
        <w:tc>
          <w:tcPr>
            <w:tcW w:w="6840" w:type="dxa"/>
            <w:shd w:val="clear" w:color="auto" w:fill="FFFFFF"/>
            <w:tcMar>
              <w:top w:w="100" w:type="dxa"/>
              <w:left w:w="100" w:type="dxa"/>
              <w:bottom w:w="100" w:type="dxa"/>
              <w:right w:w="100" w:type="dxa"/>
            </w:tcMar>
          </w:tcPr>
          <w:p w14:paraId="7AB10E81" w14:textId="3FF28676" w:rsidR="007B20AA" w:rsidRDefault="007B20AA" w:rsidP="007B20AA">
            <w:r>
              <w:t>The router value specifies a cyber observation made using a router.</w:t>
            </w:r>
          </w:p>
        </w:tc>
      </w:tr>
      <w:tr w:rsidR="004D5B89" w14:paraId="4376EB73" w14:textId="77777777" w:rsidTr="00325F29">
        <w:trPr>
          <w:jc w:val="center"/>
        </w:trPr>
        <w:tc>
          <w:tcPr>
            <w:tcW w:w="2520" w:type="dxa"/>
            <w:shd w:val="clear" w:color="auto" w:fill="FFFFFF"/>
            <w:tcMar>
              <w:top w:w="100" w:type="dxa"/>
              <w:left w:w="100" w:type="dxa"/>
              <w:bottom w:w="100" w:type="dxa"/>
              <w:right w:w="100" w:type="dxa"/>
            </w:tcMar>
          </w:tcPr>
          <w:p w14:paraId="42950807" w14:textId="77777777" w:rsidR="004D5B89" w:rsidRDefault="004D5B89" w:rsidP="004D5B89">
            <w:pPr>
              <w:rPr>
                <w:b/>
              </w:rPr>
            </w:pPr>
            <w:r>
              <w:rPr>
                <w:b/>
              </w:rPr>
              <w:t>SEM</w:t>
            </w:r>
          </w:p>
        </w:tc>
        <w:tc>
          <w:tcPr>
            <w:tcW w:w="6840" w:type="dxa"/>
            <w:shd w:val="clear" w:color="auto" w:fill="FFFFFF"/>
            <w:tcMar>
              <w:top w:w="100" w:type="dxa"/>
              <w:left w:w="100" w:type="dxa"/>
              <w:bottom w:w="100" w:type="dxa"/>
              <w:right w:w="100" w:type="dxa"/>
            </w:tcMar>
          </w:tcPr>
          <w:p w14:paraId="6A61C2B1" w14:textId="5CAAC6E6" w:rsidR="004D5B89" w:rsidRDefault="004D5B89" w:rsidP="004D5B89">
            <w:r>
              <w:t>Specifies a Security Event Management (SEM) tool.</w:t>
            </w:r>
          </w:p>
        </w:tc>
      </w:tr>
      <w:tr w:rsidR="004D5B89" w14:paraId="7773FD24" w14:textId="77777777" w:rsidTr="00325F29">
        <w:trPr>
          <w:jc w:val="center"/>
        </w:trPr>
        <w:tc>
          <w:tcPr>
            <w:tcW w:w="2520" w:type="dxa"/>
            <w:shd w:val="clear" w:color="auto" w:fill="FFFFFF"/>
            <w:tcMar>
              <w:top w:w="100" w:type="dxa"/>
              <w:left w:w="100" w:type="dxa"/>
              <w:bottom w:w="100" w:type="dxa"/>
              <w:right w:w="100" w:type="dxa"/>
            </w:tcMar>
          </w:tcPr>
          <w:p w14:paraId="44336AE0" w14:textId="77777777" w:rsidR="004D5B89" w:rsidRDefault="004D5B89" w:rsidP="004D5B89">
            <w:pPr>
              <w:rPr>
                <w:b/>
              </w:rPr>
            </w:pPr>
            <w:r>
              <w:rPr>
                <w:b/>
              </w:rPr>
              <w:t>SIM</w:t>
            </w:r>
          </w:p>
        </w:tc>
        <w:tc>
          <w:tcPr>
            <w:tcW w:w="6840" w:type="dxa"/>
            <w:shd w:val="clear" w:color="auto" w:fill="FFFFFF"/>
            <w:tcMar>
              <w:top w:w="100" w:type="dxa"/>
              <w:left w:w="100" w:type="dxa"/>
              <w:bottom w:w="100" w:type="dxa"/>
              <w:right w:w="100" w:type="dxa"/>
            </w:tcMar>
          </w:tcPr>
          <w:p w14:paraId="0397F3E3" w14:textId="156CEB23" w:rsidR="004D5B89" w:rsidRDefault="004D5B89" w:rsidP="004D5B89">
            <w:r>
              <w:t>Specifies a Security Information Management (SIM) tool.</w:t>
            </w:r>
          </w:p>
        </w:tc>
      </w:tr>
      <w:tr w:rsidR="004D5B89" w14:paraId="681EB92E" w14:textId="77777777" w:rsidTr="00325F29">
        <w:trPr>
          <w:jc w:val="center"/>
        </w:trPr>
        <w:tc>
          <w:tcPr>
            <w:tcW w:w="2520" w:type="dxa"/>
            <w:shd w:val="clear" w:color="auto" w:fill="FFFFFF"/>
            <w:tcMar>
              <w:top w:w="100" w:type="dxa"/>
              <w:left w:w="100" w:type="dxa"/>
              <w:bottom w:w="100" w:type="dxa"/>
              <w:right w:w="100" w:type="dxa"/>
            </w:tcMar>
          </w:tcPr>
          <w:p w14:paraId="37C33854" w14:textId="77777777" w:rsidR="004D5B89" w:rsidRDefault="004D5B89" w:rsidP="004D5B89">
            <w:pPr>
              <w:rPr>
                <w:b/>
              </w:rPr>
            </w:pPr>
            <w:r>
              <w:rPr>
                <w:b/>
              </w:rPr>
              <w:t>SNMP/MIBs</w:t>
            </w:r>
          </w:p>
        </w:tc>
        <w:tc>
          <w:tcPr>
            <w:tcW w:w="6840" w:type="dxa"/>
            <w:shd w:val="clear" w:color="auto" w:fill="FFFFFF"/>
            <w:tcMar>
              <w:top w:w="100" w:type="dxa"/>
              <w:left w:w="100" w:type="dxa"/>
              <w:bottom w:w="100" w:type="dxa"/>
              <w:right w:w="100" w:type="dxa"/>
            </w:tcMar>
          </w:tcPr>
          <w:p w14:paraId="5754B7DF" w14:textId="2CF885EC" w:rsidR="004D5B89" w:rsidRDefault="004D5B89" w:rsidP="004D5B89">
            <w:r>
              <w:t>Specifies a SNMP or MIBs</w:t>
            </w:r>
            <w:r w:rsidDel="00365444">
              <w:t xml:space="preserve"> </w:t>
            </w:r>
            <w:r>
              <w:t>(Simple Network Management Protocol or Management Information Base) tool.</w:t>
            </w:r>
          </w:p>
        </w:tc>
      </w:tr>
      <w:tr w:rsidR="007B20AA" w14:paraId="17CF68D1" w14:textId="77777777" w:rsidTr="00325F29">
        <w:trPr>
          <w:jc w:val="center"/>
        </w:trPr>
        <w:tc>
          <w:tcPr>
            <w:tcW w:w="2520" w:type="dxa"/>
            <w:shd w:val="clear" w:color="auto" w:fill="FFFFFF"/>
            <w:tcMar>
              <w:top w:w="100" w:type="dxa"/>
              <w:left w:w="100" w:type="dxa"/>
              <w:bottom w:w="100" w:type="dxa"/>
              <w:right w:w="100" w:type="dxa"/>
            </w:tcMar>
          </w:tcPr>
          <w:p w14:paraId="7DB30B60" w14:textId="77777777" w:rsidR="007B20AA" w:rsidRDefault="007B20AA" w:rsidP="007B20AA">
            <w:pPr>
              <w:rPr>
                <w:b/>
              </w:rPr>
            </w:pPr>
            <w:r>
              <w:rPr>
                <w:b/>
              </w:rPr>
              <w:t>Vulnerability Scanner</w:t>
            </w:r>
          </w:p>
        </w:tc>
        <w:tc>
          <w:tcPr>
            <w:tcW w:w="6840" w:type="dxa"/>
            <w:shd w:val="clear" w:color="auto" w:fill="FFFFFF"/>
            <w:tcMar>
              <w:top w:w="100" w:type="dxa"/>
              <w:left w:w="100" w:type="dxa"/>
              <w:bottom w:w="100" w:type="dxa"/>
              <w:right w:w="100" w:type="dxa"/>
            </w:tcMar>
          </w:tcPr>
          <w:p w14:paraId="58C850C5" w14:textId="5F84AE34" w:rsidR="007B20AA" w:rsidRDefault="007B20AA" w:rsidP="007B20AA">
            <w:r>
              <w:t>The vulnerability scanner value specifies a cyber observation made using a vulnerability scanner.</w:t>
            </w:r>
          </w:p>
        </w:tc>
      </w:tr>
    </w:tbl>
    <w:p w14:paraId="10815EA2" w14:textId="77777777" w:rsidR="00CC68CE" w:rsidRDefault="00CC68CE">
      <w:pPr>
        <w:sectPr w:rsidR="00CC68CE" w:rsidSect="002E138D">
          <w:footerReference w:type="default" r:id="rId38"/>
          <w:pgSz w:w="12240" w:h="15840" w:code="1"/>
          <w:pgMar w:top="1440" w:right="1440" w:bottom="1440" w:left="1440" w:header="720" w:footer="720" w:gutter="0"/>
          <w:cols w:space="720"/>
          <w:docGrid w:linePitch="360"/>
        </w:sectPr>
      </w:pPr>
    </w:p>
    <w:p w14:paraId="628FA4F5" w14:textId="77777777" w:rsidR="002E138D" w:rsidRDefault="004D3B81" w:rsidP="007B20AA">
      <w:pPr>
        <w:pStyle w:val="Heading1"/>
      </w:pPr>
      <w:bookmarkStart w:id="88" w:name="_Ref428537416"/>
      <w:bookmarkStart w:id="89" w:name="_Toc450222569"/>
      <w:r w:rsidRPr="00FD22AC">
        <w:lastRenderedPageBreak/>
        <w:t>Conformance</w:t>
      </w:r>
      <w:bookmarkEnd w:id="48"/>
      <w:bookmarkEnd w:id="49"/>
      <w:bookmarkEnd w:id="88"/>
      <w:bookmarkEnd w:id="89"/>
    </w:p>
    <w:p w14:paraId="261359FB" w14:textId="39E6CDF5" w:rsidR="002E138D" w:rsidRDefault="004D3B81" w:rsidP="007B20AA">
      <w:r>
        <w:t>Implementations have discretion over which parts (components, properties, extensions, controlled vocabularies, etc.) of CybOX they implement (e.g., Observable/Object).</w:t>
      </w:r>
    </w:p>
    <w:p w14:paraId="667805A5" w14:textId="77777777" w:rsidR="00FB7C32" w:rsidRDefault="00FB7C32" w:rsidP="007B20AA"/>
    <w:p w14:paraId="4F6FCAD3" w14:textId="4D08666A" w:rsidR="002E138D" w:rsidDel="00B913E2" w:rsidRDefault="00B913E2" w:rsidP="007B20AA">
      <w:pPr>
        <w:rPr>
          <w:del w:id="90" w:author="Roberge, Robert J" w:date="2016-03-11T11:46:00Z"/>
        </w:rPr>
      </w:pPr>
      <w:ins w:id="91" w:author="Roberge, Robert J" w:date="2016-03-11T11:46:00Z">
        <w:r w:rsidDel="00B913E2">
          <w:t xml:space="preserve"> </w:t>
        </w:r>
      </w:ins>
      <w:del w:id="92" w:author="Roberge, Robert J" w:date="2016-03-11T11:46:00Z">
        <w:r w:rsidR="004D3B81" w:rsidDel="00B913E2">
          <w:delText xml:space="preserve"> </w:delText>
        </w:r>
      </w:del>
    </w:p>
    <w:p w14:paraId="0EC4D5ED" w14:textId="7D4CAA1A" w:rsidR="002E138D" w:rsidRDefault="004D3B81" w:rsidP="007B20AA">
      <w:r>
        <w:t xml:space="preserve">[1] Conformant implementations must conform to all normative structural specifications of the UML model </w:t>
      </w:r>
      <w:del w:id="93" w:author="Roberge, Robert J" w:date="2016-03-11T11:47:00Z">
        <w:r w:rsidDel="00B913E2">
          <w:delText xml:space="preserve">or </w:delText>
        </w:r>
      </w:del>
      <w:r w:rsidR="007D0B90">
        <w:t>or</w:t>
      </w:r>
      <w:ins w:id="94" w:author="Roberge, Robert J" w:date="2016-03-11T11:47:00Z">
        <w:r w:rsidR="00B913E2">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95" w:author="Roberge, Robert J" w:date="2016-03-11T11:47:00Z">
        <w:r w:rsidR="00B913E2">
          <w:t>,</w:t>
        </w:r>
      </w:ins>
      <w:r>
        <w:t xml:space="preserve"> </w:t>
      </w:r>
      <w:del w:id="96" w:author="Roberge, Robert J" w:date="2016-03-11T11:47:00Z">
        <w:r w:rsidDel="00B913E2">
          <w:delText xml:space="preserve">or </w:delText>
        </w:r>
      </w:del>
      <w:ins w:id="97" w:author="Roberge, Robert J" w:date="2016-03-11T11:47:00Z">
        <w:r w:rsidR="00B913E2">
          <w:t xml:space="preserve">and </w:t>
        </w:r>
      </w:ins>
      <w:ins w:id="98" w:author="Roberge, Robert J" w:date="2016-03-11T11:48:00Z">
        <w:r w:rsidR="00B913E2">
          <w:t>to</w:t>
        </w:r>
      </w:ins>
      <w:ins w:id="99" w:author="Roberge, Robert J" w:date="2016-03-11T11:47:00Z">
        <w:r w:rsidR="00B913E2">
          <w:t xml:space="preserve"> </w:t>
        </w:r>
      </w:ins>
      <w:r>
        <w:t>additional normative statements contained in the document that describes the Observable class).</w:t>
      </w:r>
    </w:p>
    <w:p w14:paraId="0126A973" w14:textId="77777777" w:rsidR="00FB7C32" w:rsidRDefault="00FB7C32" w:rsidP="007B20AA"/>
    <w:p w14:paraId="304F8D56" w14:textId="39BBAD61" w:rsidR="002E138D" w:rsidDel="00B913E2" w:rsidRDefault="00B913E2" w:rsidP="007B20AA">
      <w:pPr>
        <w:rPr>
          <w:del w:id="100" w:author="Roberge, Robert J" w:date="2016-03-11T11:46:00Z"/>
        </w:rPr>
      </w:pPr>
      <w:ins w:id="101" w:author="Roberge, Robert J" w:date="2016-03-11T11:46:00Z">
        <w:r w:rsidDel="00B913E2">
          <w:t xml:space="preserve"> </w:t>
        </w:r>
      </w:ins>
      <w:del w:id="102" w:author="Roberge, Robert J" w:date="2016-03-11T11:46:00Z">
        <w:r w:rsidR="004D3B81" w:rsidDel="00B913E2">
          <w:delText xml:space="preserve"> </w:delText>
        </w:r>
      </w:del>
    </w:p>
    <w:p w14:paraId="76EDE478" w14:textId="14674E11" w:rsidR="002E138D" w:rsidRDefault="004D3B81" w:rsidP="007B20AA">
      <w:r>
        <w:t xml:space="preserve">[2] Conformant implementations are free to ignore normative structural specifications of the UML model </w:t>
      </w:r>
      <w:del w:id="103" w:author="Roberge, Robert J" w:date="2016-03-11T11:48:00Z">
        <w:r w:rsidDel="00B913E2">
          <w:delText xml:space="preserve">or </w:delText>
        </w:r>
      </w:del>
      <w:r w:rsidR="007D0B90">
        <w:t>or</w:t>
      </w:r>
      <w:ins w:id="104" w:author="Roberge, Robert J" w:date="2016-03-11T11:48:00Z">
        <w:r w:rsidR="00B913E2">
          <w:t xml:space="preserve">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05" w:author="Roberge, Robert J" w:date="2016-03-11T11:48:00Z">
        <w:r w:rsidR="00B913E2">
          <w:t>,</w:t>
        </w:r>
      </w:ins>
      <w:r>
        <w:t xml:space="preserve"> </w:t>
      </w:r>
      <w:del w:id="106" w:author="Roberge, Robert J" w:date="2016-03-11T11:48:00Z">
        <w:r w:rsidDel="00B913E2">
          <w:delText xml:space="preserve">or </w:delText>
        </w:r>
      </w:del>
      <w:ins w:id="107" w:author="Roberge, Robert J" w:date="2016-03-11T11:48:00Z">
        <w:r w:rsidR="00B913E2">
          <w:t xml:space="preserve">and any </w:t>
        </w:r>
      </w:ins>
      <w:r>
        <w:t>additional normative statements contained in the document that describes the Observable class).</w:t>
      </w:r>
    </w:p>
    <w:p w14:paraId="5A2A987F" w14:textId="77777777" w:rsidR="00FB7C32" w:rsidRDefault="00FB7C32" w:rsidP="007B20AA">
      <w:bookmarkStart w:id="108" w:name="_GoBack"/>
      <w:bookmarkEnd w:id="108"/>
    </w:p>
    <w:p w14:paraId="1F62D3B2" w14:textId="7835D830" w:rsidR="002E138D" w:rsidDel="00B913E2" w:rsidRDefault="004D3B81" w:rsidP="007B20AA">
      <w:pPr>
        <w:rPr>
          <w:del w:id="109" w:author="Roberge, Robert J" w:date="2016-03-11T11:46:00Z"/>
        </w:rPr>
      </w:pPr>
      <w:del w:id="110" w:author="Roberge, Robert J" w:date="2016-03-11T11:46:00Z">
        <w:r w:rsidDel="00B913E2">
          <w:delText xml:space="preserve"> </w:delText>
        </w:r>
      </w:del>
    </w:p>
    <w:p w14:paraId="2D601022" w14:textId="77777777" w:rsidR="002E138D" w:rsidRPr="00E304F9" w:rsidRDefault="004D3B81" w:rsidP="007B20AA">
      <w:r>
        <w:t>The conformance section of this document is intentionally broad and attempts to reiterate what already exists in this document.</w:t>
      </w:r>
    </w:p>
    <w:p w14:paraId="0665A210" w14:textId="77777777" w:rsidR="00E97A62" w:rsidRDefault="00E97A62" w:rsidP="00E97A62">
      <w:pPr>
        <w:pStyle w:val="AppendixHeading1"/>
        <w:numPr>
          <w:ilvl w:val="0"/>
          <w:numId w:val="15"/>
        </w:numPr>
        <w:spacing w:before="0" w:beforeAutospacing="0" w:after="240" w:afterAutospacing="0"/>
      </w:pPr>
      <w:bookmarkStart w:id="111" w:name="_Toc440957908"/>
      <w:bookmarkStart w:id="112" w:name="_Toc450222570"/>
      <w:r>
        <w:lastRenderedPageBreak/>
        <w:t>Acknowledgments</w:t>
      </w:r>
      <w:bookmarkEnd w:id="111"/>
      <w:bookmarkEnd w:id="112"/>
    </w:p>
    <w:p w14:paraId="145D5F06" w14:textId="26AF567D" w:rsidR="002E138D" w:rsidRDefault="004D3B81" w:rsidP="00B913E2">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163E0" w:rsidRPr="0019172A" w14:paraId="25C482CF" w14:textId="77777777" w:rsidTr="00C81B33">
        <w:tc>
          <w:tcPr>
            <w:tcW w:w="5035" w:type="dxa"/>
          </w:tcPr>
          <w:p w14:paraId="02545825" w14:textId="77777777" w:rsidR="007163E0" w:rsidRPr="0019172A" w:rsidRDefault="007163E0" w:rsidP="00C81B33">
            <w:pPr>
              <w:rPr>
                <w:b/>
              </w:rPr>
            </w:pPr>
            <w:r w:rsidRPr="0019172A">
              <w:rPr>
                <w:b/>
              </w:rPr>
              <w:t>Aetna</w:t>
            </w:r>
          </w:p>
          <w:p w14:paraId="78C644DA" w14:textId="77777777" w:rsidR="007163E0" w:rsidRPr="0019172A" w:rsidRDefault="007163E0" w:rsidP="00C81B33">
            <w:r w:rsidRPr="0019172A">
              <w:t xml:space="preserve">    David Crawford</w:t>
            </w:r>
          </w:p>
          <w:p w14:paraId="694C4EFD" w14:textId="77777777" w:rsidR="007163E0" w:rsidRPr="0019172A" w:rsidRDefault="007163E0" w:rsidP="00C81B33">
            <w:pPr>
              <w:rPr>
                <w:b/>
                <w:color w:val="000000"/>
              </w:rPr>
            </w:pPr>
            <w:r w:rsidRPr="0019172A">
              <w:rPr>
                <w:b/>
                <w:color w:val="000000"/>
              </w:rPr>
              <w:t>AIT Austrian Institute of Technology</w:t>
            </w:r>
          </w:p>
          <w:p w14:paraId="2F7F3121" w14:textId="77777777" w:rsidR="007163E0" w:rsidRPr="0019172A" w:rsidRDefault="007163E0" w:rsidP="00C81B33">
            <w:r w:rsidRPr="0019172A">
              <w:t xml:space="preserve">    Roman Fiedler</w:t>
            </w:r>
          </w:p>
          <w:p w14:paraId="3D8C8413" w14:textId="77777777" w:rsidR="007163E0" w:rsidRPr="0019172A" w:rsidRDefault="007163E0" w:rsidP="00C81B33">
            <w:r w:rsidRPr="0019172A">
              <w:t xml:space="preserve">    Florian Skopik</w:t>
            </w:r>
          </w:p>
          <w:p w14:paraId="52B39283" w14:textId="77777777" w:rsidR="007163E0" w:rsidRPr="0019172A" w:rsidRDefault="007163E0" w:rsidP="00C81B33">
            <w:pPr>
              <w:rPr>
                <w:b/>
                <w:color w:val="000000"/>
              </w:rPr>
            </w:pPr>
            <w:r w:rsidRPr="0019172A">
              <w:rPr>
                <w:b/>
                <w:color w:val="000000"/>
              </w:rPr>
              <w:t>Australia and New Zealand Banking Group (ANZ Bank)</w:t>
            </w:r>
          </w:p>
          <w:p w14:paraId="4E087B9D" w14:textId="77777777" w:rsidR="007163E0" w:rsidRPr="0019172A" w:rsidRDefault="007163E0" w:rsidP="00C81B33">
            <w:r w:rsidRPr="0019172A">
              <w:t xml:space="preserve">    Dean Thompson</w:t>
            </w:r>
          </w:p>
          <w:p w14:paraId="367B0F93" w14:textId="77777777" w:rsidR="007163E0" w:rsidRPr="0019172A" w:rsidRDefault="007163E0" w:rsidP="00C81B33">
            <w:pPr>
              <w:rPr>
                <w:b/>
              </w:rPr>
            </w:pPr>
            <w:r w:rsidRPr="0019172A">
              <w:rPr>
                <w:b/>
              </w:rPr>
              <w:t>Blue Coat Systems, Inc.</w:t>
            </w:r>
          </w:p>
          <w:p w14:paraId="2A115691" w14:textId="77777777" w:rsidR="007163E0" w:rsidRPr="0019172A" w:rsidRDefault="007163E0" w:rsidP="00C81B33">
            <w:r w:rsidRPr="0019172A">
              <w:t xml:space="preserve">    Owen Johnson</w:t>
            </w:r>
          </w:p>
          <w:p w14:paraId="7632BC2F" w14:textId="77777777" w:rsidR="007163E0" w:rsidRPr="0019172A" w:rsidRDefault="007163E0" w:rsidP="00C81B33">
            <w:r w:rsidRPr="0019172A">
              <w:t xml:space="preserve">    Bret Jordan</w:t>
            </w:r>
          </w:p>
          <w:p w14:paraId="136A4A2B" w14:textId="77777777" w:rsidR="007163E0" w:rsidRPr="0019172A" w:rsidRDefault="007163E0" w:rsidP="00C81B33">
            <w:pPr>
              <w:rPr>
                <w:b/>
              </w:rPr>
            </w:pPr>
            <w:r w:rsidRPr="0019172A">
              <w:rPr>
                <w:b/>
              </w:rPr>
              <w:t>Century Link</w:t>
            </w:r>
          </w:p>
          <w:p w14:paraId="6FAC0718" w14:textId="77777777" w:rsidR="007163E0" w:rsidRPr="0019172A" w:rsidRDefault="007163E0" w:rsidP="00C81B33">
            <w:r w:rsidRPr="0019172A">
              <w:t xml:space="preserve">    Cory Kennedy</w:t>
            </w:r>
          </w:p>
          <w:p w14:paraId="35991BC1" w14:textId="77777777" w:rsidR="007163E0" w:rsidRPr="0019172A" w:rsidRDefault="007163E0" w:rsidP="00C81B33">
            <w:pPr>
              <w:rPr>
                <w:b/>
              </w:rPr>
            </w:pPr>
            <w:r w:rsidRPr="0019172A">
              <w:rPr>
                <w:b/>
              </w:rPr>
              <w:t>CIRCL</w:t>
            </w:r>
          </w:p>
          <w:p w14:paraId="4DCA94A7" w14:textId="77777777" w:rsidR="007163E0" w:rsidRPr="0019172A" w:rsidRDefault="007163E0" w:rsidP="00C81B33">
            <w:r w:rsidRPr="0019172A">
              <w:rPr>
                <w:b/>
              </w:rPr>
              <w:t xml:space="preserve">    </w:t>
            </w:r>
            <w:r w:rsidRPr="0019172A">
              <w:t>Alexandre Dulaunoy</w:t>
            </w:r>
          </w:p>
          <w:p w14:paraId="6FB5A6D4" w14:textId="77777777" w:rsidR="007163E0" w:rsidRPr="0019172A" w:rsidRDefault="007163E0" w:rsidP="00C81B33">
            <w:r w:rsidRPr="0019172A">
              <w:t xml:space="preserve">    Andras Iklody    </w:t>
            </w:r>
          </w:p>
          <w:p w14:paraId="26CDFCE4" w14:textId="77777777" w:rsidR="007163E0" w:rsidRPr="0019172A" w:rsidRDefault="007163E0" w:rsidP="00C81B33">
            <w:pPr>
              <w:rPr>
                <w:color w:val="000000"/>
              </w:rPr>
            </w:pPr>
            <w:r w:rsidRPr="0019172A">
              <w:rPr>
                <w:color w:val="000000"/>
              </w:rPr>
              <w:t xml:space="preserve">    Raphaël Vinot</w:t>
            </w:r>
          </w:p>
          <w:p w14:paraId="476B83A1" w14:textId="77777777" w:rsidR="007163E0" w:rsidRPr="0019172A" w:rsidRDefault="007163E0" w:rsidP="00C81B33">
            <w:pPr>
              <w:rPr>
                <w:b/>
              </w:rPr>
            </w:pPr>
            <w:r w:rsidRPr="0019172A">
              <w:rPr>
                <w:b/>
              </w:rPr>
              <w:t>Citrix Systems</w:t>
            </w:r>
          </w:p>
          <w:p w14:paraId="02A5984D" w14:textId="77777777" w:rsidR="007163E0" w:rsidRPr="0019172A" w:rsidRDefault="007163E0" w:rsidP="00C81B33">
            <w:r w:rsidRPr="0019172A">
              <w:t xml:space="preserve">    Joey Peloquin</w:t>
            </w:r>
          </w:p>
          <w:p w14:paraId="25D06929" w14:textId="77777777" w:rsidR="007163E0" w:rsidRPr="0019172A" w:rsidRDefault="007163E0" w:rsidP="00C81B33">
            <w:pPr>
              <w:rPr>
                <w:b/>
              </w:rPr>
            </w:pPr>
            <w:r w:rsidRPr="0019172A">
              <w:rPr>
                <w:b/>
              </w:rPr>
              <w:t>Dell</w:t>
            </w:r>
          </w:p>
          <w:p w14:paraId="475F23A9" w14:textId="77777777" w:rsidR="007163E0" w:rsidRPr="0019172A" w:rsidRDefault="007163E0" w:rsidP="00C81B33">
            <w:r w:rsidRPr="0019172A">
              <w:t xml:space="preserve">    Will Urbanski</w:t>
            </w:r>
          </w:p>
          <w:p w14:paraId="27E7EC1A" w14:textId="77777777" w:rsidR="007163E0" w:rsidRPr="0019172A" w:rsidRDefault="007163E0" w:rsidP="00C81B33">
            <w:r w:rsidRPr="0019172A">
              <w:t xml:space="preserve">    Jeff Williams</w:t>
            </w:r>
          </w:p>
          <w:p w14:paraId="075975E5" w14:textId="77777777" w:rsidR="007163E0" w:rsidRPr="0019172A" w:rsidRDefault="007163E0" w:rsidP="00C81B33">
            <w:pPr>
              <w:rPr>
                <w:b/>
              </w:rPr>
            </w:pPr>
            <w:r w:rsidRPr="0019172A">
              <w:rPr>
                <w:b/>
              </w:rPr>
              <w:t>DTCC</w:t>
            </w:r>
          </w:p>
          <w:p w14:paraId="0E0C7A82" w14:textId="77777777" w:rsidR="007163E0" w:rsidRPr="0019172A" w:rsidRDefault="007163E0" w:rsidP="00C81B33">
            <w:r w:rsidRPr="0019172A">
              <w:t xml:space="preserve">    Dan Brown</w:t>
            </w:r>
          </w:p>
          <w:p w14:paraId="0FC47611" w14:textId="77777777" w:rsidR="007163E0" w:rsidRPr="0019172A" w:rsidRDefault="007163E0" w:rsidP="00C81B33">
            <w:r w:rsidRPr="0019172A">
              <w:t xml:space="preserve">    Gordon Hundley</w:t>
            </w:r>
          </w:p>
          <w:p w14:paraId="7EF21D6C" w14:textId="77777777" w:rsidR="007163E0" w:rsidRPr="0019172A" w:rsidRDefault="007163E0" w:rsidP="00C81B33">
            <w:r w:rsidRPr="0019172A">
              <w:t xml:space="preserve">    Chris Koutras</w:t>
            </w:r>
          </w:p>
          <w:p w14:paraId="295FC1BB" w14:textId="77777777" w:rsidR="007163E0" w:rsidRPr="0019172A" w:rsidRDefault="007163E0" w:rsidP="00C81B33">
            <w:pPr>
              <w:rPr>
                <w:b/>
              </w:rPr>
            </w:pPr>
            <w:r w:rsidRPr="0019172A">
              <w:rPr>
                <w:b/>
              </w:rPr>
              <w:t>EMC</w:t>
            </w:r>
          </w:p>
          <w:p w14:paraId="5997E266" w14:textId="77777777" w:rsidR="007163E0" w:rsidRPr="0019172A" w:rsidRDefault="007163E0" w:rsidP="00C81B33">
            <w:r w:rsidRPr="0019172A">
              <w:t xml:space="preserve">    Robert Griffin</w:t>
            </w:r>
          </w:p>
          <w:p w14:paraId="32D53720" w14:textId="77777777" w:rsidR="007163E0" w:rsidRPr="0019172A" w:rsidRDefault="007163E0" w:rsidP="00C81B33">
            <w:r w:rsidRPr="0019172A">
              <w:t xml:space="preserve">    Jeff Odom</w:t>
            </w:r>
          </w:p>
          <w:p w14:paraId="38B098D2" w14:textId="77777777" w:rsidR="007163E0" w:rsidRPr="0019172A" w:rsidRDefault="007163E0" w:rsidP="00C81B33">
            <w:r w:rsidRPr="0019172A">
              <w:t xml:space="preserve">    Ravi Sharda</w:t>
            </w:r>
          </w:p>
          <w:p w14:paraId="69E39417" w14:textId="77777777" w:rsidR="007163E0" w:rsidRPr="0019172A" w:rsidRDefault="007163E0" w:rsidP="00C81B33">
            <w:pPr>
              <w:rPr>
                <w:b/>
                <w:color w:val="000000"/>
              </w:rPr>
            </w:pPr>
            <w:r w:rsidRPr="0019172A">
              <w:rPr>
                <w:b/>
                <w:color w:val="000000"/>
              </w:rPr>
              <w:t>Financial Services Information Sharing and Analysis Center (FS-ISAC)</w:t>
            </w:r>
          </w:p>
          <w:p w14:paraId="5AB53475" w14:textId="77777777" w:rsidR="007163E0" w:rsidRPr="0019172A" w:rsidRDefault="007163E0" w:rsidP="00C81B33">
            <w:pPr>
              <w:rPr>
                <w:color w:val="000000"/>
              </w:rPr>
            </w:pPr>
            <w:r w:rsidRPr="0019172A">
              <w:rPr>
                <w:b/>
                <w:color w:val="000000"/>
              </w:rPr>
              <w:t xml:space="preserve">    </w:t>
            </w:r>
            <w:r w:rsidRPr="0019172A">
              <w:rPr>
                <w:color w:val="000000"/>
              </w:rPr>
              <w:t>David Eilken</w:t>
            </w:r>
          </w:p>
          <w:p w14:paraId="74AA613D" w14:textId="77777777" w:rsidR="007163E0" w:rsidRPr="0019172A" w:rsidRDefault="007163E0" w:rsidP="00C81B33">
            <w:pPr>
              <w:rPr>
                <w:color w:val="000000"/>
              </w:rPr>
            </w:pPr>
            <w:r w:rsidRPr="0019172A">
              <w:rPr>
                <w:color w:val="000000"/>
              </w:rPr>
              <w:t xml:space="preserve">    Chris Ricard</w:t>
            </w:r>
          </w:p>
          <w:p w14:paraId="47616136" w14:textId="77777777" w:rsidR="007163E0" w:rsidRPr="0019172A" w:rsidRDefault="007163E0" w:rsidP="00C81B33">
            <w:pPr>
              <w:rPr>
                <w:b/>
                <w:color w:val="000000"/>
              </w:rPr>
            </w:pPr>
            <w:r w:rsidRPr="0019172A">
              <w:rPr>
                <w:b/>
                <w:color w:val="000000"/>
              </w:rPr>
              <w:t>Fortinet Inc.</w:t>
            </w:r>
          </w:p>
          <w:p w14:paraId="7DDB3ECA" w14:textId="77777777" w:rsidR="007163E0" w:rsidRPr="0019172A" w:rsidRDefault="007163E0" w:rsidP="00C81B33">
            <w:pPr>
              <w:rPr>
                <w:color w:val="000000"/>
              </w:rPr>
            </w:pPr>
            <w:r w:rsidRPr="0019172A">
              <w:rPr>
                <w:color w:val="000000"/>
              </w:rPr>
              <w:t xml:space="preserve">    Gavin Chow</w:t>
            </w:r>
          </w:p>
          <w:p w14:paraId="5F04B3FB" w14:textId="77777777" w:rsidR="007163E0" w:rsidRPr="0019172A" w:rsidRDefault="007163E0" w:rsidP="00C81B33">
            <w:pPr>
              <w:rPr>
                <w:color w:val="000000"/>
              </w:rPr>
            </w:pPr>
            <w:r w:rsidRPr="0019172A">
              <w:rPr>
                <w:color w:val="000000"/>
              </w:rPr>
              <w:t xml:space="preserve">    Kenichi Terashita</w:t>
            </w:r>
          </w:p>
          <w:p w14:paraId="527993E7" w14:textId="77777777" w:rsidR="007163E0" w:rsidRPr="0019172A" w:rsidRDefault="007163E0" w:rsidP="00C81B33">
            <w:pPr>
              <w:rPr>
                <w:b/>
                <w:color w:val="000000"/>
              </w:rPr>
            </w:pPr>
            <w:r w:rsidRPr="0019172A">
              <w:rPr>
                <w:b/>
                <w:color w:val="000000"/>
              </w:rPr>
              <w:lastRenderedPageBreak/>
              <w:t>Fujitsu Limited</w:t>
            </w:r>
          </w:p>
          <w:p w14:paraId="1D2BD817" w14:textId="77777777" w:rsidR="007163E0" w:rsidRPr="0019172A" w:rsidRDefault="007163E0" w:rsidP="00C81B33">
            <w:pPr>
              <w:rPr>
                <w:color w:val="000000"/>
              </w:rPr>
            </w:pPr>
            <w:r w:rsidRPr="0019172A">
              <w:rPr>
                <w:color w:val="000000"/>
              </w:rPr>
              <w:t xml:space="preserve">    Neil Edwards</w:t>
            </w:r>
          </w:p>
          <w:p w14:paraId="360DB5A9" w14:textId="77777777" w:rsidR="007163E0" w:rsidRPr="0019172A" w:rsidRDefault="007163E0" w:rsidP="00C81B33">
            <w:pPr>
              <w:rPr>
                <w:color w:val="000000"/>
              </w:rPr>
            </w:pPr>
            <w:r w:rsidRPr="0019172A">
              <w:rPr>
                <w:color w:val="000000"/>
              </w:rPr>
              <w:t xml:space="preserve">    Frederick Hirsch</w:t>
            </w:r>
          </w:p>
          <w:p w14:paraId="46FEDCED" w14:textId="77777777" w:rsidR="007163E0" w:rsidRPr="0019172A" w:rsidRDefault="007163E0" w:rsidP="00C81B33">
            <w:pPr>
              <w:rPr>
                <w:color w:val="000000"/>
              </w:rPr>
            </w:pPr>
            <w:r w:rsidRPr="0019172A">
              <w:rPr>
                <w:color w:val="000000"/>
              </w:rPr>
              <w:t xml:space="preserve">    Ryusuke Masuoka</w:t>
            </w:r>
          </w:p>
          <w:p w14:paraId="3A6E4358" w14:textId="77777777" w:rsidR="007163E0" w:rsidRPr="0019172A" w:rsidRDefault="007163E0" w:rsidP="00C81B33">
            <w:pPr>
              <w:rPr>
                <w:color w:val="000000"/>
              </w:rPr>
            </w:pPr>
            <w:r w:rsidRPr="0019172A">
              <w:rPr>
                <w:color w:val="000000"/>
              </w:rPr>
              <w:t xml:space="preserve">    Daisuke Murabayashi</w:t>
            </w:r>
          </w:p>
          <w:p w14:paraId="331A593E" w14:textId="77777777" w:rsidR="007163E0" w:rsidRPr="0019172A" w:rsidRDefault="007163E0" w:rsidP="00C81B33">
            <w:pPr>
              <w:rPr>
                <w:b/>
                <w:color w:val="000000"/>
              </w:rPr>
            </w:pPr>
            <w:r w:rsidRPr="0019172A">
              <w:rPr>
                <w:b/>
                <w:color w:val="000000"/>
              </w:rPr>
              <w:t>Google Inc.</w:t>
            </w:r>
          </w:p>
          <w:p w14:paraId="14DE63F0" w14:textId="77777777" w:rsidR="007163E0" w:rsidRPr="0019172A" w:rsidRDefault="007163E0" w:rsidP="00C81B33">
            <w:pPr>
              <w:rPr>
                <w:color w:val="000000"/>
              </w:rPr>
            </w:pPr>
            <w:r w:rsidRPr="0019172A">
              <w:rPr>
                <w:color w:val="000000"/>
              </w:rPr>
              <w:t xml:space="preserve">    Mark Risher</w:t>
            </w:r>
          </w:p>
          <w:p w14:paraId="32AC9B72" w14:textId="77777777" w:rsidR="007163E0" w:rsidRPr="0019172A" w:rsidRDefault="007163E0" w:rsidP="00C81B33">
            <w:pPr>
              <w:rPr>
                <w:b/>
                <w:color w:val="000000"/>
              </w:rPr>
            </w:pPr>
            <w:r w:rsidRPr="0019172A">
              <w:rPr>
                <w:b/>
                <w:color w:val="000000"/>
              </w:rPr>
              <w:t>Hitachi, Ltd.</w:t>
            </w:r>
          </w:p>
          <w:p w14:paraId="22D4332A" w14:textId="77777777" w:rsidR="007163E0" w:rsidRPr="0019172A" w:rsidRDefault="007163E0" w:rsidP="00C81B33">
            <w:pPr>
              <w:rPr>
                <w:color w:val="000000"/>
              </w:rPr>
            </w:pPr>
            <w:r w:rsidRPr="0019172A">
              <w:rPr>
                <w:color w:val="000000"/>
              </w:rPr>
              <w:t xml:space="preserve">    Kazuo Noguchi</w:t>
            </w:r>
          </w:p>
          <w:p w14:paraId="41BBA86D" w14:textId="77777777" w:rsidR="007163E0" w:rsidRPr="0019172A" w:rsidRDefault="007163E0" w:rsidP="00C81B33">
            <w:pPr>
              <w:rPr>
                <w:color w:val="000000"/>
              </w:rPr>
            </w:pPr>
            <w:r w:rsidRPr="0019172A">
              <w:rPr>
                <w:color w:val="000000"/>
              </w:rPr>
              <w:t xml:space="preserve">    Akihito Sawada</w:t>
            </w:r>
          </w:p>
          <w:p w14:paraId="57393317" w14:textId="77777777" w:rsidR="007163E0" w:rsidRPr="0019172A" w:rsidRDefault="007163E0" w:rsidP="00C81B33">
            <w:pPr>
              <w:rPr>
                <w:color w:val="000000"/>
              </w:rPr>
            </w:pPr>
            <w:r w:rsidRPr="0019172A">
              <w:rPr>
                <w:color w:val="000000"/>
              </w:rPr>
              <w:t xml:space="preserve">    Masato Terada</w:t>
            </w:r>
          </w:p>
          <w:p w14:paraId="4869DCDC" w14:textId="77777777" w:rsidR="007163E0" w:rsidRPr="0019172A" w:rsidRDefault="007163E0" w:rsidP="00C81B33">
            <w:pPr>
              <w:rPr>
                <w:color w:val="000000"/>
              </w:rPr>
            </w:pPr>
            <w:r w:rsidRPr="0019172A">
              <w:rPr>
                <w:b/>
                <w:color w:val="000000"/>
              </w:rPr>
              <w:t>iboss, Inc</w:t>
            </w:r>
            <w:r w:rsidRPr="0019172A">
              <w:rPr>
                <w:color w:val="000000"/>
              </w:rPr>
              <w:t>.</w:t>
            </w:r>
          </w:p>
          <w:p w14:paraId="204AC628" w14:textId="77777777" w:rsidR="007163E0" w:rsidRPr="0019172A" w:rsidRDefault="007163E0" w:rsidP="00C81B33">
            <w:pPr>
              <w:rPr>
                <w:color w:val="000000"/>
              </w:rPr>
            </w:pPr>
            <w:r w:rsidRPr="0019172A">
              <w:rPr>
                <w:color w:val="000000"/>
              </w:rPr>
              <w:t xml:space="preserve">    Paul Martini</w:t>
            </w:r>
          </w:p>
          <w:p w14:paraId="6FA0A506" w14:textId="77777777" w:rsidR="007163E0" w:rsidRPr="0019172A" w:rsidRDefault="007163E0" w:rsidP="00C81B33">
            <w:pPr>
              <w:rPr>
                <w:b/>
                <w:color w:val="000000"/>
              </w:rPr>
            </w:pPr>
            <w:r w:rsidRPr="0019172A">
              <w:rPr>
                <w:b/>
                <w:color w:val="000000"/>
              </w:rPr>
              <w:t>Individual</w:t>
            </w:r>
          </w:p>
          <w:p w14:paraId="00E7D5BD" w14:textId="77777777" w:rsidR="007163E0" w:rsidRPr="0019172A" w:rsidRDefault="007163E0" w:rsidP="00C81B33">
            <w:pPr>
              <w:rPr>
                <w:color w:val="000000"/>
              </w:rPr>
            </w:pPr>
            <w:r w:rsidRPr="0019172A">
              <w:rPr>
                <w:color w:val="000000"/>
              </w:rPr>
              <w:t xml:space="preserve">    Jerome Athias</w:t>
            </w:r>
          </w:p>
          <w:p w14:paraId="58FF5F31" w14:textId="77777777" w:rsidR="007163E0" w:rsidRPr="0019172A" w:rsidRDefault="007163E0" w:rsidP="00C81B33">
            <w:pPr>
              <w:rPr>
                <w:color w:val="000000"/>
              </w:rPr>
            </w:pPr>
            <w:r w:rsidRPr="0019172A">
              <w:rPr>
                <w:color w:val="000000"/>
              </w:rPr>
              <w:t xml:space="preserve">    Peter Brown</w:t>
            </w:r>
          </w:p>
          <w:p w14:paraId="57F3C918" w14:textId="77777777" w:rsidR="007163E0" w:rsidRPr="0019172A" w:rsidRDefault="007163E0" w:rsidP="00C81B33">
            <w:pPr>
              <w:rPr>
                <w:color w:val="000000"/>
              </w:rPr>
            </w:pPr>
            <w:r w:rsidRPr="0019172A">
              <w:rPr>
                <w:color w:val="000000"/>
              </w:rPr>
              <w:t xml:space="preserve">    Elysa Jones</w:t>
            </w:r>
          </w:p>
          <w:p w14:paraId="3E769169" w14:textId="77777777" w:rsidR="007163E0" w:rsidRPr="0019172A" w:rsidRDefault="007163E0" w:rsidP="00C81B33">
            <w:pPr>
              <w:rPr>
                <w:color w:val="000000"/>
              </w:rPr>
            </w:pPr>
            <w:r w:rsidRPr="0019172A">
              <w:rPr>
                <w:color w:val="000000"/>
              </w:rPr>
              <w:t xml:space="preserve">    Sanjiv Kalkar</w:t>
            </w:r>
          </w:p>
          <w:p w14:paraId="65B52E00" w14:textId="77777777" w:rsidR="007163E0" w:rsidRPr="0019172A" w:rsidRDefault="007163E0" w:rsidP="00C81B33">
            <w:pPr>
              <w:rPr>
                <w:color w:val="000000"/>
              </w:rPr>
            </w:pPr>
            <w:r w:rsidRPr="0019172A">
              <w:rPr>
                <w:color w:val="000000"/>
              </w:rPr>
              <w:t xml:space="preserve">    Bar Lockwood</w:t>
            </w:r>
          </w:p>
          <w:p w14:paraId="72B2B36D" w14:textId="77777777" w:rsidR="007163E0" w:rsidRPr="0019172A" w:rsidRDefault="007163E0" w:rsidP="00C81B33">
            <w:pPr>
              <w:rPr>
                <w:color w:val="000000"/>
              </w:rPr>
            </w:pPr>
            <w:r w:rsidRPr="0019172A">
              <w:rPr>
                <w:color w:val="000000"/>
              </w:rPr>
              <w:t xml:space="preserve">    Terry MacDonald</w:t>
            </w:r>
          </w:p>
          <w:p w14:paraId="4C9A5F59" w14:textId="77777777" w:rsidR="007163E0" w:rsidRPr="0019172A" w:rsidRDefault="007163E0" w:rsidP="00C81B33">
            <w:pPr>
              <w:rPr>
                <w:color w:val="000000"/>
              </w:rPr>
            </w:pPr>
            <w:r w:rsidRPr="0019172A">
              <w:rPr>
                <w:color w:val="000000"/>
              </w:rPr>
              <w:t xml:space="preserve">    Alex Pinto</w:t>
            </w:r>
          </w:p>
          <w:p w14:paraId="5948B1D2" w14:textId="77777777" w:rsidR="007163E0" w:rsidRPr="0019172A" w:rsidRDefault="007163E0" w:rsidP="00C81B33">
            <w:pPr>
              <w:rPr>
                <w:b/>
                <w:color w:val="000000"/>
              </w:rPr>
            </w:pPr>
            <w:r w:rsidRPr="0019172A">
              <w:rPr>
                <w:b/>
                <w:color w:val="000000"/>
              </w:rPr>
              <w:t>Intel Corporation</w:t>
            </w:r>
          </w:p>
          <w:p w14:paraId="54DAB2FC" w14:textId="77777777" w:rsidR="007163E0" w:rsidRPr="0019172A" w:rsidRDefault="007163E0" w:rsidP="00C81B33">
            <w:pPr>
              <w:rPr>
                <w:color w:val="000000"/>
              </w:rPr>
            </w:pPr>
            <w:r w:rsidRPr="0019172A">
              <w:rPr>
                <w:color w:val="000000"/>
              </w:rPr>
              <w:t xml:space="preserve">    Tim Casey</w:t>
            </w:r>
          </w:p>
          <w:p w14:paraId="65114463" w14:textId="77777777" w:rsidR="007163E0" w:rsidRPr="0019172A" w:rsidRDefault="007163E0" w:rsidP="00C81B33">
            <w:pPr>
              <w:rPr>
                <w:color w:val="000000"/>
              </w:rPr>
            </w:pPr>
            <w:r w:rsidRPr="0019172A">
              <w:rPr>
                <w:color w:val="000000"/>
              </w:rPr>
              <w:t xml:space="preserve">    Kent Landfield</w:t>
            </w:r>
          </w:p>
          <w:p w14:paraId="627977CF" w14:textId="77777777" w:rsidR="007163E0" w:rsidRPr="0019172A" w:rsidRDefault="007163E0" w:rsidP="00C81B33">
            <w:pPr>
              <w:rPr>
                <w:b/>
                <w:color w:val="000000"/>
              </w:rPr>
            </w:pPr>
            <w:r w:rsidRPr="0019172A">
              <w:rPr>
                <w:b/>
                <w:color w:val="000000"/>
              </w:rPr>
              <w:t>JPMorgan Chase Bank, N.A.</w:t>
            </w:r>
          </w:p>
          <w:p w14:paraId="68F624FA" w14:textId="77777777" w:rsidR="007163E0" w:rsidRPr="0019172A" w:rsidRDefault="007163E0" w:rsidP="00C81B33">
            <w:pPr>
              <w:rPr>
                <w:color w:val="000000"/>
              </w:rPr>
            </w:pPr>
            <w:r w:rsidRPr="0019172A">
              <w:rPr>
                <w:b/>
                <w:color w:val="000000"/>
              </w:rPr>
              <w:t xml:space="preserve">    </w:t>
            </w:r>
            <w:r w:rsidRPr="0019172A">
              <w:rPr>
                <w:color w:val="000000"/>
              </w:rPr>
              <w:t>Terrence Driscoll</w:t>
            </w:r>
          </w:p>
          <w:p w14:paraId="45F5706C" w14:textId="77777777" w:rsidR="007163E0" w:rsidRPr="0019172A" w:rsidRDefault="007163E0" w:rsidP="00C81B33">
            <w:pPr>
              <w:rPr>
                <w:color w:val="000000"/>
              </w:rPr>
            </w:pPr>
            <w:r w:rsidRPr="0019172A">
              <w:rPr>
                <w:color w:val="000000"/>
              </w:rPr>
              <w:t xml:space="preserve">    David Laurance</w:t>
            </w:r>
          </w:p>
          <w:p w14:paraId="73E6C4C2" w14:textId="77777777" w:rsidR="007163E0" w:rsidRPr="0019172A" w:rsidRDefault="007163E0" w:rsidP="00C81B33">
            <w:pPr>
              <w:rPr>
                <w:b/>
                <w:color w:val="000000"/>
              </w:rPr>
            </w:pPr>
            <w:r w:rsidRPr="0019172A">
              <w:rPr>
                <w:b/>
                <w:color w:val="000000"/>
              </w:rPr>
              <w:t>LookingGlass</w:t>
            </w:r>
          </w:p>
          <w:p w14:paraId="77174B65" w14:textId="77777777" w:rsidR="007163E0" w:rsidRPr="0019172A" w:rsidRDefault="007163E0" w:rsidP="00C81B33">
            <w:pPr>
              <w:rPr>
                <w:color w:val="000000"/>
              </w:rPr>
            </w:pPr>
            <w:r w:rsidRPr="0019172A">
              <w:rPr>
                <w:color w:val="000000"/>
              </w:rPr>
              <w:t xml:space="preserve">    Allan Thomson</w:t>
            </w:r>
          </w:p>
          <w:p w14:paraId="53B46AE2" w14:textId="77777777" w:rsidR="007163E0" w:rsidRPr="0019172A" w:rsidRDefault="007163E0" w:rsidP="00C81B33">
            <w:pPr>
              <w:rPr>
                <w:color w:val="000000"/>
              </w:rPr>
            </w:pPr>
            <w:r w:rsidRPr="0019172A">
              <w:rPr>
                <w:color w:val="000000"/>
              </w:rPr>
              <w:t xml:space="preserve">    Lee Vorthman</w:t>
            </w:r>
          </w:p>
          <w:p w14:paraId="4B75506B" w14:textId="77777777" w:rsidR="007163E0" w:rsidRPr="0019172A" w:rsidRDefault="007163E0" w:rsidP="00C81B33">
            <w:pPr>
              <w:rPr>
                <w:b/>
                <w:color w:val="000000"/>
              </w:rPr>
            </w:pPr>
            <w:r w:rsidRPr="0019172A">
              <w:rPr>
                <w:b/>
                <w:color w:val="000000"/>
              </w:rPr>
              <w:t>Mitre Corporation</w:t>
            </w:r>
          </w:p>
          <w:p w14:paraId="6E9AFD6C" w14:textId="77777777" w:rsidR="007163E0" w:rsidRPr="0019172A" w:rsidRDefault="007163E0" w:rsidP="00C81B33">
            <w:pPr>
              <w:rPr>
                <w:color w:val="000000"/>
              </w:rPr>
            </w:pPr>
            <w:r w:rsidRPr="0019172A">
              <w:rPr>
                <w:color w:val="000000"/>
              </w:rPr>
              <w:t xml:space="preserve">    Greg Back</w:t>
            </w:r>
          </w:p>
          <w:p w14:paraId="4AF90F4C" w14:textId="77777777" w:rsidR="007163E0" w:rsidRPr="0019172A" w:rsidRDefault="007163E0" w:rsidP="00C81B33">
            <w:pPr>
              <w:rPr>
                <w:color w:val="000000"/>
              </w:rPr>
            </w:pPr>
            <w:r w:rsidRPr="0019172A">
              <w:rPr>
                <w:color w:val="000000"/>
              </w:rPr>
              <w:t xml:space="preserve">    Jonathan Baker</w:t>
            </w:r>
          </w:p>
          <w:p w14:paraId="4FCCA236" w14:textId="77777777" w:rsidR="007163E0" w:rsidRPr="0019172A" w:rsidRDefault="007163E0" w:rsidP="00C81B33">
            <w:pPr>
              <w:rPr>
                <w:color w:val="000000"/>
              </w:rPr>
            </w:pPr>
            <w:r w:rsidRPr="0019172A">
              <w:rPr>
                <w:color w:val="000000"/>
              </w:rPr>
              <w:t xml:space="preserve">    Sean Barnum</w:t>
            </w:r>
          </w:p>
          <w:p w14:paraId="7877D605" w14:textId="77777777" w:rsidR="007163E0" w:rsidRPr="0019172A" w:rsidRDefault="007163E0" w:rsidP="00C81B33">
            <w:pPr>
              <w:rPr>
                <w:color w:val="000000"/>
              </w:rPr>
            </w:pPr>
            <w:r w:rsidRPr="0019172A">
              <w:rPr>
                <w:color w:val="000000"/>
              </w:rPr>
              <w:t xml:space="preserve">    Desiree Beck</w:t>
            </w:r>
          </w:p>
          <w:p w14:paraId="285A66F1" w14:textId="77777777" w:rsidR="007163E0" w:rsidRPr="0019172A" w:rsidRDefault="007163E0" w:rsidP="00C81B33">
            <w:pPr>
              <w:rPr>
                <w:color w:val="000000"/>
              </w:rPr>
            </w:pPr>
            <w:r w:rsidRPr="0019172A">
              <w:rPr>
                <w:color w:val="000000"/>
              </w:rPr>
              <w:t xml:space="preserve">    Nicole Gong</w:t>
            </w:r>
          </w:p>
          <w:p w14:paraId="2F2BFF66" w14:textId="77777777" w:rsidR="007163E0" w:rsidRPr="0019172A" w:rsidRDefault="007163E0" w:rsidP="00C81B33">
            <w:pPr>
              <w:rPr>
                <w:color w:val="000000"/>
              </w:rPr>
            </w:pPr>
            <w:r w:rsidRPr="0019172A">
              <w:rPr>
                <w:color w:val="000000"/>
              </w:rPr>
              <w:t xml:space="preserve">    Jasen Jacobsen</w:t>
            </w:r>
          </w:p>
          <w:p w14:paraId="45F1A959" w14:textId="77777777" w:rsidR="007163E0" w:rsidRPr="0019172A" w:rsidRDefault="007163E0" w:rsidP="00C81B33">
            <w:pPr>
              <w:rPr>
                <w:color w:val="000000"/>
              </w:rPr>
            </w:pPr>
            <w:r w:rsidRPr="0019172A">
              <w:rPr>
                <w:color w:val="000000"/>
              </w:rPr>
              <w:t xml:space="preserve">    Ivan Kirillov</w:t>
            </w:r>
          </w:p>
          <w:p w14:paraId="62FA8522" w14:textId="77777777" w:rsidR="007163E0" w:rsidRPr="0019172A" w:rsidRDefault="007163E0" w:rsidP="00C81B33">
            <w:pPr>
              <w:rPr>
                <w:color w:val="000000"/>
              </w:rPr>
            </w:pPr>
            <w:r w:rsidRPr="0019172A">
              <w:rPr>
                <w:color w:val="000000"/>
              </w:rPr>
              <w:t xml:space="preserve">    Richard Piazza</w:t>
            </w:r>
          </w:p>
          <w:p w14:paraId="3FD26655" w14:textId="77777777" w:rsidR="007163E0" w:rsidRPr="0019172A" w:rsidRDefault="007163E0" w:rsidP="00C81B33">
            <w:pPr>
              <w:rPr>
                <w:color w:val="000000"/>
              </w:rPr>
            </w:pPr>
            <w:r w:rsidRPr="0019172A">
              <w:rPr>
                <w:color w:val="000000"/>
              </w:rPr>
              <w:t xml:space="preserve">    Jon Salwen</w:t>
            </w:r>
          </w:p>
          <w:p w14:paraId="05ACA3D3" w14:textId="77777777" w:rsidR="007163E0" w:rsidRPr="0019172A" w:rsidRDefault="007163E0" w:rsidP="00C81B33">
            <w:pPr>
              <w:rPr>
                <w:color w:val="000000"/>
              </w:rPr>
            </w:pPr>
            <w:r w:rsidRPr="0019172A">
              <w:rPr>
                <w:color w:val="000000"/>
              </w:rPr>
              <w:t xml:space="preserve">    Charles Schmidt</w:t>
            </w:r>
          </w:p>
          <w:p w14:paraId="4B157A11" w14:textId="77777777" w:rsidR="007163E0" w:rsidRPr="0019172A" w:rsidRDefault="007163E0" w:rsidP="00C81B33">
            <w:pPr>
              <w:rPr>
                <w:color w:val="000000"/>
              </w:rPr>
            </w:pPr>
            <w:r w:rsidRPr="0019172A">
              <w:rPr>
                <w:color w:val="000000"/>
              </w:rPr>
              <w:lastRenderedPageBreak/>
              <w:t xml:space="preserve">    Emmanuelle Vargas-Gonzalez</w:t>
            </w:r>
          </w:p>
          <w:p w14:paraId="11F8C2A8" w14:textId="77777777" w:rsidR="007163E0" w:rsidRPr="0019172A" w:rsidRDefault="007163E0" w:rsidP="00C81B33">
            <w:pPr>
              <w:rPr>
                <w:color w:val="000000"/>
              </w:rPr>
            </w:pPr>
            <w:r w:rsidRPr="0019172A">
              <w:rPr>
                <w:color w:val="000000"/>
              </w:rPr>
              <w:t xml:space="preserve">    John Wunder</w:t>
            </w:r>
          </w:p>
          <w:p w14:paraId="0F5070C4" w14:textId="77777777" w:rsidR="007163E0" w:rsidRPr="0019172A" w:rsidRDefault="007163E0" w:rsidP="00C81B33">
            <w:pPr>
              <w:rPr>
                <w:b/>
                <w:color w:val="000000"/>
              </w:rPr>
            </w:pPr>
            <w:r w:rsidRPr="0019172A">
              <w:rPr>
                <w:b/>
                <w:color w:val="000000"/>
              </w:rPr>
              <w:t>National Council of ISACs (NCI)</w:t>
            </w:r>
          </w:p>
          <w:p w14:paraId="1C02B87E" w14:textId="77777777" w:rsidR="007163E0" w:rsidRPr="0019172A" w:rsidRDefault="007163E0" w:rsidP="00C81B33">
            <w:pPr>
              <w:rPr>
                <w:color w:val="000000"/>
              </w:rPr>
            </w:pPr>
            <w:r w:rsidRPr="0019172A">
              <w:rPr>
                <w:color w:val="000000"/>
              </w:rPr>
              <w:t xml:space="preserve">    Scott Algeier</w:t>
            </w:r>
          </w:p>
          <w:p w14:paraId="2F6C7079" w14:textId="77777777" w:rsidR="007163E0" w:rsidRPr="0019172A" w:rsidRDefault="007163E0" w:rsidP="00C81B33">
            <w:pPr>
              <w:rPr>
                <w:color w:val="000000"/>
              </w:rPr>
            </w:pPr>
            <w:r w:rsidRPr="0019172A">
              <w:rPr>
                <w:color w:val="000000"/>
              </w:rPr>
              <w:t xml:space="preserve">    Denise Anderson</w:t>
            </w:r>
          </w:p>
          <w:p w14:paraId="6E239C5C" w14:textId="77777777" w:rsidR="007163E0" w:rsidRPr="0019172A" w:rsidRDefault="007163E0" w:rsidP="00C81B33">
            <w:pPr>
              <w:rPr>
                <w:color w:val="000000"/>
              </w:rPr>
            </w:pPr>
            <w:r w:rsidRPr="0019172A">
              <w:rPr>
                <w:color w:val="000000"/>
              </w:rPr>
              <w:t xml:space="preserve">    Josh Poster</w:t>
            </w:r>
          </w:p>
          <w:p w14:paraId="67325D6C" w14:textId="77777777" w:rsidR="007163E0" w:rsidRPr="0019172A" w:rsidRDefault="007163E0" w:rsidP="00C81B33">
            <w:pPr>
              <w:rPr>
                <w:b/>
                <w:color w:val="000000"/>
              </w:rPr>
            </w:pPr>
            <w:r w:rsidRPr="0019172A">
              <w:rPr>
                <w:b/>
                <w:color w:val="000000"/>
              </w:rPr>
              <w:t>NEC Corporation</w:t>
            </w:r>
          </w:p>
          <w:p w14:paraId="1236D692" w14:textId="77777777" w:rsidR="007163E0" w:rsidRPr="0019172A" w:rsidRDefault="007163E0" w:rsidP="00C81B33">
            <w:pPr>
              <w:rPr>
                <w:color w:val="000000"/>
              </w:rPr>
            </w:pPr>
            <w:r w:rsidRPr="0019172A">
              <w:rPr>
                <w:color w:val="000000"/>
              </w:rPr>
              <w:t xml:space="preserve">    Takahiro Kakumaru</w:t>
            </w:r>
          </w:p>
          <w:p w14:paraId="5CD26CD0" w14:textId="77777777" w:rsidR="007163E0" w:rsidRPr="0019172A" w:rsidRDefault="007163E0" w:rsidP="00C81B33">
            <w:pPr>
              <w:rPr>
                <w:b/>
                <w:color w:val="000000"/>
              </w:rPr>
            </w:pPr>
            <w:r w:rsidRPr="0019172A">
              <w:rPr>
                <w:b/>
                <w:color w:val="000000"/>
              </w:rPr>
              <w:t>North American Energy Standards Board</w:t>
            </w:r>
          </w:p>
          <w:p w14:paraId="0FA5563C" w14:textId="77777777" w:rsidR="007163E0" w:rsidRPr="0019172A" w:rsidRDefault="007163E0" w:rsidP="00C81B33">
            <w:pPr>
              <w:rPr>
                <w:color w:val="000000"/>
              </w:rPr>
            </w:pPr>
            <w:r w:rsidRPr="0019172A">
              <w:rPr>
                <w:color w:val="000000"/>
              </w:rPr>
              <w:t xml:space="preserve">    David Darnell</w:t>
            </w:r>
          </w:p>
          <w:p w14:paraId="54E9FA23" w14:textId="77777777" w:rsidR="007163E0" w:rsidRPr="0019172A" w:rsidRDefault="007163E0" w:rsidP="00C81B33">
            <w:pPr>
              <w:rPr>
                <w:b/>
                <w:color w:val="000000"/>
              </w:rPr>
            </w:pPr>
            <w:r w:rsidRPr="0019172A">
              <w:rPr>
                <w:b/>
                <w:color w:val="000000"/>
              </w:rPr>
              <w:t>Object Management Group</w:t>
            </w:r>
          </w:p>
          <w:p w14:paraId="2F2DEF5A" w14:textId="77777777" w:rsidR="007163E0" w:rsidRPr="0019172A" w:rsidRDefault="007163E0" w:rsidP="00C81B33">
            <w:pPr>
              <w:rPr>
                <w:color w:val="000000"/>
              </w:rPr>
            </w:pPr>
            <w:r w:rsidRPr="0019172A">
              <w:rPr>
                <w:color w:val="000000"/>
              </w:rPr>
              <w:t xml:space="preserve">    Cory Casanave</w:t>
            </w:r>
          </w:p>
          <w:p w14:paraId="104412FC" w14:textId="77777777" w:rsidR="007163E0" w:rsidRPr="0019172A" w:rsidRDefault="007163E0" w:rsidP="00C81B33">
            <w:pPr>
              <w:rPr>
                <w:b/>
                <w:color w:val="000000"/>
              </w:rPr>
            </w:pPr>
            <w:r w:rsidRPr="0019172A">
              <w:rPr>
                <w:b/>
                <w:color w:val="000000"/>
              </w:rPr>
              <w:t>Palo Alto Networks</w:t>
            </w:r>
          </w:p>
          <w:p w14:paraId="1E99055F" w14:textId="77777777" w:rsidR="007163E0" w:rsidRPr="0019172A" w:rsidRDefault="007163E0" w:rsidP="00C81B33">
            <w:pPr>
              <w:rPr>
                <w:color w:val="000000"/>
              </w:rPr>
            </w:pPr>
            <w:r w:rsidRPr="0019172A">
              <w:rPr>
                <w:color w:val="000000"/>
              </w:rPr>
              <w:t xml:space="preserve">    Vishaal Hariprasad</w:t>
            </w:r>
          </w:p>
          <w:p w14:paraId="6F6FCD59" w14:textId="77777777" w:rsidR="007163E0" w:rsidRPr="0019172A" w:rsidRDefault="007163E0" w:rsidP="00C81B33">
            <w:pPr>
              <w:rPr>
                <w:color w:val="000000"/>
              </w:rPr>
            </w:pPr>
            <w:r w:rsidRPr="0019172A">
              <w:rPr>
                <w:b/>
                <w:color w:val="000000"/>
              </w:rPr>
              <w:t>Queralt, Inc</w:t>
            </w:r>
            <w:r w:rsidRPr="0019172A">
              <w:rPr>
                <w:color w:val="000000"/>
              </w:rPr>
              <w:t>.</w:t>
            </w:r>
          </w:p>
          <w:p w14:paraId="2F25C63F" w14:textId="77777777" w:rsidR="007163E0" w:rsidRPr="0019172A" w:rsidRDefault="007163E0" w:rsidP="00C81B33">
            <w:pPr>
              <w:rPr>
                <w:color w:val="000000"/>
              </w:rPr>
            </w:pPr>
            <w:r w:rsidRPr="0019172A">
              <w:rPr>
                <w:color w:val="000000"/>
              </w:rPr>
              <w:t xml:space="preserve">    John Tolbert</w:t>
            </w:r>
          </w:p>
          <w:p w14:paraId="57331C8D" w14:textId="77777777" w:rsidR="007163E0" w:rsidRPr="0019172A" w:rsidRDefault="007163E0" w:rsidP="00C81B33">
            <w:pPr>
              <w:rPr>
                <w:b/>
                <w:color w:val="000000"/>
              </w:rPr>
            </w:pPr>
            <w:r w:rsidRPr="0019172A">
              <w:rPr>
                <w:b/>
                <w:color w:val="000000"/>
              </w:rPr>
              <w:t>Resilient Systems, Inc.</w:t>
            </w:r>
          </w:p>
          <w:p w14:paraId="5EDB39DE" w14:textId="77777777" w:rsidR="007163E0" w:rsidRPr="0019172A" w:rsidRDefault="007163E0" w:rsidP="00C81B33">
            <w:pPr>
              <w:rPr>
                <w:color w:val="000000"/>
              </w:rPr>
            </w:pPr>
            <w:r w:rsidRPr="0019172A">
              <w:rPr>
                <w:color w:val="000000"/>
              </w:rPr>
              <w:t xml:space="preserve">    Ted Julian</w:t>
            </w:r>
          </w:p>
          <w:p w14:paraId="1B47E207" w14:textId="77777777" w:rsidR="007163E0" w:rsidRPr="0019172A" w:rsidRDefault="007163E0" w:rsidP="00C81B33">
            <w:pPr>
              <w:rPr>
                <w:b/>
                <w:color w:val="000000"/>
              </w:rPr>
            </w:pPr>
            <w:r w:rsidRPr="0019172A">
              <w:rPr>
                <w:b/>
                <w:color w:val="000000"/>
              </w:rPr>
              <w:t>Securonix</w:t>
            </w:r>
          </w:p>
          <w:p w14:paraId="2FB6DAFE" w14:textId="77777777" w:rsidR="007163E0" w:rsidRPr="0019172A" w:rsidRDefault="007163E0" w:rsidP="00C81B33">
            <w:pPr>
              <w:rPr>
                <w:color w:val="000000"/>
              </w:rPr>
            </w:pPr>
            <w:r w:rsidRPr="0019172A">
              <w:rPr>
                <w:color w:val="000000"/>
              </w:rPr>
              <w:t xml:space="preserve">    Igor Baikalov</w:t>
            </w:r>
          </w:p>
          <w:p w14:paraId="14FC21CF" w14:textId="77777777" w:rsidR="007163E0" w:rsidRPr="0019172A" w:rsidRDefault="007163E0" w:rsidP="00C81B33">
            <w:pPr>
              <w:rPr>
                <w:b/>
                <w:color w:val="000000"/>
              </w:rPr>
            </w:pPr>
            <w:r w:rsidRPr="0019172A">
              <w:rPr>
                <w:b/>
                <w:color w:val="000000"/>
              </w:rPr>
              <w:t>Siemens AG</w:t>
            </w:r>
          </w:p>
          <w:p w14:paraId="27A9CC61" w14:textId="77777777" w:rsidR="007163E0" w:rsidRPr="0019172A" w:rsidRDefault="007163E0" w:rsidP="00C81B33">
            <w:pPr>
              <w:rPr>
                <w:color w:val="000000"/>
              </w:rPr>
            </w:pPr>
            <w:r w:rsidRPr="0019172A">
              <w:rPr>
                <w:color w:val="000000"/>
              </w:rPr>
              <w:t xml:space="preserve">    Bernd Grobauer</w:t>
            </w:r>
          </w:p>
          <w:p w14:paraId="38127856" w14:textId="77777777" w:rsidR="007163E0" w:rsidRPr="0019172A" w:rsidRDefault="007163E0" w:rsidP="00C81B33">
            <w:pPr>
              <w:rPr>
                <w:b/>
                <w:color w:val="000000"/>
              </w:rPr>
            </w:pPr>
            <w:r w:rsidRPr="0019172A">
              <w:rPr>
                <w:b/>
                <w:color w:val="000000"/>
              </w:rPr>
              <w:t>Soltra</w:t>
            </w:r>
          </w:p>
          <w:p w14:paraId="379F3F94" w14:textId="77777777" w:rsidR="007163E0" w:rsidRPr="0019172A" w:rsidRDefault="007163E0" w:rsidP="00C81B33">
            <w:pPr>
              <w:rPr>
                <w:color w:val="000000"/>
              </w:rPr>
            </w:pPr>
            <w:r w:rsidRPr="0019172A">
              <w:rPr>
                <w:color w:val="000000"/>
              </w:rPr>
              <w:t xml:space="preserve">    John Anderson</w:t>
            </w:r>
          </w:p>
          <w:p w14:paraId="7356DD6A" w14:textId="77777777" w:rsidR="007163E0" w:rsidRPr="0019172A" w:rsidRDefault="007163E0" w:rsidP="00C81B33">
            <w:pPr>
              <w:rPr>
                <w:color w:val="000000"/>
              </w:rPr>
            </w:pPr>
            <w:r w:rsidRPr="0019172A">
              <w:rPr>
                <w:color w:val="000000"/>
              </w:rPr>
              <w:t xml:space="preserve">    Aishwarya Asok Kumar</w:t>
            </w:r>
          </w:p>
          <w:p w14:paraId="667924BD" w14:textId="77777777" w:rsidR="007163E0" w:rsidRPr="0019172A" w:rsidRDefault="007163E0" w:rsidP="00C81B33">
            <w:pPr>
              <w:rPr>
                <w:color w:val="000000"/>
              </w:rPr>
            </w:pPr>
            <w:r w:rsidRPr="0019172A">
              <w:rPr>
                <w:color w:val="000000"/>
              </w:rPr>
              <w:t xml:space="preserve">    Peter Ayasse</w:t>
            </w:r>
          </w:p>
          <w:p w14:paraId="508362F7" w14:textId="77777777" w:rsidR="007163E0" w:rsidRPr="0019172A" w:rsidRDefault="007163E0" w:rsidP="00C81B33">
            <w:pPr>
              <w:rPr>
                <w:color w:val="000000"/>
              </w:rPr>
            </w:pPr>
            <w:r w:rsidRPr="0019172A">
              <w:rPr>
                <w:color w:val="000000"/>
              </w:rPr>
              <w:t xml:space="preserve">    Jeff Beekman</w:t>
            </w:r>
          </w:p>
          <w:p w14:paraId="5B7884AE" w14:textId="77777777" w:rsidR="007163E0" w:rsidRPr="0019172A" w:rsidRDefault="007163E0" w:rsidP="00C81B33">
            <w:pPr>
              <w:rPr>
                <w:color w:val="000000"/>
              </w:rPr>
            </w:pPr>
            <w:r w:rsidRPr="0019172A">
              <w:rPr>
                <w:color w:val="000000"/>
              </w:rPr>
              <w:t xml:space="preserve">    Michael Butt</w:t>
            </w:r>
          </w:p>
          <w:p w14:paraId="3986F714" w14:textId="77777777" w:rsidR="007163E0" w:rsidRPr="0019172A" w:rsidRDefault="007163E0" w:rsidP="00C81B33">
            <w:pPr>
              <w:rPr>
                <w:color w:val="000000"/>
              </w:rPr>
            </w:pPr>
            <w:r w:rsidRPr="0019172A">
              <w:rPr>
                <w:color w:val="000000"/>
              </w:rPr>
              <w:t xml:space="preserve">    Cynthia Camacho</w:t>
            </w:r>
          </w:p>
          <w:p w14:paraId="09C19B60" w14:textId="77777777" w:rsidR="007163E0" w:rsidRPr="0019172A" w:rsidRDefault="007163E0" w:rsidP="00C81B33">
            <w:pPr>
              <w:rPr>
                <w:color w:val="000000"/>
              </w:rPr>
            </w:pPr>
            <w:r w:rsidRPr="0019172A">
              <w:rPr>
                <w:color w:val="000000"/>
              </w:rPr>
              <w:t xml:space="preserve">    Aharon Chernin</w:t>
            </w:r>
          </w:p>
          <w:p w14:paraId="637274EF" w14:textId="77777777" w:rsidR="007163E0" w:rsidRPr="0019172A" w:rsidRDefault="007163E0" w:rsidP="00C81B33">
            <w:pPr>
              <w:rPr>
                <w:color w:val="000000"/>
              </w:rPr>
            </w:pPr>
            <w:r w:rsidRPr="0019172A">
              <w:rPr>
                <w:color w:val="000000"/>
              </w:rPr>
              <w:t xml:space="preserve">    Mark Clancy</w:t>
            </w:r>
          </w:p>
          <w:p w14:paraId="38FCE478" w14:textId="77777777" w:rsidR="007163E0" w:rsidRPr="0019172A" w:rsidRDefault="007163E0" w:rsidP="00C81B33">
            <w:pPr>
              <w:rPr>
                <w:color w:val="000000"/>
              </w:rPr>
            </w:pPr>
            <w:r w:rsidRPr="0019172A">
              <w:rPr>
                <w:color w:val="000000"/>
              </w:rPr>
              <w:t xml:space="preserve">    Brady Cotton</w:t>
            </w:r>
          </w:p>
          <w:p w14:paraId="58D59BCB" w14:textId="77777777" w:rsidR="007163E0" w:rsidRPr="0019172A" w:rsidRDefault="007163E0" w:rsidP="00C81B33">
            <w:pPr>
              <w:rPr>
                <w:color w:val="000000"/>
              </w:rPr>
            </w:pPr>
            <w:r w:rsidRPr="0019172A">
              <w:rPr>
                <w:color w:val="000000"/>
              </w:rPr>
              <w:t xml:space="preserve">    Trey Darley</w:t>
            </w:r>
          </w:p>
          <w:p w14:paraId="15C6B089" w14:textId="77777777" w:rsidR="007163E0" w:rsidRPr="0019172A" w:rsidRDefault="007163E0" w:rsidP="00C81B33">
            <w:pPr>
              <w:rPr>
                <w:color w:val="000000"/>
              </w:rPr>
            </w:pPr>
            <w:r w:rsidRPr="0019172A">
              <w:rPr>
                <w:color w:val="000000"/>
              </w:rPr>
              <w:t xml:space="preserve">    Mark Davidson</w:t>
            </w:r>
          </w:p>
          <w:p w14:paraId="026F3FEE" w14:textId="77777777" w:rsidR="007163E0" w:rsidRPr="0019172A" w:rsidRDefault="007163E0" w:rsidP="00C81B33">
            <w:pPr>
              <w:rPr>
                <w:color w:val="000000"/>
              </w:rPr>
            </w:pPr>
            <w:r w:rsidRPr="0019172A">
              <w:rPr>
                <w:color w:val="000000"/>
              </w:rPr>
              <w:t xml:space="preserve">    Paul Dion</w:t>
            </w:r>
          </w:p>
          <w:p w14:paraId="00F43DDE" w14:textId="77777777" w:rsidR="007163E0" w:rsidRPr="0019172A" w:rsidRDefault="007163E0" w:rsidP="00C81B33">
            <w:pPr>
              <w:rPr>
                <w:color w:val="000000"/>
              </w:rPr>
            </w:pPr>
            <w:r w:rsidRPr="0019172A">
              <w:rPr>
                <w:color w:val="000000"/>
              </w:rPr>
              <w:t xml:space="preserve">    Daniel Dye</w:t>
            </w:r>
          </w:p>
          <w:p w14:paraId="34F62E2A" w14:textId="77777777" w:rsidR="007163E0" w:rsidRPr="0019172A" w:rsidRDefault="007163E0" w:rsidP="00C81B33">
            <w:pPr>
              <w:rPr>
                <w:color w:val="000000"/>
              </w:rPr>
            </w:pPr>
            <w:r w:rsidRPr="0019172A">
              <w:rPr>
                <w:color w:val="000000"/>
              </w:rPr>
              <w:t xml:space="preserve">    Robert Hutto</w:t>
            </w:r>
          </w:p>
          <w:p w14:paraId="6355DACA" w14:textId="77777777" w:rsidR="007163E0" w:rsidRPr="0019172A" w:rsidRDefault="007163E0" w:rsidP="00C81B33">
            <w:pPr>
              <w:rPr>
                <w:color w:val="000000"/>
              </w:rPr>
            </w:pPr>
            <w:r w:rsidRPr="0019172A">
              <w:rPr>
                <w:color w:val="000000"/>
              </w:rPr>
              <w:t xml:space="preserve">    Raymond Keckler</w:t>
            </w:r>
          </w:p>
          <w:p w14:paraId="6FB766C3" w14:textId="77777777" w:rsidR="007163E0" w:rsidRPr="0019172A" w:rsidRDefault="007163E0" w:rsidP="00C81B33">
            <w:pPr>
              <w:rPr>
                <w:color w:val="000000"/>
              </w:rPr>
            </w:pPr>
            <w:r w:rsidRPr="0019172A">
              <w:rPr>
                <w:color w:val="000000"/>
              </w:rPr>
              <w:t xml:space="preserve">    Ali Khan</w:t>
            </w:r>
          </w:p>
          <w:p w14:paraId="69EE343C" w14:textId="77777777" w:rsidR="007163E0" w:rsidRPr="0019172A" w:rsidRDefault="007163E0" w:rsidP="00C81B33">
            <w:pPr>
              <w:rPr>
                <w:color w:val="000000"/>
              </w:rPr>
            </w:pPr>
            <w:r w:rsidRPr="0019172A">
              <w:rPr>
                <w:color w:val="000000"/>
              </w:rPr>
              <w:t xml:space="preserve">    Chris Kiehl</w:t>
            </w:r>
          </w:p>
          <w:p w14:paraId="7256C320" w14:textId="77777777" w:rsidR="007163E0" w:rsidRPr="0019172A" w:rsidRDefault="007163E0" w:rsidP="00C81B33">
            <w:pPr>
              <w:rPr>
                <w:color w:val="000000"/>
              </w:rPr>
            </w:pPr>
            <w:r w:rsidRPr="0019172A">
              <w:rPr>
                <w:color w:val="000000"/>
              </w:rPr>
              <w:t xml:space="preserve">    Clayton Long</w:t>
            </w:r>
          </w:p>
          <w:p w14:paraId="0588A0F5" w14:textId="77777777" w:rsidR="007163E0" w:rsidRPr="0019172A" w:rsidRDefault="007163E0" w:rsidP="00C81B33">
            <w:pPr>
              <w:rPr>
                <w:color w:val="000000"/>
              </w:rPr>
            </w:pPr>
            <w:r w:rsidRPr="0019172A">
              <w:rPr>
                <w:color w:val="000000"/>
              </w:rPr>
              <w:lastRenderedPageBreak/>
              <w:t xml:space="preserve">    Michael Pepin</w:t>
            </w:r>
          </w:p>
          <w:p w14:paraId="65939412" w14:textId="77777777" w:rsidR="007163E0" w:rsidRPr="0019172A" w:rsidRDefault="007163E0" w:rsidP="00C81B33">
            <w:pPr>
              <w:rPr>
                <w:color w:val="000000"/>
              </w:rPr>
            </w:pPr>
            <w:r w:rsidRPr="0019172A">
              <w:rPr>
                <w:color w:val="000000"/>
              </w:rPr>
              <w:t xml:space="preserve">    Natalie Suarez</w:t>
            </w:r>
          </w:p>
          <w:p w14:paraId="69A451CD" w14:textId="77777777" w:rsidR="007163E0" w:rsidRPr="0019172A" w:rsidRDefault="007163E0" w:rsidP="00C81B33">
            <w:pPr>
              <w:rPr>
                <w:color w:val="000000"/>
              </w:rPr>
            </w:pPr>
            <w:r w:rsidRPr="0019172A">
              <w:rPr>
                <w:color w:val="000000"/>
              </w:rPr>
              <w:t xml:space="preserve">    David Waters</w:t>
            </w:r>
          </w:p>
          <w:p w14:paraId="5FE30874" w14:textId="77777777" w:rsidR="007163E0" w:rsidRPr="0019172A" w:rsidRDefault="007163E0" w:rsidP="00C81B33">
            <w:pPr>
              <w:rPr>
                <w:color w:val="000000"/>
              </w:rPr>
            </w:pPr>
            <w:r w:rsidRPr="0019172A">
              <w:rPr>
                <w:color w:val="000000"/>
              </w:rPr>
              <w:t xml:space="preserve">    Benjamin Yates</w:t>
            </w:r>
          </w:p>
          <w:p w14:paraId="23C821F5" w14:textId="77777777" w:rsidR="007163E0" w:rsidRPr="0019172A" w:rsidRDefault="007163E0" w:rsidP="00C81B33">
            <w:pPr>
              <w:rPr>
                <w:b/>
                <w:color w:val="000000"/>
              </w:rPr>
            </w:pPr>
            <w:r w:rsidRPr="0019172A">
              <w:rPr>
                <w:b/>
                <w:color w:val="000000"/>
              </w:rPr>
              <w:t>Symantec Corp.</w:t>
            </w:r>
          </w:p>
          <w:p w14:paraId="4FCB8959" w14:textId="77777777" w:rsidR="007163E0" w:rsidRPr="0019172A" w:rsidRDefault="007163E0" w:rsidP="00C81B33">
            <w:pPr>
              <w:rPr>
                <w:color w:val="000000"/>
              </w:rPr>
            </w:pPr>
            <w:r w:rsidRPr="0019172A">
              <w:rPr>
                <w:color w:val="000000"/>
              </w:rPr>
              <w:t xml:space="preserve">    Curtis Kostrosky</w:t>
            </w:r>
          </w:p>
          <w:p w14:paraId="4E60F0E6" w14:textId="77777777" w:rsidR="007163E0" w:rsidRPr="0019172A" w:rsidRDefault="007163E0" w:rsidP="00C81B33">
            <w:pPr>
              <w:rPr>
                <w:b/>
                <w:color w:val="000000"/>
              </w:rPr>
            </w:pPr>
            <w:r w:rsidRPr="0019172A">
              <w:rPr>
                <w:b/>
                <w:color w:val="000000"/>
              </w:rPr>
              <w:t>The Boeing Company</w:t>
            </w:r>
          </w:p>
          <w:p w14:paraId="78069206" w14:textId="77777777" w:rsidR="007163E0" w:rsidRPr="0019172A" w:rsidRDefault="007163E0" w:rsidP="00C81B33">
            <w:pPr>
              <w:rPr>
                <w:color w:val="000000"/>
              </w:rPr>
            </w:pPr>
            <w:r w:rsidRPr="0019172A">
              <w:rPr>
                <w:color w:val="000000"/>
              </w:rPr>
              <w:t xml:space="preserve">    Crystal Hayes</w:t>
            </w:r>
          </w:p>
          <w:p w14:paraId="2F1CF4A7" w14:textId="77777777" w:rsidR="007163E0" w:rsidRPr="0019172A" w:rsidRDefault="007163E0" w:rsidP="00C81B33">
            <w:pPr>
              <w:rPr>
                <w:b/>
                <w:color w:val="000000"/>
              </w:rPr>
            </w:pPr>
            <w:r w:rsidRPr="0019172A">
              <w:rPr>
                <w:b/>
                <w:color w:val="000000"/>
              </w:rPr>
              <w:t>ThreatQuotient, Inc.</w:t>
            </w:r>
          </w:p>
          <w:p w14:paraId="04E289E8" w14:textId="77777777" w:rsidR="007163E0" w:rsidRPr="0019172A" w:rsidRDefault="007163E0" w:rsidP="00C81B33">
            <w:pPr>
              <w:rPr>
                <w:color w:val="000000"/>
              </w:rPr>
            </w:pPr>
            <w:r w:rsidRPr="0019172A">
              <w:rPr>
                <w:color w:val="000000"/>
              </w:rPr>
              <w:t xml:space="preserve">    Ryan Trost</w:t>
            </w:r>
          </w:p>
          <w:p w14:paraId="01D13797" w14:textId="77777777" w:rsidR="007163E0" w:rsidRPr="0019172A" w:rsidRDefault="007163E0" w:rsidP="00C81B33">
            <w:pPr>
              <w:rPr>
                <w:b/>
                <w:color w:val="000000"/>
              </w:rPr>
            </w:pPr>
            <w:r w:rsidRPr="0019172A">
              <w:rPr>
                <w:b/>
                <w:color w:val="000000"/>
              </w:rPr>
              <w:t>U.S. Bank</w:t>
            </w:r>
          </w:p>
          <w:p w14:paraId="524E5912" w14:textId="77777777" w:rsidR="007163E0" w:rsidRPr="0019172A" w:rsidRDefault="007163E0" w:rsidP="00C81B33">
            <w:pPr>
              <w:rPr>
                <w:color w:val="000000"/>
              </w:rPr>
            </w:pPr>
            <w:r w:rsidRPr="0019172A">
              <w:rPr>
                <w:color w:val="000000"/>
              </w:rPr>
              <w:t xml:space="preserve">    Mark Angel</w:t>
            </w:r>
          </w:p>
          <w:p w14:paraId="22BBF0BE" w14:textId="77777777" w:rsidR="007163E0" w:rsidRPr="0019172A" w:rsidRDefault="007163E0" w:rsidP="00C81B33">
            <w:pPr>
              <w:rPr>
                <w:color w:val="000000"/>
              </w:rPr>
            </w:pPr>
            <w:r w:rsidRPr="0019172A">
              <w:rPr>
                <w:color w:val="000000"/>
              </w:rPr>
              <w:t xml:space="preserve">    Brad Butts</w:t>
            </w:r>
          </w:p>
          <w:p w14:paraId="1F0F7467" w14:textId="77777777" w:rsidR="007163E0" w:rsidRPr="0019172A" w:rsidRDefault="007163E0" w:rsidP="00C81B33">
            <w:pPr>
              <w:rPr>
                <w:color w:val="000000"/>
              </w:rPr>
            </w:pPr>
            <w:r w:rsidRPr="0019172A">
              <w:rPr>
                <w:color w:val="000000"/>
              </w:rPr>
              <w:t xml:space="preserve">    Brian Fay</w:t>
            </w:r>
          </w:p>
          <w:p w14:paraId="2EF162EB" w14:textId="77777777" w:rsidR="007163E0" w:rsidRPr="0019172A" w:rsidRDefault="007163E0" w:rsidP="00C81B33">
            <w:pPr>
              <w:rPr>
                <w:color w:val="000000"/>
              </w:rPr>
            </w:pPr>
            <w:r w:rsidRPr="0019172A">
              <w:rPr>
                <w:color w:val="000000"/>
              </w:rPr>
              <w:t xml:space="preserve">    Mona Magathan</w:t>
            </w:r>
          </w:p>
          <w:p w14:paraId="7D6CA07E" w14:textId="77777777" w:rsidR="007163E0" w:rsidRPr="0019172A" w:rsidRDefault="007163E0" w:rsidP="00C81B33">
            <w:pPr>
              <w:rPr>
                <w:color w:val="000000"/>
              </w:rPr>
            </w:pPr>
            <w:r w:rsidRPr="0019172A">
              <w:rPr>
                <w:color w:val="000000"/>
              </w:rPr>
              <w:t xml:space="preserve">    Yevgen Sautin</w:t>
            </w:r>
          </w:p>
          <w:p w14:paraId="4B55FAC8" w14:textId="77777777" w:rsidR="007163E0" w:rsidRPr="0019172A" w:rsidRDefault="007163E0" w:rsidP="00C81B33">
            <w:pPr>
              <w:rPr>
                <w:b/>
                <w:color w:val="000000"/>
              </w:rPr>
            </w:pPr>
            <w:r w:rsidRPr="0019172A">
              <w:rPr>
                <w:b/>
                <w:color w:val="000000"/>
              </w:rPr>
              <w:t>US Department of Defense (DoD)</w:t>
            </w:r>
          </w:p>
          <w:p w14:paraId="3C82B1FC" w14:textId="77777777" w:rsidR="007163E0" w:rsidRPr="0019172A" w:rsidRDefault="007163E0" w:rsidP="00C81B33">
            <w:pPr>
              <w:rPr>
                <w:color w:val="000000"/>
              </w:rPr>
            </w:pPr>
            <w:r w:rsidRPr="0019172A">
              <w:rPr>
                <w:color w:val="000000"/>
              </w:rPr>
              <w:t xml:space="preserve">    James Bohling</w:t>
            </w:r>
          </w:p>
          <w:p w14:paraId="7CF2D687" w14:textId="77777777" w:rsidR="007163E0" w:rsidRPr="0019172A" w:rsidRDefault="007163E0" w:rsidP="00C81B33">
            <w:pPr>
              <w:rPr>
                <w:color w:val="000000"/>
              </w:rPr>
            </w:pPr>
            <w:r w:rsidRPr="0019172A">
              <w:rPr>
                <w:color w:val="000000"/>
              </w:rPr>
              <w:t xml:space="preserve">    Eoghan Casey</w:t>
            </w:r>
          </w:p>
          <w:p w14:paraId="0B1CEBE9" w14:textId="77777777" w:rsidR="007163E0" w:rsidRPr="0019172A" w:rsidRDefault="007163E0" w:rsidP="00C81B33">
            <w:pPr>
              <w:rPr>
                <w:color w:val="000000"/>
              </w:rPr>
            </w:pPr>
            <w:r w:rsidRPr="0019172A">
              <w:rPr>
                <w:color w:val="000000"/>
              </w:rPr>
              <w:t xml:space="preserve">    Gary Katz</w:t>
            </w:r>
          </w:p>
          <w:p w14:paraId="6F930EA7" w14:textId="77777777" w:rsidR="007163E0" w:rsidRPr="0019172A" w:rsidRDefault="007163E0" w:rsidP="00C81B33">
            <w:pPr>
              <w:rPr>
                <w:color w:val="000000"/>
              </w:rPr>
            </w:pPr>
            <w:r w:rsidRPr="0019172A">
              <w:rPr>
                <w:color w:val="000000"/>
              </w:rPr>
              <w:t xml:space="preserve">    Jeffrey Mates</w:t>
            </w:r>
          </w:p>
          <w:p w14:paraId="77A601AB" w14:textId="77777777" w:rsidR="007163E0" w:rsidRPr="0019172A" w:rsidRDefault="007163E0" w:rsidP="00C81B33">
            <w:pPr>
              <w:rPr>
                <w:b/>
                <w:color w:val="000000"/>
              </w:rPr>
            </w:pPr>
            <w:r w:rsidRPr="0019172A">
              <w:rPr>
                <w:b/>
                <w:color w:val="000000"/>
              </w:rPr>
              <w:t>VeriSign</w:t>
            </w:r>
          </w:p>
          <w:p w14:paraId="369AF7A1" w14:textId="77777777" w:rsidR="007163E0" w:rsidRPr="0019172A" w:rsidRDefault="007163E0" w:rsidP="00C81B33">
            <w:pPr>
              <w:rPr>
                <w:color w:val="000000"/>
              </w:rPr>
            </w:pPr>
            <w:r w:rsidRPr="0019172A">
              <w:rPr>
                <w:color w:val="000000"/>
              </w:rPr>
              <w:t xml:space="preserve">    Robert Coderre</w:t>
            </w:r>
          </w:p>
          <w:p w14:paraId="721AB4BA" w14:textId="77777777" w:rsidR="007163E0" w:rsidRPr="0019172A" w:rsidRDefault="007163E0" w:rsidP="00C81B33">
            <w:pPr>
              <w:rPr>
                <w:color w:val="000000"/>
              </w:rPr>
            </w:pPr>
            <w:r w:rsidRPr="0019172A">
              <w:rPr>
                <w:color w:val="000000"/>
              </w:rPr>
              <w:t xml:space="preserve">    Kyle Maxwell</w:t>
            </w:r>
          </w:p>
          <w:p w14:paraId="05942A3A" w14:textId="77777777" w:rsidR="007163E0" w:rsidRPr="0019172A" w:rsidRDefault="007163E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024A0DB" w14:textId="77777777" w:rsidR="007163E0" w:rsidRPr="0019172A" w:rsidRDefault="007163E0" w:rsidP="00C81B33">
            <w:pPr>
              <w:rPr>
                <w:b/>
                <w:color w:val="000000"/>
              </w:rPr>
            </w:pPr>
            <w:r w:rsidRPr="0019172A">
              <w:rPr>
                <w:b/>
                <w:color w:val="000000"/>
              </w:rPr>
              <w:lastRenderedPageBreak/>
              <w:t>Airbus Group SAS</w:t>
            </w:r>
          </w:p>
          <w:p w14:paraId="383BA45C" w14:textId="77777777" w:rsidR="007163E0" w:rsidRPr="0019172A" w:rsidRDefault="007163E0" w:rsidP="00C81B33">
            <w:r w:rsidRPr="0019172A">
              <w:t xml:space="preserve">    Joerg Eschweiler</w:t>
            </w:r>
          </w:p>
          <w:p w14:paraId="631D3D1A" w14:textId="77777777" w:rsidR="007163E0" w:rsidRPr="0019172A" w:rsidRDefault="007163E0" w:rsidP="00C81B33">
            <w:r w:rsidRPr="0019172A">
              <w:t xml:space="preserve">    Marcos Orallo</w:t>
            </w:r>
          </w:p>
          <w:p w14:paraId="73BE0CEC" w14:textId="77777777" w:rsidR="007163E0" w:rsidRPr="0019172A" w:rsidRDefault="007163E0" w:rsidP="00C81B33">
            <w:pPr>
              <w:rPr>
                <w:b/>
                <w:color w:val="000000"/>
              </w:rPr>
            </w:pPr>
            <w:r w:rsidRPr="0019172A">
              <w:rPr>
                <w:b/>
                <w:color w:val="000000"/>
              </w:rPr>
              <w:t>Anomali</w:t>
            </w:r>
          </w:p>
          <w:p w14:paraId="5D02AAF3" w14:textId="77777777" w:rsidR="007163E0" w:rsidRPr="0019172A" w:rsidRDefault="007163E0" w:rsidP="00C81B33">
            <w:r w:rsidRPr="0019172A">
              <w:t xml:space="preserve">    Ryan Clough</w:t>
            </w:r>
          </w:p>
          <w:p w14:paraId="4A6517CD" w14:textId="77777777" w:rsidR="007163E0" w:rsidRPr="0019172A" w:rsidRDefault="007163E0" w:rsidP="00C81B33">
            <w:r w:rsidRPr="0019172A">
              <w:t xml:space="preserve">    Wei Huang</w:t>
            </w:r>
          </w:p>
          <w:p w14:paraId="234EE00D" w14:textId="77777777" w:rsidR="007163E0" w:rsidRPr="0019172A" w:rsidRDefault="007163E0" w:rsidP="00C81B33">
            <w:r w:rsidRPr="0019172A">
              <w:t xml:space="preserve">    Hugh Njemanze</w:t>
            </w:r>
          </w:p>
          <w:p w14:paraId="23F61EA1" w14:textId="77777777" w:rsidR="007163E0" w:rsidRPr="0019172A" w:rsidRDefault="007163E0" w:rsidP="00C81B33">
            <w:r w:rsidRPr="0019172A">
              <w:t xml:space="preserve">    Katie Pelusi</w:t>
            </w:r>
          </w:p>
          <w:p w14:paraId="3401BA0A" w14:textId="77777777" w:rsidR="007163E0" w:rsidRPr="0019172A" w:rsidRDefault="007163E0" w:rsidP="00C81B33">
            <w:r w:rsidRPr="0019172A">
              <w:t xml:space="preserve">    Aaron Shelmire</w:t>
            </w:r>
          </w:p>
          <w:p w14:paraId="414AEA46" w14:textId="77777777" w:rsidR="007163E0" w:rsidRPr="0019172A" w:rsidRDefault="007163E0" w:rsidP="00C81B33">
            <w:r w:rsidRPr="0019172A">
              <w:t xml:space="preserve">    Jason Trost</w:t>
            </w:r>
          </w:p>
          <w:p w14:paraId="720A54B2" w14:textId="77777777" w:rsidR="007163E0" w:rsidRPr="0019172A" w:rsidRDefault="007163E0" w:rsidP="00C81B33">
            <w:pPr>
              <w:rPr>
                <w:b/>
              </w:rPr>
            </w:pPr>
            <w:r w:rsidRPr="0019172A">
              <w:rPr>
                <w:b/>
              </w:rPr>
              <w:t>Bank of America</w:t>
            </w:r>
          </w:p>
          <w:p w14:paraId="116025A1" w14:textId="77777777" w:rsidR="007163E0" w:rsidRPr="0019172A" w:rsidRDefault="007163E0" w:rsidP="00C81B33">
            <w:r w:rsidRPr="0019172A">
              <w:t xml:space="preserve">    Alexander Foley</w:t>
            </w:r>
          </w:p>
          <w:p w14:paraId="309059CC" w14:textId="77777777" w:rsidR="007163E0" w:rsidRPr="0019172A" w:rsidRDefault="007163E0" w:rsidP="00C81B33">
            <w:pPr>
              <w:rPr>
                <w:b/>
                <w:color w:val="000000"/>
              </w:rPr>
            </w:pPr>
            <w:r w:rsidRPr="0019172A">
              <w:rPr>
                <w:b/>
                <w:color w:val="000000"/>
              </w:rPr>
              <w:t>Center for Internet Security (CIS)</w:t>
            </w:r>
          </w:p>
          <w:p w14:paraId="2CD1A574" w14:textId="77777777" w:rsidR="007163E0" w:rsidRPr="0019172A" w:rsidRDefault="007163E0" w:rsidP="00C81B33">
            <w:r w:rsidRPr="0019172A">
              <w:t xml:space="preserve">    Sarah Kelley</w:t>
            </w:r>
          </w:p>
          <w:p w14:paraId="01C50B6A" w14:textId="77777777" w:rsidR="007163E0" w:rsidRPr="0019172A" w:rsidRDefault="007163E0" w:rsidP="00C81B33">
            <w:pPr>
              <w:rPr>
                <w:b/>
                <w:color w:val="000000"/>
              </w:rPr>
            </w:pPr>
            <w:r w:rsidRPr="0019172A">
              <w:rPr>
                <w:b/>
                <w:color w:val="000000"/>
              </w:rPr>
              <w:t>Check Point Software Technologies</w:t>
            </w:r>
          </w:p>
          <w:p w14:paraId="7F53A4CA" w14:textId="77777777" w:rsidR="007163E0" w:rsidRPr="0019172A" w:rsidRDefault="007163E0" w:rsidP="00C81B33">
            <w:pPr>
              <w:rPr>
                <w:color w:val="000000"/>
              </w:rPr>
            </w:pPr>
            <w:r w:rsidRPr="0019172A">
              <w:rPr>
                <w:b/>
                <w:color w:val="000000"/>
              </w:rPr>
              <w:t xml:space="preserve">    </w:t>
            </w:r>
            <w:r w:rsidRPr="0019172A">
              <w:rPr>
                <w:color w:val="000000"/>
              </w:rPr>
              <w:t>Ron Davidson</w:t>
            </w:r>
          </w:p>
          <w:p w14:paraId="46E5DDEF" w14:textId="77777777" w:rsidR="007163E0" w:rsidRPr="0019172A" w:rsidRDefault="007163E0" w:rsidP="00C81B33">
            <w:pPr>
              <w:rPr>
                <w:b/>
                <w:color w:val="000000"/>
              </w:rPr>
            </w:pPr>
            <w:r w:rsidRPr="0019172A">
              <w:rPr>
                <w:b/>
                <w:color w:val="000000"/>
              </w:rPr>
              <w:t>Cisco Systems</w:t>
            </w:r>
          </w:p>
          <w:p w14:paraId="7B7FF0AA" w14:textId="77777777" w:rsidR="007163E0" w:rsidRPr="0019172A" w:rsidRDefault="007163E0" w:rsidP="00C81B33">
            <w:pPr>
              <w:rPr>
                <w:color w:val="000000"/>
              </w:rPr>
            </w:pPr>
            <w:r w:rsidRPr="0019172A">
              <w:rPr>
                <w:color w:val="000000"/>
              </w:rPr>
              <w:t xml:space="preserve">    Syam Appala</w:t>
            </w:r>
          </w:p>
          <w:p w14:paraId="7640979A" w14:textId="77777777" w:rsidR="007163E0" w:rsidRPr="0019172A" w:rsidRDefault="007163E0" w:rsidP="00C81B33">
            <w:pPr>
              <w:rPr>
                <w:color w:val="000000"/>
              </w:rPr>
            </w:pPr>
            <w:r w:rsidRPr="0019172A">
              <w:rPr>
                <w:color w:val="000000"/>
              </w:rPr>
              <w:t xml:space="preserve">    Ted Bedwell</w:t>
            </w:r>
          </w:p>
          <w:p w14:paraId="2704D3E0" w14:textId="77777777" w:rsidR="007163E0" w:rsidRPr="0019172A" w:rsidRDefault="007163E0" w:rsidP="00C81B33">
            <w:pPr>
              <w:rPr>
                <w:color w:val="000000"/>
              </w:rPr>
            </w:pPr>
            <w:r w:rsidRPr="0019172A">
              <w:rPr>
                <w:color w:val="000000"/>
              </w:rPr>
              <w:t xml:space="preserve">    David McGrew</w:t>
            </w:r>
          </w:p>
          <w:p w14:paraId="7F41059F" w14:textId="77777777" w:rsidR="007163E0" w:rsidRPr="0019172A" w:rsidRDefault="007163E0" w:rsidP="00C81B33">
            <w:pPr>
              <w:rPr>
                <w:color w:val="000000"/>
              </w:rPr>
            </w:pPr>
            <w:r w:rsidRPr="0019172A">
              <w:rPr>
                <w:color w:val="000000"/>
              </w:rPr>
              <w:t xml:space="preserve">    Pavan Reddy</w:t>
            </w:r>
          </w:p>
          <w:p w14:paraId="7C81AF60" w14:textId="77777777" w:rsidR="007163E0" w:rsidRPr="0019172A" w:rsidRDefault="007163E0" w:rsidP="00C81B33">
            <w:pPr>
              <w:rPr>
                <w:color w:val="000000"/>
              </w:rPr>
            </w:pPr>
            <w:r w:rsidRPr="0019172A">
              <w:rPr>
                <w:color w:val="000000"/>
              </w:rPr>
              <w:t xml:space="preserve">    Omar Santos</w:t>
            </w:r>
          </w:p>
          <w:p w14:paraId="1631F794" w14:textId="77777777" w:rsidR="007163E0" w:rsidRPr="0019172A" w:rsidRDefault="007163E0" w:rsidP="00C81B33">
            <w:pPr>
              <w:rPr>
                <w:color w:val="000000"/>
              </w:rPr>
            </w:pPr>
            <w:r w:rsidRPr="0019172A">
              <w:rPr>
                <w:color w:val="000000"/>
              </w:rPr>
              <w:t xml:space="preserve">    Jyoti Verma</w:t>
            </w:r>
          </w:p>
          <w:p w14:paraId="15F3AC6E" w14:textId="77777777" w:rsidR="007163E0" w:rsidRPr="0019172A" w:rsidRDefault="007163E0" w:rsidP="00C81B33">
            <w:pPr>
              <w:rPr>
                <w:b/>
                <w:color w:val="000000"/>
              </w:rPr>
            </w:pPr>
            <w:r w:rsidRPr="0019172A">
              <w:rPr>
                <w:b/>
                <w:color w:val="000000"/>
              </w:rPr>
              <w:t>Cyber Threat Intelligence Network, Inc. (CTIN)</w:t>
            </w:r>
          </w:p>
          <w:p w14:paraId="402AAC43" w14:textId="77777777" w:rsidR="007163E0" w:rsidRPr="0019172A" w:rsidRDefault="007163E0" w:rsidP="00C81B33">
            <w:pPr>
              <w:rPr>
                <w:color w:val="000000"/>
              </w:rPr>
            </w:pPr>
            <w:r w:rsidRPr="0019172A">
              <w:rPr>
                <w:b/>
                <w:color w:val="000000"/>
              </w:rPr>
              <w:t xml:space="preserve">    </w:t>
            </w:r>
            <w:r w:rsidRPr="0019172A">
              <w:rPr>
                <w:color w:val="000000"/>
              </w:rPr>
              <w:t>Doug DePeppe</w:t>
            </w:r>
          </w:p>
          <w:p w14:paraId="401F57F0" w14:textId="77777777" w:rsidR="007163E0" w:rsidRPr="0019172A" w:rsidRDefault="007163E0" w:rsidP="00C81B33">
            <w:pPr>
              <w:rPr>
                <w:color w:val="000000"/>
              </w:rPr>
            </w:pPr>
            <w:r w:rsidRPr="0019172A">
              <w:rPr>
                <w:color w:val="000000"/>
              </w:rPr>
              <w:t xml:space="preserve">    Jane Ginn</w:t>
            </w:r>
          </w:p>
          <w:p w14:paraId="0D7D649D" w14:textId="77777777" w:rsidR="007163E0" w:rsidRPr="0019172A" w:rsidRDefault="007163E0" w:rsidP="00C81B33">
            <w:pPr>
              <w:rPr>
                <w:color w:val="000000"/>
              </w:rPr>
            </w:pPr>
            <w:r w:rsidRPr="0019172A">
              <w:rPr>
                <w:color w:val="000000"/>
              </w:rPr>
              <w:t xml:space="preserve">    Ben Othman</w:t>
            </w:r>
          </w:p>
          <w:p w14:paraId="1E898705" w14:textId="77777777" w:rsidR="007163E0" w:rsidRPr="0019172A" w:rsidRDefault="007163E0" w:rsidP="00C81B33">
            <w:pPr>
              <w:rPr>
                <w:b/>
                <w:color w:val="000000"/>
              </w:rPr>
            </w:pPr>
            <w:r w:rsidRPr="0019172A">
              <w:rPr>
                <w:b/>
                <w:color w:val="000000"/>
              </w:rPr>
              <w:t>DHS Office of Cybersecurity and Communications (CS&amp;C)</w:t>
            </w:r>
          </w:p>
          <w:p w14:paraId="1D0D9632" w14:textId="77777777" w:rsidR="007163E0" w:rsidRPr="0019172A" w:rsidRDefault="007163E0" w:rsidP="00C81B33">
            <w:pPr>
              <w:rPr>
                <w:color w:val="000000"/>
              </w:rPr>
            </w:pPr>
            <w:r w:rsidRPr="0019172A">
              <w:rPr>
                <w:b/>
                <w:color w:val="000000"/>
              </w:rPr>
              <w:t xml:space="preserve">    </w:t>
            </w:r>
            <w:r w:rsidRPr="0019172A">
              <w:rPr>
                <w:color w:val="000000"/>
              </w:rPr>
              <w:t>Richard Struse</w:t>
            </w:r>
          </w:p>
          <w:p w14:paraId="2D47CBAA" w14:textId="77777777" w:rsidR="007163E0" w:rsidRPr="0019172A" w:rsidRDefault="007163E0" w:rsidP="00C81B33">
            <w:pPr>
              <w:rPr>
                <w:color w:val="000000"/>
              </w:rPr>
            </w:pPr>
            <w:r w:rsidRPr="0019172A">
              <w:rPr>
                <w:color w:val="000000"/>
              </w:rPr>
              <w:t xml:space="preserve">    Marlon Taylor</w:t>
            </w:r>
          </w:p>
          <w:p w14:paraId="365D07E2" w14:textId="77777777" w:rsidR="007163E0" w:rsidRPr="0019172A" w:rsidRDefault="007163E0" w:rsidP="00C81B33">
            <w:pPr>
              <w:rPr>
                <w:b/>
                <w:color w:val="000000"/>
              </w:rPr>
            </w:pPr>
            <w:r w:rsidRPr="0019172A">
              <w:rPr>
                <w:b/>
                <w:color w:val="000000"/>
              </w:rPr>
              <w:t>EclecticIQ</w:t>
            </w:r>
          </w:p>
          <w:p w14:paraId="2A043BC0" w14:textId="77777777" w:rsidR="007163E0" w:rsidRPr="0019172A" w:rsidRDefault="007163E0" w:rsidP="00C81B33">
            <w:pPr>
              <w:rPr>
                <w:color w:val="000000"/>
              </w:rPr>
            </w:pPr>
            <w:r w:rsidRPr="0019172A">
              <w:rPr>
                <w:color w:val="000000"/>
              </w:rPr>
              <w:t xml:space="preserve">    Marko Dragoljevic</w:t>
            </w:r>
          </w:p>
          <w:p w14:paraId="7F74F5A2" w14:textId="77777777" w:rsidR="007163E0" w:rsidRPr="0019172A" w:rsidRDefault="007163E0" w:rsidP="00C81B33">
            <w:pPr>
              <w:rPr>
                <w:color w:val="000000"/>
              </w:rPr>
            </w:pPr>
            <w:r w:rsidRPr="0019172A">
              <w:rPr>
                <w:color w:val="000000"/>
              </w:rPr>
              <w:t xml:space="preserve">    Joep Gommers</w:t>
            </w:r>
          </w:p>
          <w:p w14:paraId="45005398" w14:textId="77777777" w:rsidR="007163E0" w:rsidRPr="0019172A" w:rsidRDefault="007163E0" w:rsidP="00C81B33">
            <w:pPr>
              <w:rPr>
                <w:color w:val="000000"/>
              </w:rPr>
            </w:pPr>
            <w:r w:rsidRPr="0019172A">
              <w:rPr>
                <w:color w:val="000000"/>
              </w:rPr>
              <w:t xml:space="preserve">    Sergey Polzunov</w:t>
            </w:r>
          </w:p>
          <w:p w14:paraId="3893BEEB" w14:textId="77777777" w:rsidR="007163E0" w:rsidRPr="0019172A" w:rsidRDefault="007163E0" w:rsidP="00C81B33">
            <w:pPr>
              <w:rPr>
                <w:color w:val="000000"/>
              </w:rPr>
            </w:pPr>
            <w:r w:rsidRPr="0019172A">
              <w:rPr>
                <w:color w:val="000000"/>
              </w:rPr>
              <w:t xml:space="preserve">    Rutger Prins</w:t>
            </w:r>
          </w:p>
          <w:p w14:paraId="171008E7" w14:textId="77777777" w:rsidR="007163E0" w:rsidRPr="0019172A" w:rsidRDefault="007163E0" w:rsidP="00C81B33">
            <w:pPr>
              <w:rPr>
                <w:color w:val="000000"/>
              </w:rPr>
            </w:pPr>
            <w:r w:rsidRPr="0019172A">
              <w:rPr>
                <w:color w:val="000000"/>
              </w:rPr>
              <w:lastRenderedPageBreak/>
              <w:t xml:space="preserve">    Andrei Sîrghi</w:t>
            </w:r>
          </w:p>
          <w:p w14:paraId="5D323CFD" w14:textId="77777777" w:rsidR="007163E0" w:rsidRPr="0019172A" w:rsidRDefault="007163E0" w:rsidP="00C81B33">
            <w:pPr>
              <w:rPr>
                <w:color w:val="000000"/>
              </w:rPr>
            </w:pPr>
            <w:r w:rsidRPr="0019172A">
              <w:rPr>
                <w:color w:val="000000"/>
              </w:rPr>
              <w:t xml:space="preserve">    Raymon van der Velde</w:t>
            </w:r>
          </w:p>
          <w:p w14:paraId="6B5AA327" w14:textId="77777777" w:rsidR="007163E0" w:rsidRPr="0019172A" w:rsidRDefault="007163E0" w:rsidP="00C81B33">
            <w:pPr>
              <w:rPr>
                <w:b/>
                <w:color w:val="000000"/>
              </w:rPr>
            </w:pPr>
            <w:r w:rsidRPr="0019172A">
              <w:rPr>
                <w:b/>
                <w:color w:val="000000"/>
              </w:rPr>
              <w:t>eSentire, Inc.</w:t>
            </w:r>
          </w:p>
          <w:p w14:paraId="0F3208EE" w14:textId="77777777" w:rsidR="007163E0" w:rsidRPr="0019172A" w:rsidRDefault="007163E0" w:rsidP="00C81B33">
            <w:pPr>
              <w:rPr>
                <w:color w:val="000000"/>
              </w:rPr>
            </w:pPr>
            <w:r w:rsidRPr="0019172A">
              <w:rPr>
                <w:color w:val="000000"/>
              </w:rPr>
              <w:t xml:space="preserve">    Jacob Gajek</w:t>
            </w:r>
          </w:p>
          <w:p w14:paraId="0D8D4C62" w14:textId="77777777" w:rsidR="007163E0" w:rsidRPr="0019172A" w:rsidRDefault="007163E0" w:rsidP="00C81B33">
            <w:pPr>
              <w:rPr>
                <w:b/>
                <w:color w:val="000000"/>
              </w:rPr>
            </w:pPr>
            <w:r w:rsidRPr="0019172A">
              <w:rPr>
                <w:b/>
                <w:color w:val="000000"/>
              </w:rPr>
              <w:t>FireEye, Inc.</w:t>
            </w:r>
          </w:p>
          <w:p w14:paraId="00B80EBE" w14:textId="77777777" w:rsidR="007163E0" w:rsidRPr="0019172A" w:rsidRDefault="007163E0" w:rsidP="00C81B33">
            <w:pPr>
              <w:rPr>
                <w:color w:val="000000"/>
              </w:rPr>
            </w:pPr>
            <w:r w:rsidRPr="0019172A">
              <w:rPr>
                <w:color w:val="000000"/>
              </w:rPr>
              <w:t xml:space="preserve">    Phillip Boles</w:t>
            </w:r>
          </w:p>
          <w:p w14:paraId="301A38E9" w14:textId="77777777" w:rsidR="007163E0" w:rsidRPr="0019172A" w:rsidRDefault="007163E0" w:rsidP="00C81B33">
            <w:pPr>
              <w:rPr>
                <w:color w:val="000000"/>
              </w:rPr>
            </w:pPr>
            <w:r w:rsidRPr="0019172A">
              <w:rPr>
                <w:color w:val="000000"/>
              </w:rPr>
              <w:t xml:space="preserve">    Pavan Gorakav</w:t>
            </w:r>
          </w:p>
          <w:p w14:paraId="79060AB9" w14:textId="77777777" w:rsidR="007163E0" w:rsidRPr="0019172A" w:rsidRDefault="007163E0" w:rsidP="00C81B33">
            <w:pPr>
              <w:rPr>
                <w:color w:val="000000"/>
              </w:rPr>
            </w:pPr>
            <w:r w:rsidRPr="0019172A">
              <w:rPr>
                <w:color w:val="000000"/>
              </w:rPr>
              <w:t xml:space="preserve">    Anuj Kumar</w:t>
            </w:r>
          </w:p>
          <w:p w14:paraId="77D65CDE" w14:textId="77777777" w:rsidR="007163E0" w:rsidRPr="0019172A" w:rsidRDefault="007163E0" w:rsidP="00C81B33">
            <w:pPr>
              <w:rPr>
                <w:color w:val="000000"/>
              </w:rPr>
            </w:pPr>
            <w:r w:rsidRPr="0019172A">
              <w:rPr>
                <w:color w:val="000000"/>
              </w:rPr>
              <w:t xml:space="preserve">    Shyamal Pandya</w:t>
            </w:r>
          </w:p>
          <w:p w14:paraId="75B5AA67" w14:textId="77777777" w:rsidR="007163E0" w:rsidRPr="0019172A" w:rsidRDefault="007163E0" w:rsidP="00C81B33">
            <w:pPr>
              <w:rPr>
                <w:color w:val="000000"/>
              </w:rPr>
            </w:pPr>
            <w:r w:rsidRPr="0019172A">
              <w:rPr>
                <w:color w:val="000000"/>
              </w:rPr>
              <w:t xml:space="preserve">    Paul Patrick</w:t>
            </w:r>
          </w:p>
          <w:p w14:paraId="55573810" w14:textId="77777777" w:rsidR="007163E0" w:rsidRPr="0019172A" w:rsidRDefault="007163E0" w:rsidP="00C81B33">
            <w:pPr>
              <w:rPr>
                <w:color w:val="000000"/>
              </w:rPr>
            </w:pPr>
            <w:r w:rsidRPr="0019172A">
              <w:rPr>
                <w:color w:val="000000"/>
              </w:rPr>
              <w:t xml:space="preserve">    Scott Shreve</w:t>
            </w:r>
          </w:p>
          <w:p w14:paraId="0E0EA764" w14:textId="77777777" w:rsidR="007163E0" w:rsidRPr="0019172A" w:rsidRDefault="007163E0" w:rsidP="00C81B33">
            <w:pPr>
              <w:rPr>
                <w:b/>
                <w:color w:val="000000"/>
              </w:rPr>
            </w:pPr>
            <w:r w:rsidRPr="0019172A">
              <w:rPr>
                <w:b/>
                <w:color w:val="000000"/>
              </w:rPr>
              <w:t>Fox-IT</w:t>
            </w:r>
          </w:p>
          <w:p w14:paraId="6338582E" w14:textId="77777777" w:rsidR="007163E0" w:rsidRPr="0019172A" w:rsidRDefault="007163E0" w:rsidP="00C81B33">
            <w:pPr>
              <w:rPr>
                <w:color w:val="000000"/>
              </w:rPr>
            </w:pPr>
            <w:r w:rsidRPr="0019172A">
              <w:rPr>
                <w:color w:val="000000"/>
              </w:rPr>
              <w:t xml:space="preserve">    Sarah Brown</w:t>
            </w:r>
          </w:p>
          <w:p w14:paraId="039BC70A" w14:textId="77777777" w:rsidR="007163E0" w:rsidRPr="0019172A" w:rsidRDefault="007163E0" w:rsidP="00C81B33">
            <w:pPr>
              <w:rPr>
                <w:b/>
                <w:color w:val="000000"/>
              </w:rPr>
            </w:pPr>
            <w:r w:rsidRPr="0019172A">
              <w:rPr>
                <w:b/>
                <w:color w:val="000000"/>
              </w:rPr>
              <w:t>Georgetown University</w:t>
            </w:r>
          </w:p>
          <w:p w14:paraId="0A2F7472" w14:textId="77777777" w:rsidR="007163E0" w:rsidRPr="0019172A" w:rsidRDefault="007163E0" w:rsidP="00C81B33">
            <w:pPr>
              <w:rPr>
                <w:color w:val="000000"/>
              </w:rPr>
            </w:pPr>
            <w:r w:rsidRPr="0019172A">
              <w:rPr>
                <w:color w:val="000000"/>
              </w:rPr>
              <w:t xml:space="preserve">    Eric Burger</w:t>
            </w:r>
          </w:p>
          <w:p w14:paraId="5992FA87" w14:textId="77777777" w:rsidR="007163E0" w:rsidRPr="0019172A" w:rsidRDefault="007163E0" w:rsidP="00C81B33">
            <w:pPr>
              <w:rPr>
                <w:b/>
                <w:color w:val="000000"/>
              </w:rPr>
            </w:pPr>
            <w:r w:rsidRPr="0019172A">
              <w:rPr>
                <w:b/>
                <w:color w:val="000000"/>
              </w:rPr>
              <w:t>Hewlett Packard Enterprise (HPE)</w:t>
            </w:r>
          </w:p>
          <w:p w14:paraId="76A1E0F6" w14:textId="77777777" w:rsidR="007163E0" w:rsidRPr="0019172A" w:rsidRDefault="007163E0" w:rsidP="00C81B33">
            <w:pPr>
              <w:rPr>
                <w:color w:val="000000"/>
              </w:rPr>
            </w:pPr>
            <w:r w:rsidRPr="0019172A">
              <w:rPr>
                <w:color w:val="000000"/>
              </w:rPr>
              <w:t xml:space="preserve">    Tomas Sander</w:t>
            </w:r>
          </w:p>
          <w:p w14:paraId="3B4027FE" w14:textId="77777777" w:rsidR="007163E0" w:rsidRPr="0019172A" w:rsidRDefault="007163E0" w:rsidP="00C81B33">
            <w:pPr>
              <w:rPr>
                <w:b/>
                <w:color w:val="000000"/>
              </w:rPr>
            </w:pPr>
            <w:r w:rsidRPr="0019172A">
              <w:rPr>
                <w:b/>
                <w:color w:val="000000"/>
              </w:rPr>
              <w:t>IBM</w:t>
            </w:r>
          </w:p>
          <w:p w14:paraId="274B0109" w14:textId="77777777" w:rsidR="007163E0" w:rsidRPr="0019172A" w:rsidRDefault="007163E0" w:rsidP="00C81B33">
            <w:pPr>
              <w:rPr>
                <w:color w:val="000000"/>
              </w:rPr>
            </w:pPr>
            <w:r w:rsidRPr="0019172A">
              <w:rPr>
                <w:color w:val="000000"/>
              </w:rPr>
              <w:t xml:space="preserve">    Peter Allor</w:t>
            </w:r>
          </w:p>
          <w:p w14:paraId="03736DDF" w14:textId="77777777" w:rsidR="007163E0" w:rsidRPr="0019172A" w:rsidRDefault="007163E0" w:rsidP="00C81B33">
            <w:pPr>
              <w:rPr>
                <w:color w:val="000000"/>
              </w:rPr>
            </w:pPr>
            <w:r w:rsidRPr="0019172A">
              <w:rPr>
                <w:color w:val="000000"/>
              </w:rPr>
              <w:t xml:space="preserve">    Eldan Ben-Haim</w:t>
            </w:r>
          </w:p>
          <w:p w14:paraId="7E4AAEF1" w14:textId="77777777" w:rsidR="007163E0" w:rsidRPr="0019172A" w:rsidRDefault="007163E0" w:rsidP="00C81B33">
            <w:pPr>
              <w:rPr>
                <w:color w:val="000000"/>
              </w:rPr>
            </w:pPr>
            <w:r w:rsidRPr="0019172A">
              <w:rPr>
                <w:color w:val="000000"/>
              </w:rPr>
              <w:t xml:space="preserve">    Sandra Hernandez</w:t>
            </w:r>
          </w:p>
          <w:p w14:paraId="122656D4" w14:textId="77777777" w:rsidR="007163E0" w:rsidRPr="0019172A" w:rsidRDefault="007163E0" w:rsidP="00C81B33">
            <w:pPr>
              <w:rPr>
                <w:color w:val="000000"/>
              </w:rPr>
            </w:pPr>
            <w:r w:rsidRPr="0019172A">
              <w:rPr>
                <w:color w:val="000000"/>
              </w:rPr>
              <w:t xml:space="preserve">    Jason Keirstead</w:t>
            </w:r>
          </w:p>
          <w:p w14:paraId="63DDBF7B" w14:textId="77777777" w:rsidR="007163E0" w:rsidRPr="0019172A" w:rsidRDefault="007163E0" w:rsidP="00C81B33">
            <w:pPr>
              <w:rPr>
                <w:color w:val="000000"/>
              </w:rPr>
            </w:pPr>
            <w:r w:rsidRPr="0019172A">
              <w:rPr>
                <w:color w:val="000000"/>
              </w:rPr>
              <w:t xml:space="preserve">    John Morris</w:t>
            </w:r>
          </w:p>
          <w:p w14:paraId="4D07C1ED" w14:textId="77777777" w:rsidR="007163E0" w:rsidRPr="0019172A" w:rsidRDefault="007163E0" w:rsidP="00C81B33">
            <w:pPr>
              <w:rPr>
                <w:color w:val="000000"/>
              </w:rPr>
            </w:pPr>
            <w:r w:rsidRPr="0019172A">
              <w:rPr>
                <w:color w:val="000000"/>
              </w:rPr>
              <w:t xml:space="preserve">    Laura Rusu</w:t>
            </w:r>
          </w:p>
          <w:p w14:paraId="3DA77EAF" w14:textId="77777777" w:rsidR="007163E0" w:rsidRPr="0019172A" w:rsidRDefault="007163E0" w:rsidP="00C81B33">
            <w:pPr>
              <w:rPr>
                <w:color w:val="000000"/>
              </w:rPr>
            </w:pPr>
            <w:r w:rsidRPr="0019172A">
              <w:rPr>
                <w:color w:val="000000"/>
              </w:rPr>
              <w:t xml:space="preserve">    Ron Williams</w:t>
            </w:r>
          </w:p>
          <w:p w14:paraId="5DB3D464" w14:textId="77777777" w:rsidR="007163E0" w:rsidRPr="0019172A" w:rsidRDefault="007163E0" w:rsidP="00C81B33">
            <w:pPr>
              <w:rPr>
                <w:b/>
                <w:color w:val="000000"/>
              </w:rPr>
            </w:pPr>
            <w:r w:rsidRPr="0019172A">
              <w:rPr>
                <w:b/>
                <w:color w:val="000000"/>
              </w:rPr>
              <w:t>IID</w:t>
            </w:r>
          </w:p>
          <w:p w14:paraId="56E7F1D8" w14:textId="77777777" w:rsidR="007163E0" w:rsidRPr="0019172A" w:rsidRDefault="007163E0" w:rsidP="00C81B33">
            <w:pPr>
              <w:rPr>
                <w:color w:val="000000"/>
              </w:rPr>
            </w:pPr>
            <w:r w:rsidRPr="0019172A">
              <w:rPr>
                <w:color w:val="000000"/>
              </w:rPr>
              <w:t xml:space="preserve">    Chris Richardson</w:t>
            </w:r>
          </w:p>
          <w:p w14:paraId="1B35CC6E" w14:textId="77777777" w:rsidR="007163E0" w:rsidRPr="0019172A" w:rsidRDefault="007163E0" w:rsidP="00C81B33">
            <w:pPr>
              <w:rPr>
                <w:b/>
                <w:color w:val="000000"/>
              </w:rPr>
            </w:pPr>
            <w:r w:rsidRPr="0019172A">
              <w:rPr>
                <w:b/>
                <w:color w:val="000000"/>
              </w:rPr>
              <w:t>Integrated Networking Technologies, Inc.</w:t>
            </w:r>
          </w:p>
          <w:p w14:paraId="79F04D15" w14:textId="77777777" w:rsidR="007163E0" w:rsidRPr="0019172A" w:rsidRDefault="007163E0" w:rsidP="00C81B33">
            <w:pPr>
              <w:rPr>
                <w:color w:val="000000"/>
              </w:rPr>
            </w:pPr>
            <w:r w:rsidRPr="0019172A">
              <w:rPr>
                <w:b/>
                <w:color w:val="000000"/>
              </w:rPr>
              <w:t xml:space="preserve">    </w:t>
            </w:r>
            <w:r w:rsidRPr="0019172A">
              <w:rPr>
                <w:color w:val="000000"/>
              </w:rPr>
              <w:t>Patrick Maroney</w:t>
            </w:r>
          </w:p>
          <w:p w14:paraId="12CA1684" w14:textId="77777777" w:rsidR="007163E0" w:rsidRPr="0019172A" w:rsidRDefault="007163E0" w:rsidP="00C81B33">
            <w:pPr>
              <w:rPr>
                <w:b/>
                <w:color w:val="000000"/>
              </w:rPr>
            </w:pPr>
            <w:r w:rsidRPr="0019172A">
              <w:rPr>
                <w:b/>
                <w:color w:val="000000"/>
              </w:rPr>
              <w:t>Johns Hopkins University Applied Physics Laboratory</w:t>
            </w:r>
          </w:p>
          <w:p w14:paraId="6DCE9167" w14:textId="77777777" w:rsidR="007163E0" w:rsidRPr="0019172A" w:rsidRDefault="007163E0" w:rsidP="00C81B33">
            <w:pPr>
              <w:rPr>
                <w:color w:val="000000"/>
              </w:rPr>
            </w:pPr>
            <w:r w:rsidRPr="0019172A">
              <w:rPr>
                <w:color w:val="000000"/>
              </w:rPr>
              <w:t xml:space="preserve">    Karin Marr</w:t>
            </w:r>
          </w:p>
          <w:p w14:paraId="28AD1940" w14:textId="77777777" w:rsidR="007163E0" w:rsidRPr="0019172A" w:rsidRDefault="007163E0" w:rsidP="00C81B33">
            <w:pPr>
              <w:rPr>
                <w:color w:val="000000"/>
              </w:rPr>
            </w:pPr>
            <w:r w:rsidRPr="0019172A">
              <w:rPr>
                <w:color w:val="000000"/>
              </w:rPr>
              <w:t xml:space="preserve">    Julie Modlin</w:t>
            </w:r>
          </w:p>
          <w:p w14:paraId="13AE7768" w14:textId="77777777" w:rsidR="007163E0" w:rsidRPr="0019172A" w:rsidRDefault="007163E0" w:rsidP="00C81B33">
            <w:pPr>
              <w:rPr>
                <w:color w:val="000000"/>
              </w:rPr>
            </w:pPr>
            <w:r w:rsidRPr="0019172A">
              <w:rPr>
                <w:color w:val="000000"/>
              </w:rPr>
              <w:t xml:space="preserve">    Mark Moss</w:t>
            </w:r>
          </w:p>
          <w:p w14:paraId="27278B61" w14:textId="77777777" w:rsidR="007163E0" w:rsidRPr="0019172A" w:rsidRDefault="007163E0" w:rsidP="00C81B33">
            <w:pPr>
              <w:rPr>
                <w:color w:val="000000"/>
              </w:rPr>
            </w:pPr>
            <w:r w:rsidRPr="0019172A">
              <w:rPr>
                <w:color w:val="000000"/>
              </w:rPr>
              <w:t xml:space="preserve">    Pamela Smith</w:t>
            </w:r>
          </w:p>
          <w:p w14:paraId="331ABD5D" w14:textId="77777777" w:rsidR="007163E0" w:rsidRPr="0019172A" w:rsidRDefault="007163E0" w:rsidP="00C81B33">
            <w:pPr>
              <w:rPr>
                <w:b/>
                <w:color w:val="000000"/>
              </w:rPr>
            </w:pPr>
            <w:r w:rsidRPr="0019172A">
              <w:rPr>
                <w:b/>
                <w:color w:val="000000"/>
              </w:rPr>
              <w:t>Kaiser Permanente</w:t>
            </w:r>
          </w:p>
          <w:p w14:paraId="23DF6A4F" w14:textId="77777777" w:rsidR="007163E0" w:rsidRPr="0019172A" w:rsidRDefault="007163E0" w:rsidP="00C81B33">
            <w:pPr>
              <w:rPr>
                <w:color w:val="000000"/>
              </w:rPr>
            </w:pPr>
            <w:r w:rsidRPr="0019172A">
              <w:rPr>
                <w:color w:val="000000"/>
              </w:rPr>
              <w:t xml:space="preserve">    Russell Culpepper</w:t>
            </w:r>
          </w:p>
          <w:p w14:paraId="4CFE2427" w14:textId="77777777" w:rsidR="007163E0" w:rsidRPr="0019172A" w:rsidRDefault="007163E0" w:rsidP="00C81B33">
            <w:pPr>
              <w:rPr>
                <w:color w:val="000000"/>
              </w:rPr>
            </w:pPr>
            <w:r w:rsidRPr="0019172A">
              <w:rPr>
                <w:color w:val="000000"/>
              </w:rPr>
              <w:t xml:space="preserve">    Beth Pumo</w:t>
            </w:r>
          </w:p>
          <w:p w14:paraId="4CBDC2A3" w14:textId="77777777" w:rsidR="007163E0" w:rsidRPr="0019172A" w:rsidRDefault="007163E0" w:rsidP="00C81B33">
            <w:pPr>
              <w:rPr>
                <w:b/>
                <w:color w:val="000000"/>
              </w:rPr>
            </w:pPr>
            <w:r w:rsidRPr="0019172A">
              <w:rPr>
                <w:b/>
                <w:color w:val="000000"/>
              </w:rPr>
              <w:t>Lumeta Corporation</w:t>
            </w:r>
          </w:p>
          <w:p w14:paraId="26E0B238" w14:textId="77777777" w:rsidR="007163E0" w:rsidRPr="0019172A" w:rsidRDefault="007163E0" w:rsidP="00C81B33">
            <w:pPr>
              <w:rPr>
                <w:color w:val="000000"/>
              </w:rPr>
            </w:pPr>
            <w:r w:rsidRPr="0019172A">
              <w:rPr>
                <w:color w:val="000000"/>
              </w:rPr>
              <w:t xml:space="preserve">    Brandon Hoffman</w:t>
            </w:r>
          </w:p>
          <w:p w14:paraId="1521E15E" w14:textId="77777777" w:rsidR="007163E0" w:rsidRPr="0019172A" w:rsidRDefault="007163E0" w:rsidP="00C81B33">
            <w:pPr>
              <w:rPr>
                <w:b/>
                <w:color w:val="000000"/>
              </w:rPr>
            </w:pPr>
            <w:r w:rsidRPr="0019172A">
              <w:rPr>
                <w:b/>
                <w:color w:val="000000"/>
              </w:rPr>
              <w:t>MTG Management Consultants, LLC.</w:t>
            </w:r>
          </w:p>
          <w:p w14:paraId="4FCF9084" w14:textId="77777777" w:rsidR="007163E0" w:rsidRPr="0019172A" w:rsidRDefault="007163E0" w:rsidP="00C81B33">
            <w:pPr>
              <w:rPr>
                <w:color w:val="000000"/>
              </w:rPr>
            </w:pPr>
            <w:r w:rsidRPr="0019172A">
              <w:rPr>
                <w:color w:val="000000"/>
              </w:rPr>
              <w:t xml:space="preserve">    James Cabral</w:t>
            </w:r>
          </w:p>
          <w:p w14:paraId="68E7E8B9" w14:textId="77777777" w:rsidR="007163E0" w:rsidRPr="0019172A" w:rsidRDefault="007163E0" w:rsidP="00C81B33">
            <w:pPr>
              <w:rPr>
                <w:b/>
                <w:color w:val="000000"/>
              </w:rPr>
            </w:pPr>
            <w:r w:rsidRPr="0019172A">
              <w:rPr>
                <w:b/>
                <w:color w:val="000000"/>
              </w:rPr>
              <w:lastRenderedPageBreak/>
              <w:t>National Security Agency</w:t>
            </w:r>
          </w:p>
          <w:p w14:paraId="23D7FA12" w14:textId="77777777" w:rsidR="007163E0" w:rsidRPr="0019172A" w:rsidRDefault="007163E0" w:rsidP="00C81B33">
            <w:pPr>
              <w:rPr>
                <w:color w:val="000000"/>
              </w:rPr>
            </w:pPr>
            <w:r w:rsidRPr="0019172A">
              <w:rPr>
                <w:color w:val="000000"/>
              </w:rPr>
              <w:t xml:space="preserve">    Mike Boyle</w:t>
            </w:r>
          </w:p>
          <w:p w14:paraId="2FA1377E" w14:textId="77777777" w:rsidR="007163E0" w:rsidRPr="0019172A" w:rsidRDefault="007163E0" w:rsidP="00C81B33">
            <w:pPr>
              <w:rPr>
                <w:color w:val="000000"/>
              </w:rPr>
            </w:pPr>
            <w:r w:rsidRPr="0019172A">
              <w:rPr>
                <w:color w:val="000000"/>
              </w:rPr>
              <w:t xml:space="preserve">    Jessica Fitzgerald-McKay</w:t>
            </w:r>
          </w:p>
          <w:p w14:paraId="56DAA407" w14:textId="77777777" w:rsidR="007163E0" w:rsidRPr="0019172A" w:rsidRDefault="007163E0" w:rsidP="00C81B33">
            <w:pPr>
              <w:rPr>
                <w:b/>
                <w:color w:val="000000"/>
              </w:rPr>
            </w:pPr>
            <w:r w:rsidRPr="0019172A">
              <w:rPr>
                <w:b/>
                <w:color w:val="000000"/>
              </w:rPr>
              <w:t>New Context Services, Inc.</w:t>
            </w:r>
          </w:p>
          <w:p w14:paraId="1CD396C8" w14:textId="77777777" w:rsidR="007163E0" w:rsidRPr="0019172A" w:rsidRDefault="007163E0" w:rsidP="00C81B33">
            <w:pPr>
              <w:rPr>
                <w:color w:val="000000"/>
              </w:rPr>
            </w:pPr>
            <w:r w:rsidRPr="0019172A">
              <w:rPr>
                <w:color w:val="000000"/>
              </w:rPr>
              <w:t xml:space="preserve">    John-Mark Gurney</w:t>
            </w:r>
          </w:p>
          <w:p w14:paraId="7C4C4241" w14:textId="77777777" w:rsidR="007163E0" w:rsidRPr="0019172A" w:rsidRDefault="007163E0" w:rsidP="00C81B33">
            <w:pPr>
              <w:rPr>
                <w:color w:val="000000"/>
              </w:rPr>
            </w:pPr>
            <w:r w:rsidRPr="0019172A">
              <w:rPr>
                <w:color w:val="000000"/>
              </w:rPr>
              <w:t xml:space="preserve">    Christian Hunt</w:t>
            </w:r>
          </w:p>
          <w:p w14:paraId="1496C262" w14:textId="77777777" w:rsidR="007163E0" w:rsidRPr="0019172A" w:rsidRDefault="007163E0" w:rsidP="00C81B33">
            <w:pPr>
              <w:rPr>
                <w:color w:val="000000"/>
              </w:rPr>
            </w:pPr>
            <w:r w:rsidRPr="0019172A">
              <w:rPr>
                <w:color w:val="000000"/>
              </w:rPr>
              <w:t xml:space="preserve">    James Moler</w:t>
            </w:r>
          </w:p>
          <w:p w14:paraId="76ABEC5C" w14:textId="77777777" w:rsidR="007163E0" w:rsidRPr="0019172A" w:rsidRDefault="007163E0" w:rsidP="00C81B33">
            <w:pPr>
              <w:rPr>
                <w:color w:val="000000"/>
              </w:rPr>
            </w:pPr>
            <w:r w:rsidRPr="0019172A">
              <w:rPr>
                <w:color w:val="000000"/>
              </w:rPr>
              <w:t xml:space="preserve">    Daniel Riedel</w:t>
            </w:r>
          </w:p>
          <w:p w14:paraId="3C977F8E" w14:textId="77777777" w:rsidR="007163E0" w:rsidRPr="0019172A" w:rsidRDefault="007163E0" w:rsidP="00C81B33">
            <w:pPr>
              <w:rPr>
                <w:color w:val="000000"/>
              </w:rPr>
            </w:pPr>
            <w:r w:rsidRPr="0019172A">
              <w:rPr>
                <w:color w:val="000000"/>
              </w:rPr>
              <w:t xml:space="preserve">    Andrew Storms</w:t>
            </w:r>
          </w:p>
          <w:p w14:paraId="1B05476D" w14:textId="77777777" w:rsidR="007163E0" w:rsidRPr="0019172A" w:rsidRDefault="007163E0" w:rsidP="00C81B33">
            <w:pPr>
              <w:rPr>
                <w:b/>
                <w:color w:val="000000"/>
              </w:rPr>
            </w:pPr>
            <w:r w:rsidRPr="0019172A">
              <w:rPr>
                <w:b/>
                <w:color w:val="000000"/>
              </w:rPr>
              <w:t>OASIS</w:t>
            </w:r>
          </w:p>
          <w:p w14:paraId="3491D619" w14:textId="77777777" w:rsidR="007163E0" w:rsidRPr="0019172A" w:rsidRDefault="007163E0" w:rsidP="00C81B33">
            <w:pPr>
              <w:rPr>
                <w:color w:val="000000"/>
              </w:rPr>
            </w:pPr>
            <w:r w:rsidRPr="0019172A">
              <w:rPr>
                <w:color w:val="000000"/>
              </w:rPr>
              <w:t xml:space="preserve">    James Bryce Clark</w:t>
            </w:r>
          </w:p>
          <w:p w14:paraId="59CF4B15" w14:textId="77777777" w:rsidR="007163E0" w:rsidRPr="0019172A" w:rsidRDefault="007163E0" w:rsidP="00C81B33">
            <w:pPr>
              <w:rPr>
                <w:color w:val="000000"/>
              </w:rPr>
            </w:pPr>
            <w:r w:rsidRPr="0019172A">
              <w:rPr>
                <w:color w:val="000000"/>
              </w:rPr>
              <w:t xml:space="preserve">    Robin Cover</w:t>
            </w:r>
          </w:p>
          <w:p w14:paraId="008041D8" w14:textId="77777777" w:rsidR="007163E0" w:rsidRPr="0019172A" w:rsidRDefault="007163E0" w:rsidP="00C81B33">
            <w:pPr>
              <w:rPr>
                <w:color w:val="000000"/>
              </w:rPr>
            </w:pPr>
            <w:r w:rsidRPr="0019172A">
              <w:rPr>
                <w:color w:val="000000"/>
              </w:rPr>
              <w:t xml:space="preserve">    Chet Ensign</w:t>
            </w:r>
          </w:p>
          <w:p w14:paraId="536AAD72" w14:textId="77777777" w:rsidR="007163E0" w:rsidRPr="0019172A" w:rsidRDefault="007163E0" w:rsidP="00C81B33">
            <w:pPr>
              <w:rPr>
                <w:b/>
                <w:color w:val="000000"/>
              </w:rPr>
            </w:pPr>
            <w:r w:rsidRPr="0019172A">
              <w:rPr>
                <w:b/>
                <w:color w:val="000000"/>
              </w:rPr>
              <w:t>Open Identity Exchange</w:t>
            </w:r>
          </w:p>
          <w:p w14:paraId="3E8CCE2D" w14:textId="77777777" w:rsidR="007163E0" w:rsidRPr="0019172A" w:rsidRDefault="007163E0" w:rsidP="00C81B33">
            <w:pPr>
              <w:rPr>
                <w:color w:val="000000"/>
              </w:rPr>
            </w:pPr>
            <w:r w:rsidRPr="0019172A">
              <w:rPr>
                <w:color w:val="000000"/>
              </w:rPr>
              <w:t xml:space="preserve">    Don Thibeau</w:t>
            </w:r>
          </w:p>
          <w:p w14:paraId="3ACE5888" w14:textId="77777777" w:rsidR="007163E0" w:rsidRPr="0019172A" w:rsidRDefault="007163E0" w:rsidP="00C81B33">
            <w:pPr>
              <w:rPr>
                <w:b/>
                <w:color w:val="000000"/>
              </w:rPr>
            </w:pPr>
            <w:r w:rsidRPr="0019172A">
              <w:rPr>
                <w:b/>
                <w:color w:val="000000"/>
              </w:rPr>
              <w:t>PhishMe Inc.</w:t>
            </w:r>
          </w:p>
          <w:p w14:paraId="19273E7D" w14:textId="77777777" w:rsidR="007163E0" w:rsidRPr="0019172A" w:rsidRDefault="007163E0" w:rsidP="00C81B33">
            <w:pPr>
              <w:rPr>
                <w:color w:val="000000"/>
              </w:rPr>
            </w:pPr>
            <w:r w:rsidRPr="0019172A">
              <w:rPr>
                <w:color w:val="000000"/>
              </w:rPr>
              <w:t xml:space="preserve">    Josh Larkins</w:t>
            </w:r>
          </w:p>
          <w:p w14:paraId="1194F62A" w14:textId="77777777" w:rsidR="007163E0" w:rsidRPr="0019172A" w:rsidRDefault="007163E0" w:rsidP="00C81B33">
            <w:pPr>
              <w:rPr>
                <w:b/>
                <w:color w:val="000000"/>
              </w:rPr>
            </w:pPr>
            <w:r w:rsidRPr="0019172A">
              <w:rPr>
                <w:b/>
                <w:color w:val="000000"/>
              </w:rPr>
              <w:t>Raytheon Company-SAS</w:t>
            </w:r>
          </w:p>
          <w:p w14:paraId="1AB457F1" w14:textId="77777777" w:rsidR="007163E0" w:rsidRPr="0019172A" w:rsidRDefault="007163E0" w:rsidP="00C81B33">
            <w:pPr>
              <w:rPr>
                <w:color w:val="000000"/>
              </w:rPr>
            </w:pPr>
            <w:r w:rsidRPr="0019172A">
              <w:rPr>
                <w:color w:val="000000"/>
              </w:rPr>
              <w:t xml:space="preserve">    Daniel Wyschogrod</w:t>
            </w:r>
          </w:p>
          <w:p w14:paraId="139E7240" w14:textId="77777777" w:rsidR="007163E0" w:rsidRPr="0019172A" w:rsidRDefault="007163E0" w:rsidP="00C81B33">
            <w:pPr>
              <w:rPr>
                <w:b/>
                <w:color w:val="000000"/>
              </w:rPr>
            </w:pPr>
            <w:r w:rsidRPr="0019172A">
              <w:rPr>
                <w:b/>
                <w:color w:val="000000"/>
              </w:rPr>
              <w:t>Retail Cyber Intelligence Sharing Center (R-CISC)</w:t>
            </w:r>
          </w:p>
          <w:p w14:paraId="4091AF7B" w14:textId="77777777" w:rsidR="007163E0" w:rsidRPr="0019172A" w:rsidRDefault="007163E0" w:rsidP="00C81B33">
            <w:pPr>
              <w:rPr>
                <w:color w:val="000000"/>
              </w:rPr>
            </w:pPr>
            <w:r w:rsidRPr="0019172A">
              <w:rPr>
                <w:color w:val="000000"/>
              </w:rPr>
              <w:t xml:space="preserve">    Brian Engle</w:t>
            </w:r>
          </w:p>
          <w:p w14:paraId="3005DE4C" w14:textId="77777777" w:rsidR="007163E0" w:rsidRPr="0019172A" w:rsidRDefault="007163E0" w:rsidP="00C81B33">
            <w:pPr>
              <w:rPr>
                <w:b/>
                <w:color w:val="000000"/>
              </w:rPr>
            </w:pPr>
            <w:r w:rsidRPr="0019172A">
              <w:rPr>
                <w:b/>
                <w:color w:val="000000"/>
              </w:rPr>
              <w:t>Semper Fortis Solutions</w:t>
            </w:r>
          </w:p>
          <w:p w14:paraId="6C2DD090" w14:textId="77777777" w:rsidR="007163E0" w:rsidRPr="0019172A" w:rsidRDefault="007163E0" w:rsidP="00C81B33">
            <w:pPr>
              <w:rPr>
                <w:color w:val="000000"/>
              </w:rPr>
            </w:pPr>
            <w:r w:rsidRPr="0019172A">
              <w:rPr>
                <w:color w:val="000000"/>
              </w:rPr>
              <w:t xml:space="preserve">    Joseph Brand</w:t>
            </w:r>
          </w:p>
          <w:p w14:paraId="34A7250A" w14:textId="77777777" w:rsidR="007163E0" w:rsidRPr="0019172A" w:rsidRDefault="007163E0" w:rsidP="00C81B33">
            <w:pPr>
              <w:rPr>
                <w:b/>
                <w:color w:val="000000"/>
              </w:rPr>
            </w:pPr>
            <w:r w:rsidRPr="0019172A">
              <w:rPr>
                <w:b/>
                <w:color w:val="000000"/>
              </w:rPr>
              <w:t>Splunk Inc.</w:t>
            </w:r>
          </w:p>
          <w:p w14:paraId="0B44CCE0" w14:textId="77777777" w:rsidR="007163E0" w:rsidRPr="0019172A" w:rsidRDefault="007163E0" w:rsidP="00C81B33">
            <w:pPr>
              <w:rPr>
                <w:color w:val="000000"/>
              </w:rPr>
            </w:pPr>
            <w:r w:rsidRPr="0019172A">
              <w:rPr>
                <w:color w:val="000000"/>
              </w:rPr>
              <w:t xml:space="preserve">    Cedric LeRoux</w:t>
            </w:r>
          </w:p>
          <w:p w14:paraId="6974517D" w14:textId="77777777" w:rsidR="007163E0" w:rsidRPr="0019172A" w:rsidRDefault="007163E0" w:rsidP="00C81B33">
            <w:pPr>
              <w:rPr>
                <w:color w:val="000000"/>
              </w:rPr>
            </w:pPr>
            <w:r w:rsidRPr="0019172A">
              <w:rPr>
                <w:color w:val="000000"/>
              </w:rPr>
              <w:t xml:space="preserve">    Brian Luger</w:t>
            </w:r>
          </w:p>
          <w:p w14:paraId="2E671761" w14:textId="77777777" w:rsidR="007163E0" w:rsidRPr="0019172A" w:rsidRDefault="007163E0" w:rsidP="00C81B33">
            <w:pPr>
              <w:rPr>
                <w:color w:val="000000"/>
              </w:rPr>
            </w:pPr>
            <w:r w:rsidRPr="0019172A">
              <w:rPr>
                <w:color w:val="000000"/>
              </w:rPr>
              <w:t xml:space="preserve">    Kathy Wang</w:t>
            </w:r>
          </w:p>
          <w:p w14:paraId="43F8BE74" w14:textId="77777777" w:rsidR="007163E0" w:rsidRPr="0019172A" w:rsidRDefault="007163E0" w:rsidP="00C81B33">
            <w:pPr>
              <w:rPr>
                <w:b/>
                <w:color w:val="000000"/>
              </w:rPr>
            </w:pPr>
            <w:r w:rsidRPr="0019172A">
              <w:rPr>
                <w:b/>
                <w:color w:val="000000"/>
              </w:rPr>
              <w:t>TELUS</w:t>
            </w:r>
          </w:p>
          <w:p w14:paraId="38AF364B" w14:textId="77777777" w:rsidR="007163E0" w:rsidRPr="0019172A" w:rsidRDefault="007163E0" w:rsidP="00C81B33">
            <w:pPr>
              <w:rPr>
                <w:color w:val="000000"/>
              </w:rPr>
            </w:pPr>
            <w:r w:rsidRPr="0019172A">
              <w:rPr>
                <w:color w:val="000000"/>
              </w:rPr>
              <w:t xml:space="preserve">    Greg Reaume</w:t>
            </w:r>
          </w:p>
          <w:p w14:paraId="34C2A008" w14:textId="77777777" w:rsidR="007163E0" w:rsidRPr="0019172A" w:rsidRDefault="007163E0" w:rsidP="00C81B33">
            <w:pPr>
              <w:rPr>
                <w:color w:val="000000"/>
              </w:rPr>
            </w:pPr>
            <w:r w:rsidRPr="0019172A">
              <w:rPr>
                <w:color w:val="000000"/>
              </w:rPr>
              <w:t xml:space="preserve">    Alan Steer</w:t>
            </w:r>
          </w:p>
          <w:p w14:paraId="29822302" w14:textId="77777777" w:rsidR="007163E0" w:rsidRPr="0019172A" w:rsidRDefault="007163E0" w:rsidP="00C81B33">
            <w:pPr>
              <w:rPr>
                <w:b/>
                <w:color w:val="000000"/>
              </w:rPr>
            </w:pPr>
            <w:r w:rsidRPr="0019172A">
              <w:rPr>
                <w:b/>
                <w:color w:val="000000"/>
              </w:rPr>
              <w:t>Threat Intelligence Pty Ltd</w:t>
            </w:r>
          </w:p>
          <w:p w14:paraId="0085BDE0" w14:textId="77777777" w:rsidR="007163E0" w:rsidRPr="0019172A" w:rsidRDefault="007163E0" w:rsidP="00C81B33">
            <w:pPr>
              <w:rPr>
                <w:color w:val="000000"/>
              </w:rPr>
            </w:pPr>
            <w:r w:rsidRPr="0019172A">
              <w:rPr>
                <w:color w:val="000000"/>
              </w:rPr>
              <w:t xml:space="preserve">    Tyron Miller</w:t>
            </w:r>
          </w:p>
          <w:p w14:paraId="25D1EC0E" w14:textId="77777777" w:rsidR="007163E0" w:rsidRPr="0019172A" w:rsidRDefault="007163E0" w:rsidP="00C81B33">
            <w:pPr>
              <w:rPr>
                <w:color w:val="000000"/>
              </w:rPr>
            </w:pPr>
            <w:r w:rsidRPr="0019172A">
              <w:rPr>
                <w:color w:val="000000"/>
              </w:rPr>
              <w:t xml:space="preserve">    Andrew van der Stock</w:t>
            </w:r>
          </w:p>
          <w:p w14:paraId="015998FA" w14:textId="77777777" w:rsidR="007163E0" w:rsidRPr="0019172A" w:rsidRDefault="007163E0" w:rsidP="00C81B33">
            <w:pPr>
              <w:rPr>
                <w:b/>
                <w:color w:val="000000"/>
              </w:rPr>
            </w:pPr>
            <w:r w:rsidRPr="0019172A">
              <w:rPr>
                <w:b/>
                <w:color w:val="000000"/>
              </w:rPr>
              <w:t>ThreatConnect, Inc.</w:t>
            </w:r>
          </w:p>
          <w:p w14:paraId="654E5D29" w14:textId="77777777" w:rsidR="007163E0" w:rsidRPr="0019172A" w:rsidRDefault="007163E0" w:rsidP="00C81B33">
            <w:pPr>
              <w:rPr>
                <w:color w:val="000000"/>
              </w:rPr>
            </w:pPr>
            <w:r w:rsidRPr="0019172A">
              <w:rPr>
                <w:color w:val="000000"/>
              </w:rPr>
              <w:t xml:space="preserve">    Wade Baker</w:t>
            </w:r>
          </w:p>
          <w:p w14:paraId="0A58E825" w14:textId="77777777" w:rsidR="007163E0" w:rsidRPr="0019172A" w:rsidRDefault="007163E0" w:rsidP="00C81B33">
            <w:pPr>
              <w:rPr>
                <w:color w:val="000000"/>
              </w:rPr>
            </w:pPr>
            <w:r w:rsidRPr="0019172A">
              <w:rPr>
                <w:color w:val="000000"/>
              </w:rPr>
              <w:t xml:space="preserve">    Cole Iliff</w:t>
            </w:r>
          </w:p>
          <w:p w14:paraId="0FCE8C8A" w14:textId="77777777" w:rsidR="007163E0" w:rsidRPr="0019172A" w:rsidRDefault="007163E0" w:rsidP="00C81B33">
            <w:pPr>
              <w:rPr>
                <w:color w:val="000000"/>
              </w:rPr>
            </w:pPr>
            <w:r w:rsidRPr="0019172A">
              <w:rPr>
                <w:color w:val="000000"/>
              </w:rPr>
              <w:t xml:space="preserve">    Andrew Pendergast</w:t>
            </w:r>
          </w:p>
          <w:p w14:paraId="01F24D59" w14:textId="77777777" w:rsidR="007163E0" w:rsidRPr="0019172A" w:rsidRDefault="007163E0" w:rsidP="00C81B33">
            <w:pPr>
              <w:rPr>
                <w:color w:val="000000"/>
              </w:rPr>
            </w:pPr>
            <w:r w:rsidRPr="0019172A">
              <w:rPr>
                <w:color w:val="000000"/>
              </w:rPr>
              <w:t xml:space="preserve">    Ben Schmoker</w:t>
            </w:r>
          </w:p>
          <w:p w14:paraId="478E002F" w14:textId="77777777" w:rsidR="007163E0" w:rsidRPr="0019172A" w:rsidRDefault="007163E0" w:rsidP="00C81B33">
            <w:pPr>
              <w:rPr>
                <w:color w:val="000000"/>
              </w:rPr>
            </w:pPr>
            <w:r w:rsidRPr="0019172A">
              <w:rPr>
                <w:color w:val="000000"/>
              </w:rPr>
              <w:t xml:space="preserve">    Jason Spies</w:t>
            </w:r>
          </w:p>
          <w:p w14:paraId="2DA9F567" w14:textId="77777777" w:rsidR="007163E0" w:rsidRPr="0019172A" w:rsidRDefault="007163E0" w:rsidP="00C81B33">
            <w:pPr>
              <w:rPr>
                <w:b/>
                <w:color w:val="000000"/>
              </w:rPr>
            </w:pPr>
            <w:r w:rsidRPr="0019172A">
              <w:rPr>
                <w:b/>
                <w:color w:val="000000"/>
              </w:rPr>
              <w:t>TruSTAR Technology</w:t>
            </w:r>
          </w:p>
          <w:p w14:paraId="6C38313B" w14:textId="77777777" w:rsidR="007163E0" w:rsidRPr="0019172A" w:rsidRDefault="007163E0" w:rsidP="00C81B33">
            <w:pPr>
              <w:rPr>
                <w:color w:val="000000"/>
              </w:rPr>
            </w:pPr>
            <w:r w:rsidRPr="0019172A">
              <w:rPr>
                <w:color w:val="000000"/>
              </w:rPr>
              <w:t xml:space="preserve">    Chris Roblee</w:t>
            </w:r>
          </w:p>
          <w:p w14:paraId="42C582D8" w14:textId="77777777" w:rsidR="007163E0" w:rsidRPr="0019172A" w:rsidRDefault="007163E0" w:rsidP="00C81B33">
            <w:pPr>
              <w:rPr>
                <w:b/>
                <w:color w:val="000000"/>
              </w:rPr>
            </w:pPr>
            <w:r w:rsidRPr="0019172A">
              <w:rPr>
                <w:b/>
                <w:color w:val="000000"/>
              </w:rPr>
              <w:lastRenderedPageBreak/>
              <w:t>United Kingdom Cabinet Office</w:t>
            </w:r>
          </w:p>
          <w:p w14:paraId="2E396D37" w14:textId="77777777" w:rsidR="007163E0" w:rsidRPr="0019172A" w:rsidRDefault="007163E0" w:rsidP="00C81B33">
            <w:pPr>
              <w:rPr>
                <w:color w:val="000000"/>
              </w:rPr>
            </w:pPr>
            <w:r w:rsidRPr="0019172A">
              <w:rPr>
                <w:color w:val="000000"/>
              </w:rPr>
              <w:t xml:space="preserve">    Iain Brown</w:t>
            </w:r>
          </w:p>
          <w:p w14:paraId="6C1F9B2A" w14:textId="77777777" w:rsidR="007163E0" w:rsidRPr="0019172A" w:rsidRDefault="007163E0" w:rsidP="00C81B33">
            <w:pPr>
              <w:rPr>
                <w:color w:val="000000"/>
              </w:rPr>
            </w:pPr>
            <w:r w:rsidRPr="0019172A">
              <w:rPr>
                <w:color w:val="000000"/>
              </w:rPr>
              <w:t xml:space="preserve">    Adam Cooper</w:t>
            </w:r>
          </w:p>
          <w:p w14:paraId="13907F57" w14:textId="77777777" w:rsidR="007163E0" w:rsidRPr="0019172A" w:rsidRDefault="007163E0" w:rsidP="00C81B33">
            <w:pPr>
              <w:rPr>
                <w:color w:val="000000"/>
              </w:rPr>
            </w:pPr>
            <w:r w:rsidRPr="0019172A">
              <w:rPr>
                <w:color w:val="000000"/>
              </w:rPr>
              <w:t xml:space="preserve">    Mike McLellan</w:t>
            </w:r>
          </w:p>
          <w:p w14:paraId="2971E16E" w14:textId="77777777" w:rsidR="007163E0" w:rsidRPr="0019172A" w:rsidRDefault="007163E0" w:rsidP="00C81B33">
            <w:pPr>
              <w:rPr>
                <w:color w:val="000000"/>
              </w:rPr>
            </w:pPr>
            <w:r w:rsidRPr="0019172A">
              <w:rPr>
                <w:color w:val="000000"/>
              </w:rPr>
              <w:t xml:space="preserve">    Chris O’Brien</w:t>
            </w:r>
          </w:p>
          <w:p w14:paraId="10E214FA" w14:textId="77777777" w:rsidR="007163E0" w:rsidRPr="0019172A" w:rsidRDefault="007163E0" w:rsidP="00C81B33">
            <w:pPr>
              <w:rPr>
                <w:color w:val="000000"/>
              </w:rPr>
            </w:pPr>
            <w:r w:rsidRPr="0019172A">
              <w:rPr>
                <w:color w:val="000000"/>
              </w:rPr>
              <w:t xml:space="preserve">    James Penman</w:t>
            </w:r>
          </w:p>
          <w:p w14:paraId="4C4B7065" w14:textId="77777777" w:rsidR="007163E0" w:rsidRPr="0019172A" w:rsidRDefault="007163E0" w:rsidP="00C81B33">
            <w:pPr>
              <w:rPr>
                <w:color w:val="000000"/>
              </w:rPr>
            </w:pPr>
            <w:r w:rsidRPr="0019172A">
              <w:rPr>
                <w:color w:val="000000"/>
              </w:rPr>
              <w:t xml:space="preserve">    Howard Staple</w:t>
            </w:r>
          </w:p>
          <w:p w14:paraId="0523A7AA" w14:textId="77777777" w:rsidR="007163E0" w:rsidRPr="0019172A" w:rsidRDefault="007163E0" w:rsidP="00C81B33">
            <w:pPr>
              <w:rPr>
                <w:color w:val="000000"/>
              </w:rPr>
            </w:pPr>
            <w:r w:rsidRPr="0019172A">
              <w:rPr>
                <w:color w:val="000000"/>
              </w:rPr>
              <w:t xml:space="preserve">    Chris Taylor</w:t>
            </w:r>
          </w:p>
          <w:p w14:paraId="43E3D77C" w14:textId="77777777" w:rsidR="007163E0" w:rsidRPr="0019172A" w:rsidRDefault="007163E0" w:rsidP="00C81B33">
            <w:pPr>
              <w:rPr>
                <w:color w:val="000000"/>
              </w:rPr>
            </w:pPr>
            <w:r w:rsidRPr="0019172A">
              <w:rPr>
                <w:color w:val="000000"/>
              </w:rPr>
              <w:t xml:space="preserve">    Laurie Thomson</w:t>
            </w:r>
          </w:p>
          <w:p w14:paraId="16CE88C4" w14:textId="77777777" w:rsidR="007163E0" w:rsidRPr="0019172A" w:rsidRDefault="007163E0" w:rsidP="00C81B33">
            <w:pPr>
              <w:rPr>
                <w:color w:val="000000"/>
              </w:rPr>
            </w:pPr>
            <w:r w:rsidRPr="0019172A">
              <w:rPr>
                <w:color w:val="000000"/>
              </w:rPr>
              <w:t xml:space="preserve">    Alastair Treharne</w:t>
            </w:r>
          </w:p>
          <w:p w14:paraId="0C617D14" w14:textId="77777777" w:rsidR="007163E0" w:rsidRPr="0019172A" w:rsidRDefault="007163E0" w:rsidP="00C81B33">
            <w:pPr>
              <w:rPr>
                <w:color w:val="000000"/>
              </w:rPr>
            </w:pPr>
            <w:r w:rsidRPr="0019172A">
              <w:rPr>
                <w:color w:val="000000"/>
              </w:rPr>
              <w:t xml:space="preserve">    Julian White</w:t>
            </w:r>
          </w:p>
          <w:p w14:paraId="130832BF" w14:textId="77777777" w:rsidR="007163E0" w:rsidRPr="0019172A" w:rsidRDefault="007163E0" w:rsidP="00C81B33">
            <w:pPr>
              <w:rPr>
                <w:color w:val="000000"/>
              </w:rPr>
            </w:pPr>
            <w:r w:rsidRPr="0019172A">
              <w:rPr>
                <w:color w:val="000000"/>
              </w:rPr>
              <w:t xml:space="preserve">    Bethany Yates</w:t>
            </w:r>
          </w:p>
          <w:p w14:paraId="3C8F91FE" w14:textId="77777777" w:rsidR="007163E0" w:rsidRPr="0019172A" w:rsidRDefault="007163E0" w:rsidP="00C81B33">
            <w:pPr>
              <w:rPr>
                <w:b/>
                <w:color w:val="000000"/>
              </w:rPr>
            </w:pPr>
            <w:r w:rsidRPr="0019172A">
              <w:rPr>
                <w:b/>
                <w:color w:val="000000"/>
              </w:rPr>
              <w:t>US Department of Homeland Security</w:t>
            </w:r>
          </w:p>
          <w:p w14:paraId="6AE0977C" w14:textId="77777777" w:rsidR="007163E0" w:rsidRPr="0019172A" w:rsidRDefault="007163E0" w:rsidP="00C81B33">
            <w:pPr>
              <w:rPr>
                <w:color w:val="000000"/>
              </w:rPr>
            </w:pPr>
            <w:r w:rsidRPr="0019172A">
              <w:rPr>
                <w:color w:val="000000"/>
              </w:rPr>
              <w:t xml:space="preserve">    Evette Maynard-Noel</w:t>
            </w:r>
          </w:p>
          <w:p w14:paraId="4520648F" w14:textId="77777777" w:rsidR="007163E0" w:rsidRPr="0019172A" w:rsidRDefault="007163E0" w:rsidP="00C81B33">
            <w:pPr>
              <w:rPr>
                <w:color w:val="000000"/>
              </w:rPr>
            </w:pPr>
            <w:r w:rsidRPr="0019172A">
              <w:rPr>
                <w:color w:val="000000"/>
              </w:rPr>
              <w:t xml:space="preserve">    Justin Stekervetz</w:t>
            </w:r>
          </w:p>
          <w:p w14:paraId="06BEAD2D" w14:textId="77777777" w:rsidR="007163E0" w:rsidRPr="0019172A" w:rsidRDefault="007163E0" w:rsidP="00C81B33">
            <w:pPr>
              <w:rPr>
                <w:b/>
                <w:color w:val="000000"/>
              </w:rPr>
            </w:pPr>
            <w:r w:rsidRPr="0019172A">
              <w:rPr>
                <w:b/>
                <w:color w:val="000000"/>
              </w:rPr>
              <w:t>ViaSat, Inc.</w:t>
            </w:r>
          </w:p>
          <w:p w14:paraId="5C06480D" w14:textId="77777777" w:rsidR="007163E0" w:rsidRPr="0019172A" w:rsidRDefault="007163E0" w:rsidP="00C81B33">
            <w:pPr>
              <w:rPr>
                <w:color w:val="000000"/>
              </w:rPr>
            </w:pPr>
            <w:r w:rsidRPr="0019172A">
              <w:rPr>
                <w:color w:val="000000"/>
              </w:rPr>
              <w:t xml:space="preserve">    Lee Chieffalo</w:t>
            </w:r>
          </w:p>
          <w:p w14:paraId="7806F71B" w14:textId="77777777" w:rsidR="007163E0" w:rsidRPr="0019172A" w:rsidRDefault="007163E0" w:rsidP="00C81B33">
            <w:pPr>
              <w:rPr>
                <w:color w:val="000000"/>
              </w:rPr>
            </w:pPr>
            <w:r w:rsidRPr="0019172A">
              <w:rPr>
                <w:color w:val="000000"/>
              </w:rPr>
              <w:t xml:space="preserve">    Wilson Figueroa</w:t>
            </w:r>
          </w:p>
          <w:p w14:paraId="3E42C596" w14:textId="77777777" w:rsidR="007163E0" w:rsidRPr="0019172A" w:rsidRDefault="007163E0" w:rsidP="00C81B33">
            <w:pPr>
              <w:rPr>
                <w:color w:val="000000"/>
              </w:rPr>
            </w:pPr>
            <w:r w:rsidRPr="0019172A">
              <w:rPr>
                <w:color w:val="000000"/>
              </w:rPr>
              <w:t xml:space="preserve">    Andrew May</w:t>
            </w:r>
          </w:p>
          <w:p w14:paraId="22A2F239" w14:textId="77777777" w:rsidR="007163E0" w:rsidRPr="0019172A" w:rsidRDefault="007163E0" w:rsidP="00C81B33">
            <w:pPr>
              <w:rPr>
                <w:b/>
                <w:color w:val="000000"/>
              </w:rPr>
            </w:pPr>
            <w:r w:rsidRPr="0019172A">
              <w:rPr>
                <w:b/>
                <w:color w:val="000000"/>
              </w:rPr>
              <w:t>Yaana Technologies, LLC</w:t>
            </w:r>
          </w:p>
          <w:p w14:paraId="6033294E" w14:textId="77777777" w:rsidR="007163E0" w:rsidRPr="0019172A" w:rsidRDefault="007163E0" w:rsidP="00C81B33">
            <w:r w:rsidRPr="0019172A">
              <w:rPr>
                <w:color w:val="000000"/>
              </w:rPr>
              <w:t xml:space="preserve">    Anthony Rutkowski</w:t>
            </w:r>
          </w:p>
        </w:tc>
      </w:tr>
    </w:tbl>
    <w:p w14:paraId="7EDB0122" w14:textId="77777777" w:rsidR="007163E0" w:rsidRDefault="007163E0" w:rsidP="007163E0">
      <w:pPr>
        <w:pStyle w:val="Contributor"/>
      </w:pPr>
    </w:p>
    <w:p w14:paraId="32C76F90" w14:textId="77777777" w:rsidR="007163E0" w:rsidRDefault="007163E0" w:rsidP="007163E0">
      <w:pPr>
        <w:pStyle w:val="Contributor"/>
      </w:pPr>
      <w:r>
        <w:t>The authors would also like to thank the larger CybOX Community for its input and help in reviewing this document.</w:t>
      </w:r>
    </w:p>
    <w:p w14:paraId="0D3F0FC2" w14:textId="55C71FBC" w:rsidR="002E138D" w:rsidRPr="00C76CAA" w:rsidRDefault="002E138D" w:rsidP="002E138D"/>
    <w:p w14:paraId="51B27F34" w14:textId="77777777" w:rsidR="00E97A62" w:rsidRDefault="00E97A62" w:rsidP="00E97A62">
      <w:pPr>
        <w:pStyle w:val="AppendixHeading1"/>
        <w:numPr>
          <w:ilvl w:val="0"/>
          <w:numId w:val="15"/>
        </w:numPr>
      </w:pPr>
      <w:bookmarkStart w:id="113" w:name="_Toc85472898"/>
      <w:bookmarkStart w:id="114" w:name="_Toc287332014"/>
      <w:bookmarkStart w:id="115" w:name="_Toc440957909"/>
      <w:bookmarkStart w:id="116" w:name="_Toc450222571"/>
      <w:r>
        <w:lastRenderedPageBreak/>
        <w:t>Revision History</w:t>
      </w:r>
      <w:bookmarkEnd w:id="113"/>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2E138D" w14:paraId="34418DC0" w14:textId="77777777" w:rsidTr="00E97A62">
        <w:tc>
          <w:tcPr>
            <w:tcW w:w="1269" w:type="dxa"/>
          </w:tcPr>
          <w:p w14:paraId="50E44950" w14:textId="77777777" w:rsidR="002E138D" w:rsidRPr="00C7321D" w:rsidRDefault="004D3B81" w:rsidP="002E138D">
            <w:pPr>
              <w:jc w:val="center"/>
              <w:rPr>
                <w:b/>
              </w:rPr>
            </w:pPr>
            <w:r w:rsidRPr="00C7321D">
              <w:rPr>
                <w:b/>
              </w:rPr>
              <w:t>Revision</w:t>
            </w:r>
          </w:p>
        </w:tc>
        <w:tc>
          <w:tcPr>
            <w:tcW w:w="1945" w:type="dxa"/>
          </w:tcPr>
          <w:p w14:paraId="60DD6D22" w14:textId="77777777" w:rsidR="002E138D" w:rsidRPr="00C7321D" w:rsidRDefault="004D3B81" w:rsidP="002E138D">
            <w:pPr>
              <w:jc w:val="center"/>
              <w:rPr>
                <w:b/>
              </w:rPr>
            </w:pPr>
            <w:r w:rsidRPr="00C7321D">
              <w:rPr>
                <w:b/>
              </w:rPr>
              <w:t>Date</w:t>
            </w:r>
          </w:p>
        </w:tc>
        <w:tc>
          <w:tcPr>
            <w:tcW w:w="1590" w:type="dxa"/>
          </w:tcPr>
          <w:p w14:paraId="29B0A0D9" w14:textId="77777777" w:rsidR="002E138D" w:rsidRPr="00C7321D" w:rsidRDefault="004D3B81" w:rsidP="002E138D">
            <w:pPr>
              <w:jc w:val="center"/>
              <w:rPr>
                <w:b/>
              </w:rPr>
            </w:pPr>
            <w:r w:rsidRPr="00C7321D">
              <w:rPr>
                <w:b/>
              </w:rPr>
              <w:t>Editor</w:t>
            </w:r>
          </w:p>
        </w:tc>
        <w:tc>
          <w:tcPr>
            <w:tcW w:w="4546" w:type="dxa"/>
          </w:tcPr>
          <w:p w14:paraId="78176318" w14:textId="77777777" w:rsidR="002E138D" w:rsidRPr="00C7321D" w:rsidRDefault="004D3B81" w:rsidP="002E138D">
            <w:pPr>
              <w:rPr>
                <w:b/>
              </w:rPr>
            </w:pPr>
            <w:r w:rsidRPr="00C7321D">
              <w:rPr>
                <w:b/>
              </w:rPr>
              <w:t>Changes Made</w:t>
            </w:r>
          </w:p>
        </w:tc>
      </w:tr>
      <w:tr w:rsidR="002E138D" w14:paraId="7BD39CF0" w14:textId="77777777" w:rsidTr="00E97A62">
        <w:tc>
          <w:tcPr>
            <w:tcW w:w="1269" w:type="dxa"/>
          </w:tcPr>
          <w:p w14:paraId="51E7C64E" w14:textId="77777777" w:rsidR="002E138D" w:rsidRDefault="004D3B81" w:rsidP="002E138D">
            <w:r>
              <w:t>wd01</w:t>
            </w:r>
          </w:p>
        </w:tc>
        <w:tc>
          <w:tcPr>
            <w:tcW w:w="1945" w:type="dxa"/>
          </w:tcPr>
          <w:p w14:paraId="43AF8A15" w14:textId="4B49D3BA" w:rsidR="002E138D" w:rsidRDefault="009B4397" w:rsidP="00223C31">
            <w:r>
              <w:t>15 December</w:t>
            </w:r>
            <w:r w:rsidR="004D3B81">
              <w:t xml:space="preserve"> 2015</w:t>
            </w:r>
          </w:p>
        </w:tc>
        <w:tc>
          <w:tcPr>
            <w:tcW w:w="1590" w:type="dxa"/>
          </w:tcPr>
          <w:p w14:paraId="4051291C" w14:textId="77777777" w:rsidR="002E138D" w:rsidRDefault="004D3B81" w:rsidP="002E138D">
            <w:r>
              <w:t>Desiree Beck Trey Darley Ivan Kirillov Rich Piazza</w:t>
            </w:r>
          </w:p>
        </w:tc>
        <w:tc>
          <w:tcPr>
            <w:tcW w:w="4546" w:type="dxa"/>
          </w:tcPr>
          <w:p w14:paraId="04A2FD14" w14:textId="77777777" w:rsidR="002E138D" w:rsidRDefault="004D3B81" w:rsidP="002E138D">
            <w:r>
              <w:t>Initial transfer to OASIS template</w:t>
            </w:r>
          </w:p>
        </w:tc>
      </w:tr>
    </w:tbl>
    <w:p w14:paraId="003897A1" w14:textId="77777777" w:rsidR="002E138D" w:rsidRPr="003129C6" w:rsidRDefault="002E138D" w:rsidP="002E138D"/>
    <w:sectPr w:rsidR="002E138D" w:rsidRPr="003129C6" w:rsidSect="002E138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34:00Z" w:initials="BDA">
    <w:p w14:paraId="5EABD20C" w14:textId="4CF07E7B" w:rsidR="00777B7D" w:rsidRDefault="00777B7D">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BD20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487EC" w14:textId="77777777" w:rsidR="001D021C" w:rsidRDefault="001D021C">
      <w:r>
        <w:separator/>
      </w:r>
    </w:p>
  </w:endnote>
  <w:endnote w:type="continuationSeparator" w:id="0">
    <w:p w14:paraId="4DB8A467" w14:textId="77777777" w:rsidR="001D021C" w:rsidRDefault="001D021C">
      <w:r>
        <w:continuationSeparator/>
      </w:r>
    </w:p>
  </w:endnote>
  <w:endnote w:id="1">
    <w:p w14:paraId="7D980165" w14:textId="77777777" w:rsidR="00777B7D" w:rsidRDefault="00777B7D">
      <w:pPr>
        <w:pStyle w:val="EndnoteText"/>
      </w:pPr>
      <w:r>
        <w:rPr>
          <w:rStyle w:val="EndnoteReference"/>
        </w:rPr>
        <w:endnoteRef/>
      </w:r>
      <w:r>
        <w:t xml:space="preserve"> Corrected in </w:t>
      </w:r>
      <w:r w:rsidRPr="009440FF">
        <w:rPr>
          <w:rFonts w:ascii="Courier New" w:hAnsi="Courier New" w:cs="Courier New"/>
        </w:rPr>
        <w:t>EventTypeVocab-1.0.1</w:t>
      </w:r>
      <w:r w:rsidRPr="009440FF">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8A7" w14:textId="6B7D3A1B"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7C61A85" w14:textId="638C5318"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7C32">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7C32">
      <w:rPr>
        <w:rStyle w:val="PageNumber"/>
        <w:noProof/>
        <w:sz w:val="16"/>
        <w:szCs w:val="16"/>
      </w:rPr>
      <w:t>56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D4F41" w14:textId="71639CC7" w:rsidR="00777B7D" w:rsidRPr="00195F88" w:rsidRDefault="00777B7D" w:rsidP="002E138D">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5</w:t>
    </w:r>
    <w:r w:rsidRPr="009608FD">
      <w:rPr>
        <w:sz w:val="16"/>
        <w:szCs w:val="16"/>
      </w:rPr>
      <w:t>-</w:t>
    </w:r>
    <w:r>
      <w:rPr>
        <w:sz w:val="16"/>
        <w:szCs w:val="16"/>
        <w:lang w:val="en-US"/>
      </w:rPr>
      <w:t>vocabularies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9F62BF6" w14:textId="123E19A1" w:rsidR="00777B7D" w:rsidRPr="00195F88" w:rsidRDefault="00777B7D"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B7C32">
      <w:rPr>
        <w:rStyle w:val="PageNumber"/>
        <w:noProof/>
        <w:sz w:val="16"/>
        <w:szCs w:val="16"/>
      </w:rPr>
      <w:t>55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B7C32">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CA01D" w14:textId="77777777" w:rsidR="001D021C" w:rsidRPr="00195F88" w:rsidRDefault="001D021C" w:rsidP="002E138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872F77" w14:textId="77777777" w:rsidR="001D021C" w:rsidRPr="00195F88" w:rsidRDefault="001D021C" w:rsidP="002E138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54</w:t>
      </w:r>
      <w:r w:rsidRPr="0051640A">
        <w:rPr>
          <w:rStyle w:val="PageNumber"/>
          <w:sz w:val="16"/>
          <w:szCs w:val="16"/>
        </w:rPr>
        <w:fldChar w:fldCharType="end"/>
      </w:r>
    </w:p>
    <w:p w14:paraId="503491D1" w14:textId="77777777" w:rsidR="001D021C" w:rsidRDefault="001D021C"/>
    <w:p w14:paraId="0BCAD180" w14:textId="77777777" w:rsidR="001D021C" w:rsidRDefault="001D021C">
      <w:r>
        <w:separator/>
      </w:r>
    </w:p>
  </w:footnote>
  <w:footnote w:type="continuationSeparator" w:id="0">
    <w:p w14:paraId="1FAF535F" w14:textId="77777777" w:rsidR="001D021C" w:rsidRDefault="001D0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E73F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6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8922C5"/>
    <w:multiLevelType w:val="hybridMultilevel"/>
    <w:tmpl w:val="45DC5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EA21F6F"/>
    <w:multiLevelType w:val="hybridMultilevel"/>
    <w:tmpl w:val="5804F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21A74"/>
    <w:multiLevelType w:val="hybridMultilevel"/>
    <w:tmpl w:val="F14E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5C84896"/>
    <w:multiLevelType w:val="hybridMultilevel"/>
    <w:tmpl w:val="C3E4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 w:numId="9">
    <w:abstractNumId w:val="9"/>
  </w:num>
  <w:num w:numId="10">
    <w:abstractNumId w:val="7"/>
  </w:num>
  <w:num w:numId="11">
    <w:abstractNumId w:val="3"/>
  </w:num>
  <w:num w:numId="12">
    <w:abstractNumId w:val="0"/>
  </w:num>
  <w:num w:numId="13">
    <w:abstractNumId w:val="2"/>
  </w:num>
  <w:num w:numId="14">
    <w:abstractNumId w:val="8"/>
  </w:num>
  <w:num w:numId="1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1E"/>
    <w:rsid w:val="0003685A"/>
    <w:rsid w:val="00043F4F"/>
    <w:rsid w:val="00076F69"/>
    <w:rsid w:val="0008196B"/>
    <w:rsid w:val="000C17B9"/>
    <w:rsid w:val="000F54C9"/>
    <w:rsid w:val="00107BB1"/>
    <w:rsid w:val="00127481"/>
    <w:rsid w:val="001428C5"/>
    <w:rsid w:val="001954A7"/>
    <w:rsid w:val="001A4216"/>
    <w:rsid w:val="001B1763"/>
    <w:rsid w:val="001C2D81"/>
    <w:rsid w:val="001C4FBC"/>
    <w:rsid w:val="001D021C"/>
    <w:rsid w:val="001E30F6"/>
    <w:rsid w:val="00202DAE"/>
    <w:rsid w:val="00223C31"/>
    <w:rsid w:val="00235902"/>
    <w:rsid w:val="00237B2F"/>
    <w:rsid w:val="002548FF"/>
    <w:rsid w:val="002603CB"/>
    <w:rsid w:val="00284732"/>
    <w:rsid w:val="0028739E"/>
    <w:rsid w:val="002B3858"/>
    <w:rsid w:val="002E138D"/>
    <w:rsid w:val="002E5809"/>
    <w:rsid w:val="002E7D23"/>
    <w:rsid w:val="00315E67"/>
    <w:rsid w:val="00323957"/>
    <w:rsid w:val="00325F29"/>
    <w:rsid w:val="00365444"/>
    <w:rsid w:val="0036745C"/>
    <w:rsid w:val="00375BD6"/>
    <w:rsid w:val="0039773A"/>
    <w:rsid w:val="003C1992"/>
    <w:rsid w:val="003D11F5"/>
    <w:rsid w:val="003D5722"/>
    <w:rsid w:val="003E73C4"/>
    <w:rsid w:val="00416A18"/>
    <w:rsid w:val="00417C03"/>
    <w:rsid w:val="00452663"/>
    <w:rsid w:val="004771FB"/>
    <w:rsid w:val="00492748"/>
    <w:rsid w:val="004978B4"/>
    <w:rsid w:val="004B6F03"/>
    <w:rsid w:val="004D3B81"/>
    <w:rsid w:val="004D5B89"/>
    <w:rsid w:val="004E2F56"/>
    <w:rsid w:val="004E3950"/>
    <w:rsid w:val="004F120F"/>
    <w:rsid w:val="005051A7"/>
    <w:rsid w:val="0051479E"/>
    <w:rsid w:val="00524E00"/>
    <w:rsid w:val="00533A5D"/>
    <w:rsid w:val="005522DB"/>
    <w:rsid w:val="00555C87"/>
    <w:rsid w:val="00576708"/>
    <w:rsid w:val="00577351"/>
    <w:rsid w:val="005932C7"/>
    <w:rsid w:val="005A5C80"/>
    <w:rsid w:val="005B0450"/>
    <w:rsid w:val="005B4DDE"/>
    <w:rsid w:val="005D56CA"/>
    <w:rsid w:val="005F6825"/>
    <w:rsid w:val="00636E26"/>
    <w:rsid w:val="00652D38"/>
    <w:rsid w:val="00670325"/>
    <w:rsid w:val="00675855"/>
    <w:rsid w:val="006A51DC"/>
    <w:rsid w:val="006C14BB"/>
    <w:rsid w:val="006C587A"/>
    <w:rsid w:val="006C6D32"/>
    <w:rsid w:val="006D7D0E"/>
    <w:rsid w:val="006E0DEB"/>
    <w:rsid w:val="006E391E"/>
    <w:rsid w:val="006F3A9C"/>
    <w:rsid w:val="006F5A41"/>
    <w:rsid w:val="00705460"/>
    <w:rsid w:val="007163E0"/>
    <w:rsid w:val="00777B7D"/>
    <w:rsid w:val="00782493"/>
    <w:rsid w:val="0079434A"/>
    <w:rsid w:val="007A0200"/>
    <w:rsid w:val="007A69A0"/>
    <w:rsid w:val="007A771A"/>
    <w:rsid w:val="007B04DA"/>
    <w:rsid w:val="007B20AA"/>
    <w:rsid w:val="007D0B90"/>
    <w:rsid w:val="007D3725"/>
    <w:rsid w:val="007F794C"/>
    <w:rsid w:val="007F7CE6"/>
    <w:rsid w:val="00840A57"/>
    <w:rsid w:val="00844C4F"/>
    <w:rsid w:val="00872D5C"/>
    <w:rsid w:val="008A1562"/>
    <w:rsid w:val="008B7207"/>
    <w:rsid w:val="008D24FB"/>
    <w:rsid w:val="008E065D"/>
    <w:rsid w:val="008E3C9F"/>
    <w:rsid w:val="008F46E2"/>
    <w:rsid w:val="008F6037"/>
    <w:rsid w:val="009440FF"/>
    <w:rsid w:val="009967D1"/>
    <w:rsid w:val="009A39DC"/>
    <w:rsid w:val="009A7070"/>
    <w:rsid w:val="009B4397"/>
    <w:rsid w:val="009C7EFB"/>
    <w:rsid w:val="009D2EEF"/>
    <w:rsid w:val="009E314B"/>
    <w:rsid w:val="00A208EE"/>
    <w:rsid w:val="00A2735E"/>
    <w:rsid w:val="00A40D8D"/>
    <w:rsid w:val="00A71BEC"/>
    <w:rsid w:val="00A86F0B"/>
    <w:rsid w:val="00A97B83"/>
    <w:rsid w:val="00AA351C"/>
    <w:rsid w:val="00AA7E12"/>
    <w:rsid w:val="00AB1851"/>
    <w:rsid w:val="00AC6A6E"/>
    <w:rsid w:val="00AE62C9"/>
    <w:rsid w:val="00B01AB3"/>
    <w:rsid w:val="00B23997"/>
    <w:rsid w:val="00B2780A"/>
    <w:rsid w:val="00B33612"/>
    <w:rsid w:val="00B52A69"/>
    <w:rsid w:val="00B5318E"/>
    <w:rsid w:val="00B57B6B"/>
    <w:rsid w:val="00B75386"/>
    <w:rsid w:val="00B81203"/>
    <w:rsid w:val="00B913E2"/>
    <w:rsid w:val="00B922EE"/>
    <w:rsid w:val="00B97DD7"/>
    <w:rsid w:val="00BC3EB3"/>
    <w:rsid w:val="00BE00A1"/>
    <w:rsid w:val="00BE24E7"/>
    <w:rsid w:val="00BF081D"/>
    <w:rsid w:val="00BF2036"/>
    <w:rsid w:val="00C27D38"/>
    <w:rsid w:val="00C37FCD"/>
    <w:rsid w:val="00C41B26"/>
    <w:rsid w:val="00C557E0"/>
    <w:rsid w:val="00C64570"/>
    <w:rsid w:val="00C64A37"/>
    <w:rsid w:val="00C76EFD"/>
    <w:rsid w:val="00CB522D"/>
    <w:rsid w:val="00CC150C"/>
    <w:rsid w:val="00CC595E"/>
    <w:rsid w:val="00CC68CE"/>
    <w:rsid w:val="00CE53D1"/>
    <w:rsid w:val="00D25843"/>
    <w:rsid w:val="00D3578A"/>
    <w:rsid w:val="00D37A04"/>
    <w:rsid w:val="00D453BB"/>
    <w:rsid w:val="00D472A0"/>
    <w:rsid w:val="00D75D89"/>
    <w:rsid w:val="00DD52AD"/>
    <w:rsid w:val="00E84466"/>
    <w:rsid w:val="00E97A62"/>
    <w:rsid w:val="00EB217E"/>
    <w:rsid w:val="00EC4308"/>
    <w:rsid w:val="00EC49B0"/>
    <w:rsid w:val="00F337A6"/>
    <w:rsid w:val="00F354A4"/>
    <w:rsid w:val="00F361DE"/>
    <w:rsid w:val="00F47DC1"/>
    <w:rsid w:val="00F80F7D"/>
    <w:rsid w:val="00FA480B"/>
    <w:rsid w:val="00FB7C32"/>
    <w:rsid w:val="00FC4A54"/>
    <w:rsid w:val="00FC65B9"/>
    <w:rsid w:val="00FF1B5C"/>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68875"/>
  <w15:docId w15:val="{327FAD99-C798-40E9-A4AD-61AE8054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6708"/>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4D3B81"/>
    <w:pPr>
      <w:ind w:left="720"/>
      <w:contextualSpacing/>
    </w:pPr>
  </w:style>
  <w:style w:type="paragraph" w:styleId="EndnoteText">
    <w:name w:val="endnote text"/>
    <w:basedOn w:val="Normal"/>
    <w:link w:val="EndnoteTextChar"/>
    <w:semiHidden/>
    <w:unhideWhenUsed/>
    <w:rsid w:val="0079434A"/>
    <w:rPr>
      <w:rFonts w:eastAsia="Times New Roman" w:cs="Times New Roman"/>
      <w:color w:val="auto"/>
    </w:rPr>
  </w:style>
  <w:style w:type="character" w:customStyle="1" w:styleId="EndnoteTextChar">
    <w:name w:val="Endnote Text Char"/>
    <w:basedOn w:val="DefaultParagraphFont"/>
    <w:link w:val="EndnoteText"/>
    <w:semiHidden/>
    <w:rsid w:val="0079434A"/>
    <w:rPr>
      <w:rFonts w:eastAsia="Times New Roman" w:cs="Times New Roman"/>
      <w:color w:val="auto"/>
    </w:rPr>
  </w:style>
  <w:style w:type="character" w:styleId="EndnoteReference">
    <w:name w:val="endnote reference"/>
    <w:basedOn w:val="DefaultParagraphFont"/>
    <w:semiHidden/>
    <w:unhideWhenUsed/>
    <w:rsid w:val="0079434A"/>
    <w:rPr>
      <w:vertAlign w:val="superscript"/>
    </w:rPr>
  </w:style>
  <w:style w:type="paragraph" w:styleId="NoSpacing">
    <w:name w:val="No Spacing"/>
    <w:uiPriority w:val="1"/>
    <w:qFormat/>
    <w:rsid w:val="0079434A"/>
    <w:rPr>
      <w:rFonts w:asciiTheme="minorHAnsi" w:eastAsia="Times New Roman" w:hAnsiTheme="minorHAnsi" w:cstheme="minorHAns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7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188F81-F551-41ED-B4DA-3C7BA035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56</Pages>
  <Words>17000</Words>
  <Characters>96904</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word_docs/Vocab.docx</vt:lpstr>
    </vt:vector>
  </TitlesOfParts>
  <Company/>
  <LinksUpToDate>false</LinksUpToDate>
  <CharactersWithSpaces>113677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word_docs/Vocab.docx</dc:title>
  <dc:subject/>
  <dc:creator>Piazza, Rich</dc:creator>
  <cp:keywords/>
  <dc:description/>
  <cp:lastModifiedBy>Tweed, Alex</cp:lastModifiedBy>
  <cp:revision>73</cp:revision>
  <dcterms:created xsi:type="dcterms:W3CDTF">2016-02-23T03:29:00Z</dcterms:created>
  <dcterms:modified xsi:type="dcterms:W3CDTF">2016-05-09T17:13:00Z</dcterms:modified>
</cp:coreProperties>
</file>