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154D939" w14:textId="77777777" w:rsidR="00BF3D0A" w:rsidRPr="00CE06CB" w:rsidRDefault="00C87B70" w:rsidP="00BF3D0A">
      <w:pPr>
        <w:pStyle w:val="Title"/>
        <w:rPr>
          <w:sz w:val="28"/>
          <w:szCs w:val="28"/>
        </w:rPr>
      </w:pPr>
      <w:r w:rsidRPr="009608FD">
        <w:rPr>
          <w:sz w:val="28"/>
          <w:szCs w:val="28"/>
        </w:rPr>
        <w:t>CybOX</w:t>
      </w:r>
      <w:r w:rsidR="004E3ABE">
        <w:rPr>
          <w:sz w:val="28"/>
          <w:szCs w:val="28"/>
          <w:vertAlign w:val="superscript"/>
        </w:rPr>
        <w:t>TM</w:t>
      </w:r>
      <w:r w:rsidRPr="009608FD">
        <w:rPr>
          <w:sz w:val="28"/>
          <w:szCs w:val="28"/>
        </w:rPr>
        <w:t xml:space="preserve"> Version 2.1.1 Part 10: Account Object</w:t>
      </w:r>
    </w:p>
    <w:p w14:paraId="1F1E374D" w14:textId="77777777" w:rsidR="00BF3D0A" w:rsidRPr="003817AC" w:rsidRDefault="00C87B70" w:rsidP="00BF3D0A">
      <w:pPr>
        <w:pStyle w:val="Subtitle"/>
        <w:rPr>
          <w:sz w:val="24"/>
          <w:szCs w:val="24"/>
        </w:rPr>
      </w:pPr>
      <w:r w:rsidRPr="003817AC">
        <w:rPr>
          <w:sz w:val="24"/>
          <w:szCs w:val="24"/>
        </w:rPr>
        <w:t>Working Draft 01</w:t>
      </w:r>
    </w:p>
    <w:p w14:paraId="653C4569" w14:textId="34CBDCFB" w:rsidR="00BF3D0A" w:rsidRDefault="009036CB" w:rsidP="00BF3D0A">
      <w:pPr>
        <w:pStyle w:val="Subtitle"/>
        <w:rPr>
          <w:sz w:val="24"/>
          <w:szCs w:val="24"/>
        </w:rPr>
      </w:pPr>
      <w:bookmarkStart w:id="0" w:name="_Toc85472892"/>
      <w:r>
        <w:rPr>
          <w:sz w:val="24"/>
          <w:szCs w:val="24"/>
        </w:rPr>
        <w:t>15 December</w:t>
      </w:r>
      <w:r w:rsidR="00C87B70">
        <w:rPr>
          <w:sz w:val="24"/>
          <w:szCs w:val="24"/>
        </w:rPr>
        <w:t xml:space="preserve"> 2015</w:t>
      </w:r>
    </w:p>
    <w:p w14:paraId="543FAF13" w14:textId="77777777" w:rsidR="00BF3D0A" w:rsidRDefault="00C87B70" w:rsidP="003F3CA1">
      <w:pPr>
        <w:pStyle w:val="Titlepageinfo"/>
      </w:pPr>
      <w:r>
        <w:t>Technical Committee:</w:t>
      </w:r>
    </w:p>
    <w:p w14:paraId="2A2C5541" w14:textId="77777777" w:rsidR="00BF3D0A" w:rsidRDefault="007321EE" w:rsidP="003F3CA1">
      <w:pPr>
        <w:pStyle w:val="Titlepageinfodescription"/>
      </w:pPr>
      <w:hyperlink r:id="rId8" w:history="1">
        <w:r w:rsidR="00C87B70">
          <w:rPr>
            <w:rStyle w:val="Hyperlink"/>
          </w:rPr>
          <w:t>OASIS Cyber Threat Intelligence (CTI) TC</w:t>
        </w:r>
      </w:hyperlink>
    </w:p>
    <w:p w14:paraId="01CF60EE" w14:textId="77777777" w:rsidR="00BF3D0A" w:rsidRDefault="00C87B70" w:rsidP="003F3CA1">
      <w:pPr>
        <w:pStyle w:val="Titlepageinfo"/>
      </w:pPr>
      <w:r>
        <w:t>Chair:</w:t>
      </w:r>
    </w:p>
    <w:p w14:paraId="0BC6346D" w14:textId="77777777" w:rsidR="00BF3D0A" w:rsidRDefault="00C87B70" w:rsidP="003F3CA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DD5E249" w14:textId="77777777" w:rsidR="00BF3D0A" w:rsidRDefault="00C87B70" w:rsidP="003F3CA1">
      <w:pPr>
        <w:pStyle w:val="Titlepageinfo"/>
      </w:pPr>
      <w:r>
        <w:t>Editors:</w:t>
      </w:r>
    </w:p>
    <w:p w14:paraId="2156ED31" w14:textId="77777777" w:rsidR="00BF3D0A" w:rsidRDefault="00C87B70" w:rsidP="003F3CA1">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ED643D3" w14:textId="77777777" w:rsidR="00BF3D0A" w:rsidRPr="009D7D6E" w:rsidRDefault="00C87B70" w:rsidP="003F3CA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4B305" w14:textId="77777777" w:rsidR="00BF3D0A" w:rsidRDefault="00C87B70" w:rsidP="003F3CA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849796" w14:textId="77777777" w:rsidR="00BF3D0A" w:rsidRDefault="00C87B70" w:rsidP="003F3CA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B84E5A" w14:textId="77777777" w:rsidR="00BF3D0A" w:rsidRDefault="00C87B70" w:rsidP="003F3CA1">
      <w:pPr>
        <w:pStyle w:val="Titlepageinfo"/>
      </w:pPr>
      <w:bookmarkStart w:id="1" w:name="AdditionalArtifacts"/>
      <w:r>
        <w:t>Additional artifacts:</w:t>
      </w:r>
      <w:bookmarkEnd w:id="1"/>
    </w:p>
    <w:p w14:paraId="30A2AC16" w14:textId="0DC684CF" w:rsidR="00BF3D0A" w:rsidRDefault="00C87B70" w:rsidP="003F3CA1">
      <w:pPr>
        <w:pStyle w:val="RelatedWork"/>
        <w:tabs>
          <w:tab w:val="clear" w:pos="720"/>
        </w:tabs>
        <w:ind w:left="720" w:firstLine="0"/>
      </w:pPr>
      <w:r w:rsidRPr="00560795">
        <w:t>This prose specification is one component of a Work Product</w:t>
      </w:r>
      <w:r w:rsidR="00B2054A">
        <w:t>,</w:t>
      </w:r>
      <w:r w:rsidRPr="00560795">
        <w:t xml:space="preserve"> </w:t>
      </w:r>
      <w:r>
        <w:t>which consists of</w:t>
      </w:r>
      <w:r w:rsidRPr="00560795">
        <w:t>:</w:t>
      </w:r>
    </w:p>
    <w:p w14:paraId="02CC0916" w14:textId="455CE8AA" w:rsidR="00375BEE" w:rsidRDefault="00375BEE" w:rsidP="00375BEE">
      <w:pPr>
        <w:pStyle w:val="RelatedWork"/>
        <w:numPr>
          <w:ilvl w:val="0"/>
          <w:numId w:val="8"/>
        </w:numPr>
        <w:tabs>
          <w:tab w:val="clear" w:pos="1080"/>
        </w:tabs>
      </w:pPr>
      <w:r>
        <w:rPr>
          <w:i/>
        </w:rPr>
        <w:t>CybOX™ Version 2.1.1</w:t>
      </w:r>
      <w:r w:rsidRPr="00D44DFE">
        <w:rPr>
          <w:i/>
        </w:rPr>
        <w:t xml:space="preserve"> Part </w:t>
      </w:r>
      <w:r>
        <w:rPr>
          <w:i/>
        </w:rPr>
        <w:t>0</w:t>
      </w:r>
      <w:r w:rsidRPr="00D44DFE">
        <w:rPr>
          <w:i/>
        </w:rPr>
        <w:t>1: Overview</w:t>
      </w:r>
      <w:r>
        <w:t xml:space="preserve">. [URI] </w:t>
      </w:r>
    </w:p>
    <w:p w14:paraId="6885437E" w14:textId="77777777" w:rsidR="00375BEE" w:rsidRDefault="00375BEE" w:rsidP="00375BEE">
      <w:pPr>
        <w:pStyle w:val="RelatedWork"/>
        <w:numPr>
          <w:ilvl w:val="0"/>
          <w:numId w:val="8"/>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5B7B22F3"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1DF89D85"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65BFB79A"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06F3894F"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47E74090"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0DA4BC3E"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03D64788"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6E7AB5CE" w14:textId="52AD1273"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xml:space="preserve">. </w:t>
      </w:r>
      <w:r w:rsidR="00375BEE">
        <w:t>(this document)</w:t>
      </w:r>
    </w:p>
    <w:p w14:paraId="749D8F67"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B934E17"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D27A2F2"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4A2E88B"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BFF309"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DB989B"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7A4135"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A24725B"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4400AC"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2DAAABE"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D4EFD9"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0233D8"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48BC168"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08787C1"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6FA9D8"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D375D1"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5BD586"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1B6698"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3BCB29" w14:textId="1AF87446"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BED939F"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4452FA7"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D41DAEE"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278BE52"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A0BCF"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113CAA2" w14:textId="77777777" w:rsidR="004465A8" w:rsidRDefault="004465A8" w:rsidP="004465A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F5178CE"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394230B"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113D48"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168B64B"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9262B7E"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85F6F37"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03A8724"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05F5B13"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535D06E"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C89CE5A"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DBE039F"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9DDC0E"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C0FD124"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5D71391"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167213"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32318EC"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47FDD4B"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8594BA2"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4B740F9"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5445000"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8BDC4AD"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32EEEED"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90B7EB"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CEC603A"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3347134" w14:textId="5CAD4041"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86180">
        <w:rPr>
          <w:i/>
        </w:rPr>
        <w:t xml:space="preserve">User </w:t>
      </w:r>
      <w:r>
        <w:rPr>
          <w:i/>
        </w:rPr>
        <w:t>Account Object</w:t>
      </w:r>
      <w:r>
        <w:t>. [URI]</w:t>
      </w:r>
    </w:p>
    <w:p w14:paraId="4DE7B387"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CDF2180"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7151513"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ED6511E"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F2D639"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51118F5"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BF73715"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0916CB"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5BC2E75"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F4F07A2"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5E4B67B"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239645A"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ECB981A"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396FB41"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231D656"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F88666"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548B2C6"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0FF26DA"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78259A1"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EB54690"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60CA52"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B3E749F"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60CC084"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242701B"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9D381B8"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2243560"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220934C"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BF81E8" w14:textId="77777777" w:rsidR="004465A8" w:rsidRDefault="004465A8" w:rsidP="004465A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BE77D12"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AB5E292"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EC1DC5F"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E30007B"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28F2B9B"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9888045" w14:textId="77777777" w:rsidR="004465A8" w:rsidRDefault="004465A8" w:rsidP="004465A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0B6EC9E" w14:textId="2F0BFA99" w:rsidR="00BF3D0A" w:rsidRDefault="00BF3D0A" w:rsidP="00BF3D0A">
      <w:pPr>
        <w:pStyle w:val="RelatedWork"/>
        <w:tabs>
          <w:tab w:val="clear" w:pos="720"/>
        </w:tabs>
        <w:ind w:firstLine="0"/>
      </w:pPr>
    </w:p>
    <w:p w14:paraId="34A064F5" w14:textId="77777777" w:rsidR="00BF3D0A" w:rsidRDefault="00C87B70" w:rsidP="003F3CA1">
      <w:pPr>
        <w:pStyle w:val="Titlepageinfo"/>
      </w:pPr>
      <w:bookmarkStart w:id="2" w:name="RelatedWork"/>
      <w:r>
        <w:t>Related work</w:t>
      </w:r>
      <w:bookmarkEnd w:id="2"/>
      <w:r>
        <w:t>:</w:t>
      </w:r>
    </w:p>
    <w:p w14:paraId="084DD2B7" w14:textId="77777777" w:rsidR="00BF3D0A" w:rsidRPr="004C4D7C" w:rsidRDefault="00C87B70" w:rsidP="003F3CA1">
      <w:pPr>
        <w:pStyle w:val="Titlepageinfodescription"/>
      </w:pPr>
      <w:r>
        <w:t>This specification is related to:</w:t>
      </w:r>
    </w:p>
    <w:p w14:paraId="5E16BA33" w14:textId="77777777" w:rsidR="0039142E" w:rsidRDefault="0039142E" w:rsidP="003F3CA1">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138898EE" w14:textId="77777777" w:rsidR="00BF3D0A" w:rsidRDefault="00C87B70" w:rsidP="003F3CA1">
      <w:pPr>
        <w:pStyle w:val="Titlepageinfo"/>
      </w:pPr>
      <w:r>
        <w:t>Abstract:</w:t>
      </w:r>
    </w:p>
    <w:p w14:paraId="7A5FA2BF" w14:textId="5B7E2AB2" w:rsidR="00BF3D0A" w:rsidRPr="00A00963" w:rsidRDefault="00C87B70" w:rsidP="003F3CA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B601D">
        <w:rPr>
          <w:iCs/>
        </w:rPr>
        <w:t>,</w:t>
      </w:r>
      <w:r w:rsidRPr="00A00963">
        <w:rPr>
          <w:iCs/>
        </w:rPr>
        <w:t xml:space="preserve"> and analysis heuristics. This specification document defines the Account Object data model</w:t>
      </w:r>
      <w:r w:rsidRPr="00A00963">
        <w:t>, which is one of the Object data models for CybOX content.</w:t>
      </w:r>
    </w:p>
    <w:p w14:paraId="41F373BF" w14:textId="77777777" w:rsidR="00BF3D0A" w:rsidRDefault="00C87B70" w:rsidP="003F3CA1">
      <w:pPr>
        <w:pStyle w:val="Titlepageinfo"/>
      </w:pPr>
      <w:r>
        <w:t>Status:</w:t>
      </w:r>
    </w:p>
    <w:p w14:paraId="33AC31B1" w14:textId="77777777" w:rsidR="00BF3D0A" w:rsidRDefault="00C87B70" w:rsidP="003F3CA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B1BD4" w14:textId="77777777" w:rsidR="00BF3D0A" w:rsidRDefault="00C87B70" w:rsidP="003F3CA1">
      <w:pPr>
        <w:pStyle w:val="Titlepageinfo"/>
      </w:pPr>
      <w:r>
        <w:t>URI patterns:</w:t>
      </w:r>
    </w:p>
    <w:p w14:paraId="0F678DA1" w14:textId="77777777" w:rsidR="00BF3D0A" w:rsidRPr="00CA025D" w:rsidRDefault="00C87B70" w:rsidP="003F3CA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2B10579" w14:textId="77777777" w:rsidR="00BF3D0A" w:rsidRPr="00CA025D" w:rsidRDefault="00C87B70" w:rsidP="003F3CA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C2BBE56" w14:textId="77777777" w:rsidR="00BF3D0A" w:rsidRDefault="00C87B70" w:rsidP="003F3CA1">
      <w:pPr>
        <w:pStyle w:val="Abstract"/>
      </w:pPr>
      <w:r>
        <w:t>(Managed by OASIS TC Administration; please don’t modify.)</w:t>
      </w:r>
    </w:p>
    <w:p w14:paraId="2531B8BE" w14:textId="46087B9F" w:rsidR="00BF3D0A" w:rsidRDefault="00BF3D0A" w:rsidP="003F3CA1">
      <w:pPr>
        <w:pStyle w:val="Abstract"/>
      </w:pPr>
    </w:p>
    <w:p w14:paraId="7F892025" w14:textId="4E7B6E49" w:rsidR="00BF3D0A" w:rsidRDefault="00BF3D0A" w:rsidP="003F3CA1">
      <w:pPr>
        <w:pStyle w:val="Abstract"/>
      </w:pPr>
    </w:p>
    <w:p w14:paraId="4AA32473" w14:textId="26F52097" w:rsidR="00BF3D0A" w:rsidRPr="00852E10" w:rsidRDefault="00C87B70" w:rsidP="003F3CA1">
      <w:pPr>
        <w:spacing w:after="80"/>
      </w:pPr>
      <w:r>
        <w:t xml:space="preserve">Copyright © OASIS Open </w:t>
      </w:r>
      <w:r w:rsidR="0090414B">
        <w:t>2016</w:t>
      </w:r>
      <w:r w:rsidRPr="00852E10">
        <w:t>. All Rights Reserved.</w:t>
      </w:r>
    </w:p>
    <w:p w14:paraId="6FBA371A" w14:textId="77777777" w:rsidR="00BF3D0A" w:rsidRPr="00852E10" w:rsidRDefault="00C87B70" w:rsidP="003F3CA1">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5E0CCCA" w14:textId="77777777" w:rsidR="00BF3D0A" w:rsidRPr="00852E10" w:rsidRDefault="00C87B70" w:rsidP="003F3CA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1D5466" w14:textId="77777777" w:rsidR="00BF3D0A" w:rsidRDefault="00C87B70" w:rsidP="003F3CA1">
      <w:pPr>
        <w:spacing w:after="80"/>
      </w:pPr>
      <w:r w:rsidRPr="00852E10">
        <w:t>The limited permissions granted above are perpetual and will not be revoked by OASIS or its successors or assigns.</w:t>
      </w:r>
    </w:p>
    <w:p w14:paraId="4A6081CC" w14:textId="77777777" w:rsidR="00860B74" w:rsidRDefault="00C87B70" w:rsidP="00771368">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0B74" w:rsidRPr="008C3D8A">
        <w:t>PARTICULAR PURPOSE.</w:t>
      </w:r>
    </w:p>
    <w:p w14:paraId="73605C6D" w14:textId="2D05D7A5" w:rsidR="00860B74" w:rsidRDefault="00860B74" w:rsidP="003F3CA1">
      <w:r>
        <w:t>Portions copyright © Un</w:t>
      </w:r>
      <w:r w:rsidR="0090414B">
        <w:t>ited States Government 2012-2016</w:t>
      </w:r>
      <w:r>
        <w:t>.  All Rights Reserved.</w:t>
      </w:r>
      <w:r w:rsidR="00771368" w:rsidDel="00771368">
        <w:t xml:space="preserve"> </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6731CE5" w14:textId="392390FE" w:rsidR="00F74219" w:rsidRDefault="00C87B70" w:rsidP="00860B74">
      <w:r>
        <w:br w:type="page"/>
      </w:r>
    </w:p>
    <w:p w14:paraId="4DB89636" w14:textId="77777777" w:rsidR="008A396B" w:rsidRPr="00852E10" w:rsidRDefault="008A396B" w:rsidP="008A396B">
      <w:pPr>
        <w:pStyle w:val="Notices"/>
      </w:pPr>
      <w:bookmarkStart w:id="3" w:name="_Toc424631595"/>
      <w:bookmarkEnd w:id="0"/>
      <w:r>
        <w:lastRenderedPageBreak/>
        <w:t>Table of Contents</w:t>
      </w:r>
    </w:p>
    <w:p w14:paraId="0CA2DD94" w14:textId="2CC8D849" w:rsidR="00FB0BE7" w:rsidRDefault="008A396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015" w:history="1">
        <w:r w:rsidR="00FB0BE7" w:rsidRPr="00BC6436">
          <w:rPr>
            <w:rStyle w:val="Hyperlink"/>
            <w:noProof/>
          </w:rPr>
          <w:t>1</w:t>
        </w:r>
        <w:r w:rsidR="00FB0BE7">
          <w:rPr>
            <w:rFonts w:asciiTheme="minorHAnsi" w:eastAsiaTheme="minorEastAsia" w:hAnsiTheme="minorHAnsi" w:cstheme="minorBidi"/>
            <w:noProof/>
            <w:color w:val="auto"/>
            <w:sz w:val="22"/>
            <w:szCs w:val="22"/>
          </w:rPr>
          <w:tab/>
        </w:r>
        <w:r w:rsidR="00FB0BE7" w:rsidRPr="00BC6436">
          <w:rPr>
            <w:rStyle w:val="Hyperlink"/>
            <w:noProof/>
          </w:rPr>
          <w:t>Introduction</w:t>
        </w:r>
        <w:r w:rsidR="00FB0BE7">
          <w:rPr>
            <w:noProof/>
            <w:webHidden/>
          </w:rPr>
          <w:tab/>
        </w:r>
        <w:r w:rsidR="00FB0BE7">
          <w:rPr>
            <w:noProof/>
            <w:webHidden/>
          </w:rPr>
          <w:fldChar w:fldCharType="begin"/>
        </w:r>
        <w:r w:rsidR="00FB0BE7">
          <w:rPr>
            <w:noProof/>
            <w:webHidden/>
          </w:rPr>
          <w:instrText xml:space="preserve"> PAGEREF _Toc450223015 \h </w:instrText>
        </w:r>
        <w:r w:rsidR="00FB0BE7">
          <w:rPr>
            <w:noProof/>
            <w:webHidden/>
          </w:rPr>
        </w:r>
        <w:r w:rsidR="00FB0BE7">
          <w:rPr>
            <w:noProof/>
            <w:webHidden/>
          </w:rPr>
          <w:fldChar w:fldCharType="separate"/>
        </w:r>
        <w:r w:rsidR="00FB0BE7">
          <w:rPr>
            <w:noProof/>
            <w:webHidden/>
          </w:rPr>
          <w:t>6</w:t>
        </w:r>
        <w:r w:rsidR="00FB0BE7">
          <w:rPr>
            <w:noProof/>
            <w:webHidden/>
          </w:rPr>
          <w:fldChar w:fldCharType="end"/>
        </w:r>
      </w:hyperlink>
    </w:p>
    <w:p w14:paraId="5F1B4032" w14:textId="4D4A24D7" w:rsidR="00FB0BE7" w:rsidRDefault="00732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16" w:history="1">
        <w:r w:rsidR="00FB0BE7" w:rsidRPr="00BC6436">
          <w:rPr>
            <w:rStyle w:val="Hyperlink"/>
            <w:noProof/>
          </w:rPr>
          <w:t>1.1</w:t>
        </w:r>
        <w:r w:rsidR="00FB0BE7">
          <w:rPr>
            <w:rFonts w:asciiTheme="minorHAnsi" w:eastAsiaTheme="minorEastAsia" w:hAnsiTheme="minorHAnsi" w:cstheme="minorBidi"/>
            <w:noProof/>
            <w:color w:val="auto"/>
            <w:sz w:val="22"/>
            <w:szCs w:val="22"/>
          </w:rPr>
          <w:tab/>
        </w:r>
        <w:r w:rsidR="00FB0BE7" w:rsidRPr="00BC6436">
          <w:rPr>
            <w:rStyle w:val="Hyperlink"/>
            <w:noProof/>
          </w:rPr>
          <w:t>CybOX</w:t>
        </w:r>
        <w:r w:rsidR="00FB0BE7" w:rsidRPr="00BC6436">
          <w:rPr>
            <w:rStyle w:val="Hyperlink"/>
            <w:noProof/>
            <w:vertAlign w:val="superscript"/>
          </w:rPr>
          <w:t>TM</w:t>
        </w:r>
        <w:r w:rsidR="00FB0BE7" w:rsidRPr="00BC6436">
          <w:rPr>
            <w:rStyle w:val="Hyperlink"/>
            <w:noProof/>
          </w:rPr>
          <w:t xml:space="preserve"> Specification Documents</w:t>
        </w:r>
        <w:r w:rsidR="00FB0BE7">
          <w:rPr>
            <w:noProof/>
            <w:webHidden/>
          </w:rPr>
          <w:tab/>
        </w:r>
        <w:r w:rsidR="00FB0BE7">
          <w:rPr>
            <w:noProof/>
            <w:webHidden/>
          </w:rPr>
          <w:fldChar w:fldCharType="begin"/>
        </w:r>
        <w:r w:rsidR="00FB0BE7">
          <w:rPr>
            <w:noProof/>
            <w:webHidden/>
          </w:rPr>
          <w:instrText xml:space="preserve"> PAGEREF _Toc450223016 \h </w:instrText>
        </w:r>
        <w:r w:rsidR="00FB0BE7">
          <w:rPr>
            <w:noProof/>
            <w:webHidden/>
          </w:rPr>
        </w:r>
        <w:r w:rsidR="00FB0BE7">
          <w:rPr>
            <w:noProof/>
            <w:webHidden/>
          </w:rPr>
          <w:fldChar w:fldCharType="separate"/>
        </w:r>
        <w:r w:rsidR="00FB0BE7">
          <w:rPr>
            <w:noProof/>
            <w:webHidden/>
          </w:rPr>
          <w:t>6</w:t>
        </w:r>
        <w:r w:rsidR="00FB0BE7">
          <w:rPr>
            <w:noProof/>
            <w:webHidden/>
          </w:rPr>
          <w:fldChar w:fldCharType="end"/>
        </w:r>
      </w:hyperlink>
    </w:p>
    <w:p w14:paraId="337A984E" w14:textId="13F6F0E8" w:rsidR="00FB0BE7" w:rsidRDefault="00732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17" w:history="1">
        <w:r w:rsidR="00FB0BE7" w:rsidRPr="00BC6436">
          <w:rPr>
            <w:rStyle w:val="Hyperlink"/>
            <w:noProof/>
          </w:rPr>
          <w:t>1.2</w:t>
        </w:r>
        <w:r w:rsidR="00FB0BE7">
          <w:rPr>
            <w:rFonts w:asciiTheme="minorHAnsi" w:eastAsiaTheme="minorEastAsia" w:hAnsiTheme="minorHAnsi" w:cstheme="minorBidi"/>
            <w:noProof/>
            <w:color w:val="auto"/>
            <w:sz w:val="22"/>
            <w:szCs w:val="22"/>
          </w:rPr>
          <w:tab/>
        </w:r>
        <w:r w:rsidR="00FB0BE7" w:rsidRPr="00BC6436">
          <w:rPr>
            <w:rStyle w:val="Hyperlink"/>
            <w:noProof/>
          </w:rPr>
          <w:t>Document Conventions</w:t>
        </w:r>
        <w:r w:rsidR="00FB0BE7">
          <w:rPr>
            <w:noProof/>
            <w:webHidden/>
          </w:rPr>
          <w:tab/>
        </w:r>
        <w:r w:rsidR="00FB0BE7">
          <w:rPr>
            <w:noProof/>
            <w:webHidden/>
          </w:rPr>
          <w:fldChar w:fldCharType="begin"/>
        </w:r>
        <w:r w:rsidR="00FB0BE7">
          <w:rPr>
            <w:noProof/>
            <w:webHidden/>
          </w:rPr>
          <w:instrText xml:space="preserve"> PAGEREF _Toc450223017 \h </w:instrText>
        </w:r>
        <w:r w:rsidR="00FB0BE7">
          <w:rPr>
            <w:noProof/>
            <w:webHidden/>
          </w:rPr>
        </w:r>
        <w:r w:rsidR="00FB0BE7">
          <w:rPr>
            <w:noProof/>
            <w:webHidden/>
          </w:rPr>
          <w:fldChar w:fldCharType="separate"/>
        </w:r>
        <w:r w:rsidR="00FB0BE7">
          <w:rPr>
            <w:noProof/>
            <w:webHidden/>
          </w:rPr>
          <w:t>6</w:t>
        </w:r>
        <w:r w:rsidR="00FB0BE7">
          <w:rPr>
            <w:noProof/>
            <w:webHidden/>
          </w:rPr>
          <w:fldChar w:fldCharType="end"/>
        </w:r>
      </w:hyperlink>
    </w:p>
    <w:p w14:paraId="0131AF86" w14:textId="70538BA7" w:rsidR="00FB0BE7" w:rsidRDefault="007321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18" w:history="1">
        <w:r w:rsidR="00FB0BE7" w:rsidRPr="00BC6436">
          <w:rPr>
            <w:rStyle w:val="Hyperlink"/>
            <w:noProof/>
          </w:rPr>
          <w:t>1.2.1</w:t>
        </w:r>
        <w:r w:rsidR="00FB0BE7">
          <w:rPr>
            <w:rFonts w:asciiTheme="minorHAnsi" w:eastAsiaTheme="minorEastAsia" w:hAnsiTheme="minorHAnsi" w:cstheme="minorBidi"/>
            <w:noProof/>
            <w:color w:val="auto"/>
            <w:sz w:val="22"/>
            <w:szCs w:val="22"/>
          </w:rPr>
          <w:tab/>
        </w:r>
        <w:r w:rsidR="00FB0BE7" w:rsidRPr="00BC6436">
          <w:rPr>
            <w:rStyle w:val="Hyperlink"/>
            <w:noProof/>
          </w:rPr>
          <w:t>Fonts</w:t>
        </w:r>
        <w:r w:rsidR="00FB0BE7">
          <w:rPr>
            <w:noProof/>
            <w:webHidden/>
          </w:rPr>
          <w:tab/>
        </w:r>
        <w:r w:rsidR="00FB0BE7">
          <w:rPr>
            <w:noProof/>
            <w:webHidden/>
          </w:rPr>
          <w:fldChar w:fldCharType="begin"/>
        </w:r>
        <w:r w:rsidR="00FB0BE7">
          <w:rPr>
            <w:noProof/>
            <w:webHidden/>
          </w:rPr>
          <w:instrText xml:space="preserve"> PAGEREF _Toc450223018 \h </w:instrText>
        </w:r>
        <w:r w:rsidR="00FB0BE7">
          <w:rPr>
            <w:noProof/>
            <w:webHidden/>
          </w:rPr>
        </w:r>
        <w:r w:rsidR="00FB0BE7">
          <w:rPr>
            <w:noProof/>
            <w:webHidden/>
          </w:rPr>
          <w:fldChar w:fldCharType="separate"/>
        </w:r>
        <w:r w:rsidR="00FB0BE7">
          <w:rPr>
            <w:noProof/>
            <w:webHidden/>
          </w:rPr>
          <w:t>6</w:t>
        </w:r>
        <w:r w:rsidR="00FB0BE7">
          <w:rPr>
            <w:noProof/>
            <w:webHidden/>
          </w:rPr>
          <w:fldChar w:fldCharType="end"/>
        </w:r>
      </w:hyperlink>
    </w:p>
    <w:p w14:paraId="6A274A38" w14:textId="68E285CD" w:rsidR="00FB0BE7" w:rsidRDefault="007321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19" w:history="1">
        <w:r w:rsidR="00FB0BE7" w:rsidRPr="00BC6436">
          <w:rPr>
            <w:rStyle w:val="Hyperlink"/>
            <w:noProof/>
          </w:rPr>
          <w:t>1.2.2</w:t>
        </w:r>
        <w:r w:rsidR="00FB0BE7">
          <w:rPr>
            <w:rFonts w:asciiTheme="minorHAnsi" w:eastAsiaTheme="minorEastAsia" w:hAnsiTheme="minorHAnsi" w:cstheme="minorBidi"/>
            <w:noProof/>
            <w:color w:val="auto"/>
            <w:sz w:val="22"/>
            <w:szCs w:val="22"/>
          </w:rPr>
          <w:tab/>
        </w:r>
        <w:r w:rsidR="00FB0BE7" w:rsidRPr="00BC6436">
          <w:rPr>
            <w:rStyle w:val="Hyperlink"/>
            <w:noProof/>
          </w:rPr>
          <w:t>UML Package References</w:t>
        </w:r>
        <w:r w:rsidR="00FB0BE7">
          <w:rPr>
            <w:noProof/>
            <w:webHidden/>
          </w:rPr>
          <w:tab/>
        </w:r>
        <w:r w:rsidR="00FB0BE7">
          <w:rPr>
            <w:noProof/>
            <w:webHidden/>
          </w:rPr>
          <w:fldChar w:fldCharType="begin"/>
        </w:r>
        <w:r w:rsidR="00FB0BE7">
          <w:rPr>
            <w:noProof/>
            <w:webHidden/>
          </w:rPr>
          <w:instrText xml:space="preserve"> PAGEREF _Toc450223019 \h </w:instrText>
        </w:r>
        <w:r w:rsidR="00FB0BE7">
          <w:rPr>
            <w:noProof/>
            <w:webHidden/>
          </w:rPr>
        </w:r>
        <w:r w:rsidR="00FB0BE7">
          <w:rPr>
            <w:noProof/>
            <w:webHidden/>
          </w:rPr>
          <w:fldChar w:fldCharType="separate"/>
        </w:r>
        <w:r w:rsidR="00FB0BE7">
          <w:rPr>
            <w:noProof/>
            <w:webHidden/>
          </w:rPr>
          <w:t>7</w:t>
        </w:r>
        <w:r w:rsidR="00FB0BE7">
          <w:rPr>
            <w:noProof/>
            <w:webHidden/>
          </w:rPr>
          <w:fldChar w:fldCharType="end"/>
        </w:r>
      </w:hyperlink>
    </w:p>
    <w:p w14:paraId="00573C70" w14:textId="2C295093" w:rsidR="00FB0BE7" w:rsidRDefault="007321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20" w:history="1">
        <w:r w:rsidR="00FB0BE7" w:rsidRPr="00BC6436">
          <w:rPr>
            <w:rStyle w:val="Hyperlink"/>
            <w:noProof/>
          </w:rPr>
          <w:t>1.2.3</w:t>
        </w:r>
        <w:r w:rsidR="00FB0BE7">
          <w:rPr>
            <w:rFonts w:asciiTheme="minorHAnsi" w:eastAsiaTheme="minorEastAsia" w:hAnsiTheme="minorHAnsi" w:cstheme="minorBidi"/>
            <w:noProof/>
            <w:color w:val="auto"/>
            <w:sz w:val="22"/>
            <w:szCs w:val="22"/>
          </w:rPr>
          <w:tab/>
        </w:r>
        <w:r w:rsidR="00FB0BE7" w:rsidRPr="00BC6436">
          <w:rPr>
            <w:rStyle w:val="Hyperlink"/>
            <w:noProof/>
          </w:rPr>
          <w:t>UML Diagrams</w:t>
        </w:r>
        <w:r w:rsidR="00FB0BE7">
          <w:rPr>
            <w:noProof/>
            <w:webHidden/>
          </w:rPr>
          <w:tab/>
        </w:r>
        <w:r w:rsidR="00FB0BE7">
          <w:rPr>
            <w:noProof/>
            <w:webHidden/>
          </w:rPr>
          <w:fldChar w:fldCharType="begin"/>
        </w:r>
        <w:r w:rsidR="00FB0BE7">
          <w:rPr>
            <w:noProof/>
            <w:webHidden/>
          </w:rPr>
          <w:instrText xml:space="preserve"> PAGEREF _Toc450223020 \h </w:instrText>
        </w:r>
        <w:r w:rsidR="00FB0BE7">
          <w:rPr>
            <w:noProof/>
            <w:webHidden/>
          </w:rPr>
        </w:r>
        <w:r w:rsidR="00FB0BE7">
          <w:rPr>
            <w:noProof/>
            <w:webHidden/>
          </w:rPr>
          <w:fldChar w:fldCharType="separate"/>
        </w:r>
        <w:r w:rsidR="00FB0BE7">
          <w:rPr>
            <w:noProof/>
            <w:webHidden/>
          </w:rPr>
          <w:t>7</w:t>
        </w:r>
        <w:r w:rsidR="00FB0BE7">
          <w:rPr>
            <w:noProof/>
            <w:webHidden/>
          </w:rPr>
          <w:fldChar w:fldCharType="end"/>
        </w:r>
      </w:hyperlink>
    </w:p>
    <w:p w14:paraId="2DB63775" w14:textId="01CC6CE8" w:rsidR="00FB0BE7" w:rsidRDefault="007321EE">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021" w:history="1">
        <w:r w:rsidR="00FB0BE7" w:rsidRPr="00BC6436">
          <w:rPr>
            <w:rStyle w:val="Hyperlink"/>
            <w:noProof/>
          </w:rPr>
          <w:t>1.2.3.1</w:t>
        </w:r>
        <w:r w:rsidR="00FB0BE7">
          <w:rPr>
            <w:rFonts w:asciiTheme="minorHAnsi" w:eastAsiaTheme="minorEastAsia" w:hAnsiTheme="minorHAnsi" w:cstheme="minorBidi"/>
            <w:noProof/>
            <w:color w:val="auto"/>
            <w:sz w:val="22"/>
            <w:szCs w:val="22"/>
          </w:rPr>
          <w:tab/>
        </w:r>
        <w:r w:rsidR="00FB0BE7" w:rsidRPr="00BC6436">
          <w:rPr>
            <w:rStyle w:val="Hyperlink"/>
            <w:noProof/>
          </w:rPr>
          <w:t>Class Properties</w:t>
        </w:r>
        <w:r w:rsidR="00FB0BE7">
          <w:rPr>
            <w:noProof/>
            <w:webHidden/>
          </w:rPr>
          <w:tab/>
        </w:r>
        <w:r w:rsidR="00FB0BE7">
          <w:rPr>
            <w:noProof/>
            <w:webHidden/>
          </w:rPr>
          <w:fldChar w:fldCharType="begin"/>
        </w:r>
        <w:r w:rsidR="00FB0BE7">
          <w:rPr>
            <w:noProof/>
            <w:webHidden/>
          </w:rPr>
          <w:instrText xml:space="preserve"> PAGEREF _Toc450223021 \h </w:instrText>
        </w:r>
        <w:r w:rsidR="00FB0BE7">
          <w:rPr>
            <w:noProof/>
            <w:webHidden/>
          </w:rPr>
        </w:r>
        <w:r w:rsidR="00FB0BE7">
          <w:rPr>
            <w:noProof/>
            <w:webHidden/>
          </w:rPr>
          <w:fldChar w:fldCharType="separate"/>
        </w:r>
        <w:r w:rsidR="00FB0BE7">
          <w:rPr>
            <w:noProof/>
            <w:webHidden/>
          </w:rPr>
          <w:t>7</w:t>
        </w:r>
        <w:r w:rsidR="00FB0BE7">
          <w:rPr>
            <w:noProof/>
            <w:webHidden/>
          </w:rPr>
          <w:fldChar w:fldCharType="end"/>
        </w:r>
      </w:hyperlink>
    </w:p>
    <w:p w14:paraId="427A41C5" w14:textId="57492B84" w:rsidR="00FB0BE7" w:rsidRDefault="007321EE">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022" w:history="1">
        <w:r w:rsidR="00FB0BE7" w:rsidRPr="00BC6436">
          <w:rPr>
            <w:rStyle w:val="Hyperlink"/>
            <w:noProof/>
          </w:rPr>
          <w:t>1.2.3.2</w:t>
        </w:r>
        <w:r w:rsidR="00FB0BE7">
          <w:rPr>
            <w:rFonts w:asciiTheme="minorHAnsi" w:eastAsiaTheme="minorEastAsia" w:hAnsiTheme="minorHAnsi" w:cstheme="minorBidi"/>
            <w:noProof/>
            <w:color w:val="auto"/>
            <w:sz w:val="22"/>
            <w:szCs w:val="22"/>
          </w:rPr>
          <w:tab/>
        </w:r>
        <w:r w:rsidR="00FB0BE7" w:rsidRPr="00BC6436">
          <w:rPr>
            <w:rStyle w:val="Hyperlink"/>
            <w:noProof/>
          </w:rPr>
          <w:t>Diagram Icons and Arrow Types</w:t>
        </w:r>
        <w:r w:rsidR="00FB0BE7">
          <w:rPr>
            <w:noProof/>
            <w:webHidden/>
          </w:rPr>
          <w:tab/>
        </w:r>
        <w:r w:rsidR="00FB0BE7">
          <w:rPr>
            <w:noProof/>
            <w:webHidden/>
          </w:rPr>
          <w:fldChar w:fldCharType="begin"/>
        </w:r>
        <w:r w:rsidR="00FB0BE7">
          <w:rPr>
            <w:noProof/>
            <w:webHidden/>
          </w:rPr>
          <w:instrText xml:space="preserve"> PAGEREF _Toc450223022 \h </w:instrText>
        </w:r>
        <w:r w:rsidR="00FB0BE7">
          <w:rPr>
            <w:noProof/>
            <w:webHidden/>
          </w:rPr>
        </w:r>
        <w:r w:rsidR="00FB0BE7">
          <w:rPr>
            <w:noProof/>
            <w:webHidden/>
          </w:rPr>
          <w:fldChar w:fldCharType="separate"/>
        </w:r>
        <w:r w:rsidR="00FB0BE7">
          <w:rPr>
            <w:noProof/>
            <w:webHidden/>
          </w:rPr>
          <w:t>7</w:t>
        </w:r>
        <w:r w:rsidR="00FB0BE7">
          <w:rPr>
            <w:noProof/>
            <w:webHidden/>
          </w:rPr>
          <w:fldChar w:fldCharType="end"/>
        </w:r>
      </w:hyperlink>
    </w:p>
    <w:p w14:paraId="673A089E" w14:textId="731C1FD6" w:rsidR="00FB0BE7" w:rsidRDefault="007321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23" w:history="1">
        <w:r w:rsidR="00FB0BE7" w:rsidRPr="00BC6436">
          <w:rPr>
            <w:rStyle w:val="Hyperlink"/>
            <w:noProof/>
          </w:rPr>
          <w:t>1.2.4</w:t>
        </w:r>
        <w:r w:rsidR="00FB0BE7">
          <w:rPr>
            <w:rFonts w:asciiTheme="minorHAnsi" w:eastAsiaTheme="minorEastAsia" w:hAnsiTheme="minorHAnsi" w:cstheme="minorBidi"/>
            <w:noProof/>
            <w:color w:val="auto"/>
            <w:sz w:val="22"/>
            <w:szCs w:val="22"/>
          </w:rPr>
          <w:tab/>
        </w:r>
        <w:r w:rsidR="00FB0BE7" w:rsidRPr="00BC6436">
          <w:rPr>
            <w:rStyle w:val="Hyperlink"/>
            <w:noProof/>
          </w:rPr>
          <w:t>Property Table Notation</w:t>
        </w:r>
        <w:r w:rsidR="00FB0BE7">
          <w:rPr>
            <w:noProof/>
            <w:webHidden/>
          </w:rPr>
          <w:tab/>
        </w:r>
        <w:r w:rsidR="00FB0BE7">
          <w:rPr>
            <w:noProof/>
            <w:webHidden/>
          </w:rPr>
          <w:fldChar w:fldCharType="begin"/>
        </w:r>
        <w:r w:rsidR="00FB0BE7">
          <w:rPr>
            <w:noProof/>
            <w:webHidden/>
          </w:rPr>
          <w:instrText xml:space="preserve"> PAGEREF _Toc450223023 \h </w:instrText>
        </w:r>
        <w:r w:rsidR="00FB0BE7">
          <w:rPr>
            <w:noProof/>
            <w:webHidden/>
          </w:rPr>
        </w:r>
        <w:r w:rsidR="00FB0BE7">
          <w:rPr>
            <w:noProof/>
            <w:webHidden/>
          </w:rPr>
          <w:fldChar w:fldCharType="separate"/>
        </w:r>
        <w:r w:rsidR="00FB0BE7">
          <w:rPr>
            <w:noProof/>
            <w:webHidden/>
          </w:rPr>
          <w:t>8</w:t>
        </w:r>
        <w:r w:rsidR="00FB0BE7">
          <w:rPr>
            <w:noProof/>
            <w:webHidden/>
          </w:rPr>
          <w:fldChar w:fldCharType="end"/>
        </w:r>
      </w:hyperlink>
    </w:p>
    <w:p w14:paraId="38697E60" w14:textId="3437BC4E" w:rsidR="00FB0BE7" w:rsidRDefault="007321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24" w:history="1">
        <w:r w:rsidR="00FB0BE7" w:rsidRPr="00BC6436">
          <w:rPr>
            <w:rStyle w:val="Hyperlink"/>
            <w:noProof/>
          </w:rPr>
          <w:t>1.2.5</w:t>
        </w:r>
        <w:r w:rsidR="00FB0BE7">
          <w:rPr>
            <w:rFonts w:asciiTheme="minorHAnsi" w:eastAsiaTheme="minorEastAsia" w:hAnsiTheme="minorHAnsi" w:cstheme="minorBidi"/>
            <w:noProof/>
            <w:color w:val="auto"/>
            <w:sz w:val="22"/>
            <w:szCs w:val="22"/>
          </w:rPr>
          <w:tab/>
        </w:r>
        <w:r w:rsidR="00FB0BE7" w:rsidRPr="00BC6436">
          <w:rPr>
            <w:rStyle w:val="Hyperlink"/>
            <w:noProof/>
          </w:rPr>
          <w:t>Property and Class Descriptions</w:t>
        </w:r>
        <w:r w:rsidR="00FB0BE7">
          <w:rPr>
            <w:noProof/>
            <w:webHidden/>
          </w:rPr>
          <w:tab/>
        </w:r>
        <w:r w:rsidR="00FB0BE7">
          <w:rPr>
            <w:noProof/>
            <w:webHidden/>
          </w:rPr>
          <w:fldChar w:fldCharType="begin"/>
        </w:r>
        <w:r w:rsidR="00FB0BE7">
          <w:rPr>
            <w:noProof/>
            <w:webHidden/>
          </w:rPr>
          <w:instrText xml:space="preserve"> PAGEREF _Toc450223024 \h </w:instrText>
        </w:r>
        <w:r w:rsidR="00FB0BE7">
          <w:rPr>
            <w:noProof/>
            <w:webHidden/>
          </w:rPr>
        </w:r>
        <w:r w:rsidR="00FB0BE7">
          <w:rPr>
            <w:noProof/>
            <w:webHidden/>
          </w:rPr>
          <w:fldChar w:fldCharType="separate"/>
        </w:r>
        <w:r w:rsidR="00FB0BE7">
          <w:rPr>
            <w:noProof/>
            <w:webHidden/>
          </w:rPr>
          <w:t>8</w:t>
        </w:r>
        <w:r w:rsidR="00FB0BE7">
          <w:rPr>
            <w:noProof/>
            <w:webHidden/>
          </w:rPr>
          <w:fldChar w:fldCharType="end"/>
        </w:r>
      </w:hyperlink>
    </w:p>
    <w:p w14:paraId="4221EEB5" w14:textId="25CA29EF" w:rsidR="00FB0BE7" w:rsidRDefault="00732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25" w:history="1">
        <w:r w:rsidR="00FB0BE7" w:rsidRPr="00BC6436">
          <w:rPr>
            <w:rStyle w:val="Hyperlink"/>
            <w:noProof/>
          </w:rPr>
          <w:t>1.3</w:t>
        </w:r>
        <w:r w:rsidR="00FB0BE7">
          <w:rPr>
            <w:rFonts w:asciiTheme="minorHAnsi" w:eastAsiaTheme="minorEastAsia" w:hAnsiTheme="minorHAnsi" w:cstheme="minorBidi"/>
            <w:noProof/>
            <w:color w:val="auto"/>
            <w:sz w:val="22"/>
            <w:szCs w:val="22"/>
          </w:rPr>
          <w:tab/>
        </w:r>
        <w:r w:rsidR="00FB0BE7" w:rsidRPr="00BC6436">
          <w:rPr>
            <w:rStyle w:val="Hyperlink"/>
            <w:noProof/>
          </w:rPr>
          <w:t>Terminology</w:t>
        </w:r>
        <w:r w:rsidR="00FB0BE7">
          <w:rPr>
            <w:noProof/>
            <w:webHidden/>
          </w:rPr>
          <w:tab/>
        </w:r>
        <w:r w:rsidR="00FB0BE7">
          <w:rPr>
            <w:noProof/>
            <w:webHidden/>
          </w:rPr>
          <w:fldChar w:fldCharType="begin"/>
        </w:r>
        <w:r w:rsidR="00FB0BE7">
          <w:rPr>
            <w:noProof/>
            <w:webHidden/>
          </w:rPr>
          <w:instrText xml:space="preserve"> PAGEREF _Toc450223025 \h </w:instrText>
        </w:r>
        <w:r w:rsidR="00FB0BE7">
          <w:rPr>
            <w:noProof/>
            <w:webHidden/>
          </w:rPr>
        </w:r>
        <w:r w:rsidR="00FB0BE7">
          <w:rPr>
            <w:noProof/>
            <w:webHidden/>
          </w:rPr>
          <w:fldChar w:fldCharType="separate"/>
        </w:r>
        <w:r w:rsidR="00FB0BE7">
          <w:rPr>
            <w:noProof/>
            <w:webHidden/>
          </w:rPr>
          <w:t>9</w:t>
        </w:r>
        <w:r w:rsidR="00FB0BE7">
          <w:rPr>
            <w:noProof/>
            <w:webHidden/>
          </w:rPr>
          <w:fldChar w:fldCharType="end"/>
        </w:r>
      </w:hyperlink>
    </w:p>
    <w:p w14:paraId="2ACF7AAF" w14:textId="6D0E3258" w:rsidR="00FB0BE7" w:rsidRDefault="00732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26" w:history="1">
        <w:r w:rsidR="00FB0BE7" w:rsidRPr="00BC6436">
          <w:rPr>
            <w:rStyle w:val="Hyperlink"/>
            <w:noProof/>
          </w:rPr>
          <w:t>1.4</w:t>
        </w:r>
        <w:r w:rsidR="00FB0BE7">
          <w:rPr>
            <w:rFonts w:asciiTheme="minorHAnsi" w:eastAsiaTheme="minorEastAsia" w:hAnsiTheme="minorHAnsi" w:cstheme="minorBidi"/>
            <w:noProof/>
            <w:color w:val="auto"/>
            <w:sz w:val="22"/>
            <w:szCs w:val="22"/>
          </w:rPr>
          <w:tab/>
        </w:r>
        <w:r w:rsidR="00FB0BE7" w:rsidRPr="00BC6436">
          <w:rPr>
            <w:rStyle w:val="Hyperlink"/>
            <w:noProof/>
          </w:rPr>
          <w:t>Normative References</w:t>
        </w:r>
        <w:r w:rsidR="00FB0BE7">
          <w:rPr>
            <w:noProof/>
            <w:webHidden/>
          </w:rPr>
          <w:tab/>
        </w:r>
        <w:r w:rsidR="00FB0BE7">
          <w:rPr>
            <w:noProof/>
            <w:webHidden/>
          </w:rPr>
          <w:fldChar w:fldCharType="begin"/>
        </w:r>
        <w:r w:rsidR="00FB0BE7">
          <w:rPr>
            <w:noProof/>
            <w:webHidden/>
          </w:rPr>
          <w:instrText xml:space="preserve"> PAGEREF _Toc450223026 \h </w:instrText>
        </w:r>
        <w:r w:rsidR="00FB0BE7">
          <w:rPr>
            <w:noProof/>
            <w:webHidden/>
          </w:rPr>
        </w:r>
        <w:r w:rsidR="00FB0BE7">
          <w:rPr>
            <w:noProof/>
            <w:webHidden/>
          </w:rPr>
          <w:fldChar w:fldCharType="separate"/>
        </w:r>
        <w:r w:rsidR="00FB0BE7">
          <w:rPr>
            <w:noProof/>
            <w:webHidden/>
          </w:rPr>
          <w:t>9</w:t>
        </w:r>
        <w:r w:rsidR="00FB0BE7">
          <w:rPr>
            <w:noProof/>
            <w:webHidden/>
          </w:rPr>
          <w:fldChar w:fldCharType="end"/>
        </w:r>
      </w:hyperlink>
    </w:p>
    <w:p w14:paraId="74A258BF" w14:textId="30147176" w:rsidR="00FB0BE7" w:rsidRDefault="007321EE">
      <w:pPr>
        <w:pStyle w:val="TOC1"/>
        <w:rPr>
          <w:rFonts w:asciiTheme="minorHAnsi" w:eastAsiaTheme="minorEastAsia" w:hAnsiTheme="minorHAnsi" w:cstheme="minorBidi"/>
          <w:noProof/>
          <w:color w:val="auto"/>
          <w:sz w:val="22"/>
          <w:szCs w:val="22"/>
        </w:rPr>
      </w:pPr>
      <w:hyperlink w:anchor="_Toc450223027" w:history="1">
        <w:r w:rsidR="00FB0BE7" w:rsidRPr="00BC6436">
          <w:rPr>
            <w:rStyle w:val="Hyperlink"/>
            <w:noProof/>
          </w:rPr>
          <w:t>2</w:t>
        </w:r>
        <w:r w:rsidR="00FB0BE7">
          <w:rPr>
            <w:rFonts w:asciiTheme="minorHAnsi" w:eastAsiaTheme="minorEastAsia" w:hAnsiTheme="minorHAnsi" w:cstheme="minorBidi"/>
            <w:noProof/>
            <w:color w:val="auto"/>
            <w:sz w:val="22"/>
            <w:szCs w:val="22"/>
          </w:rPr>
          <w:tab/>
        </w:r>
        <w:r w:rsidR="00FB0BE7" w:rsidRPr="00BC6436">
          <w:rPr>
            <w:rStyle w:val="Hyperlink"/>
            <w:noProof/>
          </w:rPr>
          <w:t>Background Information</w:t>
        </w:r>
        <w:r w:rsidR="00FB0BE7">
          <w:rPr>
            <w:noProof/>
            <w:webHidden/>
          </w:rPr>
          <w:tab/>
        </w:r>
        <w:r w:rsidR="00FB0BE7">
          <w:rPr>
            <w:noProof/>
            <w:webHidden/>
          </w:rPr>
          <w:fldChar w:fldCharType="begin"/>
        </w:r>
        <w:r w:rsidR="00FB0BE7">
          <w:rPr>
            <w:noProof/>
            <w:webHidden/>
          </w:rPr>
          <w:instrText xml:space="preserve"> PAGEREF _Toc450223027 \h </w:instrText>
        </w:r>
        <w:r w:rsidR="00FB0BE7">
          <w:rPr>
            <w:noProof/>
            <w:webHidden/>
          </w:rPr>
        </w:r>
        <w:r w:rsidR="00FB0BE7">
          <w:rPr>
            <w:noProof/>
            <w:webHidden/>
          </w:rPr>
          <w:fldChar w:fldCharType="separate"/>
        </w:r>
        <w:r w:rsidR="00FB0BE7">
          <w:rPr>
            <w:noProof/>
            <w:webHidden/>
          </w:rPr>
          <w:t>10</w:t>
        </w:r>
        <w:r w:rsidR="00FB0BE7">
          <w:rPr>
            <w:noProof/>
            <w:webHidden/>
          </w:rPr>
          <w:fldChar w:fldCharType="end"/>
        </w:r>
      </w:hyperlink>
    </w:p>
    <w:p w14:paraId="13339B0A" w14:textId="146308B7" w:rsidR="00FB0BE7" w:rsidRDefault="00732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28" w:history="1">
        <w:r w:rsidR="00FB0BE7" w:rsidRPr="00BC6436">
          <w:rPr>
            <w:rStyle w:val="Hyperlink"/>
            <w:noProof/>
          </w:rPr>
          <w:t>2.1</w:t>
        </w:r>
        <w:r w:rsidR="00FB0BE7">
          <w:rPr>
            <w:rFonts w:asciiTheme="minorHAnsi" w:eastAsiaTheme="minorEastAsia" w:hAnsiTheme="minorHAnsi" w:cstheme="minorBidi"/>
            <w:noProof/>
            <w:color w:val="auto"/>
            <w:sz w:val="22"/>
            <w:szCs w:val="22"/>
          </w:rPr>
          <w:tab/>
        </w:r>
        <w:r w:rsidR="00FB0BE7" w:rsidRPr="00BC6436">
          <w:rPr>
            <w:rStyle w:val="Hyperlink"/>
            <w:noProof/>
          </w:rPr>
          <w:t>Cyber Observables</w:t>
        </w:r>
        <w:r w:rsidR="00FB0BE7">
          <w:rPr>
            <w:noProof/>
            <w:webHidden/>
          </w:rPr>
          <w:tab/>
        </w:r>
        <w:r w:rsidR="00FB0BE7">
          <w:rPr>
            <w:noProof/>
            <w:webHidden/>
          </w:rPr>
          <w:fldChar w:fldCharType="begin"/>
        </w:r>
        <w:r w:rsidR="00FB0BE7">
          <w:rPr>
            <w:noProof/>
            <w:webHidden/>
          </w:rPr>
          <w:instrText xml:space="preserve"> PAGEREF _Toc450223028 \h </w:instrText>
        </w:r>
        <w:r w:rsidR="00FB0BE7">
          <w:rPr>
            <w:noProof/>
            <w:webHidden/>
          </w:rPr>
        </w:r>
        <w:r w:rsidR="00FB0BE7">
          <w:rPr>
            <w:noProof/>
            <w:webHidden/>
          </w:rPr>
          <w:fldChar w:fldCharType="separate"/>
        </w:r>
        <w:r w:rsidR="00FB0BE7">
          <w:rPr>
            <w:noProof/>
            <w:webHidden/>
          </w:rPr>
          <w:t>10</w:t>
        </w:r>
        <w:r w:rsidR="00FB0BE7">
          <w:rPr>
            <w:noProof/>
            <w:webHidden/>
          </w:rPr>
          <w:fldChar w:fldCharType="end"/>
        </w:r>
      </w:hyperlink>
    </w:p>
    <w:p w14:paraId="3DCF87A7" w14:textId="1AE7DB1B" w:rsidR="00FB0BE7" w:rsidRDefault="00732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29" w:history="1">
        <w:r w:rsidR="00FB0BE7" w:rsidRPr="00BC6436">
          <w:rPr>
            <w:rStyle w:val="Hyperlink"/>
            <w:noProof/>
          </w:rPr>
          <w:t>2.2</w:t>
        </w:r>
        <w:r w:rsidR="00FB0BE7">
          <w:rPr>
            <w:rFonts w:asciiTheme="minorHAnsi" w:eastAsiaTheme="minorEastAsia" w:hAnsiTheme="minorHAnsi" w:cstheme="minorBidi"/>
            <w:noProof/>
            <w:color w:val="auto"/>
            <w:sz w:val="22"/>
            <w:szCs w:val="22"/>
          </w:rPr>
          <w:tab/>
        </w:r>
        <w:r w:rsidR="00FB0BE7" w:rsidRPr="00BC6436">
          <w:rPr>
            <w:rStyle w:val="Hyperlink"/>
            <w:noProof/>
          </w:rPr>
          <w:t>Objects</w:t>
        </w:r>
        <w:r w:rsidR="00FB0BE7">
          <w:rPr>
            <w:noProof/>
            <w:webHidden/>
          </w:rPr>
          <w:tab/>
        </w:r>
        <w:r w:rsidR="00FB0BE7">
          <w:rPr>
            <w:noProof/>
            <w:webHidden/>
          </w:rPr>
          <w:fldChar w:fldCharType="begin"/>
        </w:r>
        <w:r w:rsidR="00FB0BE7">
          <w:rPr>
            <w:noProof/>
            <w:webHidden/>
          </w:rPr>
          <w:instrText xml:space="preserve"> PAGEREF _Toc450223029 \h </w:instrText>
        </w:r>
        <w:r w:rsidR="00FB0BE7">
          <w:rPr>
            <w:noProof/>
            <w:webHidden/>
          </w:rPr>
        </w:r>
        <w:r w:rsidR="00FB0BE7">
          <w:rPr>
            <w:noProof/>
            <w:webHidden/>
          </w:rPr>
          <w:fldChar w:fldCharType="separate"/>
        </w:r>
        <w:r w:rsidR="00FB0BE7">
          <w:rPr>
            <w:noProof/>
            <w:webHidden/>
          </w:rPr>
          <w:t>10</w:t>
        </w:r>
        <w:r w:rsidR="00FB0BE7">
          <w:rPr>
            <w:noProof/>
            <w:webHidden/>
          </w:rPr>
          <w:fldChar w:fldCharType="end"/>
        </w:r>
      </w:hyperlink>
    </w:p>
    <w:p w14:paraId="5D93F446" w14:textId="7FC7EDC7" w:rsidR="00FB0BE7" w:rsidRDefault="007321EE">
      <w:pPr>
        <w:pStyle w:val="TOC1"/>
        <w:rPr>
          <w:rFonts w:asciiTheme="minorHAnsi" w:eastAsiaTheme="minorEastAsia" w:hAnsiTheme="minorHAnsi" w:cstheme="minorBidi"/>
          <w:noProof/>
          <w:color w:val="auto"/>
          <w:sz w:val="22"/>
          <w:szCs w:val="22"/>
        </w:rPr>
      </w:pPr>
      <w:hyperlink w:anchor="_Toc450223030" w:history="1">
        <w:r w:rsidR="00FB0BE7" w:rsidRPr="00BC6436">
          <w:rPr>
            <w:rStyle w:val="Hyperlink"/>
            <w:noProof/>
          </w:rPr>
          <w:t>3</w:t>
        </w:r>
        <w:r w:rsidR="00FB0BE7">
          <w:rPr>
            <w:rFonts w:asciiTheme="minorHAnsi" w:eastAsiaTheme="minorEastAsia" w:hAnsiTheme="minorHAnsi" w:cstheme="minorBidi"/>
            <w:noProof/>
            <w:color w:val="auto"/>
            <w:sz w:val="22"/>
            <w:szCs w:val="22"/>
          </w:rPr>
          <w:tab/>
        </w:r>
        <w:r w:rsidR="00FB0BE7" w:rsidRPr="00BC6436">
          <w:rPr>
            <w:rStyle w:val="Hyperlink"/>
            <w:noProof/>
          </w:rPr>
          <w:t>Data Model</w:t>
        </w:r>
        <w:r w:rsidR="00FB0BE7">
          <w:rPr>
            <w:noProof/>
            <w:webHidden/>
          </w:rPr>
          <w:tab/>
        </w:r>
        <w:r w:rsidR="00FB0BE7">
          <w:rPr>
            <w:noProof/>
            <w:webHidden/>
          </w:rPr>
          <w:fldChar w:fldCharType="begin"/>
        </w:r>
        <w:r w:rsidR="00FB0BE7">
          <w:rPr>
            <w:noProof/>
            <w:webHidden/>
          </w:rPr>
          <w:instrText xml:space="preserve"> PAGEREF _Toc450223030 \h </w:instrText>
        </w:r>
        <w:r w:rsidR="00FB0BE7">
          <w:rPr>
            <w:noProof/>
            <w:webHidden/>
          </w:rPr>
        </w:r>
        <w:r w:rsidR="00FB0BE7">
          <w:rPr>
            <w:noProof/>
            <w:webHidden/>
          </w:rPr>
          <w:fldChar w:fldCharType="separate"/>
        </w:r>
        <w:r w:rsidR="00FB0BE7">
          <w:rPr>
            <w:noProof/>
            <w:webHidden/>
          </w:rPr>
          <w:t>12</w:t>
        </w:r>
        <w:r w:rsidR="00FB0BE7">
          <w:rPr>
            <w:noProof/>
            <w:webHidden/>
          </w:rPr>
          <w:fldChar w:fldCharType="end"/>
        </w:r>
      </w:hyperlink>
    </w:p>
    <w:p w14:paraId="100EFCC5" w14:textId="2515E1AA" w:rsidR="00FB0BE7" w:rsidRDefault="00732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31" w:history="1">
        <w:r w:rsidR="00FB0BE7" w:rsidRPr="00BC6436">
          <w:rPr>
            <w:rStyle w:val="Hyperlink"/>
            <w:noProof/>
          </w:rPr>
          <w:t>3.1</w:t>
        </w:r>
        <w:r w:rsidR="00FB0BE7">
          <w:rPr>
            <w:rFonts w:asciiTheme="minorHAnsi" w:eastAsiaTheme="minorEastAsia" w:hAnsiTheme="minorHAnsi" w:cstheme="minorBidi"/>
            <w:noProof/>
            <w:color w:val="auto"/>
            <w:sz w:val="22"/>
            <w:szCs w:val="22"/>
          </w:rPr>
          <w:tab/>
        </w:r>
        <w:r w:rsidR="00FB0BE7" w:rsidRPr="00BC6436">
          <w:rPr>
            <w:rStyle w:val="Hyperlink"/>
            <w:noProof/>
          </w:rPr>
          <w:t>AccountObjectType Class</w:t>
        </w:r>
        <w:r w:rsidR="00FB0BE7">
          <w:rPr>
            <w:noProof/>
            <w:webHidden/>
          </w:rPr>
          <w:tab/>
        </w:r>
        <w:r w:rsidR="00FB0BE7">
          <w:rPr>
            <w:noProof/>
            <w:webHidden/>
          </w:rPr>
          <w:fldChar w:fldCharType="begin"/>
        </w:r>
        <w:r w:rsidR="00FB0BE7">
          <w:rPr>
            <w:noProof/>
            <w:webHidden/>
          </w:rPr>
          <w:instrText xml:space="preserve"> PAGEREF _Toc450223031 \h </w:instrText>
        </w:r>
        <w:r w:rsidR="00FB0BE7">
          <w:rPr>
            <w:noProof/>
            <w:webHidden/>
          </w:rPr>
        </w:r>
        <w:r w:rsidR="00FB0BE7">
          <w:rPr>
            <w:noProof/>
            <w:webHidden/>
          </w:rPr>
          <w:fldChar w:fldCharType="separate"/>
        </w:r>
        <w:r w:rsidR="00FB0BE7">
          <w:rPr>
            <w:noProof/>
            <w:webHidden/>
          </w:rPr>
          <w:t>12</w:t>
        </w:r>
        <w:r w:rsidR="00FB0BE7">
          <w:rPr>
            <w:noProof/>
            <w:webHidden/>
          </w:rPr>
          <w:fldChar w:fldCharType="end"/>
        </w:r>
      </w:hyperlink>
    </w:p>
    <w:p w14:paraId="2A03D527" w14:textId="3B8F65E1" w:rsidR="00FB0BE7" w:rsidRDefault="00732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32" w:history="1">
        <w:r w:rsidR="00FB0BE7" w:rsidRPr="00BC6436">
          <w:rPr>
            <w:rStyle w:val="Hyperlink"/>
            <w:noProof/>
          </w:rPr>
          <w:t>3.2</w:t>
        </w:r>
        <w:r w:rsidR="00FB0BE7">
          <w:rPr>
            <w:rFonts w:asciiTheme="minorHAnsi" w:eastAsiaTheme="minorEastAsia" w:hAnsiTheme="minorHAnsi" w:cstheme="minorBidi"/>
            <w:noProof/>
            <w:color w:val="auto"/>
            <w:sz w:val="22"/>
            <w:szCs w:val="22"/>
          </w:rPr>
          <w:tab/>
        </w:r>
        <w:r w:rsidR="00FB0BE7" w:rsidRPr="00BC6436">
          <w:rPr>
            <w:rStyle w:val="Hyperlink"/>
            <w:noProof/>
          </w:rPr>
          <w:t>AuthenticationType Class</w:t>
        </w:r>
        <w:r w:rsidR="00FB0BE7">
          <w:rPr>
            <w:noProof/>
            <w:webHidden/>
          </w:rPr>
          <w:tab/>
        </w:r>
        <w:r w:rsidR="00FB0BE7">
          <w:rPr>
            <w:noProof/>
            <w:webHidden/>
          </w:rPr>
          <w:fldChar w:fldCharType="begin"/>
        </w:r>
        <w:r w:rsidR="00FB0BE7">
          <w:rPr>
            <w:noProof/>
            <w:webHidden/>
          </w:rPr>
          <w:instrText xml:space="preserve"> PAGEREF _Toc450223032 \h </w:instrText>
        </w:r>
        <w:r w:rsidR="00FB0BE7">
          <w:rPr>
            <w:noProof/>
            <w:webHidden/>
          </w:rPr>
        </w:r>
        <w:r w:rsidR="00FB0BE7">
          <w:rPr>
            <w:noProof/>
            <w:webHidden/>
          </w:rPr>
          <w:fldChar w:fldCharType="separate"/>
        </w:r>
        <w:r w:rsidR="00FB0BE7">
          <w:rPr>
            <w:noProof/>
            <w:webHidden/>
          </w:rPr>
          <w:t>13</w:t>
        </w:r>
        <w:r w:rsidR="00FB0BE7">
          <w:rPr>
            <w:noProof/>
            <w:webHidden/>
          </w:rPr>
          <w:fldChar w:fldCharType="end"/>
        </w:r>
      </w:hyperlink>
    </w:p>
    <w:p w14:paraId="70150CDC" w14:textId="4F617E90" w:rsidR="00FB0BE7" w:rsidRDefault="00732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33" w:history="1">
        <w:r w:rsidR="00FB0BE7" w:rsidRPr="00BC6436">
          <w:rPr>
            <w:rStyle w:val="Hyperlink"/>
            <w:noProof/>
          </w:rPr>
          <w:t>3.3</w:t>
        </w:r>
        <w:r w:rsidR="00FB0BE7">
          <w:rPr>
            <w:rFonts w:asciiTheme="minorHAnsi" w:eastAsiaTheme="minorEastAsia" w:hAnsiTheme="minorHAnsi" w:cstheme="minorBidi"/>
            <w:noProof/>
            <w:color w:val="auto"/>
            <w:sz w:val="22"/>
            <w:szCs w:val="22"/>
          </w:rPr>
          <w:tab/>
        </w:r>
        <w:r w:rsidR="00FB0BE7" w:rsidRPr="00BC6436">
          <w:rPr>
            <w:rStyle w:val="Hyperlink"/>
            <w:noProof/>
          </w:rPr>
          <w:t>StructuredAuthenticationMechanismType Class</w:t>
        </w:r>
        <w:r w:rsidR="00FB0BE7">
          <w:rPr>
            <w:noProof/>
            <w:webHidden/>
          </w:rPr>
          <w:tab/>
        </w:r>
        <w:r w:rsidR="00FB0BE7">
          <w:rPr>
            <w:noProof/>
            <w:webHidden/>
          </w:rPr>
          <w:fldChar w:fldCharType="begin"/>
        </w:r>
        <w:r w:rsidR="00FB0BE7">
          <w:rPr>
            <w:noProof/>
            <w:webHidden/>
          </w:rPr>
          <w:instrText xml:space="preserve"> PAGEREF _Toc450223033 \h </w:instrText>
        </w:r>
        <w:r w:rsidR="00FB0BE7">
          <w:rPr>
            <w:noProof/>
            <w:webHidden/>
          </w:rPr>
        </w:r>
        <w:r w:rsidR="00FB0BE7">
          <w:rPr>
            <w:noProof/>
            <w:webHidden/>
          </w:rPr>
          <w:fldChar w:fldCharType="separate"/>
        </w:r>
        <w:r w:rsidR="00FB0BE7">
          <w:rPr>
            <w:noProof/>
            <w:webHidden/>
          </w:rPr>
          <w:t>14</w:t>
        </w:r>
        <w:r w:rsidR="00FB0BE7">
          <w:rPr>
            <w:noProof/>
            <w:webHidden/>
          </w:rPr>
          <w:fldChar w:fldCharType="end"/>
        </w:r>
      </w:hyperlink>
    </w:p>
    <w:p w14:paraId="729B5000" w14:textId="3928261B" w:rsidR="00FB0BE7" w:rsidRDefault="00732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34" w:history="1">
        <w:r w:rsidR="00FB0BE7" w:rsidRPr="00BC6436">
          <w:rPr>
            <w:rStyle w:val="Hyperlink"/>
            <w:noProof/>
          </w:rPr>
          <w:t>3.4</w:t>
        </w:r>
        <w:r w:rsidR="00FB0BE7">
          <w:rPr>
            <w:rFonts w:asciiTheme="minorHAnsi" w:eastAsiaTheme="minorEastAsia" w:hAnsiTheme="minorHAnsi" w:cstheme="minorBidi"/>
            <w:noProof/>
            <w:color w:val="auto"/>
            <w:sz w:val="22"/>
            <w:szCs w:val="22"/>
          </w:rPr>
          <w:tab/>
        </w:r>
        <w:r w:rsidR="00FB0BE7" w:rsidRPr="00BC6436">
          <w:rPr>
            <w:rStyle w:val="Hyperlink"/>
            <w:noProof/>
          </w:rPr>
          <w:t>AuthenticationTypeVocab-1.0 Enumeration</w:t>
        </w:r>
        <w:r w:rsidR="00FB0BE7">
          <w:rPr>
            <w:noProof/>
            <w:webHidden/>
          </w:rPr>
          <w:tab/>
        </w:r>
        <w:r w:rsidR="00FB0BE7">
          <w:rPr>
            <w:noProof/>
            <w:webHidden/>
          </w:rPr>
          <w:fldChar w:fldCharType="begin"/>
        </w:r>
        <w:r w:rsidR="00FB0BE7">
          <w:rPr>
            <w:noProof/>
            <w:webHidden/>
          </w:rPr>
          <w:instrText xml:space="preserve"> PAGEREF _Toc450223034 \h </w:instrText>
        </w:r>
        <w:r w:rsidR="00FB0BE7">
          <w:rPr>
            <w:noProof/>
            <w:webHidden/>
          </w:rPr>
        </w:r>
        <w:r w:rsidR="00FB0BE7">
          <w:rPr>
            <w:noProof/>
            <w:webHidden/>
          </w:rPr>
          <w:fldChar w:fldCharType="separate"/>
        </w:r>
        <w:r w:rsidR="00FB0BE7">
          <w:rPr>
            <w:noProof/>
            <w:webHidden/>
          </w:rPr>
          <w:t>15</w:t>
        </w:r>
        <w:r w:rsidR="00FB0BE7">
          <w:rPr>
            <w:noProof/>
            <w:webHidden/>
          </w:rPr>
          <w:fldChar w:fldCharType="end"/>
        </w:r>
      </w:hyperlink>
    </w:p>
    <w:p w14:paraId="4B590869" w14:textId="66AA75F2" w:rsidR="00FB0BE7" w:rsidRDefault="007321E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35" w:history="1">
        <w:r w:rsidR="00FB0BE7" w:rsidRPr="00BC6436">
          <w:rPr>
            <w:rStyle w:val="Hyperlink"/>
            <w:noProof/>
          </w:rPr>
          <w:t>3.5</w:t>
        </w:r>
        <w:r w:rsidR="00FB0BE7">
          <w:rPr>
            <w:rFonts w:asciiTheme="minorHAnsi" w:eastAsiaTheme="minorEastAsia" w:hAnsiTheme="minorHAnsi" w:cstheme="minorBidi"/>
            <w:noProof/>
            <w:color w:val="auto"/>
            <w:sz w:val="22"/>
            <w:szCs w:val="22"/>
          </w:rPr>
          <w:tab/>
        </w:r>
        <w:r w:rsidR="00FB0BE7" w:rsidRPr="00BC6436">
          <w:rPr>
            <w:rStyle w:val="Hyperlink"/>
            <w:noProof/>
          </w:rPr>
          <w:t>AuthenticationTokenProtectionMechanismTypeVocab-1.0 Enumeration</w:t>
        </w:r>
        <w:r w:rsidR="00FB0BE7">
          <w:rPr>
            <w:noProof/>
            <w:webHidden/>
          </w:rPr>
          <w:tab/>
        </w:r>
        <w:r w:rsidR="00FB0BE7">
          <w:rPr>
            <w:noProof/>
            <w:webHidden/>
          </w:rPr>
          <w:fldChar w:fldCharType="begin"/>
        </w:r>
        <w:r w:rsidR="00FB0BE7">
          <w:rPr>
            <w:noProof/>
            <w:webHidden/>
          </w:rPr>
          <w:instrText xml:space="preserve"> PAGEREF _Toc450223035 \h </w:instrText>
        </w:r>
        <w:r w:rsidR="00FB0BE7">
          <w:rPr>
            <w:noProof/>
            <w:webHidden/>
          </w:rPr>
        </w:r>
        <w:r w:rsidR="00FB0BE7">
          <w:rPr>
            <w:noProof/>
            <w:webHidden/>
          </w:rPr>
          <w:fldChar w:fldCharType="separate"/>
        </w:r>
        <w:r w:rsidR="00FB0BE7">
          <w:rPr>
            <w:noProof/>
            <w:webHidden/>
          </w:rPr>
          <w:t>16</w:t>
        </w:r>
        <w:r w:rsidR="00FB0BE7">
          <w:rPr>
            <w:noProof/>
            <w:webHidden/>
          </w:rPr>
          <w:fldChar w:fldCharType="end"/>
        </w:r>
      </w:hyperlink>
    </w:p>
    <w:p w14:paraId="31A47A17" w14:textId="478DB763" w:rsidR="00FB0BE7" w:rsidRDefault="007321EE">
      <w:pPr>
        <w:pStyle w:val="TOC1"/>
        <w:rPr>
          <w:rFonts w:asciiTheme="minorHAnsi" w:eastAsiaTheme="minorEastAsia" w:hAnsiTheme="minorHAnsi" w:cstheme="minorBidi"/>
          <w:noProof/>
          <w:color w:val="auto"/>
          <w:sz w:val="22"/>
          <w:szCs w:val="22"/>
        </w:rPr>
      </w:pPr>
      <w:hyperlink w:anchor="_Toc450223036" w:history="1">
        <w:r w:rsidR="00FB0BE7" w:rsidRPr="00BC6436">
          <w:rPr>
            <w:rStyle w:val="Hyperlink"/>
            <w:noProof/>
          </w:rPr>
          <w:t>4</w:t>
        </w:r>
        <w:r w:rsidR="00FB0BE7">
          <w:rPr>
            <w:rFonts w:asciiTheme="minorHAnsi" w:eastAsiaTheme="minorEastAsia" w:hAnsiTheme="minorHAnsi" w:cstheme="minorBidi"/>
            <w:noProof/>
            <w:color w:val="auto"/>
            <w:sz w:val="22"/>
            <w:szCs w:val="22"/>
          </w:rPr>
          <w:tab/>
        </w:r>
        <w:r w:rsidR="00FB0BE7" w:rsidRPr="00BC6436">
          <w:rPr>
            <w:rStyle w:val="Hyperlink"/>
            <w:noProof/>
          </w:rPr>
          <w:t>Conformance</w:t>
        </w:r>
        <w:r w:rsidR="00FB0BE7">
          <w:rPr>
            <w:noProof/>
            <w:webHidden/>
          </w:rPr>
          <w:tab/>
        </w:r>
        <w:r w:rsidR="00FB0BE7">
          <w:rPr>
            <w:noProof/>
            <w:webHidden/>
          </w:rPr>
          <w:fldChar w:fldCharType="begin"/>
        </w:r>
        <w:r w:rsidR="00FB0BE7">
          <w:rPr>
            <w:noProof/>
            <w:webHidden/>
          </w:rPr>
          <w:instrText xml:space="preserve"> PAGEREF _Toc450223036 \h </w:instrText>
        </w:r>
        <w:r w:rsidR="00FB0BE7">
          <w:rPr>
            <w:noProof/>
            <w:webHidden/>
          </w:rPr>
        </w:r>
        <w:r w:rsidR="00FB0BE7">
          <w:rPr>
            <w:noProof/>
            <w:webHidden/>
          </w:rPr>
          <w:fldChar w:fldCharType="separate"/>
        </w:r>
        <w:r w:rsidR="00FB0BE7">
          <w:rPr>
            <w:noProof/>
            <w:webHidden/>
          </w:rPr>
          <w:t>22</w:t>
        </w:r>
        <w:r w:rsidR="00FB0BE7">
          <w:rPr>
            <w:noProof/>
            <w:webHidden/>
          </w:rPr>
          <w:fldChar w:fldCharType="end"/>
        </w:r>
      </w:hyperlink>
    </w:p>
    <w:p w14:paraId="0DEC84F2" w14:textId="0F69948D" w:rsidR="00FB0BE7" w:rsidRDefault="007321EE">
      <w:pPr>
        <w:pStyle w:val="TOC1"/>
        <w:rPr>
          <w:rFonts w:asciiTheme="minorHAnsi" w:eastAsiaTheme="minorEastAsia" w:hAnsiTheme="minorHAnsi" w:cstheme="minorBidi"/>
          <w:noProof/>
          <w:color w:val="auto"/>
          <w:sz w:val="22"/>
          <w:szCs w:val="22"/>
        </w:rPr>
      </w:pPr>
      <w:hyperlink w:anchor="_Toc450223037" w:history="1">
        <w:r w:rsidR="00FB0BE7" w:rsidRPr="00BC6436">
          <w:rPr>
            <w:rStyle w:val="Hyperlink"/>
            <w:noProof/>
          </w:rPr>
          <w:t>Appendix A. Acknowledgments</w:t>
        </w:r>
        <w:r w:rsidR="00FB0BE7">
          <w:rPr>
            <w:noProof/>
            <w:webHidden/>
          </w:rPr>
          <w:tab/>
        </w:r>
        <w:r w:rsidR="00FB0BE7">
          <w:rPr>
            <w:noProof/>
            <w:webHidden/>
          </w:rPr>
          <w:fldChar w:fldCharType="begin"/>
        </w:r>
        <w:r w:rsidR="00FB0BE7">
          <w:rPr>
            <w:noProof/>
            <w:webHidden/>
          </w:rPr>
          <w:instrText xml:space="preserve"> PAGEREF _Toc450223037 \h </w:instrText>
        </w:r>
        <w:r w:rsidR="00FB0BE7">
          <w:rPr>
            <w:noProof/>
            <w:webHidden/>
          </w:rPr>
        </w:r>
        <w:r w:rsidR="00FB0BE7">
          <w:rPr>
            <w:noProof/>
            <w:webHidden/>
          </w:rPr>
          <w:fldChar w:fldCharType="separate"/>
        </w:r>
        <w:r w:rsidR="00FB0BE7">
          <w:rPr>
            <w:noProof/>
            <w:webHidden/>
          </w:rPr>
          <w:t>23</w:t>
        </w:r>
        <w:r w:rsidR="00FB0BE7">
          <w:rPr>
            <w:noProof/>
            <w:webHidden/>
          </w:rPr>
          <w:fldChar w:fldCharType="end"/>
        </w:r>
      </w:hyperlink>
    </w:p>
    <w:p w14:paraId="45B5016B" w14:textId="2C8F7A06" w:rsidR="00FB0BE7" w:rsidRDefault="007321EE">
      <w:pPr>
        <w:pStyle w:val="TOC1"/>
        <w:rPr>
          <w:rFonts w:asciiTheme="minorHAnsi" w:eastAsiaTheme="minorEastAsia" w:hAnsiTheme="minorHAnsi" w:cstheme="minorBidi"/>
          <w:noProof/>
          <w:color w:val="auto"/>
          <w:sz w:val="22"/>
          <w:szCs w:val="22"/>
        </w:rPr>
      </w:pPr>
      <w:hyperlink w:anchor="_Toc450223038" w:history="1">
        <w:r w:rsidR="00FB0BE7" w:rsidRPr="00BC6436">
          <w:rPr>
            <w:rStyle w:val="Hyperlink"/>
            <w:noProof/>
          </w:rPr>
          <w:t>Appendix B. Revision History</w:t>
        </w:r>
        <w:r w:rsidR="00FB0BE7">
          <w:rPr>
            <w:noProof/>
            <w:webHidden/>
          </w:rPr>
          <w:tab/>
        </w:r>
        <w:r w:rsidR="00FB0BE7">
          <w:rPr>
            <w:noProof/>
            <w:webHidden/>
          </w:rPr>
          <w:fldChar w:fldCharType="begin"/>
        </w:r>
        <w:r w:rsidR="00FB0BE7">
          <w:rPr>
            <w:noProof/>
            <w:webHidden/>
          </w:rPr>
          <w:instrText xml:space="preserve"> PAGEREF _Toc450223038 \h </w:instrText>
        </w:r>
        <w:r w:rsidR="00FB0BE7">
          <w:rPr>
            <w:noProof/>
            <w:webHidden/>
          </w:rPr>
        </w:r>
        <w:r w:rsidR="00FB0BE7">
          <w:rPr>
            <w:noProof/>
            <w:webHidden/>
          </w:rPr>
          <w:fldChar w:fldCharType="separate"/>
        </w:r>
        <w:r w:rsidR="00FB0BE7">
          <w:rPr>
            <w:noProof/>
            <w:webHidden/>
          </w:rPr>
          <w:t>27</w:t>
        </w:r>
        <w:r w:rsidR="00FB0BE7">
          <w:rPr>
            <w:noProof/>
            <w:webHidden/>
          </w:rPr>
          <w:fldChar w:fldCharType="end"/>
        </w:r>
      </w:hyperlink>
    </w:p>
    <w:p w14:paraId="59282FEB" w14:textId="29E33632" w:rsidR="00BF3D0A" w:rsidRDefault="008A396B" w:rsidP="003F3CA1">
      <w:pPr>
        <w:pStyle w:val="Heading1"/>
      </w:pPr>
      <w:r>
        <w:rPr>
          <w:szCs w:val="24"/>
        </w:rPr>
        <w:lastRenderedPageBreak/>
        <w:fldChar w:fldCharType="end"/>
      </w:r>
      <w:bookmarkStart w:id="4" w:name="_Toc450223015"/>
      <w:r w:rsidR="00C87B70">
        <w:t>Introduction</w:t>
      </w:r>
      <w:bookmarkEnd w:id="3"/>
      <w:bookmarkEnd w:id="4"/>
    </w:p>
    <w:p w14:paraId="7673F299" w14:textId="18E3119D" w:rsidR="00450284" w:rsidRDefault="00450284" w:rsidP="003F3CA1">
      <w:pPr>
        <w:autoSpaceDE w:val="0"/>
        <w:autoSpaceDN w:val="0"/>
        <w:adjustRightInd w:val="0"/>
        <w:spacing w:before="80" w:after="240"/>
        <w:ind w:right="-270"/>
      </w:pPr>
      <w:r w:rsidRPr="00EE3C80">
        <w:t>[All text is norm</w:t>
      </w:r>
      <w:r>
        <w:t>ative unless otherwise labeled</w:t>
      </w:r>
      <w:r w:rsidR="00771368">
        <w:t>.</w:t>
      </w:r>
      <w:r>
        <w:t>]</w:t>
      </w:r>
    </w:p>
    <w:p w14:paraId="75C32315" w14:textId="0C314867" w:rsidR="00BF3D0A" w:rsidRDefault="00C87B70" w:rsidP="003F3CA1">
      <w:pPr>
        <w:autoSpaceDE w:val="0"/>
        <w:autoSpaceDN w:val="0"/>
        <w:adjustRightInd w:val="0"/>
        <w:spacing w:before="80" w:after="240"/>
        <w:ind w:right="-270"/>
      </w:pPr>
      <w:r w:rsidRPr="00B92F54">
        <w:t>The Cyber Observable Expression (CybOX</w:t>
      </w:r>
      <w:r w:rsidR="00450284">
        <w:rPr>
          <w:vertAlign w:val="superscript"/>
        </w:rPr>
        <w:t>TM</w:t>
      </w:r>
      <w:r w:rsidRPr="00B92F54">
        <w:t>)</w:t>
      </w:r>
      <w:r>
        <w:t xml:space="preserve"> </w:t>
      </w:r>
      <w:r w:rsidR="003F3CA1">
        <w:t>l</w:t>
      </w:r>
      <w:r w:rsidR="00771368">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A25DF3A" w14:textId="7127DADE" w:rsidR="00BF3D0A" w:rsidRDefault="00C87B70" w:rsidP="003F3CA1">
      <w:pPr>
        <w:autoSpaceDE w:val="0"/>
        <w:autoSpaceDN w:val="0"/>
        <w:adjustRightInd w:val="0"/>
        <w:spacing w:before="80" w:after="240"/>
        <w:ind w:right="-270"/>
      </w:pPr>
      <w:r>
        <w:t xml:space="preserve">This document serves as the specification for the CybOX Account Object Version 2.1.1 data model, which is one of </w:t>
      </w:r>
      <w:r w:rsidR="00E20C80">
        <w:t>eighty-eight CybOX</w:t>
      </w:r>
      <w:r>
        <w:t xml:space="preserve"> Object data models.       </w:t>
      </w:r>
    </w:p>
    <w:p w14:paraId="79F1A4FC" w14:textId="3A2A2B63" w:rsidR="00BF3D0A" w:rsidRDefault="00C87B70" w:rsidP="00771368">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8366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1.3</w:t>
      </w:r>
      <w:r w:rsidRPr="00FB67E2">
        <w:rPr>
          <w:b/>
          <w:color w:val="0000EE"/>
        </w:rPr>
        <w:fldChar w:fldCharType="end"/>
      </w:r>
      <w:r>
        <w:t xml:space="preserve"> we provide terminology. References are given </w:t>
      </w:r>
      <w:r w:rsidRPr="007D03B1">
        <w:t xml:space="preserve">in </w:t>
      </w:r>
      <w:r w:rsidR="00860B74">
        <w:t>Section</w:t>
      </w:r>
      <w:r>
        <w:t xml:space="preserve"> </w:t>
      </w:r>
      <w:r>
        <w:fldChar w:fldCharType="begin"/>
      </w:r>
      <w:r>
        <w:instrText xml:space="preserve"> REF _Ref7502892 \r \h  \* MERGEFORMAT </w:instrText>
      </w:r>
      <w:r>
        <w:fldChar w:fldCharType="separate"/>
      </w:r>
      <w:r w:rsidR="00D83664" w:rsidRPr="00D83664">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2</w:t>
      </w:r>
      <w:r w:rsidRPr="00FB67E2">
        <w:rPr>
          <w:b/>
          <w:color w:val="0000EE"/>
        </w:rPr>
        <w:fldChar w:fldCharType="end"/>
      </w:r>
      <w:r>
        <w:t xml:space="preserve">, we give background information necessary to fully understand the Account Object data model. We present the Account Object data model specification details in Section </w:t>
      </w:r>
      <w:r w:rsidR="008A396B" w:rsidRPr="008A396B">
        <w:rPr>
          <w:b/>
          <w:color w:val="0000EE"/>
        </w:rPr>
        <w:fldChar w:fldCharType="begin"/>
      </w:r>
      <w:r w:rsidR="008A396B" w:rsidRPr="008A396B">
        <w:rPr>
          <w:b/>
          <w:color w:val="0000EE"/>
        </w:rPr>
        <w:instrText xml:space="preserve"> REF _Ref433206332 \r \h  \* MERGEFORMAT </w:instrText>
      </w:r>
      <w:r w:rsidR="008A396B" w:rsidRPr="008A396B">
        <w:rPr>
          <w:b/>
          <w:color w:val="0000EE"/>
        </w:rPr>
      </w:r>
      <w:r w:rsidR="008A396B" w:rsidRPr="008A396B">
        <w:rPr>
          <w:b/>
          <w:color w:val="0000EE"/>
        </w:rPr>
        <w:fldChar w:fldCharType="separate"/>
      </w:r>
      <w:r w:rsidR="00D83664">
        <w:rPr>
          <w:b/>
          <w:color w:val="0000EE"/>
        </w:rPr>
        <w:t>3</w:t>
      </w:r>
      <w:r w:rsidR="008A396B" w:rsidRPr="008A396B">
        <w:rPr>
          <w:b/>
          <w:color w:val="0000EE"/>
        </w:rPr>
        <w:fldChar w:fldCharType="end"/>
      </w:r>
      <w:r w:rsidR="00771368">
        <w:rPr>
          <w:b/>
          <w:color w:val="0000EE"/>
        </w:rPr>
        <w:t>,</w:t>
      </w:r>
      <w:r w:rsidR="008A396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4</w:t>
      </w:r>
      <w:r w:rsidRPr="00FB67E2">
        <w:rPr>
          <w:b/>
          <w:color w:val="0000EE"/>
        </w:rPr>
        <w:fldChar w:fldCharType="end"/>
      </w:r>
      <w:r>
        <w:t>.</w:t>
      </w:r>
    </w:p>
    <w:p w14:paraId="46534D7C" w14:textId="06F4824F" w:rsidR="00BF3D0A" w:rsidRPr="002D7380" w:rsidRDefault="00C87B70" w:rsidP="003F3CA1">
      <w:pPr>
        <w:pStyle w:val="Heading2"/>
      </w:pPr>
      <w:bookmarkStart w:id="6" w:name="_Toc412205405"/>
      <w:bookmarkStart w:id="7" w:name="_Ref412300941"/>
      <w:bookmarkStart w:id="8" w:name="_Ref412622367"/>
      <w:bookmarkStart w:id="9" w:name="_Toc424631596"/>
      <w:bookmarkStart w:id="10" w:name="_Toc450223016"/>
      <w:r>
        <w:t>CybOX</w:t>
      </w:r>
      <w:r w:rsidR="00593A51">
        <w:rPr>
          <w:vertAlign w:val="superscript"/>
        </w:rPr>
        <w:t>TM</w:t>
      </w:r>
      <w:r>
        <w:t xml:space="preserve"> Specification Documents</w:t>
      </w:r>
      <w:bookmarkEnd w:id="6"/>
      <w:bookmarkEnd w:id="7"/>
      <w:bookmarkEnd w:id="8"/>
      <w:bookmarkEnd w:id="9"/>
      <w:bookmarkEnd w:id="10"/>
    </w:p>
    <w:p w14:paraId="04D0644B" w14:textId="290D4EAE" w:rsidR="00BF3D0A" w:rsidRDefault="00C87B70" w:rsidP="0077136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9A44758" w14:textId="77777777" w:rsidR="00BF3D0A" w:rsidRDefault="00C87B70" w:rsidP="0077136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E51DA5A" w14:textId="77777777" w:rsidR="00BF3D0A" w:rsidRDefault="00C87B70" w:rsidP="00D768E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532914D" w14:textId="076E21F2" w:rsidR="00BF3D0A" w:rsidRDefault="00C87B70" w:rsidP="00D768E6">
      <w:pPr>
        <w:autoSpaceDE w:val="0"/>
        <w:autoSpaceDN w:val="0"/>
        <w:adjustRightInd w:val="0"/>
        <w:spacing w:after="240"/>
      </w:pPr>
      <w:r>
        <w:t xml:space="preserve">The </w:t>
      </w:r>
      <w:hyperlink w:anchor="AdditionalArtifacts" w:history="1">
        <w:r>
          <w:rPr>
            <w:rStyle w:val="Hyperlink"/>
            <w:i/>
          </w:rPr>
          <w:t>CybOX</w:t>
        </w:r>
        <w:r w:rsidR="00771368">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2093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771368">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FD124F" w14:textId="77777777" w:rsidR="00BF3D0A" w:rsidRDefault="00C87B70" w:rsidP="003F3CA1">
      <w:pPr>
        <w:pStyle w:val="Heading2"/>
        <w:tabs>
          <w:tab w:val="num" w:pos="864"/>
        </w:tabs>
        <w:spacing w:before="360" w:after="60"/>
        <w:ind w:left="540" w:hanging="540"/>
      </w:pPr>
      <w:bookmarkStart w:id="11" w:name="_Ref394437867"/>
      <w:bookmarkStart w:id="12" w:name="_Toc426119868"/>
      <w:bookmarkStart w:id="13" w:name="_Toc450223017"/>
      <w:r>
        <w:t>Document Conventions</w:t>
      </w:r>
      <w:bookmarkEnd w:id="11"/>
      <w:bookmarkEnd w:id="12"/>
      <w:bookmarkEnd w:id="13"/>
    </w:p>
    <w:p w14:paraId="0AB44AA7" w14:textId="77777777" w:rsidR="00BF3D0A" w:rsidRDefault="00C87B70" w:rsidP="003F3CA1">
      <w:r>
        <w:t>The following conventions are used in this document.</w:t>
      </w:r>
    </w:p>
    <w:p w14:paraId="41A09600" w14:textId="77777777" w:rsidR="00BF3D0A" w:rsidRDefault="00C87B70" w:rsidP="003F3CA1">
      <w:pPr>
        <w:pStyle w:val="Heading3"/>
        <w:tabs>
          <w:tab w:val="num" w:pos="720"/>
        </w:tabs>
        <w:spacing w:before="360" w:after="60"/>
      </w:pPr>
      <w:bookmarkStart w:id="14" w:name="_Toc389570603"/>
      <w:bookmarkStart w:id="15" w:name="_Toc389581073"/>
      <w:bookmarkStart w:id="16" w:name="_Toc426119870"/>
      <w:bookmarkStart w:id="17" w:name="_Toc450223018"/>
      <w:r>
        <w:t>Fonts</w:t>
      </w:r>
      <w:bookmarkEnd w:id="14"/>
      <w:bookmarkEnd w:id="15"/>
      <w:bookmarkEnd w:id="16"/>
      <w:bookmarkEnd w:id="17"/>
    </w:p>
    <w:p w14:paraId="48A753B8" w14:textId="77777777" w:rsidR="00BF3D0A" w:rsidRPr="002459CF" w:rsidRDefault="00C87B70" w:rsidP="0077136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85A7FB1" w14:textId="26963E12" w:rsidR="00BF3D0A" w:rsidRPr="00420937" w:rsidRDefault="00C87B70" w:rsidP="0077136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D768E6">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771368">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2E1AFA6" w14:textId="77777777" w:rsidR="00BF3D0A" w:rsidRPr="002459CF" w:rsidRDefault="00C87B70" w:rsidP="00D768E6">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71C4101" w14:textId="368F85FD" w:rsidR="00BF3D0A" w:rsidRPr="002459CF" w:rsidRDefault="00BF3D0A" w:rsidP="00D768E6">
      <w:pPr>
        <w:pStyle w:val="Default"/>
        <w:spacing w:after="240"/>
        <w:ind w:left="720"/>
        <w:rPr>
          <w:rFonts w:ascii="Arial" w:hAnsi="Arial"/>
          <w:sz w:val="20"/>
          <w:szCs w:val="20"/>
        </w:rPr>
      </w:pPr>
    </w:p>
    <w:p w14:paraId="2F0D6DA3" w14:textId="14587EB3" w:rsidR="00BF3D0A" w:rsidRPr="00420937" w:rsidRDefault="00C87B70" w:rsidP="00D768E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0E321" w14:textId="22014C6E" w:rsidR="00BF3D0A" w:rsidRPr="002459CF" w:rsidRDefault="00C87B70">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95C07D6" w14:textId="60FD2221" w:rsidR="00BF3D0A" w:rsidRPr="00420937" w:rsidRDefault="00C87B70">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D768E6">
        <w:rPr>
          <w:rFonts w:ascii="Arial" w:hAnsi="Arial"/>
          <w:sz w:val="20"/>
          <w:szCs w:val="20"/>
        </w:rPr>
        <w:t>high-level</w:t>
      </w:r>
      <w:r w:rsidRPr="002459CF">
        <w:rPr>
          <w:rFonts w:ascii="Arial" w:hAnsi="Arial"/>
          <w:sz w:val="20"/>
          <w:szCs w:val="20"/>
        </w:rPr>
        <w:t xml:space="preserve"> concepts have a corresponding UML object.  For example, the Action </w:t>
      </w:r>
      <w:r w:rsidR="00D768E6">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A57EE7" w14:textId="77777777" w:rsidR="00BF3D0A" w:rsidRPr="002459CF" w:rsidRDefault="00C87B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A021573" w14:textId="0F1E23C6" w:rsidR="00BF3D0A" w:rsidRPr="008A396B" w:rsidRDefault="00C87B70">
      <w:pPr>
        <w:spacing w:after="240"/>
        <w:ind w:firstLine="720"/>
        <w:rPr>
          <w:i/>
        </w:rPr>
      </w:pPr>
      <w:r w:rsidRPr="008A396B">
        <w:rPr>
          <w:u w:val="single"/>
        </w:rPr>
        <w:t>Example</w:t>
      </w:r>
      <w:r w:rsidRPr="002459CF">
        <w:t>:</w:t>
      </w:r>
      <w:r w:rsidRPr="008A396B">
        <w:rPr>
          <w:i/>
        </w:rPr>
        <w:t xml:space="preserve"> ‘HashNameVocab-1.0,’ high, medium, low</w:t>
      </w:r>
    </w:p>
    <w:p w14:paraId="0CFD92BB" w14:textId="77777777" w:rsidR="00BF3D0A" w:rsidRDefault="00C87B70" w:rsidP="003F3CA1">
      <w:pPr>
        <w:pStyle w:val="Heading3"/>
      </w:pPr>
      <w:bookmarkStart w:id="18" w:name="_Ref394486021"/>
      <w:bookmarkStart w:id="19" w:name="_Toc426119871"/>
      <w:bookmarkStart w:id="20" w:name="_Toc450223019"/>
      <w:r>
        <w:t>UML Package References</w:t>
      </w:r>
      <w:bookmarkEnd w:id="18"/>
      <w:bookmarkEnd w:id="19"/>
      <w:bookmarkEnd w:id="20"/>
    </w:p>
    <w:p w14:paraId="76F2BB04" w14:textId="0C1991C6" w:rsidR="00BF3D0A" w:rsidRDefault="00C87B70" w:rsidP="003F3CA1">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8FD734D" w14:textId="535F6181" w:rsidR="00BF3D0A" w:rsidRDefault="006D2B8C" w:rsidP="003F3CA1">
      <w:pPr>
        <w:spacing w:before="80" w:after="240"/>
      </w:pPr>
      <w:r>
        <w:t>The package_prefix for the Account</w:t>
      </w:r>
      <w:r w:rsidR="00A74497">
        <w:t xml:space="preserve"> data model is </w:t>
      </w:r>
      <w:r w:rsidR="00A74497">
        <w:rPr>
          <w:rFonts w:ascii="Courier New" w:hAnsi="Courier New" w:cs="Courier New"/>
        </w:rPr>
        <w:t>AccountObj</w:t>
      </w:r>
      <w:r w:rsidR="00A74497">
        <w:t xml:space="preserve">. </w:t>
      </w:r>
      <w:r w:rsidR="00C87B70">
        <w:t xml:space="preserve">Note that in </w:t>
      </w:r>
      <w:r w:rsidR="00C87B70" w:rsidRPr="009D1DDD">
        <w:t>this</w:t>
      </w:r>
      <w:r w:rsidR="00C87B70">
        <w:t xml:space="preserve"> specification document, we do not explicitly specify the package prefix for any classes that </w:t>
      </w:r>
      <w:r w:rsidR="00C87B70" w:rsidRPr="00B77F78">
        <w:t xml:space="preserve">originate from the </w:t>
      </w:r>
      <w:r w:rsidR="00C87B70">
        <w:t>Account Object</w:t>
      </w:r>
      <w:r w:rsidR="00C87B70" w:rsidRPr="00B77F78">
        <w:t xml:space="preserve"> </w:t>
      </w:r>
      <w:r w:rsidR="00C87B70">
        <w:t xml:space="preserve">data model.  </w:t>
      </w:r>
    </w:p>
    <w:p w14:paraId="0E3D2BB7" w14:textId="77777777" w:rsidR="00BF3D0A" w:rsidRPr="00904E02" w:rsidRDefault="00C87B70" w:rsidP="003F3CA1">
      <w:pPr>
        <w:pStyle w:val="Heading3"/>
      </w:pPr>
      <w:bookmarkStart w:id="23" w:name="_Toc426119872"/>
      <w:bookmarkStart w:id="24" w:name="_Toc450223020"/>
      <w:r w:rsidRPr="00904E02">
        <w:t>UML Diagrams</w:t>
      </w:r>
      <w:bookmarkEnd w:id="21"/>
      <w:bookmarkEnd w:id="22"/>
      <w:bookmarkEnd w:id="23"/>
      <w:bookmarkEnd w:id="24"/>
    </w:p>
    <w:p w14:paraId="5BC2BDAE" w14:textId="51F9462C" w:rsidR="00BF3D0A" w:rsidRDefault="00C87B70" w:rsidP="003F3CA1">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F3B0E0" w14:textId="0F22A917" w:rsidR="00BF3D0A" w:rsidRDefault="00C87B70" w:rsidP="003F3CA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D55419" w14:textId="77777777" w:rsidR="00BF3D0A" w:rsidRDefault="00C87B70" w:rsidP="003F3CA1">
      <w:pPr>
        <w:pStyle w:val="Heading4"/>
      </w:pPr>
      <w:bookmarkStart w:id="29" w:name="_Toc426119873"/>
      <w:bookmarkStart w:id="30" w:name="_Toc450223021"/>
      <w:r>
        <w:t>Class Properties</w:t>
      </w:r>
      <w:bookmarkEnd w:id="25"/>
      <w:bookmarkEnd w:id="29"/>
      <w:bookmarkEnd w:id="30"/>
    </w:p>
    <w:p w14:paraId="6E080AF0" w14:textId="527C1E67" w:rsidR="00BF3D0A" w:rsidRDefault="00C87B70" w:rsidP="003F3CA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771368">
        <w:t>higher-</w:t>
      </w:r>
      <w:r>
        <w:t>level properties as associations, especially in the main top-level component diagrams. In particular, we will always capture properties of</w:t>
      </w:r>
      <w:r w:rsidR="00A74497">
        <w:t xml:space="preserve"> UML data types as attributes.</w:t>
      </w:r>
      <w:r>
        <w:t xml:space="preserve">  </w:t>
      </w:r>
    </w:p>
    <w:p w14:paraId="45987A72" w14:textId="465120A1" w:rsidR="00BF3D0A" w:rsidRDefault="00C87B70" w:rsidP="003F3CA1">
      <w:pPr>
        <w:pStyle w:val="Heading4"/>
      </w:pPr>
      <w:bookmarkStart w:id="31" w:name="_Toc398719453"/>
      <w:bookmarkStart w:id="32" w:name="_Toc426119874"/>
      <w:bookmarkStart w:id="33" w:name="_Toc450223022"/>
      <w:r>
        <w:t>Diagram Icons and Arrow Types</w:t>
      </w:r>
      <w:bookmarkEnd w:id="31"/>
      <w:bookmarkEnd w:id="32"/>
      <w:bookmarkEnd w:id="33"/>
    </w:p>
    <w:p w14:paraId="059E3891" w14:textId="736369D4" w:rsidR="00BF3D0A" w:rsidRDefault="00C87B70" w:rsidP="003F3CA1">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D65EE1">
        <w:t xml:space="preserve"> use are shown and described in </w:t>
      </w:r>
      <w:r w:rsidR="00D65EE1" w:rsidRPr="00D65EE1">
        <w:rPr>
          <w:b/>
          <w:color w:val="0000EE"/>
        </w:rPr>
        <w:fldChar w:fldCharType="begin"/>
      </w:r>
      <w:r w:rsidR="00D65EE1" w:rsidRPr="00D65EE1">
        <w:rPr>
          <w:b/>
          <w:color w:val="0000EE"/>
        </w:rPr>
        <w:instrText xml:space="preserve"> REF _Ref397637630 \h </w:instrText>
      </w:r>
      <w:r w:rsidR="00D65EE1">
        <w:rPr>
          <w:b/>
          <w:color w:val="0000EE"/>
        </w:rPr>
        <w:instrText xml:space="preserve"> \* MERGEFORMAT </w:instrText>
      </w:r>
      <w:r w:rsidR="00D65EE1" w:rsidRPr="00D65EE1">
        <w:rPr>
          <w:b/>
          <w:color w:val="0000EE"/>
        </w:rPr>
      </w:r>
      <w:r w:rsidR="00D65EE1" w:rsidRPr="00D65EE1">
        <w:rPr>
          <w:b/>
          <w:color w:val="0000EE"/>
        </w:rPr>
        <w:fldChar w:fldCharType="separate"/>
      </w:r>
      <w:r w:rsidR="00D83664" w:rsidRPr="00D83664">
        <w:rPr>
          <w:b/>
          <w:color w:val="0000EE"/>
        </w:rPr>
        <w:t xml:space="preserve">Table </w:t>
      </w:r>
      <w:r w:rsidR="00D83664" w:rsidRPr="00D83664">
        <w:rPr>
          <w:b/>
          <w:noProof/>
          <w:color w:val="0000EE"/>
        </w:rPr>
        <w:t>1</w:t>
      </w:r>
      <w:r w:rsidR="00D83664" w:rsidRPr="00D83664">
        <w:rPr>
          <w:b/>
          <w:noProof/>
          <w:color w:val="0000EE"/>
        </w:rPr>
        <w:noBreakHyphen/>
        <w:t>1</w:t>
      </w:r>
      <w:r w:rsidR="00D65EE1" w:rsidRPr="00D65EE1">
        <w:rPr>
          <w:b/>
          <w:color w:val="0000EE"/>
        </w:rPr>
        <w:fldChar w:fldCharType="end"/>
      </w:r>
      <w:r w:rsidR="00D65EE1">
        <w:t>.</w:t>
      </w:r>
    </w:p>
    <w:p w14:paraId="3BCDE960" w14:textId="77777777" w:rsidR="00D65EE1" w:rsidRDefault="00D65EE1" w:rsidP="00D65EE1">
      <w:pPr>
        <w:keepNext/>
        <w:keepLines/>
        <w:spacing w:after="120"/>
        <w:jc w:val="center"/>
      </w:pPr>
      <w:bookmarkStart w:id="34" w:name="_Ref397637630"/>
      <w:bookmarkStart w:id="35" w:name="_Toc426119876"/>
      <w:r w:rsidRPr="00305518">
        <w:lastRenderedPageBreak/>
        <w:t xml:space="preserve">Table </w:t>
      </w:r>
      <w:fldSimple w:instr=" STYLEREF 1 \s ">
        <w:r w:rsidR="00D83664">
          <w:rPr>
            <w:noProof/>
          </w:rPr>
          <w:t>1</w:t>
        </w:r>
      </w:fldSimple>
      <w:r>
        <w:noBreakHyphen/>
      </w:r>
      <w:fldSimple w:instr=" SEQ Table \* ARABIC \s 1 ">
        <w:r w:rsidR="00D83664">
          <w:rPr>
            <w:noProof/>
          </w:rPr>
          <w:t>1</w:t>
        </w:r>
      </w:fldSimple>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65EE1" w14:paraId="56A99BDC" w14:textId="77777777" w:rsidTr="00A55E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7EEE86" w14:textId="77777777" w:rsidR="00D65EE1" w:rsidRDefault="00D65EE1" w:rsidP="00A55E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918509" w14:textId="77777777" w:rsidR="00D65EE1" w:rsidRDefault="00D65EE1" w:rsidP="00A55E1C">
            <w:pPr>
              <w:keepNext/>
              <w:keepLines/>
              <w:rPr>
                <w:rFonts w:ascii="Times New Roman" w:hAnsi="Times New Roman"/>
                <w:b/>
                <w:bCs/>
              </w:rPr>
            </w:pPr>
            <w:r w:rsidRPr="00DD35BA">
              <w:rPr>
                <w:b/>
              </w:rPr>
              <w:t>Description</w:t>
            </w:r>
          </w:p>
        </w:tc>
      </w:tr>
      <w:tr w:rsidR="00D65EE1" w14:paraId="3F46006D" w14:textId="77777777" w:rsidTr="00A55E1C">
        <w:trPr>
          <w:trHeight w:val="611"/>
          <w:jc w:val="center"/>
        </w:trPr>
        <w:tc>
          <w:tcPr>
            <w:tcW w:w="2065" w:type="dxa"/>
            <w:tcMar>
              <w:top w:w="0" w:type="dxa"/>
              <w:left w:w="108" w:type="dxa"/>
              <w:bottom w:w="0" w:type="dxa"/>
              <w:right w:w="108" w:type="dxa"/>
            </w:tcMar>
            <w:vAlign w:val="center"/>
          </w:tcPr>
          <w:p w14:paraId="43CD2ED9" w14:textId="77777777" w:rsidR="00D65EE1" w:rsidRDefault="00D65EE1" w:rsidP="00A55E1C">
            <w:pPr>
              <w:keepNext/>
              <w:keepLines/>
              <w:jc w:val="center"/>
              <w:rPr>
                <w:rFonts w:ascii="Times New Roman" w:hAnsi="Times New Roman"/>
                <w:noProof/>
              </w:rPr>
            </w:pPr>
            <w:r>
              <w:rPr>
                <w:noProof/>
              </w:rPr>
              <w:drawing>
                <wp:inline distT="0" distB="0" distL="0" distR="0" wp14:anchorId="702FF3DC" wp14:editId="7AAB364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18B1233" w14:textId="13715DA4" w:rsidR="00D65EE1" w:rsidRPr="008B2787" w:rsidRDefault="00D65EE1" w:rsidP="00A55E1C">
            <w:pPr>
              <w:keepNext/>
              <w:keepLines/>
              <w:rPr>
                <w:szCs w:val="22"/>
              </w:rPr>
            </w:pPr>
            <w:r w:rsidRPr="008B2787">
              <w:rPr>
                <w:szCs w:val="22"/>
              </w:rPr>
              <w:t>This diagram icon indicates a class. If the name is in italics, it is an abstract class.</w:t>
            </w:r>
          </w:p>
        </w:tc>
      </w:tr>
      <w:tr w:rsidR="00D65EE1" w14:paraId="38F5A005" w14:textId="77777777" w:rsidTr="00A55E1C">
        <w:trPr>
          <w:trHeight w:val="611"/>
          <w:jc w:val="center"/>
        </w:trPr>
        <w:tc>
          <w:tcPr>
            <w:tcW w:w="2065" w:type="dxa"/>
            <w:tcMar>
              <w:top w:w="0" w:type="dxa"/>
              <w:left w:w="108" w:type="dxa"/>
              <w:bottom w:w="0" w:type="dxa"/>
              <w:right w:w="108" w:type="dxa"/>
            </w:tcMar>
            <w:vAlign w:val="center"/>
          </w:tcPr>
          <w:p w14:paraId="7B8B1D87" w14:textId="77777777" w:rsidR="00D65EE1" w:rsidRDefault="00D65EE1" w:rsidP="00A55E1C">
            <w:pPr>
              <w:jc w:val="center"/>
              <w:rPr>
                <w:rFonts w:ascii="Times New Roman" w:hAnsi="Times New Roman"/>
                <w:noProof/>
              </w:rPr>
            </w:pPr>
            <w:r>
              <w:object w:dxaOrig="225" w:dyaOrig="180" w14:anchorId="78C8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4" o:title=""/>
                </v:shape>
                <o:OLEObject Type="Embed" ProgID="PBrush" ShapeID="_x0000_i1025" DrawAspect="Content" ObjectID="_1524305056" r:id="rId25"/>
              </w:object>
            </w:r>
          </w:p>
        </w:tc>
        <w:tc>
          <w:tcPr>
            <w:tcW w:w="4770" w:type="dxa"/>
            <w:tcMar>
              <w:top w:w="0" w:type="dxa"/>
              <w:left w:w="108" w:type="dxa"/>
              <w:bottom w:w="0" w:type="dxa"/>
              <w:right w:w="108" w:type="dxa"/>
            </w:tcMar>
            <w:vAlign w:val="center"/>
          </w:tcPr>
          <w:p w14:paraId="22F8AC45" w14:textId="77777777" w:rsidR="00D65EE1" w:rsidRPr="008B2787" w:rsidRDefault="00D65EE1" w:rsidP="00A55E1C">
            <w:pPr>
              <w:rPr>
                <w:szCs w:val="22"/>
              </w:rPr>
            </w:pPr>
            <w:r w:rsidRPr="008B2787">
              <w:rPr>
                <w:szCs w:val="22"/>
              </w:rPr>
              <w:t>This diagram icon indicates an enumeration.</w:t>
            </w:r>
          </w:p>
        </w:tc>
      </w:tr>
      <w:tr w:rsidR="00D65EE1" w14:paraId="0E00F942" w14:textId="77777777" w:rsidTr="00A55E1C">
        <w:trPr>
          <w:trHeight w:val="611"/>
          <w:jc w:val="center"/>
        </w:trPr>
        <w:tc>
          <w:tcPr>
            <w:tcW w:w="2065" w:type="dxa"/>
            <w:tcMar>
              <w:top w:w="0" w:type="dxa"/>
              <w:left w:w="108" w:type="dxa"/>
              <w:bottom w:w="0" w:type="dxa"/>
              <w:right w:w="108" w:type="dxa"/>
            </w:tcMar>
            <w:vAlign w:val="center"/>
          </w:tcPr>
          <w:p w14:paraId="4208A833" w14:textId="77777777" w:rsidR="00D65EE1" w:rsidRDefault="00D65EE1" w:rsidP="00A55E1C">
            <w:pPr>
              <w:jc w:val="center"/>
            </w:pPr>
            <w:r w:rsidRPr="008B2787">
              <w:rPr>
                <w:noProof/>
                <w:szCs w:val="22"/>
              </w:rPr>
              <w:drawing>
                <wp:inline distT="0" distB="0" distL="0" distR="0" wp14:anchorId="154E4FA3" wp14:editId="7851CD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2971D6" w14:textId="77777777" w:rsidR="00D65EE1" w:rsidRPr="008B2787" w:rsidRDefault="00D65EE1" w:rsidP="00A55E1C">
            <w:pPr>
              <w:rPr>
                <w:szCs w:val="22"/>
              </w:rPr>
            </w:pPr>
            <w:r w:rsidRPr="008B2787">
              <w:rPr>
                <w:szCs w:val="22"/>
              </w:rPr>
              <w:t>This diagram icon indicates a data type.</w:t>
            </w:r>
            <w:r w:rsidRPr="00974896">
              <w:rPr>
                <w:noProof/>
              </w:rPr>
              <w:t xml:space="preserve"> </w:t>
            </w:r>
          </w:p>
        </w:tc>
      </w:tr>
      <w:tr w:rsidR="00D65EE1" w14:paraId="5AE45055" w14:textId="77777777" w:rsidTr="00A55E1C">
        <w:trPr>
          <w:trHeight w:val="611"/>
          <w:jc w:val="center"/>
        </w:trPr>
        <w:tc>
          <w:tcPr>
            <w:tcW w:w="2065" w:type="dxa"/>
            <w:tcMar>
              <w:top w:w="0" w:type="dxa"/>
              <w:left w:w="108" w:type="dxa"/>
              <w:bottom w:w="0" w:type="dxa"/>
              <w:right w:w="108" w:type="dxa"/>
            </w:tcMar>
            <w:vAlign w:val="center"/>
          </w:tcPr>
          <w:p w14:paraId="56671CA3" w14:textId="77777777" w:rsidR="00D65EE1" w:rsidRDefault="00D65EE1" w:rsidP="00A55E1C">
            <w:pPr>
              <w:jc w:val="center"/>
              <w:rPr>
                <w:rFonts w:ascii="Times New Roman" w:hAnsi="Times New Roman"/>
                <w:noProof/>
              </w:rPr>
            </w:pPr>
            <w:r>
              <w:object w:dxaOrig="270" w:dyaOrig="195" w14:anchorId="46ECDD0C">
                <v:shape id="_x0000_i1026" type="#_x0000_t75" style="width:14.5pt;height:14.5pt" o:ole="">
                  <v:imagedata r:id="rId27" o:title=""/>
                </v:shape>
                <o:OLEObject Type="Embed" ProgID="PBrush" ShapeID="_x0000_i1026" DrawAspect="Content" ObjectID="_1524305057" r:id="rId28"/>
              </w:object>
            </w:r>
          </w:p>
        </w:tc>
        <w:tc>
          <w:tcPr>
            <w:tcW w:w="4770" w:type="dxa"/>
            <w:tcMar>
              <w:top w:w="0" w:type="dxa"/>
              <w:left w:w="108" w:type="dxa"/>
              <w:bottom w:w="0" w:type="dxa"/>
              <w:right w:w="108" w:type="dxa"/>
            </w:tcMar>
            <w:vAlign w:val="center"/>
          </w:tcPr>
          <w:p w14:paraId="4CC273E1" w14:textId="624F560D" w:rsidR="00D65EE1" w:rsidRPr="008B2787" w:rsidRDefault="00D65EE1" w:rsidP="00A55E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65EE1" w14:paraId="09082031" w14:textId="77777777" w:rsidTr="00A55E1C">
        <w:trPr>
          <w:trHeight w:val="611"/>
          <w:jc w:val="center"/>
        </w:trPr>
        <w:tc>
          <w:tcPr>
            <w:tcW w:w="2065" w:type="dxa"/>
            <w:tcMar>
              <w:top w:w="0" w:type="dxa"/>
              <w:left w:w="108" w:type="dxa"/>
              <w:bottom w:w="0" w:type="dxa"/>
              <w:right w:w="108" w:type="dxa"/>
            </w:tcMar>
            <w:vAlign w:val="center"/>
          </w:tcPr>
          <w:p w14:paraId="03EAC5AB" w14:textId="77777777" w:rsidR="00D65EE1" w:rsidRDefault="00D65EE1" w:rsidP="00A55E1C">
            <w:pPr>
              <w:jc w:val="center"/>
              <w:rPr>
                <w:rFonts w:ascii="Times New Roman" w:hAnsi="Times New Roman"/>
                <w:noProof/>
              </w:rPr>
            </w:pPr>
            <w:r>
              <w:object w:dxaOrig="210" w:dyaOrig="150" w14:anchorId="07E8DD12">
                <v:shape id="_x0000_i1027" type="#_x0000_t75" style="width:14pt;height:14.5pt" o:ole="">
                  <v:imagedata r:id="rId29" o:title=""/>
                </v:shape>
                <o:OLEObject Type="Embed" ProgID="PBrush" ShapeID="_x0000_i1027" DrawAspect="Content" ObjectID="_1524305058" r:id="rId30"/>
              </w:object>
            </w:r>
          </w:p>
        </w:tc>
        <w:tc>
          <w:tcPr>
            <w:tcW w:w="4770" w:type="dxa"/>
            <w:tcMar>
              <w:top w:w="0" w:type="dxa"/>
              <w:left w:w="108" w:type="dxa"/>
              <w:bottom w:w="0" w:type="dxa"/>
              <w:right w:w="108" w:type="dxa"/>
            </w:tcMar>
            <w:vAlign w:val="center"/>
          </w:tcPr>
          <w:p w14:paraId="60ADDD1A" w14:textId="77777777" w:rsidR="00D65EE1" w:rsidRPr="008B2787" w:rsidRDefault="00D65EE1" w:rsidP="00A55E1C">
            <w:pPr>
              <w:rPr>
                <w:szCs w:val="22"/>
              </w:rPr>
            </w:pPr>
            <w:r w:rsidRPr="008B2787">
              <w:rPr>
                <w:szCs w:val="22"/>
              </w:rPr>
              <w:t>This decorator icon indicates an enumeration literal.</w:t>
            </w:r>
          </w:p>
        </w:tc>
      </w:tr>
      <w:tr w:rsidR="00D65EE1" w14:paraId="26115DB6" w14:textId="77777777" w:rsidTr="00A55E1C">
        <w:trPr>
          <w:trHeight w:val="620"/>
          <w:jc w:val="center"/>
        </w:trPr>
        <w:tc>
          <w:tcPr>
            <w:tcW w:w="2065" w:type="dxa"/>
            <w:tcMar>
              <w:top w:w="0" w:type="dxa"/>
              <w:left w:w="108" w:type="dxa"/>
              <w:bottom w:w="0" w:type="dxa"/>
              <w:right w:w="108" w:type="dxa"/>
            </w:tcMar>
            <w:vAlign w:val="center"/>
          </w:tcPr>
          <w:p w14:paraId="17C7A0F0" w14:textId="77777777" w:rsidR="00D65EE1" w:rsidRDefault="00D65EE1" w:rsidP="00A55E1C">
            <w:pPr>
              <w:jc w:val="center"/>
            </w:pPr>
            <w:r>
              <w:rPr>
                <w:noProof/>
              </w:rPr>
              <mc:AlternateContent>
                <mc:Choice Requires="wps">
                  <w:drawing>
                    <wp:anchor distT="0" distB="0" distL="114300" distR="114300" simplePos="0" relativeHeight="251657216" behindDoc="0" locked="0" layoutInCell="1" allowOverlap="1" wp14:anchorId="7552C90F" wp14:editId="03F82C6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ECD28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75E64F" w14:textId="77777777" w:rsidR="00D65EE1" w:rsidRPr="008B2787" w:rsidRDefault="00D65EE1" w:rsidP="00A55E1C">
            <w:pPr>
              <w:rPr>
                <w:szCs w:val="22"/>
              </w:rPr>
            </w:pPr>
            <w:r w:rsidRPr="008B2787">
              <w:rPr>
                <w:szCs w:val="22"/>
              </w:rPr>
              <w:t>This arrow type indicates a directed association relationship.</w:t>
            </w:r>
          </w:p>
        </w:tc>
      </w:tr>
      <w:tr w:rsidR="00D65EE1" w14:paraId="6D1F98A5" w14:textId="77777777" w:rsidTr="00A55E1C">
        <w:trPr>
          <w:trHeight w:val="620"/>
          <w:jc w:val="center"/>
        </w:trPr>
        <w:tc>
          <w:tcPr>
            <w:tcW w:w="2065" w:type="dxa"/>
            <w:tcMar>
              <w:top w:w="0" w:type="dxa"/>
              <w:left w:w="108" w:type="dxa"/>
              <w:bottom w:w="0" w:type="dxa"/>
              <w:right w:w="108" w:type="dxa"/>
            </w:tcMar>
            <w:vAlign w:val="center"/>
          </w:tcPr>
          <w:p w14:paraId="0344D002" w14:textId="77777777" w:rsidR="00D65EE1" w:rsidRDefault="00D65EE1" w:rsidP="00A55E1C">
            <w:pPr>
              <w:jc w:val="center"/>
            </w:pPr>
            <w:r w:rsidRPr="00FD2389">
              <w:rPr>
                <w:color w:val="000000" w:themeColor="text1"/>
              </w:rPr>
              <w:object w:dxaOrig="1140" w:dyaOrig="780" w14:anchorId="0B75A880">
                <v:shape id="_x0000_i1028" type="#_x0000_t75" style="width:57.5pt;height:35.5pt" o:ole="">
                  <v:imagedata r:id="rId31" o:title=""/>
                </v:shape>
                <o:OLEObject Type="Embed" ProgID="PBrush" ShapeID="_x0000_i1028" DrawAspect="Content" ObjectID="_1524305059" r:id="rId32"/>
              </w:object>
            </w:r>
          </w:p>
        </w:tc>
        <w:tc>
          <w:tcPr>
            <w:tcW w:w="4770" w:type="dxa"/>
            <w:tcMar>
              <w:top w:w="0" w:type="dxa"/>
              <w:left w:w="108" w:type="dxa"/>
              <w:bottom w:w="0" w:type="dxa"/>
              <w:right w:w="108" w:type="dxa"/>
            </w:tcMar>
            <w:vAlign w:val="center"/>
          </w:tcPr>
          <w:p w14:paraId="01EC9BBF" w14:textId="77777777" w:rsidR="00D65EE1" w:rsidRPr="008B2787" w:rsidRDefault="00D65EE1" w:rsidP="00A55E1C">
            <w:pPr>
              <w:rPr>
                <w:szCs w:val="22"/>
              </w:rPr>
            </w:pPr>
            <w:r w:rsidRPr="008B2787">
              <w:rPr>
                <w:szCs w:val="22"/>
              </w:rPr>
              <w:t xml:space="preserve">This arrow type indicates a generalization relationship.  </w:t>
            </w:r>
          </w:p>
        </w:tc>
      </w:tr>
    </w:tbl>
    <w:p w14:paraId="3AAD058C" w14:textId="77777777" w:rsidR="00BF3D0A" w:rsidRPr="00210E1E" w:rsidRDefault="00C87B70" w:rsidP="003F3CA1">
      <w:pPr>
        <w:pStyle w:val="Heading3"/>
      </w:pPr>
      <w:bookmarkStart w:id="36" w:name="_Toc450223023"/>
      <w:r>
        <w:t>Property Table Notation</w:t>
      </w:r>
      <w:bookmarkEnd w:id="26"/>
      <w:bookmarkEnd w:id="27"/>
      <w:bookmarkEnd w:id="28"/>
      <w:bookmarkEnd w:id="35"/>
      <w:bookmarkEnd w:id="36"/>
    </w:p>
    <w:p w14:paraId="1ABAA58D" w14:textId="0E7E5376" w:rsidR="00BF3D0A" w:rsidRDefault="00C87B70" w:rsidP="003F3CA1">
      <w:pPr>
        <w:spacing w:before="80" w:after="240"/>
      </w:pPr>
      <w:r w:rsidRPr="00210E1E">
        <w:t xml:space="preserve">Throughout </w:t>
      </w:r>
      <w:r>
        <w:t xml:space="preserve">Section </w:t>
      </w:r>
      <w:r w:rsidR="00D83664">
        <w:fldChar w:fldCharType="begin"/>
      </w:r>
      <w:r w:rsidR="00D83664">
        <w:instrText xml:space="preserve"> REF _Ref433206332 \r \h </w:instrText>
      </w:r>
      <w:r w:rsidR="00D83664">
        <w:fldChar w:fldCharType="separate"/>
      </w:r>
      <w:r w:rsidR="00D83664">
        <w:t>3</w:t>
      </w:r>
      <w:r w:rsidR="00D83664">
        <w:fldChar w:fldCharType="end"/>
      </w:r>
      <w:r w:rsidR="00A55E1C">
        <w:fldChar w:fldCharType="begin"/>
      </w:r>
      <w:r w:rsidR="00A55E1C">
        <w:instrText xml:space="preserve"> REF _Ref391372260 \r \h </w:instrText>
      </w:r>
      <w:r w:rsidR="00A55E1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Account Object data model (see Section </w:t>
      </w:r>
      <w:r w:rsidRPr="00D83664">
        <w:rPr>
          <w:b/>
          <w:color w:val="0000EE"/>
        </w:rPr>
        <w:fldChar w:fldCharType="begin"/>
      </w:r>
      <w:r w:rsidRPr="00D83664">
        <w:rPr>
          <w:b/>
          <w:color w:val="0000EE"/>
        </w:rPr>
        <w:instrText xml:space="preserve"> REF _Ref394486021 \r \h </w:instrText>
      </w:r>
      <w:r w:rsidR="00D83664" w:rsidRPr="00D83664">
        <w:rPr>
          <w:b/>
          <w:color w:val="0000EE"/>
        </w:rPr>
        <w:instrText xml:space="preserve"> \* MERGEFORMAT </w:instrText>
      </w:r>
      <w:r w:rsidRPr="00D83664">
        <w:rPr>
          <w:b/>
          <w:color w:val="0000EE"/>
        </w:rPr>
      </w:r>
      <w:r w:rsidRPr="00D83664">
        <w:rPr>
          <w:b/>
          <w:color w:val="0000EE"/>
        </w:rPr>
        <w:fldChar w:fldCharType="separate"/>
      </w:r>
      <w:r w:rsidR="00D83664" w:rsidRPr="00D83664">
        <w:rPr>
          <w:b/>
          <w:color w:val="0000EE"/>
        </w:rPr>
        <w:t>1.2.2</w:t>
      </w:r>
      <w:r w:rsidRPr="00D83664">
        <w:rPr>
          <w:b/>
          <w:color w:val="0000EE"/>
        </w:rPr>
        <w:fldChar w:fldCharType="end"/>
      </w:r>
      <w:r>
        <w:t xml:space="preserve">).  </w:t>
      </w:r>
    </w:p>
    <w:p w14:paraId="056DD5F6" w14:textId="047D7332" w:rsidR="00BF3D0A" w:rsidRDefault="00C87B70" w:rsidP="003F3CA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B5F9A2" w14:textId="77777777" w:rsidR="00BF3D0A" w:rsidRDefault="00C87B70" w:rsidP="003F3CA1">
      <w:pPr>
        <w:pStyle w:val="Heading3"/>
      </w:pPr>
      <w:bookmarkStart w:id="37" w:name="_Toc412205415"/>
      <w:bookmarkStart w:id="38" w:name="_Toc426119877"/>
      <w:bookmarkStart w:id="39" w:name="_Toc450223024"/>
      <w:r>
        <w:t>Property and Class Descriptions</w:t>
      </w:r>
      <w:bookmarkEnd w:id="37"/>
      <w:bookmarkEnd w:id="38"/>
      <w:bookmarkEnd w:id="39"/>
    </w:p>
    <w:p w14:paraId="1D36AFB1" w14:textId="18886538" w:rsidR="00BF3D0A" w:rsidRDefault="00C87B70" w:rsidP="002C353D">
      <w:pPr>
        <w:spacing w:after="240"/>
      </w:pPr>
      <w:r>
        <w:t xml:space="preserve">Each class and property defined in CybOX is described using the format, “The X property </w:t>
      </w:r>
      <w:r w:rsidRPr="00AD51D4">
        <w:rPr>
          <w:u w:val="single"/>
        </w:rPr>
        <w:t>verb</w:t>
      </w:r>
      <w:r>
        <w:rPr>
          <w:i/>
        </w:rPr>
        <w:t xml:space="preserve"> </w:t>
      </w:r>
      <w:r>
        <w:t>Y.</w:t>
      </w:r>
      <w:r w:rsidR="002C353D">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5FEEC18" w14:textId="636A83A3" w:rsidR="00BF3D0A" w:rsidRDefault="00C87B70" w:rsidP="003F3CA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449E8" w14:textId="23E8EDA9" w:rsidR="00BF3D0A" w:rsidRDefault="00C87B70" w:rsidP="003F3CA1">
      <w:pPr>
        <w:spacing w:before="80" w:after="240"/>
      </w:pPr>
      <w:r>
        <w:t xml:space="preserve">Consequently, we have </w:t>
      </w:r>
      <w:r w:rsidR="00A7449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F3D0A" w14:paraId="50BD3667" w14:textId="77777777" w:rsidTr="00BF3D0A">
        <w:tc>
          <w:tcPr>
            <w:tcW w:w="1506" w:type="dxa"/>
            <w:shd w:val="clear" w:color="auto" w:fill="BFBFBF" w:themeFill="background1" w:themeFillShade="BF"/>
            <w:vAlign w:val="center"/>
          </w:tcPr>
          <w:p w14:paraId="3284266B" w14:textId="77777777" w:rsidR="00BF3D0A" w:rsidRPr="005330B0" w:rsidRDefault="00C87B70" w:rsidP="00BF3D0A">
            <w:pPr>
              <w:rPr>
                <w:b/>
              </w:rPr>
            </w:pPr>
            <w:r w:rsidRPr="005330B0">
              <w:rPr>
                <w:b/>
              </w:rPr>
              <w:t>Verb</w:t>
            </w:r>
          </w:p>
        </w:tc>
        <w:tc>
          <w:tcPr>
            <w:tcW w:w="7512" w:type="dxa"/>
            <w:shd w:val="clear" w:color="auto" w:fill="BFBFBF" w:themeFill="background1" w:themeFillShade="BF"/>
            <w:vAlign w:val="center"/>
          </w:tcPr>
          <w:p w14:paraId="12C2A83F" w14:textId="77777777" w:rsidR="00BF3D0A" w:rsidRPr="005330B0" w:rsidRDefault="00C87B70" w:rsidP="00BF3D0A">
            <w:pPr>
              <w:rPr>
                <w:b/>
              </w:rPr>
            </w:pPr>
            <w:r>
              <w:rPr>
                <w:b/>
              </w:rPr>
              <w:t>CybOX</w:t>
            </w:r>
            <w:r w:rsidRPr="005330B0">
              <w:rPr>
                <w:b/>
              </w:rPr>
              <w:t xml:space="preserve"> Definition</w:t>
            </w:r>
          </w:p>
        </w:tc>
      </w:tr>
      <w:tr w:rsidR="00BF3D0A" w14:paraId="5B20BC96" w14:textId="77777777" w:rsidTr="00BF3D0A">
        <w:tc>
          <w:tcPr>
            <w:tcW w:w="1506" w:type="dxa"/>
            <w:vAlign w:val="center"/>
          </w:tcPr>
          <w:p w14:paraId="05DCEC22" w14:textId="77777777" w:rsidR="00BF3D0A" w:rsidRPr="00366C71" w:rsidRDefault="00C87B70" w:rsidP="00BF3D0A">
            <w:pPr>
              <w:rPr>
                <w:u w:val="single"/>
              </w:rPr>
            </w:pPr>
            <w:r w:rsidRPr="00366C71">
              <w:rPr>
                <w:u w:val="single"/>
              </w:rPr>
              <w:lastRenderedPageBreak/>
              <w:t>capture</w:t>
            </w:r>
            <w:r>
              <w:rPr>
                <w:u w:val="single"/>
              </w:rPr>
              <w:t>s</w:t>
            </w:r>
          </w:p>
        </w:tc>
        <w:tc>
          <w:tcPr>
            <w:tcW w:w="7512" w:type="dxa"/>
            <w:vAlign w:val="center"/>
          </w:tcPr>
          <w:p w14:paraId="075B783F" w14:textId="1DA8FBF1" w:rsidR="00BF3D0A" w:rsidRDefault="00C87B70" w:rsidP="00BF3D0A">
            <w:r>
              <w:t xml:space="preserve">Used to record and preserve information without implying anything about the structure of a class or property. Often used for properties that encompass general content. This is the least precise of the three verbs.  </w:t>
            </w:r>
          </w:p>
        </w:tc>
      </w:tr>
      <w:tr w:rsidR="00BF3D0A" w14:paraId="42676BD2" w14:textId="77777777" w:rsidTr="00BF3D0A">
        <w:tc>
          <w:tcPr>
            <w:tcW w:w="1506" w:type="dxa"/>
            <w:vAlign w:val="center"/>
          </w:tcPr>
          <w:p w14:paraId="11EFAD12" w14:textId="77777777" w:rsidR="00BF3D0A" w:rsidRDefault="00BF3D0A" w:rsidP="00BF3D0A"/>
        </w:tc>
        <w:tc>
          <w:tcPr>
            <w:tcW w:w="7512" w:type="dxa"/>
            <w:vAlign w:val="center"/>
          </w:tcPr>
          <w:p w14:paraId="32CF5891" w14:textId="77777777" w:rsidR="00BF3D0A" w:rsidRDefault="00C87B70" w:rsidP="00BF3D0A">
            <w:r w:rsidRPr="00B67328">
              <w:rPr>
                <w:i/>
              </w:rPr>
              <w:t>Examples</w:t>
            </w:r>
            <w:r>
              <w:t>:</w:t>
            </w:r>
          </w:p>
          <w:p w14:paraId="57858206" w14:textId="2C2CC1EB" w:rsidR="00BF3D0A" w:rsidRDefault="00C87B70" w:rsidP="00BF3D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55E1C" w:rsidRPr="00B90F5C">
              <w:t>identifying</w:t>
            </w:r>
            <w:r w:rsidRPr="00B90F5C">
              <w:t xml:space="preserve"> characteristics, time-related attributes, and a list of the tools used to collect the information.</w:t>
            </w:r>
          </w:p>
          <w:p w14:paraId="37DA07BB" w14:textId="77777777" w:rsidR="00BF3D0A" w:rsidRPr="00484328" w:rsidRDefault="00C87B70" w:rsidP="00BF3D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F3D0A" w14:paraId="64FB644E" w14:textId="77777777" w:rsidTr="00BF3D0A">
        <w:tc>
          <w:tcPr>
            <w:tcW w:w="1506" w:type="dxa"/>
            <w:vAlign w:val="center"/>
          </w:tcPr>
          <w:p w14:paraId="14A03DCB" w14:textId="77777777" w:rsidR="00BF3D0A" w:rsidRPr="00366C71" w:rsidRDefault="00C87B70" w:rsidP="00BF3D0A">
            <w:pPr>
              <w:rPr>
                <w:u w:val="single"/>
              </w:rPr>
            </w:pPr>
            <w:r w:rsidRPr="00366C71">
              <w:rPr>
                <w:u w:val="single"/>
              </w:rPr>
              <w:t>characterize</w:t>
            </w:r>
            <w:r>
              <w:rPr>
                <w:u w:val="single"/>
              </w:rPr>
              <w:t>s</w:t>
            </w:r>
          </w:p>
        </w:tc>
        <w:tc>
          <w:tcPr>
            <w:tcW w:w="7512" w:type="dxa"/>
            <w:vAlign w:val="center"/>
          </w:tcPr>
          <w:p w14:paraId="626F5ACD" w14:textId="198074CF" w:rsidR="00BF3D0A" w:rsidRPr="005330B0" w:rsidRDefault="00C87B70" w:rsidP="00BF3D0A">
            <w:r>
              <w:t>Describes the distinctive nature or features of a class or property. Often used to describe classes and properties that themselves comprise one or more other properties.</w:t>
            </w:r>
          </w:p>
        </w:tc>
      </w:tr>
      <w:tr w:rsidR="00BF3D0A" w14:paraId="61168C1E" w14:textId="77777777" w:rsidTr="00BF3D0A">
        <w:trPr>
          <w:cantSplit/>
        </w:trPr>
        <w:tc>
          <w:tcPr>
            <w:tcW w:w="1506" w:type="dxa"/>
            <w:vAlign w:val="center"/>
          </w:tcPr>
          <w:p w14:paraId="1B43EB84" w14:textId="77777777" w:rsidR="00BF3D0A" w:rsidRPr="00DD38CD" w:rsidRDefault="00BF3D0A" w:rsidP="00BF3D0A"/>
        </w:tc>
        <w:tc>
          <w:tcPr>
            <w:tcW w:w="7512" w:type="dxa"/>
            <w:vAlign w:val="center"/>
          </w:tcPr>
          <w:p w14:paraId="17AEDF01" w14:textId="77777777" w:rsidR="00BF3D0A" w:rsidRDefault="00C87B70" w:rsidP="00BF3D0A">
            <w:r w:rsidRPr="00B67328">
              <w:rPr>
                <w:i/>
              </w:rPr>
              <w:t>Example</w:t>
            </w:r>
            <w:r>
              <w:rPr>
                <w:i/>
              </w:rPr>
              <w:t>s</w:t>
            </w:r>
            <w:r>
              <w:t>:</w:t>
            </w:r>
          </w:p>
          <w:p w14:paraId="2AADD7BF" w14:textId="77777777" w:rsidR="00BF3D0A" w:rsidRPr="00B03613" w:rsidRDefault="00C87B70" w:rsidP="00BF3D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A7E92" w14:textId="77777777" w:rsidR="00BF3D0A" w:rsidRPr="00EC3C28" w:rsidRDefault="00C87B70" w:rsidP="00BF3D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F3D0A" w14:paraId="0477866A" w14:textId="77777777" w:rsidTr="00BF3D0A">
        <w:tc>
          <w:tcPr>
            <w:tcW w:w="1506" w:type="dxa"/>
            <w:vAlign w:val="center"/>
          </w:tcPr>
          <w:p w14:paraId="390A3603" w14:textId="77777777" w:rsidR="00BF3D0A" w:rsidRPr="00366C71" w:rsidRDefault="00C87B70" w:rsidP="00BF3D0A">
            <w:pPr>
              <w:rPr>
                <w:u w:val="single"/>
              </w:rPr>
            </w:pPr>
            <w:r w:rsidRPr="00366C71">
              <w:rPr>
                <w:u w:val="single"/>
              </w:rPr>
              <w:t>specif</w:t>
            </w:r>
            <w:r>
              <w:rPr>
                <w:u w:val="single"/>
              </w:rPr>
              <w:t>ies</w:t>
            </w:r>
          </w:p>
        </w:tc>
        <w:tc>
          <w:tcPr>
            <w:tcW w:w="7512" w:type="dxa"/>
            <w:vAlign w:val="center"/>
          </w:tcPr>
          <w:p w14:paraId="57C6E622" w14:textId="4B2E0106" w:rsidR="00BF3D0A" w:rsidRPr="00DD38CD" w:rsidRDefault="00C87B70" w:rsidP="00BF3D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F3D0A" w14:paraId="373D8167" w14:textId="77777777" w:rsidTr="00BF3D0A">
        <w:tc>
          <w:tcPr>
            <w:tcW w:w="1506" w:type="dxa"/>
            <w:vAlign w:val="center"/>
          </w:tcPr>
          <w:p w14:paraId="786C3EBC" w14:textId="77777777" w:rsidR="00BF3D0A" w:rsidRPr="00D3144C" w:rsidRDefault="00BF3D0A" w:rsidP="00BF3D0A"/>
        </w:tc>
        <w:tc>
          <w:tcPr>
            <w:tcW w:w="7512" w:type="dxa"/>
            <w:vAlign w:val="center"/>
          </w:tcPr>
          <w:p w14:paraId="6BAFB545" w14:textId="77777777" w:rsidR="00BF3D0A" w:rsidRDefault="00C87B70" w:rsidP="00BF3D0A">
            <w:r w:rsidRPr="00B67328">
              <w:rPr>
                <w:i/>
              </w:rPr>
              <w:t>Example</w:t>
            </w:r>
            <w:r>
              <w:t>:</w:t>
            </w:r>
          </w:p>
          <w:p w14:paraId="4ECA0563" w14:textId="77777777" w:rsidR="00BF3D0A" w:rsidRPr="00926591" w:rsidRDefault="00C87B70" w:rsidP="00BF3D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D9A2F79" w14:textId="77777777" w:rsidR="00BF3D0A" w:rsidRDefault="00C87B70" w:rsidP="003F3CA1">
      <w:pPr>
        <w:pStyle w:val="Heading2"/>
      </w:pPr>
      <w:bookmarkStart w:id="40" w:name="_Ref428537349"/>
      <w:bookmarkStart w:id="41" w:name="_Toc427275785"/>
      <w:bookmarkStart w:id="42" w:name="_Toc450223025"/>
      <w:r>
        <w:t>Terminology</w:t>
      </w:r>
      <w:bookmarkEnd w:id="40"/>
      <w:bookmarkEnd w:id="41"/>
      <w:bookmarkEnd w:id="42"/>
    </w:p>
    <w:p w14:paraId="2F1C13BE" w14:textId="53F0DDDC" w:rsidR="00BF3D0A" w:rsidRDefault="00C87B70" w:rsidP="003F3CA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F3D0A">
        <w:t xml:space="preserve"> </w:t>
      </w:r>
      <w:hyperlink w:anchor="rfc2119" w:history="1">
        <w:r w:rsidR="00BF3D0A" w:rsidRPr="00BF3D0A">
          <w:rPr>
            <w:rStyle w:val="Hyperlink"/>
            <w:b/>
          </w:rPr>
          <w:t>[RFC2119]</w:t>
        </w:r>
      </w:hyperlink>
      <w:r>
        <w:t>.</w:t>
      </w:r>
    </w:p>
    <w:p w14:paraId="632E313E" w14:textId="77777777" w:rsidR="00BF3D0A" w:rsidRDefault="00C87B70" w:rsidP="003F3CA1">
      <w:pPr>
        <w:pStyle w:val="Heading2"/>
      </w:pPr>
      <w:bookmarkStart w:id="43" w:name="_Ref7502892"/>
      <w:bookmarkStart w:id="44" w:name="_Toc12011611"/>
      <w:bookmarkStart w:id="45" w:name="_Toc85472894"/>
      <w:bookmarkStart w:id="46" w:name="_Toc287332008"/>
      <w:bookmarkStart w:id="47" w:name="_Toc427275786"/>
      <w:bookmarkStart w:id="48" w:name="_Toc450223026"/>
      <w:r>
        <w:t>Normative</w:t>
      </w:r>
      <w:bookmarkEnd w:id="43"/>
      <w:bookmarkEnd w:id="44"/>
      <w:r>
        <w:t xml:space="preserve"> References</w:t>
      </w:r>
      <w:bookmarkEnd w:id="45"/>
      <w:bookmarkEnd w:id="46"/>
      <w:bookmarkEnd w:id="47"/>
      <w:bookmarkEnd w:id="48"/>
    </w:p>
    <w:p w14:paraId="491992F8" w14:textId="2AB7BFA7" w:rsidR="00BF3D0A" w:rsidRDefault="00C87B70" w:rsidP="003F3CA1">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527FDBF" w14:textId="77777777" w:rsidR="00F74219" w:rsidRDefault="00C87B70" w:rsidP="003F3CA1">
      <w:r>
        <w:br w:type="page"/>
      </w:r>
    </w:p>
    <w:p w14:paraId="1A3E776F" w14:textId="77777777" w:rsidR="00BF3D0A" w:rsidRDefault="00C87B70" w:rsidP="003F3CA1">
      <w:pPr>
        <w:pStyle w:val="Heading1"/>
      </w:pPr>
      <w:bookmarkStart w:id="50" w:name="_Ref428537380"/>
      <w:bookmarkStart w:id="51" w:name="_Toc450223027"/>
      <w:r>
        <w:lastRenderedPageBreak/>
        <w:t>Background Information</w:t>
      </w:r>
      <w:bookmarkEnd w:id="50"/>
      <w:bookmarkEnd w:id="51"/>
    </w:p>
    <w:p w14:paraId="6978984A" w14:textId="02D6BBD7" w:rsidR="00BF3D0A" w:rsidRDefault="00C87B70" w:rsidP="003F3CA1">
      <w:r>
        <w:t xml:space="preserve">In this section, we provide </w:t>
      </w:r>
      <w:r w:rsidR="00D768E6">
        <w:t>high-level</w:t>
      </w:r>
      <w:r>
        <w:t xml:space="preserve"> information about the Account Object data model that is necessary to fully understand the specification details given in Section </w:t>
      </w:r>
      <w:r w:rsidR="0023509E" w:rsidRPr="0023509E">
        <w:rPr>
          <w:b/>
          <w:color w:val="0000EE"/>
        </w:rPr>
        <w:fldChar w:fldCharType="begin"/>
      </w:r>
      <w:r w:rsidR="0023509E" w:rsidRPr="0023509E">
        <w:rPr>
          <w:b/>
          <w:color w:val="0000EE"/>
        </w:rPr>
        <w:instrText xml:space="preserve"> REF _Ref433206332 \r \h  \* MERGEFORMAT </w:instrText>
      </w:r>
      <w:r w:rsidR="0023509E" w:rsidRPr="0023509E">
        <w:rPr>
          <w:b/>
          <w:color w:val="0000EE"/>
        </w:rPr>
      </w:r>
      <w:r w:rsidR="0023509E" w:rsidRPr="0023509E">
        <w:rPr>
          <w:b/>
          <w:color w:val="0000EE"/>
        </w:rPr>
        <w:fldChar w:fldCharType="separate"/>
      </w:r>
      <w:r w:rsidR="0023509E" w:rsidRPr="0023509E">
        <w:rPr>
          <w:b/>
          <w:color w:val="0000EE"/>
        </w:rPr>
        <w:t>3</w:t>
      </w:r>
      <w:r w:rsidR="0023509E" w:rsidRPr="0023509E">
        <w:rPr>
          <w:b/>
          <w:color w:val="0000EE"/>
        </w:rPr>
        <w:fldChar w:fldCharType="end"/>
      </w:r>
      <w:r w:rsidR="00A55E1C">
        <w:fldChar w:fldCharType="begin"/>
      </w:r>
      <w:r w:rsidR="00A55E1C">
        <w:instrText xml:space="preserve"> REF _Ref390076669 \r \h </w:instrText>
      </w:r>
      <w:r w:rsidR="00A55E1C">
        <w:fldChar w:fldCharType="end"/>
      </w:r>
      <w:r>
        <w:t>.</w:t>
      </w:r>
    </w:p>
    <w:p w14:paraId="52774D36" w14:textId="77777777" w:rsidR="00BF3D0A" w:rsidRDefault="00C87B70" w:rsidP="003F3CA1">
      <w:pPr>
        <w:pStyle w:val="Heading2"/>
        <w:tabs>
          <w:tab w:val="num" w:pos="864"/>
        </w:tabs>
        <w:spacing w:before="360" w:after="60"/>
        <w:ind w:left="540" w:hanging="540"/>
      </w:pPr>
      <w:bookmarkStart w:id="52" w:name="_Toc426119879"/>
      <w:bookmarkStart w:id="53" w:name="_Toc450223028"/>
      <w:r>
        <w:t>Cyber Observables</w:t>
      </w:r>
      <w:bookmarkEnd w:id="52"/>
      <w:bookmarkEnd w:id="53"/>
    </w:p>
    <w:p w14:paraId="45D9F3E6" w14:textId="77777777" w:rsidR="00BF3D0A" w:rsidRDefault="00C87B70" w:rsidP="002C353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6E8BE1" w14:textId="77777777" w:rsidR="00BF3D0A" w:rsidRDefault="00C87B70" w:rsidP="003F3CA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CF921F7" w14:textId="77777777" w:rsidR="00BF3D0A" w:rsidRDefault="00C87B70" w:rsidP="003F3CA1">
      <w:pPr>
        <w:pStyle w:val="Heading2"/>
        <w:tabs>
          <w:tab w:val="num" w:pos="864"/>
        </w:tabs>
        <w:spacing w:before="360" w:after="60"/>
        <w:ind w:left="540" w:hanging="540"/>
      </w:pPr>
      <w:bookmarkStart w:id="54" w:name="_Toc450223029"/>
      <w:bookmarkStart w:id="55" w:name="_Toc287332011"/>
      <w:bookmarkStart w:id="56" w:name="_Toc409437263"/>
      <w:r>
        <w:t>Objects</w:t>
      </w:r>
      <w:bookmarkEnd w:id="54"/>
    </w:p>
    <w:p w14:paraId="725BD7E6" w14:textId="77777777" w:rsidR="0090414B" w:rsidRDefault="0090414B" w:rsidP="0090414B">
      <w:pPr>
        <w:spacing w:after="240"/>
      </w:pPr>
      <w:r>
        <w:t xml:space="preserve">Cyber observable objects (Files, IP Addresses, etc) in CybOX are characterized with a combination of two levels of data models. </w:t>
      </w:r>
    </w:p>
    <w:p w14:paraId="487687D1" w14:textId="77777777" w:rsidR="0090414B" w:rsidRDefault="0090414B" w:rsidP="0090414B">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645411C" w14:textId="77777777" w:rsidR="0090414B" w:rsidRDefault="0090414B" w:rsidP="0090414B">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9DF7D08" w14:textId="77777777" w:rsidR="0090414B" w:rsidRDefault="0090414B" w:rsidP="0090414B">
      <w:pPr>
        <w:spacing w:after="240"/>
        <w:sectPr w:rsidR="0090414B">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8DBCBB7" w14:textId="77777777" w:rsidR="00F74219" w:rsidRDefault="00F74219">
      <w:pPr>
        <w:sectPr w:rsidR="00F74219">
          <w:headerReference w:type="default" r:id="rId35"/>
          <w:footerReference w:type="even" r:id="rId36"/>
          <w:footerReference w:type="default" r:id="rId37"/>
          <w:pgSz w:w="12240" w:h="15840"/>
          <w:pgMar w:top="1440" w:right="1440" w:bottom="1440" w:left="1440" w:header="720" w:footer="720" w:gutter="0"/>
          <w:cols w:space="720"/>
        </w:sectPr>
      </w:pPr>
    </w:p>
    <w:p w14:paraId="4322DD88" w14:textId="4825974B" w:rsidR="00F74219" w:rsidRDefault="00C87B70">
      <w:pPr>
        <w:pStyle w:val="Heading1"/>
      </w:pPr>
      <w:bookmarkStart w:id="57" w:name="_Ref433206332"/>
      <w:bookmarkStart w:id="58" w:name="_Toc450223030"/>
      <w:r>
        <w:lastRenderedPageBreak/>
        <w:t>Data Model</w:t>
      </w:r>
      <w:bookmarkEnd w:id="57"/>
      <w:bookmarkEnd w:id="58"/>
    </w:p>
    <w:p w14:paraId="2B999122" w14:textId="77777777" w:rsidR="00F74219" w:rsidRDefault="00C87B70">
      <w:pPr>
        <w:pStyle w:val="Heading2"/>
      </w:pPr>
      <w:bookmarkStart w:id="59" w:name="_Toc450223031"/>
      <w:r>
        <w:t>AccountObjectType Class</w:t>
      </w:r>
      <w:bookmarkEnd w:id="59"/>
    </w:p>
    <w:p w14:paraId="1A48E5C8" w14:textId="04105DC6" w:rsidR="002D7FE9" w:rsidRDefault="00C87B70" w:rsidP="002D7FE9">
      <w:pPr>
        <w:pStyle w:val="basicparagraph"/>
        <w:contextualSpacing w:val="0"/>
        <w:rPr>
          <w:rFonts w:cs="Courier New"/>
        </w:rPr>
      </w:pPr>
      <w:r>
        <w:t xml:space="preserve">The </w:t>
      </w:r>
      <w:r w:rsidRPr="005B0A2F">
        <w:rPr>
          <w:rFonts w:ascii="Courier New" w:hAnsi="Courier New" w:cs="Courier New"/>
        </w:rPr>
        <w:t>AccountObjectType</w:t>
      </w:r>
      <w:r>
        <w:t xml:space="preserve"> class is intended to characterize generic accounts.</w:t>
      </w:r>
      <w:r w:rsidR="002D7FE9" w:rsidRPr="002D7FE9">
        <w:rPr>
          <w:rFonts w:cs="Courier New"/>
        </w:rPr>
        <w:t xml:space="preserve"> </w:t>
      </w:r>
      <w:r w:rsidR="002D7FE9">
        <w:rPr>
          <w:rFonts w:cs="Courier New"/>
        </w:rPr>
        <w:t xml:space="preserve">The UML diagram corresponding to the </w:t>
      </w:r>
      <w:r w:rsidR="005B0A2F" w:rsidRPr="005B0A2F">
        <w:rPr>
          <w:rFonts w:ascii="Courier New" w:hAnsi="Courier New" w:cs="Courier New"/>
        </w:rPr>
        <w:t>AccountObjectType</w:t>
      </w:r>
      <w:r w:rsidR="005B0A2F">
        <w:t xml:space="preserve"> </w:t>
      </w:r>
      <w:r w:rsidR="002D7FE9">
        <w:rPr>
          <w:rFonts w:cs="Courier New"/>
        </w:rPr>
        <w:t xml:space="preserve">class is shown in </w:t>
      </w:r>
      <w:r w:rsidR="002D7FE9" w:rsidRPr="00921AEA">
        <w:rPr>
          <w:rFonts w:cs="Courier New"/>
          <w:b/>
          <w:color w:val="0000EE"/>
        </w:rPr>
        <w:fldChar w:fldCharType="begin"/>
      </w:r>
      <w:r w:rsidR="002D7FE9" w:rsidRPr="00921AEA">
        <w:rPr>
          <w:rFonts w:cs="Courier New"/>
          <w:b/>
          <w:color w:val="0000EE"/>
        </w:rPr>
        <w:instrText xml:space="preserve"> REF _Ref395023936 \h  \* MERGEFORMAT </w:instrText>
      </w:r>
      <w:r w:rsidR="002D7FE9" w:rsidRPr="00921AEA">
        <w:rPr>
          <w:rFonts w:cs="Courier New"/>
          <w:b/>
          <w:color w:val="0000EE"/>
        </w:rPr>
      </w:r>
      <w:r w:rsidR="002D7FE9" w:rsidRPr="00921AEA">
        <w:rPr>
          <w:rFonts w:cs="Courier New"/>
          <w:b/>
          <w:color w:val="0000EE"/>
        </w:rPr>
        <w:fldChar w:fldCharType="separate"/>
      </w:r>
      <w:r w:rsidR="002D7FE9" w:rsidRPr="00921AEA">
        <w:rPr>
          <w:b/>
          <w:color w:val="0000EE"/>
        </w:rPr>
        <w:t xml:space="preserve">Figure </w:t>
      </w:r>
      <w:r w:rsidR="002D7FE9" w:rsidRPr="00921AEA">
        <w:rPr>
          <w:b/>
          <w:noProof/>
          <w:color w:val="0000EE"/>
        </w:rPr>
        <w:t>3</w:t>
      </w:r>
      <w:r w:rsidR="002D7FE9" w:rsidRPr="00921AEA">
        <w:rPr>
          <w:b/>
          <w:color w:val="0000EE"/>
        </w:rPr>
        <w:noBreakHyphen/>
      </w:r>
      <w:r w:rsidR="002D7FE9" w:rsidRPr="00921AEA">
        <w:rPr>
          <w:b/>
          <w:noProof/>
          <w:color w:val="0000EE"/>
        </w:rPr>
        <w:t>1</w:t>
      </w:r>
      <w:r w:rsidR="002D7FE9" w:rsidRPr="00921AEA">
        <w:rPr>
          <w:rFonts w:cs="Courier New"/>
          <w:b/>
          <w:color w:val="0000EE"/>
        </w:rPr>
        <w:fldChar w:fldCharType="end"/>
      </w:r>
      <w:r w:rsidR="002D7FE9">
        <w:rPr>
          <w:rFonts w:cs="Courier New"/>
        </w:rPr>
        <w:t xml:space="preserve">.  </w:t>
      </w:r>
    </w:p>
    <w:p w14:paraId="79A3F422" w14:textId="77777777" w:rsidR="002D7FE9" w:rsidRPr="00AA5039" w:rsidRDefault="002D7FE9" w:rsidP="002D7FE9">
      <w:pPr>
        <w:jc w:val="center"/>
      </w:pPr>
      <w:r>
        <w:rPr>
          <w:noProof/>
        </w:rPr>
        <w:drawing>
          <wp:inline distT="0" distB="0" distL="0" distR="0" wp14:anchorId="368E4314" wp14:editId="61FBDAE5">
            <wp:extent cx="4151376" cy="27249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151376" cy="2724912"/>
                    </a:xfrm>
                    <a:prstGeom prst="rect">
                      <a:avLst/>
                    </a:prstGeom>
                  </pic:spPr>
                </pic:pic>
              </a:graphicData>
            </a:graphic>
          </wp:inline>
        </w:drawing>
      </w:r>
    </w:p>
    <w:p w14:paraId="3D61A051" w14:textId="692EB134" w:rsidR="00F74219" w:rsidRDefault="002D7FE9" w:rsidP="00D8656D">
      <w:pPr>
        <w:spacing w:after="240"/>
        <w:jc w:val="center"/>
      </w:pPr>
      <w:bookmarkStart w:id="60" w:name="_Ref395023936"/>
      <w:r w:rsidRPr="0086379B">
        <w:t xml:space="preserve">Figure </w:t>
      </w:r>
      <w:fldSimple w:instr=" STYLEREF 1 \s ">
        <w:r>
          <w:rPr>
            <w:noProof/>
          </w:rPr>
          <w:t>3</w:t>
        </w:r>
      </w:fldSimple>
      <w:r>
        <w:noBreakHyphen/>
      </w:r>
      <w:fldSimple w:instr=" SEQ Figure \* ARABIC \s 1 ">
        <w:r>
          <w:rPr>
            <w:noProof/>
          </w:rPr>
          <w:t>1</w:t>
        </w:r>
      </w:fldSimple>
      <w:bookmarkEnd w:id="60"/>
      <w:r>
        <w:t xml:space="preserve">. UML diagram of the </w:t>
      </w:r>
      <w:r w:rsidR="005B0A2F" w:rsidRPr="005B0A2F">
        <w:rPr>
          <w:rFonts w:ascii="Courier New" w:hAnsi="Courier New" w:cs="Courier New"/>
        </w:rPr>
        <w:t>AccountObjectType</w:t>
      </w:r>
      <w:r w:rsidR="005B0A2F">
        <w:t xml:space="preserve"> </w:t>
      </w:r>
      <w:r>
        <w:t>class</w:t>
      </w:r>
    </w:p>
    <w:p w14:paraId="65500A88" w14:textId="455C7004" w:rsidR="00F74219" w:rsidRDefault="00C87B70">
      <w:pPr>
        <w:pStyle w:val="basicparagraph"/>
        <w:contextualSpacing w:val="0"/>
      </w:pPr>
      <w:r>
        <w:t xml:space="preserve">The property table of the </w:t>
      </w:r>
      <w:r>
        <w:rPr>
          <w:rFonts w:ascii="Courier New" w:eastAsia="Courier New" w:hAnsi="Courier New" w:cs="Courier New"/>
        </w:rPr>
        <w:t>AccountObjectType</w:t>
      </w:r>
      <w:r>
        <w:t xml:space="preserve"> class is given in </w:t>
      </w:r>
      <w:r w:rsidR="002D7FE9" w:rsidRPr="002D7FE9">
        <w:rPr>
          <w:b/>
          <w:color w:val="0000EE"/>
        </w:rPr>
        <w:fldChar w:fldCharType="begin"/>
      </w:r>
      <w:r w:rsidR="002D7FE9" w:rsidRPr="002D7FE9">
        <w:rPr>
          <w:b/>
          <w:color w:val="0000EE"/>
        </w:rPr>
        <w:instrText xml:space="preserve"> REF _Ref435480217 \h  \* MERGEFORMAT </w:instrText>
      </w:r>
      <w:r w:rsidR="002D7FE9" w:rsidRPr="002D7FE9">
        <w:rPr>
          <w:b/>
          <w:color w:val="0000EE"/>
        </w:rPr>
      </w:r>
      <w:r w:rsidR="002D7FE9" w:rsidRPr="002D7FE9">
        <w:rPr>
          <w:b/>
          <w:color w:val="0000EE"/>
        </w:rPr>
        <w:fldChar w:fldCharType="separate"/>
      </w:r>
      <w:r w:rsidR="002D7FE9" w:rsidRPr="002D7FE9">
        <w:rPr>
          <w:b/>
          <w:color w:val="0000EE"/>
        </w:rPr>
        <w:t xml:space="preserve">Table </w:t>
      </w:r>
      <w:r w:rsidR="002D7FE9" w:rsidRPr="002D7FE9">
        <w:rPr>
          <w:b/>
          <w:noProof/>
          <w:color w:val="0000EE"/>
        </w:rPr>
        <w:t>3</w:t>
      </w:r>
      <w:r w:rsidR="002D7FE9" w:rsidRPr="002D7FE9">
        <w:rPr>
          <w:b/>
          <w:color w:val="0000EE"/>
        </w:rPr>
        <w:noBreakHyphen/>
      </w:r>
      <w:r w:rsidR="002D7FE9" w:rsidRPr="002D7FE9">
        <w:rPr>
          <w:b/>
          <w:noProof/>
          <w:color w:val="0000EE"/>
        </w:rPr>
        <w:t>1</w:t>
      </w:r>
      <w:r w:rsidR="002D7FE9" w:rsidRPr="002D7FE9">
        <w:rPr>
          <w:b/>
          <w:color w:val="0000EE"/>
        </w:rPr>
        <w:fldChar w:fldCharType="end"/>
      </w:r>
      <w:r w:rsidR="002D7FE9">
        <w:t>.</w:t>
      </w:r>
    </w:p>
    <w:p w14:paraId="4AB0EBB5" w14:textId="16096128" w:rsidR="00F74219" w:rsidRDefault="00C87B70">
      <w:pPr>
        <w:pStyle w:val="tablecaption"/>
        <w:jc w:val="center"/>
      </w:pPr>
      <w:bookmarkStart w:id="61" w:name="_Ref435480217"/>
      <w:r>
        <w:t xml:space="preserve">Table </w:t>
      </w:r>
      <w:fldSimple w:instr=" STYLEREF 1 \s ">
        <w:r w:rsidR="00D83664">
          <w:rPr>
            <w:noProof/>
          </w:rPr>
          <w:t>3</w:t>
        </w:r>
      </w:fldSimple>
      <w:r>
        <w:noBreakHyphen/>
      </w:r>
      <w:fldSimple w:instr=" SEQ Table \* ARABIC \s 1 ">
        <w:r w:rsidR="00D83664">
          <w:rPr>
            <w:noProof/>
          </w:rPr>
          <w:t>1</w:t>
        </w:r>
      </w:fldSimple>
      <w:bookmarkEnd w:id="61"/>
      <w:r w:rsidR="002D7FE9">
        <w:rPr>
          <w:noProof/>
        </w:rPr>
        <w:t xml:space="preserve">. </w:t>
      </w:r>
      <w:r>
        <w:t xml:space="preserve">Properties of the </w:t>
      </w:r>
      <w:r>
        <w:rPr>
          <w:rFonts w:ascii="Courier New" w:eastAsia="Courier New" w:hAnsi="Courier New" w:cs="Courier New"/>
        </w:rPr>
        <w:t>AccountObjectType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F74219" w14:paraId="5CA84450" w14:textId="77777777" w:rsidTr="003F3CA1">
        <w:trPr>
          <w:jc w:val="center"/>
        </w:trPr>
        <w:tc>
          <w:tcPr>
            <w:tcW w:w="2250" w:type="dxa"/>
            <w:shd w:val="clear" w:color="auto" w:fill="BFBFBF"/>
            <w:tcMar>
              <w:top w:w="100" w:type="dxa"/>
              <w:left w:w="100" w:type="dxa"/>
              <w:bottom w:w="100" w:type="dxa"/>
              <w:right w:w="100" w:type="dxa"/>
            </w:tcMar>
          </w:tcPr>
          <w:p w14:paraId="004F529A" w14:textId="77777777" w:rsidR="00F74219" w:rsidRDefault="00C87B70">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E209B3C"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F03CF7" w14:textId="77777777" w:rsidR="00F74219" w:rsidRDefault="00C87B7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25FB4CE" w14:textId="77777777" w:rsidR="00F74219" w:rsidRDefault="00C87B70">
            <w:pPr>
              <w:rPr>
                <w:b/>
                <w:color w:val="000000"/>
              </w:rPr>
            </w:pPr>
            <w:r>
              <w:rPr>
                <w:b/>
                <w:color w:val="000000"/>
              </w:rPr>
              <w:t>Description</w:t>
            </w:r>
          </w:p>
        </w:tc>
      </w:tr>
      <w:tr w:rsidR="00F74219" w14:paraId="1FF3CEAD" w14:textId="77777777" w:rsidTr="003F3CA1">
        <w:trPr>
          <w:jc w:val="center"/>
        </w:trPr>
        <w:tc>
          <w:tcPr>
            <w:tcW w:w="2250" w:type="dxa"/>
            <w:shd w:val="clear" w:color="auto" w:fill="FFFFFF"/>
            <w:tcMar>
              <w:top w:w="100" w:type="dxa"/>
              <w:left w:w="100" w:type="dxa"/>
              <w:bottom w:w="100" w:type="dxa"/>
              <w:right w:w="100" w:type="dxa"/>
            </w:tcMar>
            <w:vAlign w:val="center"/>
          </w:tcPr>
          <w:p w14:paraId="3E51861B" w14:textId="77777777" w:rsidR="00F74219" w:rsidRDefault="00C87B70">
            <w:r>
              <w:rPr>
                <w:b/>
              </w:rPr>
              <w:t>disabled</w:t>
            </w:r>
          </w:p>
        </w:tc>
        <w:tc>
          <w:tcPr>
            <w:tcW w:w="3330" w:type="dxa"/>
            <w:shd w:val="clear" w:color="auto" w:fill="FFFFFF"/>
            <w:tcMar>
              <w:top w:w="100" w:type="dxa"/>
              <w:left w:w="100" w:type="dxa"/>
              <w:bottom w:w="100" w:type="dxa"/>
              <w:right w:w="100" w:type="dxa"/>
            </w:tcMar>
            <w:vAlign w:val="center"/>
          </w:tcPr>
          <w:p w14:paraId="589299DE"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25AE3F"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9A5D23" w14:textId="77777777" w:rsidR="00F74219" w:rsidRDefault="00C87B70">
            <w:r>
              <w:t xml:space="preserve">The </w:t>
            </w:r>
            <w:r w:rsidRPr="00BA702A">
              <w:rPr>
                <w:rFonts w:ascii="Courier New" w:hAnsi="Courier New" w:cs="Courier New"/>
              </w:rPr>
              <w:t>disabled</w:t>
            </w:r>
            <w:r>
              <w:t xml:space="preserve"> property specifies whether or not the account is disabled.</w:t>
            </w:r>
          </w:p>
        </w:tc>
      </w:tr>
      <w:tr w:rsidR="00F74219" w14:paraId="23A2310B" w14:textId="77777777" w:rsidTr="003F3CA1">
        <w:trPr>
          <w:jc w:val="center"/>
        </w:trPr>
        <w:tc>
          <w:tcPr>
            <w:tcW w:w="2250" w:type="dxa"/>
            <w:shd w:val="clear" w:color="auto" w:fill="FFFFFF"/>
            <w:tcMar>
              <w:top w:w="100" w:type="dxa"/>
              <w:left w:w="100" w:type="dxa"/>
              <w:bottom w:w="100" w:type="dxa"/>
              <w:right w:w="100" w:type="dxa"/>
            </w:tcMar>
            <w:vAlign w:val="center"/>
          </w:tcPr>
          <w:p w14:paraId="674C76D9" w14:textId="77777777" w:rsidR="00F74219" w:rsidRDefault="00C87B70">
            <w:r>
              <w:rPr>
                <w:b/>
              </w:rPr>
              <w:lastRenderedPageBreak/>
              <w:t>locked_out</w:t>
            </w:r>
          </w:p>
        </w:tc>
        <w:tc>
          <w:tcPr>
            <w:tcW w:w="3330" w:type="dxa"/>
            <w:shd w:val="clear" w:color="auto" w:fill="FFFFFF"/>
            <w:tcMar>
              <w:top w:w="100" w:type="dxa"/>
              <w:left w:w="100" w:type="dxa"/>
              <w:bottom w:w="100" w:type="dxa"/>
              <w:right w:w="100" w:type="dxa"/>
            </w:tcMar>
            <w:vAlign w:val="center"/>
          </w:tcPr>
          <w:p w14:paraId="7B783EEA"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12A047"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89B94A5" w14:textId="77777777" w:rsidR="00F74219" w:rsidRDefault="00C87B70">
            <w:r>
              <w:t xml:space="preserve">The </w:t>
            </w:r>
            <w:r w:rsidRPr="00BA702A">
              <w:rPr>
                <w:rFonts w:ascii="Courier New" w:hAnsi="Courier New" w:cs="Courier New"/>
              </w:rPr>
              <w:t>locked_out</w:t>
            </w:r>
            <w:r>
              <w:t xml:space="preserve"> property specifies whether or not the account is locked out.</w:t>
            </w:r>
          </w:p>
        </w:tc>
      </w:tr>
      <w:tr w:rsidR="00F74219" w14:paraId="4E88FAAE" w14:textId="77777777" w:rsidTr="003F3CA1">
        <w:trPr>
          <w:jc w:val="center"/>
        </w:trPr>
        <w:tc>
          <w:tcPr>
            <w:tcW w:w="2250" w:type="dxa"/>
            <w:shd w:val="clear" w:color="auto" w:fill="FFFFFF"/>
            <w:tcMar>
              <w:top w:w="100" w:type="dxa"/>
              <w:left w:w="100" w:type="dxa"/>
              <w:bottom w:w="100" w:type="dxa"/>
              <w:right w:w="100" w:type="dxa"/>
            </w:tcMar>
            <w:vAlign w:val="center"/>
          </w:tcPr>
          <w:p w14:paraId="20404831" w14:textId="77777777" w:rsidR="00F74219" w:rsidRDefault="00C87B70">
            <w:r>
              <w:rPr>
                <w:b/>
              </w:rPr>
              <w:t>Description</w:t>
            </w:r>
          </w:p>
        </w:tc>
        <w:tc>
          <w:tcPr>
            <w:tcW w:w="3330" w:type="dxa"/>
            <w:shd w:val="clear" w:color="auto" w:fill="FFFFFF"/>
            <w:tcMar>
              <w:top w:w="100" w:type="dxa"/>
              <w:left w:w="100" w:type="dxa"/>
              <w:bottom w:w="100" w:type="dxa"/>
              <w:right w:w="100" w:type="dxa"/>
            </w:tcMar>
            <w:vAlign w:val="center"/>
          </w:tcPr>
          <w:p w14:paraId="39D67B47"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1E476E" w14:textId="74442AD5"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DA739A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435C7F35" w14:textId="4C181B1A" w:rsidR="00F74219" w:rsidRDefault="00C87B70" w:rsidP="00A55E1C">
            <w:r>
              <w:t xml:space="preserve">The </w:t>
            </w:r>
            <w:r>
              <w:rPr>
                <w:rFonts w:ascii="Courier New" w:eastAsia="Courier New" w:hAnsi="Courier New" w:cs="Courier New"/>
              </w:rPr>
              <w:t>Description</w:t>
            </w:r>
            <w:r>
              <w:t xml:space="preserve"> property captures a technical description of the </w:t>
            </w:r>
            <w:r w:rsidRPr="00A55E1C">
              <w:t>Account</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F74219" w14:paraId="7EAC5365" w14:textId="77777777" w:rsidTr="003F3CA1">
        <w:trPr>
          <w:jc w:val="center"/>
        </w:trPr>
        <w:tc>
          <w:tcPr>
            <w:tcW w:w="2250" w:type="dxa"/>
            <w:shd w:val="clear" w:color="auto" w:fill="FFFFFF"/>
            <w:tcMar>
              <w:top w:w="100" w:type="dxa"/>
              <w:left w:w="100" w:type="dxa"/>
              <w:bottom w:w="100" w:type="dxa"/>
              <w:right w:w="100" w:type="dxa"/>
            </w:tcMar>
            <w:vAlign w:val="center"/>
          </w:tcPr>
          <w:p w14:paraId="7805CAA9" w14:textId="77777777" w:rsidR="00F74219" w:rsidRDefault="00C87B70">
            <w:r>
              <w:rPr>
                <w:b/>
              </w:rPr>
              <w:t>Domain</w:t>
            </w:r>
          </w:p>
        </w:tc>
        <w:tc>
          <w:tcPr>
            <w:tcW w:w="3330" w:type="dxa"/>
            <w:shd w:val="clear" w:color="auto" w:fill="FFFFFF"/>
            <w:tcMar>
              <w:top w:w="100" w:type="dxa"/>
              <w:left w:w="100" w:type="dxa"/>
              <w:bottom w:w="100" w:type="dxa"/>
              <w:right w:w="100" w:type="dxa"/>
            </w:tcMar>
            <w:vAlign w:val="center"/>
          </w:tcPr>
          <w:p w14:paraId="762C17A0"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113CB35A" w14:textId="149344D9"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B94435"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E7A8E27" w14:textId="058EE501" w:rsidR="00F74219" w:rsidRDefault="00C87B70" w:rsidP="002C353D">
            <w:r>
              <w:t xml:space="preserve">The </w:t>
            </w:r>
            <w:r w:rsidRPr="00BA702A">
              <w:rPr>
                <w:rFonts w:ascii="Courier New" w:hAnsi="Courier New" w:cs="Courier New"/>
              </w:rPr>
              <w:t>Domain</w:t>
            </w:r>
            <w:r>
              <w:t xml:space="preserve"> property is used for specifying the domain </w:t>
            </w:r>
            <w:r w:rsidR="002C353D">
              <w:t xml:space="preserve"> to which the account belongs</w:t>
            </w:r>
            <w:r>
              <w:t>.</w:t>
            </w:r>
          </w:p>
        </w:tc>
      </w:tr>
      <w:tr w:rsidR="00F74219" w14:paraId="1E68710B" w14:textId="77777777" w:rsidTr="003F3CA1">
        <w:trPr>
          <w:jc w:val="center"/>
        </w:trPr>
        <w:tc>
          <w:tcPr>
            <w:tcW w:w="2250" w:type="dxa"/>
            <w:shd w:val="clear" w:color="auto" w:fill="FFFFFF"/>
            <w:tcMar>
              <w:top w:w="100" w:type="dxa"/>
              <w:left w:w="100" w:type="dxa"/>
              <w:bottom w:w="100" w:type="dxa"/>
              <w:right w:w="100" w:type="dxa"/>
            </w:tcMar>
            <w:vAlign w:val="center"/>
          </w:tcPr>
          <w:p w14:paraId="340832BE" w14:textId="77777777" w:rsidR="00F74219" w:rsidRDefault="00C87B70">
            <w:r>
              <w:rPr>
                <w:b/>
              </w:rPr>
              <w:t>Authentication</w:t>
            </w:r>
          </w:p>
        </w:tc>
        <w:tc>
          <w:tcPr>
            <w:tcW w:w="3330" w:type="dxa"/>
            <w:shd w:val="clear" w:color="auto" w:fill="FFFFFF"/>
            <w:tcMar>
              <w:top w:w="100" w:type="dxa"/>
              <w:left w:w="100" w:type="dxa"/>
              <w:bottom w:w="100" w:type="dxa"/>
              <w:right w:w="100" w:type="dxa"/>
            </w:tcMar>
            <w:vAlign w:val="center"/>
          </w:tcPr>
          <w:p w14:paraId="398F6FFA" w14:textId="08B5472B" w:rsidR="00F74219" w:rsidRDefault="00C87B70">
            <w:r>
              <w:rPr>
                <w:rFonts w:ascii="Courier New" w:eastAsia="Courier New" w:hAnsi="Courier New" w:cs="Courier New"/>
              </w:rPr>
              <w:t>AuthenticationType</w:t>
            </w:r>
          </w:p>
        </w:tc>
        <w:tc>
          <w:tcPr>
            <w:tcW w:w="1260" w:type="dxa"/>
            <w:shd w:val="clear" w:color="auto" w:fill="FFFFFF"/>
            <w:tcMar>
              <w:top w:w="100" w:type="dxa"/>
              <w:left w:w="100" w:type="dxa"/>
              <w:bottom w:w="100" w:type="dxa"/>
              <w:right w:w="100" w:type="dxa"/>
            </w:tcMar>
            <w:vAlign w:val="center"/>
          </w:tcPr>
          <w:p w14:paraId="4EC79233" w14:textId="77777777" w:rsidR="00F74219" w:rsidRDefault="00C87B70">
            <w:pPr>
              <w:jc w:val="center"/>
            </w:pPr>
            <w:r>
              <w:t>0..*</w:t>
            </w:r>
          </w:p>
        </w:tc>
        <w:tc>
          <w:tcPr>
            <w:tcW w:w="6120" w:type="dxa"/>
            <w:shd w:val="clear" w:color="auto" w:fill="FFFFFF"/>
            <w:tcMar>
              <w:top w:w="100" w:type="dxa"/>
              <w:left w:w="100" w:type="dxa"/>
              <w:bottom w:w="100" w:type="dxa"/>
              <w:right w:w="100" w:type="dxa"/>
            </w:tcMar>
          </w:tcPr>
          <w:p w14:paraId="59409A33" w14:textId="77777777" w:rsidR="00F74219" w:rsidRDefault="00C87B70">
            <w:r>
              <w:t xml:space="preserve">The </w:t>
            </w:r>
            <w:r w:rsidRPr="00BA702A">
              <w:rPr>
                <w:rFonts w:ascii="Courier New" w:hAnsi="Courier New" w:cs="Courier New"/>
              </w:rPr>
              <w:t>Authentication</w:t>
            </w:r>
            <w:r>
              <w:t xml:space="preserve"> property specifies authentication information associated with this account.</w:t>
            </w:r>
          </w:p>
        </w:tc>
      </w:tr>
      <w:tr w:rsidR="00F74219" w14:paraId="000D5E31" w14:textId="77777777" w:rsidTr="003F3CA1">
        <w:trPr>
          <w:jc w:val="center"/>
        </w:trPr>
        <w:tc>
          <w:tcPr>
            <w:tcW w:w="2250" w:type="dxa"/>
            <w:shd w:val="clear" w:color="auto" w:fill="FFFFFF"/>
            <w:tcMar>
              <w:top w:w="100" w:type="dxa"/>
              <w:left w:w="100" w:type="dxa"/>
              <w:bottom w:w="100" w:type="dxa"/>
              <w:right w:w="100" w:type="dxa"/>
            </w:tcMar>
            <w:vAlign w:val="center"/>
          </w:tcPr>
          <w:p w14:paraId="27C576A8" w14:textId="77777777" w:rsidR="00F74219" w:rsidRDefault="00C87B70">
            <w:r>
              <w:rPr>
                <w:b/>
              </w:rPr>
              <w:t>Creation_Date</w:t>
            </w:r>
          </w:p>
        </w:tc>
        <w:tc>
          <w:tcPr>
            <w:tcW w:w="3330" w:type="dxa"/>
            <w:shd w:val="clear" w:color="auto" w:fill="FFFFFF"/>
            <w:tcMar>
              <w:top w:w="100" w:type="dxa"/>
              <w:left w:w="100" w:type="dxa"/>
              <w:bottom w:w="100" w:type="dxa"/>
              <w:right w:w="100" w:type="dxa"/>
            </w:tcMar>
            <w:vAlign w:val="center"/>
          </w:tcPr>
          <w:p w14:paraId="2D77F6B1"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65E5B1" w14:textId="6E3FB55F"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929AF43"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356FC3" w14:textId="77777777" w:rsidR="00F74219" w:rsidRDefault="00C87B70">
            <w:r>
              <w:t xml:space="preserve">The </w:t>
            </w:r>
            <w:r w:rsidRPr="00BA702A">
              <w:rPr>
                <w:rFonts w:ascii="Courier New" w:hAnsi="Courier New" w:cs="Courier New"/>
              </w:rPr>
              <w:t>Creation_Date</w:t>
            </w:r>
            <w:r>
              <w:t xml:space="preserve"> property specifies the date and time that the account was created.</w:t>
            </w:r>
          </w:p>
        </w:tc>
      </w:tr>
      <w:tr w:rsidR="00F74219" w14:paraId="28D5C45D" w14:textId="77777777" w:rsidTr="003F3CA1">
        <w:trPr>
          <w:jc w:val="center"/>
        </w:trPr>
        <w:tc>
          <w:tcPr>
            <w:tcW w:w="2250" w:type="dxa"/>
            <w:shd w:val="clear" w:color="auto" w:fill="FFFFFF"/>
            <w:tcMar>
              <w:top w:w="100" w:type="dxa"/>
              <w:left w:w="100" w:type="dxa"/>
              <w:bottom w:w="100" w:type="dxa"/>
              <w:right w:w="100" w:type="dxa"/>
            </w:tcMar>
            <w:vAlign w:val="center"/>
          </w:tcPr>
          <w:p w14:paraId="1BE322D1" w14:textId="77777777" w:rsidR="00F74219" w:rsidRDefault="00C87B70">
            <w:r>
              <w:rPr>
                <w:b/>
              </w:rPr>
              <w:t>Modified_Date</w:t>
            </w:r>
          </w:p>
        </w:tc>
        <w:tc>
          <w:tcPr>
            <w:tcW w:w="3330" w:type="dxa"/>
            <w:shd w:val="clear" w:color="auto" w:fill="FFFFFF"/>
            <w:tcMar>
              <w:top w:w="100" w:type="dxa"/>
              <w:left w:w="100" w:type="dxa"/>
              <w:bottom w:w="100" w:type="dxa"/>
              <w:right w:w="100" w:type="dxa"/>
            </w:tcMar>
            <w:vAlign w:val="center"/>
          </w:tcPr>
          <w:p w14:paraId="1D1DEBE2"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73BB7B6C" w14:textId="1FEF0602"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A7AE15B"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57245B77" w14:textId="77777777" w:rsidR="00F74219" w:rsidRDefault="00C87B70">
            <w:r>
              <w:t xml:space="preserve">The </w:t>
            </w:r>
            <w:r w:rsidRPr="00BA702A">
              <w:rPr>
                <w:rFonts w:ascii="Courier New" w:hAnsi="Courier New" w:cs="Courier New"/>
              </w:rPr>
              <w:t>Modified_Date</w:t>
            </w:r>
            <w:r>
              <w:t xml:space="preserve"> property specifies the date and time that the account was last modified.</w:t>
            </w:r>
          </w:p>
        </w:tc>
      </w:tr>
      <w:tr w:rsidR="00F74219" w14:paraId="269C17D0" w14:textId="77777777" w:rsidTr="003F3CA1">
        <w:trPr>
          <w:jc w:val="center"/>
        </w:trPr>
        <w:tc>
          <w:tcPr>
            <w:tcW w:w="2250" w:type="dxa"/>
            <w:shd w:val="clear" w:color="auto" w:fill="FFFFFF"/>
            <w:tcMar>
              <w:top w:w="100" w:type="dxa"/>
              <w:left w:w="100" w:type="dxa"/>
              <w:bottom w:w="100" w:type="dxa"/>
              <w:right w:w="100" w:type="dxa"/>
            </w:tcMar>
            <w:vAlign w:val="center"/>
          </w:tcPr>
          <w:p w14:paraId="2BDAFF59" w14:textId="77777777" w:rsidR="00F74219" w:rsidRDefault="00C87B70">
            <w:r>
              <w:rPr>
                <w:b/>
              </w:rPr>
              <w:t>Last_Accessed_Time</w:t>
            </w:r>
          </w:p>
        </w:tc>
        <w:tc>
          <w:tcPr>
            <w:tcW w:w="3330" w:type="dxa"/>
            <w:shd w:val="clear" w:color="auto" w:fill="FFFFFF"/>
            <w:tcMar>
              <w:top w:w="100" w:type="dxa"/>
              <w:left w:w="100" w:type="dxa"/>
              <w:bottom w:w="100" w:type="dxa"/>
              <w:right w:w="100" w:type="dxa"/>
            </w:tcMar>
            <w:vAlign w:val="center"/>
          </w:tcPr>
          <w:p w14:paraId="2FC64A74"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0B82D1D3" w14:textId="652301CE"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4B852F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E546464" w14:textId="77777777" w:rsidR="00F74219" w:rsidRDefault="00C87B70">
            <w:r>
              <w:t xml:space="preserve">The </w:t>
            </w:r>
            <w:r w:rsidRPr="00BA702A">
              <w:rPr>
                <w:rFonts w:ascii="Courier New" w:hAnsi="Courier New" w:cs="Courier New"/>
              </w:rPr>
              <w:t>Last_Accessed_Time</w:t>
            </w:r>
            <w:r>
              <w:t xml:space="preserve"> property specifies the date and time that the account was last accessed.</w:t>
            </w:r>
          </w:p>
        </w:tc>
      </w:tr>
    </w:tbl>
    <w:p w14:paraId="4D4A44FA" w14:textId="7D51DD8C" w:rsidR="00F74219" w:rsidRDefault="00F74219"/>
    <w:p w14:paraId="3545106D" w14:textId="77777777" w:rsidR="00F74219" w:rsidRDefault="00C87B70" w:rsidP="003F3CA1">
      <w:pPr>
        <w:pStyle w:val="Heading2"/>
      </w:pPr>
      <w:bookmarkStart w:id="62" w:name="_Toc450223032"/>
      <w:r>
        <w:t>AuthenticationType Class</w:t>
      </w:r>
      <w:bookmarkEnd w:id="62"/>
    </w:p>
    <w:p w14:paraId="3593E4C3" w14:textId="77777777" w:rsidR="00F74219" w:rsidRDefault="00C87B70" w:rsidP="003F3CA1">
      <w:pPr>
        <w:pStyle w:val="basicparagraph"/>
        <w:contextualSpacing w:val="0"/>
      </w:pPr>
      <w:r>
        <w:t xml:space="preserve">The </w:t>
      </w:r>
      <w:r w:rsidRPr="002C1252">
        <w:rPr>
          <w:rFonts w:ascii="Courier New" w:hAnsi="Courier New" w:cs="Courier New"/>
        </w:rPr>
        <w:t>AuthenticationType</w:t>
      </w:r>
      <w:r>
        <w:t xml:space="preserve"> class specifies authentication information for an account.</w:t>
      </w:r>
    </w:p>
    <w:p w14:paraId="05BBEB67" w14:textId="1FB52FA1" w:rsidR="00F74219" w:rsidRDefault="00C87B70" w:rsidP="003F3CA1">
      <w:pPr>
        <w:pStyle w:val="basicparagraph"/>
        <w:contextualSpacing w:val="0"/>
      </w:pPr>
      <w:r>
        <w:t xml:space="preserve">The property table of the </w:t>
      </w:r>
      <w:r>
        <w:rPr>
          <w:rFonts w:ascii="Courier New" w:eastAsia="Courier New" w:hAnsi="Courier New" w:cs="Courier New"/>
        </w:rPr>
        <w:t>AuthenticationType</w:t>
      </w:r>
      <w:r>
        <w:t xml:space="preserve"> class is given in</w:t>
      </w:r>
      <w:r w:rsidR="00C84577">
        <w:t xml:space="preserve"> </w:t>
      </w:r>
      <w:r w:rsidR="00C84577" w:rsidRPr="00C84577">
        <w:rPr>
          <w:b/>
          <w:color w:val="0000EE"/>
        </w:rPr>
        <w:fldChar w:fldCharType="begin"/>
      </w:r>
      <w:r w:rsidR="00C84577" w:rsidRPr="00C84577">
        <w:rPr>
          <w:b/>
          <w:color w:val="0000EE"/>
        </w:rPr>
        <w:instrText xml:space="preserve"> REF _Ref435480432 \h </w:instrText>
      </w:r>
      <w:r w:rsidR="00C84577">
        <w:rPr>
          <w:b/>
          <w:color w:val="0000EE"/>
        </w:rPr>
        <w:instrText xml:space="preserve"> \* MERGEFORMAT </w:instrText>
      </w:r>
      <w:r w:rsidR="00C84577" w:rsidRPr="00C84577">
        <w:rPr>
          <w:b/>
          <w:color w:val="0000EE"/>
        </w:rPr>
      </w:r>
      <w:r w:rsidR="00C84577" w:rsidRPr="00C84577">
        <w:rPr>
          <w:b/>
          <w:color w:val="0000EE"/>
        </w:rPr>
        <w:fldChar w:fldCharType="separate"/>
      </w:r>
      <w:r w:rsidR="00C84577" w:rsidRPr="00C84577">
        <w:rPr>
          <w:b/>
          <w:color w:val="0000EE"/>
        </w:rPr>
        <w:t xml:space="preserve">Table </w:t>
      </w:r>
      <w:r w:rsidR="00C84577" w:rsidRPr="00C84577">
        <w:rPr>
          <w:b/>
          <w:noProof/>
          <w:color w:val="0000EE"/>
        </w:rPr>
        <w:t>3</w:t>
      </w:r>
      <w:r w:rsidR="00C84577" w:rsidRPr="00C84577">
        <w:rPr>
          <w:b/>
          <w:color w:val="0000EE"/>
        </w:rPr>
        <w:noBreakHyphen/>
      </w:r>
      <w:r w:rsidR="00C84577" w:rsidRPr="00C84577">
        <w:rPr>
          <w:b/>
          <w:noProof/>
          <w:color w:val="0000EE"/>
        </w:rPr>
        <w:t>2</w:t>
      </w:r>
      <w:r w:rsidR="00C84577" w:rsidRPr="00C84577">
        <w:rPr>
          <w:b/>
          <w:color w:val="0000EE"/>
        </w:rPr>
        <w:fldChar w:fldCharType="end"/>
      </w:r>
      <w:r>
        <w:t>.</w:t>
      </w:r>
    </w:p>
    <w:p w14:paraId="15428ABD" w14:textId="1AB950D3" w:rsidR="00F74219" w:rsidRDefault="00C87B70">
      <w:pPr>
        <w:pStyle w:val="tablecaption"/>
        <w:jc w:val="center"/>
      </w:pPr>
      <w:bookmarkStart w:id="63" w:name="_Ref435480432"/>
      <w:r>
        <w:t xml:space="preserve">Table </w:t>
      </w:r>
      <w:fldSimple w:instr=" STYLEREF 1 \s ">
        <w:r w:rsidR="00D83664">
          <w:rPr>
            <w:noProof/>
          </w:rPr>
          <w:t>3</w:t>
        </w:r>
      </w:fldSimple>
      <w:r>
        <w:noBreakHyphen/>
      </w:r>
      <w:fldSimple w:instr=" SEQ Table \* ARABIC \s 1 ">
        <w:r w:rsidR="00D83664">
          <w:rPr>
            <w:noProof/>
          </w:rPr>
          <w:t>2</w:t>
        </w:r>
      </w:fldSimple>
      <w:bookmarkEnd w:id="63"/>
      <w:r w:rsidR="00C84577">
        <w:rPr>
          <w:noProof/>
        </w:rPr>
        <w:t xml:space="preserve">. </w:t>
      </w:r>
      <w:r>
        <w:t xml:space="preserve">Properties of the </w:t>
      </w:r>
      <w:r>
        <w:rPr>
          <w:rFonts w:ascii="Courier New" w:eastAsia="Courier New" w:hAnsi="Courier New" w:cs="Courier New"/>
        </w:rPr>
        <w:t>AuthenticationType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F74219" w14:paraId="311B38F8" w14:textId="77777777" w:rsidTr="003F3CA1">
        <w:trPr>
          <w:jc w:val="center"/>
        </w:trPr>
        <w:tc>
          <w:tcPr>
            <w:tcW w:w="2520" w:type="dxa"/>
            <w:shd w:val="clear" w:color="auto" w:fill="BFBFBF"/>
            <w:tcMar>
              <w:top w:w="100" w:type="dxa"/>
              <w:left w:w="100" w:type="dxa"/>
              <w:bottom w:w="100" w:type="dxa"/>
              <w:right w:w="100" w:type="dxa"/>
            </w:tcMar>
          </w:tcPr>
          <w:p w14:paraId="34D1309B" w14:textId="77777777" w:rsidR="00F74219" w:rsidRDefault="00C87B7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4269C6"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E0A501" w14:textId="77777777" w:rsidR="00F74219" w:rsidRDefault="00C87B70">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326C332" w14:textId="77777777" w:rsidR="00F74219" w:rsidRDefault="00C87B70">
            <w:pPr>
              <w:rPr>
                <w:b/>
                <w:color w:val="000000"/>
              </w:rPr>
            </w:pPr>
            <w:r>
              <w:rPr>
                <w:b/>
                <w:color w:val="000000"/>
              </w:rPr>
              <w:t>Description</w:t>
            </w:r>
          </w:p>
        </w:tc>
      </w:tr>
      <w:tr w:rsidR="00F74219" w14:paraId="7766CB44" w14:textId="77777777" w:rsidTr="003F3CA1">
        <w:trPr>
          <w:jc w:val="center"/>
        </w:trPr>
        <w:tc>
          <w:tcPr>
            <w:tcW w:w="2520" w:type="dxa"/>
            <w:shd w:val="clear" w:color="auto" w:fill="FFFFFF"/>
            <w:tcMar>
              <w:top w:w="100" w:type="dxa"/>
              <w:left w:w="100" w:type="dxa"/>
              <w:bottom w:w="100" w:type="dxa"/>
              <w:right w:w="100" w:type="dxa"/>
            </w:tcMar>
            <w:vAlign w:val="center"/>
          </w:tcPr>
          <w:p w14:paraId="7C6559D5" w14:textId="77777777" w:rsidR="00F74219" w:rsidRDefault="00C87B70">
            <w:r>
              <w:rPr>
                <w:b/>
              </w:rPr>
              <w:t>Authentication_Type</w:t>
            </w:r>
          </w:p>
        </w:tc>
        <w:tc>
          <w:tcPr>
            <w:tcW w:w="3150" w:type="dxa"/>
            <w:shd w:val="clear" w:color="auto" w:fill="FFFFFF"/>
            <w:tcMar>
              <w:top w:w="100" w:type="dxa"/>
              <w:left w:w="100" w:type="dxa"/>
              <w:bottom w:w="100" w:type="dxa"/>
              <w:right w:w="100" w:type="dxa"/>
            </w:tcMar>
            <w:vAlign w:val="center"/>
          </w:tcPr>
          <w:p w14:paraId="3F77288E"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5734351E" w14:textId="595BAAEC"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8E699BE"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11A4B956" w14:textId="650F54FE" w:rsidR="00F74219" w:rsidRDefault="00C87B70" w:rsidP="00A55E1C">
            <w:r>
              <w:t xml:space="preserve">The </w:t>
            </w:r>
            <w:r>
              <w:rPr>
                <w:rFonts w:ascii="Courier New" w:eastAsia="Courier New" w:hAnsi="Courier New" w:cs="Courier New"/>
              </w:rPr>
              <w:t>Authentication_Type</w:t>
            </w:r>
            <w:r>
              <w:t xml:space="preserve"> property</w:t>
            </w:r>
            <w:r w:rsidR="00A55E1C">
              <w:t xml:space="preserve"> </w:t>
            </w:r>
            <w:r w:rsidR="00A55E1C" w:rsidRPr="00A55E1C">
              <w:t>specifies the type of authentication required by this Account</w:t>
            </w:r>
            <w:r>
              <w:t xml:space="preserve">. Examples of potential </w:t>
            </w:r>
            <w:r w:rsidR="00A55E1C">
              <w:t xml:space="preserve">values are </w:t>
            </w:r>
            <w:r w:rsidR="00A55E1C" w:rsidRPr="00A55E1C">
              <w:rPr>
                <w:i/>
              </w:rPr>
              <w:t>no authentication</w:t>
            </w:r>
            <w:r w:rsidR="00A55E1C">
              <w:t xml:space="preserve">, </w:t>
            </w:r>
            <w:r w:rsidR="00A55E1C" w:rsidRPr="00A55E1C">
              <w:rPr>
                <w:i/>
              </w:rPr>
              <w:t>password</w:t>
            </w:r>
            <w:r w:rsidR="00A55E1C">
              <w:t xml:space="preserve"> and </w:t>
            </w:r>
            <w:r w:rsidR="00A55E1C" w:rsidRPr="00A55E1C">
              <w:rPr>
                <w:i/>
              </w:rPr>
              <w:t>biometric</w:t>
            </w:r>
            <w:r w:rsidR="00A55E1C">
              <w:t xml:space="preserve"> </w:t>
            </w:r>
            <w:r>
              <w:t xml:space="preserve">(these specific values are only provided to help explain the property: </w:t>
            </w:r>
            <w:r>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 xml:space="preserve">class. The </w:t>
            </w:r>
            <w:r w:rsidR="00A55E1C">
              <w:t>CybOX</w:t>
            </w:r>
            <w:r>
              <w:t xml:space="preserve"> default vocabulary class for use in the property is</w:t>
            </w:r>
            <w:r w:rsidR="00A55E1C">
              <w:t xml:space="preserve"> </w:t>
            </w:r>
            <w:r w:rsidR="00A55E1C" w:rsidRPr="00A55E1C">
              <w:rPr>
                <w:rFonts w:ascii="Courier New" w:hAnsi="Courier New" w:cs="Courier New"/>
              </w:rPr>
              <w:t>AutenticationTypeVocab-1.0</w:t>
            </w:r>
            <w:r>
              <w:t>.</w:t>
            </w:r>
          </w:p>
        </w:tc>
      </w:tr>
      <w:tr w:rsidR="00F74219" w14:paraId="61D1DCB9" w14:textId="77777777" w:rsidTr="003F3CA1">
        <w:trPr>
          <w:jc w:val="center"/>
        </w:trPr>
        <w:tc>
          <w:tcPr>
            <w:tcW w:w="2520" w:type="dxa"/>
            <w:shd w:val="clear" w:color="auto" w:fill="FFFFFF"/>
            <w:tcMar>
              <w:top w:w="100" w:type="dxa"/>
              <w:left w:w="100" w:type="dxa"/>
              <w:bottom w:w="100" w:type="dxa"/>
              <w:right w:w="100" w:type="dxa"/>
            </w:tcMar>
            <w:vAlign w:val="center"/>
          </w:tcPr>
          <w:p w14:paraId="3D90E44B" w14:textId="77777777" w:rsidR="00F74219" w:rsidRDefault="00C87B70">
            <w:r>
              <w:rPr>
                <w:b/>
              </w:rPr>
              <w:lastRenderedPageBreak/>
              <w:t>Authentication_Data</w:t>
            </w:r>
          </w:p>
        </w:tc>
        <w:tc>
          <w:tcPr>
            <w:tcW w:w="3150" w:type="dxa"/>
            <w:shd w:val="clear" w:color="auto" w:fill="FFFFFF"/>
            <w:tcMar>
              <w:top w:w="100" w:type="dxa"/>
              <w:left w:w="100" w:type="dxa"/>
              <w:bottom w:w="100" w:type="dxa"/>
              <w:right w:w="100" w:type="dxa"/>
            </w:tcMar>
            <w:vAlign w:val="center"/>
          </w:tcPr>
          <w:p w14:paraId="4812D1ED"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7A92DCFF" w14:textId="150C4758"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F3514FA"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2729BDA" w14:textId="63B5462A" w:rsidR="00F74219" w:rsidRDefault="00C87B70">
            <w:r>
              <w:t xml:space="preserve">The </w:t>
            </w:r>
            <w:r w:rsidRPr="002C372F">
              <w:rPr>
                <w:rFonts w:ascii="Courier New" w:hAnsi="Courier New" w:cs="Courier New"/>
              </w:rPr>
              <w:t>Authentication_Data</w:t>
            </w:r>
            <w:r>
              <w:t xml:space="preserve"> property specifies the data used for the authentication type specified by the Authentication_Type field. For example, if </w:t>
            </w:r>
            <w:r w:rsidR="00D448F1">
              <w:t xml:space="preserve">Authentication_Type is set to </w:t>
            </w:r>
            <w:r w:rsidR="00D448F1" w:rsidRPr="00D448F1">
              <w:rPr>
                <w:i/>
              </w:rPr>
              <w:t>password</w:t>
            </w:r>
            <w:r>
              <w:t>, this would be the actual password value.</w:t>
            </w:r>
          </w:p>
        </w:tc>
      </w:tr>
      <w:tr w:rsidR="00F74219" w14:paraId="39C82E7C" w14:textId="77777777" w:rsidTr="003F3CA1">
        <w:trPr>
          <w:jc w:val="center"/>
        </w:trPr>
        <w:tc>
          <w:tcPr>
            <w:tcW w:w="2520" w:type="dxa"/>
            <w:shd w:val="clear" w:color="auto" w:fill="FFFFFF"/>
            <w:tcMar>
              <w:top w:w="100" w:type="dxa"/>
              <w:left w:w="100" w:type="dxa"/>
              <w:bottom w:w="100" w:type="dxa"/>
              <w:right w:w="100" w:type="dxa"/>
            </w:tcMar>
            <w:vAlign w:val="center"/>
          </w:tcPr>
          <w:p w14:paraId="5E9E9F33" w14:textId="064E4D0F" w:rsidR="00FE6BD3" w:rsidRDefault="00C87B70">
            <w:pPr>
              <w:rPr>
                <w:b/>
              </w:rPr>
            </w:pPr>
            <w:r>
              <w:rPr>
                <w:b/>
              </w:rPr>
              <w:t>Authentication_Token_</w:t>
            </w:r>
          </w:p>
          <w:p w14:paraId="4B0D9FF0" w14:textId="1863F99C" w:rsidR="00F74219" w:rsidRDefault="00C87B70">
            <w:r>
              <w:rPr>
                <w:b/>
              </w:rPr>
              <w:t>Protection_Mechanism</w:t>
            </w:r>
          </w:p>
        </w:tc>
        <w:tc>
          <w:tcPr>
            <w:tcW w:w="3150" w:type="dxa"/>
            <w:shd w:val="clear" w:color="auto" w:fill="FFFFFF"/>
            <w:tcMar>
              <w:top w:w="100" w:type="dxa"/>
              <w:left w:w="100" w:type="dxa"/>
              <w:bottom w:w="100" w:type="dxa"/>
              <w:right w:w="100" w:type="dxa"/>
            </w:tcMar>
            <w:vAlign w:val="center"/>
          </w:tcPr>
          <w:p w14:paraId="1319B112"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64BDA841" w14:textId="5BAAB88F"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5AECBF4C"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47739FD9" w14:textId="1DAC9D43" w:rsidR="00F74219" w:rsidRDefault="00C87B70" w:rsidP="007F12C3">
            <w:r>
              <w:t xml:space="preserve">The </w:t>
            </w:r>
            <w:r>
              <w:rPr>
                <w:rFonts w:ascii="Courier New" w:eastAsia="Courier New" w:hAnsi="Courier New" w:cs="Courier New"/>
              </w:rPr>
              <w:t>Authentication_Token_Protection_Mechanism</w:t>
            </w:r>
            <w:r>
              <w:t xml:space="preserve"> property</w:t>
            </w:r>
            <w:r w:rsidR="007F12C3">
              <w:t xml:space="preserve"> </w:t>
            </w:r>
            <w:r w:rsidR="007F12C3" w:rsidRPr="007F12C3">
              <w:t>specifies the type of authentication required by this Account</w:t>
            </w:r>
            <w:r>
              <w:t xml:space="preserve">. Examples of potential </w:t>
            </w:r>
            <w:r w:rsidR="007F12C3">
              <w:t xml:space="preserve">values are </w:t>
            </w:r>
            <w:r w:rsidR="007F12C3" w:rsidRPr="007F12C3">
              <w:rPr>
                <w:i/>
              </w:rPr>
              <w:t>plain text</w:t>
            </w:r>
            <w:r w:rsidR="007F12C3">
              <w:t xml:space="preserve">, </w:t>
            </w:r>
            <w:r w:rsidR="007F12C3" w:rsidRPr="007F12C3">
              <w:rPr>
                <w:i/>
              </w:rPr>
              <w:t>salted SHA-1 hash</w:t>
            </w:r>
            <w:r w:rsidR="007F12C3">
              <w:t xml:space="preserve">, and </w:t>
            </w:r>
            <w:r w:rsidR="007F12C3" w:rsidRPr="007F12C3">
              <w:rPr>
                <w:i/>
              </w:rPr>
              <w:t>DES</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 xml:space="preserve">stixCommon:ControlledVocabularyStringType </w:t>
            </w:r>
            <w:r>
              <w:t>class. The STIX default vocabulary c</w:t>
            </w:r>
            <w:r w:rsidR="007F12C3">
              <w:t xml:space="preserve">lass for use in the property is </w:t>
            </w:r>
            <w:r w:rsidR="007F12C3" w:rsidRPr="007F12C3">
              <w:rPr>
                <w:rFonts w:ascii="Courier New" w:hAnsi="Courier New" w:cs="Courier New"/>
              </w:rPr>
              <w:t>AuthenticationTokenProtectionMechanismTypeVocab-1.0</w:t>
            </w:r>
            <w:r>
              <w:t>.</w:t>
            </w:r>
          </w:p>
        </w:tc>
      </w:tr>
      <w:tr w:rsidR="00F74219" w14:paraId="3F94223E" w14:textId="77777777" w:rsidTr="003F3CA1">
        <w:trPr>
          <w:jc w:val="center"/>
        </w:trPr>
        <w:tc>
          <w:tcPr>
            <w:tcW w:w="2520" w:type="dxa"/>
            <w:shd w:val="clear" w:color="auto" w:fill="FFFFFF"/>
            <w:tcMar>
              <w:top w:w="100" w:type="dxa"/>
              <w:left w:w="100" w:type="dxa"/>
              <w:bottom w:w="100" w:type="dxa"/>
              <w:right w:w="100" w:type="dxa"/>
            </w:tcMar>
            <w:vAlign w:val="center"/>
          </w:tcPr>
          <w:p w14:paraId="4B15AAA1" w14:textId="77777777" w:rsidR="002C372F" w:rsidRDefault="00C87B70">
            <w:pPr>
              <w:rPr>
                <w:b/>
              </w:rPr>
            </w:pPr>
            <w:r>
              <w:rPr>
                <w:b/>
              </w:rPr>
              <w:t>Structured_</w:t>
            </w:r>
          </w:p>
          <w:p w14:paraId="3E1D0932" w14:textId="77777777" w:rsidR="002C372F" w:rsidRDefault="00C87B70">
            <w:pPr>
              <w:rPr>
                <w:b/>
              </w:rPr>
            </w:pPr>
            <w:r>
              <w:rPr>
                <w:b/>
              </w:rPr>
              <w:t>Authentication_</w:t>
            </w:r>
          </w:p>
          <w:p w14:paraId="4FAC1F0A" w14:textId="7AF69788" w:rsidR="00F74219" w:rsidRDefault="00C87B70">
            <w:r>
              <w:rPr>
                <w:b/>
              </w:rPr>
              <w:t>Mechanism</w:t>
            </w:r>
          </w:p>
        </w:tc>
        <w:tc>
          <w:tcPr>
            <w:tcW w:w="3150" w:type="dxa"/>
            <w:shd w:val="clear" w:color="auto" w:fill="FFFFFF"/>
            <w:tcMar>
              <w:top w:w="100" w:type="dxa"/>
              <w:left w:w="100" w:type="dxa"/>
              <w:bottom w:w="100" w:type="dxa"/>
              <w:right w:w="100" w:type="dxa"/>
            </w:tcMar>
            <w:vAlign w:val="center"/>
          </w:tcPr>
          <w:p w14:paraId="768794C9" w14:textId="77777777" w:rsidR="002C372F" w:rsidRDefault="00C87B70">
            <w:pPr>
              <w:rPr>
                <w:rFonts w:ascii="Courier New" w:eastAsia="Courier New" w:hAnsi="Courier New" w:cs="Courier New"/>
              </w:rPr>
            </w:pPr>
            <w:r>
              <w:rPr>
                <w:rFonts w:ascii="Courier New" w:eastAsia="Courier New" w:hAnsi="Courier New" w:cs="Courier New"/>
              </w:rPr>
              <w:t>StructuredAuthentication</w:t>
            </w:r>
          </w:p>
          <w:p w14:paraId="192FB43A" w14:textId="4A63D655" w:rsidR="00F74219" w:rsidRDefault="00C87B70">
            <w:r>
              <w:rPr>
                <w:rFonts w:ascii="Courier New" w:eastAsia="Courier New" w:hAnsi="Courier New" w:cs="Courier New"/>
              </w:rPr>
              <w:t>MechanismType</w:t>
            </w:r>
          </w:p>
        </w:tc>
        <w:tc>
          <w:tcPr>
            <w:tcW w:w="1260" w:type="dxa"/>
            <w:shd w:val="clear" w:color="auto" w:fill="FFFFFF"/>
            <w:tcMar>
              <w:top w:w="100" w:type="dxa"/>
              <w:left w:w="100" w:type="dxa"/>
              <w:bottom w:w="100" w:type="dxa"/>
              <w:right w:w="100" w:type="dxa"/>
            </w:tcMar>
            <w:vAlign w:val="center"/>
          </w:tcPr>
          <w:p w14:paraId="5621D6A2"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B33DC37" w14:textId="3B83C076" w:rsidR="00F74219" w:rsidRDefault="00C87B70" w:rsidP="00D448F1">
            <w:r>
              <w:t xml:space="preserve">The </w:t>
            </w:r>
            <w:r w:rsidRPr="002C372F">
              <w:rPr>
                <w:rFonts w:ascii="Courier New" w:hAnsi="Courier New" w:cs="Courier New"/>
              </w:rPr>
              <w:t>Structured_Authentication_Mechanism</w:t>
            </w:r>
            <w:r>
              <w:t xml:space="preserve"> property </w:t>
            </w:r>
            <w:r w:rsidR="00D448F1">
              <w:t>describes the</w:t>
            </w:r>
            <w:r>
              <w:t xml:space="preserve"> authentication mechanism information in a structured language defined outside of CybOX.</w:t>
            </w:r>
          </w:p>
        </w:tc>
      </w:tr>
    </w:tbl>
    <w:p w14:paraId="30F26C88" w14:textId="09351D5F" w:rsidR="00F74219" w:rsidRDefault="00F74219"/>
    <w:p w14:paraId="5F3A663C" w14:textId="77777777" w:rsidR="00F74219" w:rsidRDefault="00C87B70" w:rsidP="003F3CA1">
      <w:pPr>
        <w:pStyle w:val="Heading2"/>
      </w:pPr>
      <w:bookmarkStart w:id="64" w:name="_Toc450223033"/>
      <w:r>
        <w:t>StructuredAuthenticationMechanismType Class</w:t>
      </w:r>
      <w:bookmarkEnd w:id="64"/>
    </w:p>
    <w:p w14:paraId="5E70FAEA" w14:textId="46EC644F" w:rsidR="00F74219" w:rsidRDefault="00D448F1" w:rsidP="003F3CA1">
      <w:pPr>
        <w:pStyle w:val="basicparagraph"/>
      </w:pPr>
      <w:r>
        <w:t xml:space="preserve">The </w:t>
      </w:r>
      <w:r w:rsidRPr="00D448F1">
        <w:rPr>
          <w:rFonts w:ascii="Courier New" w:hAnsi="Courier New" w:cs="Courier New"/>
        </w:rPr>
        <w:t>StructuredAuthenticationMechanismType</w:t>
      </w:r>
      <w:r>
        <w:t xml:space="preserve"> class c</w:t>
      </w:r>
      <w:r w:rsidR="00C87B70">
        <w:t xml:space="preserve">haracterizes the description of an authentication mechanism, such as biometrics-based authentication. </w:t>
      </w:r>
      <w:r w:rsidRPr="002F0C70">
        <w:t xml:space="preserve">The </w:t>
      </w:r>
      <w:r w:rsidRPr="00D448F1">
        <w:rPr>
          <w:rFonts w:ascii="Courier New" w:hAnsi="Courier New" w:cs="Courier New"/>
        </w:rPr>
        <w:t>StructuredAuthenticationMechanismType</w:t>
      </w:r>
      <w:r w:rsidRPr="002F0C70">
        <w:t xml:space="preserve"> class is an abstract class and is intended to be extended via a subclass to enable the expression of any </w:t>
      </w:r>
      <w:r>
        <w:t>structured authentication</w:t>
      </w:r>
      <w:r w:rsidRPr="002F0C70">
        <w:t>.</w:t>
      </w:r>
      <w:r>
        <w:t xml:space="preserve"> </w:t>
      </w:r>
      <w:r w:rsidR="00C87B70">
        <w:t>No extension is provided by CybOX to support this, however</w:t>
      </w:r>
      <w:r w:rsidR="002C353D">
        <w:t>,</w:t>
      </w:r>
      <w:r w:rsidR="00C87B70">
        <w:t xml:space="preserve"> those wishing to represent structured authentication mechanism information may develop such an extension.</w:t>
      </w:r>
    </w:p>
    <w:p w14:paraId="2F56CB29" w14:textId="7325D669" w:rsidR="00F74219" w:rsidRDefault="00C87B70" w:rsidP="003F3CA1">
      <w:pPr>
        <w:pStyle w:val="basicparagraph"/>
        <w:contextualSpacing w:val="0"/>
      </w:pPr>
      <w:r>
        <w:lastRenderedPageBreak/>
        <w:t xml:space="preserve">The property table of the </w:t>
      </w:r>
      <w:r>
        <w:rPr>
          <w:rFonts w:ascii="Courier New" w:eastAsia="Courier New" w:hAnsi="Courier New" w:cs="Courier New"/>
        </w:rPr>
        <w:t>StructuredAuthenticationMechanismType</w:t>
      </w:r>
      <w:r w:rsidR="00191784">
        <w:t xml:space="preserve"> class is given in </w:t>
      </w:r>
      <w:r w:rsidR="00191784" w:rsidRPr="00191784">
        <w:rPr>
          <w:b/>
          <w:color w:val="0000EE"/>
        </w:rPr>
        <w:fldChar w:fldCharType="begin"/>
      </w:r>
      <w:r w:rsidR="00191784" w:rsidRPr="00191784">
        <w:rPr>
          <w:b/>
          <w:color w:val="0000EE"/>
        </w:rPr>
        <w:instrText xml:space="preserve"> REF _Ref435480834 \h </w:instrText>
      </w:r>
      <w:r w:rsidR="00191784">
        <w:rPr>
          <w:b/>
          <w:color w:val="0000EE"/>
        </w:rPr>
        <w:instrText xml:space="preserve"> \* MERGEFORMAT </w:instrText>
      </w:r>
      <w:r w:rsidR="00191784" w:rsidRPr="00191784">
        <w:rPr>
          <w:b/>
          <w:color w:val="0000EE"/>
        </w:rPr>
      </w:r>
      <w:r w:rsidR="00191784" w:rsidRPr="00191784">
        <w:rPr>
          <w:b/>
          <w:color w:val="0000EE"/>
        </w:rPr>
        <w:fldChar w:fldCharType="separate"/>
      </w:r>
      <w:r w:rsidR="00191784" w:rsidRPr="00191784">
        <w:rPr>
          <w:b/>
          <w:color w:val="0000EE"/>
        </w:rPr>
        <w:t xml:space="preserve">Table </w:t>
      </w:r>
      <w:r w:rsidR="00191784" w:rsidRPr="00191784">
        <w:rPr>
          <w:b/>
          <w:noProof/>
          <w:color w:val="0000EE"/>
        </w:rPr>
        <w:t>3</w:t>
      </w:r>
      <w:r w:rsidR="00191784" w:rsidRPr="00191784">
        <w:rPr>
          <w:b/>
          <w:color w:val="0000EE"/>
        </w:rPr>
        <w:noBreakHyphen/>
      </w:r>
      <w:r w:rsidR="00191784" w:rsidRPr="00191784">
        <w:rPr>
          <w:b/>
          <w:noProof/>
          <w:color w:val="0000EE"/>
        </w:rPr>
        <w:t>3</w:t>
      </w:r>
      <w:r w:rsidR="00191784" w:rsidRPr="00191784">
        <w:rPr>
          <w:b/>
          <w:color w:val="0000EE"/>
        </w:rPr>
        <w:fldChar w:fldCharType="end"/>
      </w:r>
      <w:r w:rsidR="00191784">
        <w:t>.</w:t>
      </w:r>
    </w:p>
    <w:p w14:paraId="2FBCA9CE" w14:textId="4225523C" w:rsidR="00F74219" w:rsidRDefault="00C87B70">
      <w:pPr>
        <w:pStyle w:val="tablecaption"/>
        <w:jc w:val="center"/>
      </w:pPr>
      <w:bookmarkStart w:id="65" w:name="_Ref435480834"/>
      <w:r>
        <w:t xml:space="preserve">Table </w:t>
      </w:r>
      <w:fldSimple w:instr=" STYLEREF 1 \s ">
        <w:r w:rsidR="00D83664">
          <w:rPr>
            <w:noProof/>
          </w:rPr>
          <w:t>3</w:t>
        </w:r>
      </w:fldSimple>
      <w:r>
        <w:noBreakHyphen/>
      </w:r>
      <w:fldSimple w:instr=" SEQ Table \* ARABIC \s 1 ">
        <w:r w:rsidR="00D83664">
          <w:rPr>
            <w:noProof/>
          </w:rPr>
          <w:t>3</w:t>
        </w:r>
      </w:fldSimple>
      <w:bookmarkEnd w:id="65"/>
      <w:r w:rsidR="002C1252">
        <w:rPr>
          <w:noProof/>
        </w:rPr>
        <w:t xml:space="preserve">. </w:t>
      </w:r>
      <w:r>
        <w:t xml:space="preserve">Properties of the </w:t>
      </w:r>
      <w:r>
        <w:rPr>
          <w:rFonts w:ascii="Courier New" w:eastAsia="Courier New" w:hAnsi="Courier New" w:cs="Courier New"/>
        </w:rPr>
        <w:t>StructuredAuthenticationMechanismType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F74219" w14:paraId="103A90FB" w14:textId="77777777" w:rsidTr="003F3CA1">
        <w:trPr>
          <w:jc w:val="center"/>
        </w:trPr>
        <w:tc>
          <w:tcPr>
            <w:tcW w:w="1350" w:type="dxa"/>
            <w:shd w:val="clear" w:color="auto" w:fill="BFBFBF"/>
            <w:tcMar>
              <w:top w:w="100" w:type="dxa"/>
              <w:left w:w="100" w:type="dxa"/>
              <w:bottom w:w="100" w:type="dxa"/>
              <w:right w:w="100" w:type="dxa"/>
            </w:tcMar>
          </w:tcPr>
          <w:p w14:paraId="73CB095E" w14:textId="77777777" w:rsidR="00F74219" w:rsidRDefault="00C87B70">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F334A91" w14:textId="77777777" w:rsidR="00F74219" w:rsidRDefault="00C87B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DC07A68" w14:textId="77777777" w:rsidR="00F74219" w:rsidRDefault="00C87B70">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5C24F0E6" w14:textId="77777777" w:rsidR="00F74219" w:rsidRDefault="00C87B70">
            <w:pPr>
              <w:rPr>
                <w:b/>
                <w:color w:val="000000"/>
              </w:rPr>
            </w:pPr>
            <w:r>
              <w:rPr>
                <w:b/>
                <w:color w:val="000000"/>
              </w:rPr>
              <w:t>Description</w:t>
            </w:r>
          </w:p>
        </w:tc>
      </w:tr>
      <w:tr w:rsidR="00F74219" w14:paraId="45484820" w14:textId="77777777" w:rsidTr="003F3CA1">
        <w:trPr>
          <w:jc w:val="center"/>
        </w:trPr>
        <w:tc>
          <w:tcPr>
            <w:tcW w:w="1350" w:type="dxa"/>
            <w:shd w:val="clear" w:color="auto" w:fill="FFFFFF"/>
            <w:tcMar>
              <w:top w:w="100" w:type="dxa"/>
              <w:left w:w="100" w:type="dxa"/>
              <w:bottom w:w="100" w:type="dxa"/>
              <w:right w:w="100" w:type="dxa"/>
            </w:tcMar>
            <w:vAlign w:val="center"/>
          </w:tcPr>
          <w:p w14:paraId="31D8B677" w14:textId="77777777" w:rsidR="00F74219" w:rsidRDefault="00C87B70">
            <w:r>
              <w:rPr>
                <w:b/>
              </w:rPr>
              <w:t>Description</w:t>
            </w:r>
          </w:p>
        </w:tc>
        <w:tc>
          <w:tcPr>
            <w:tcW w:w="2430" w:type="dxa"/>
            <w:shd w:val="clear" w:color="auto" w:fill="FFFFFF"/>
            <w:tcMar>
              <w:top w:w="100" w:type="dxa"/>
              <w:left w:w="100" w:type="dxa"/>
              <w:bottom w:w="100" w:type="dxa"/>
              <w:right w:w="100" w:type="dxa"/>
            </w:tcMar>
            <w:vAlign w:val="center"/>
          </w:tcPr>
          <w:p w14:paraId="519835C5" w14:textId="77777777" w:rsidR="005370B0" w:rsidRDefault="00C87B70">
            <w:pPr>
              <w:rPr>
                <w:rFonts w:ascii="Courier New" w:eastAsia="Courier New" w:hAnsi="Courier New" w:cs="Courier New"/>
              </w:rPr>
            </w:pPr>
            <w:r>
              <w:rPr>
                <w:rFonts w:ascii="Courier New" w:eastAsia="Courier New" w:hAnsi="Courier New" w:cs="Courier New"/>
              </w:rPr>
              <w:t>cyboxCommon:</w:t>
            </w:r>
          </w:p>
          <w:p w14:paraId="61DCBF6E" w14:textId="5753AC65" w:rsidR="00F74219" w:rsidRDefault="00C87B70">
            <w:r>
              <w:rPr>
                <w:rFonts w:ascii="Courier New" w:eastAsia="Courier New" w:hAnsi="Courier New" w:cs="Courier New"/>
              </w:rPr>
              <w:t>StructuredTextType</w:t>
            </w:r>
          </w:p>
        </w:tc>
        <w:tc>
          <w:tcPr>
            <w:tcW w:w="1350" w:type="dxa"/>
            <w:shd w:val="clear" w:color="auto" w:fill="FFFFFF"/>
            <w:tcMar>
              <w:top w:w="100" w:type="dxa"/>
              <w:left w:w="100" w:type="dxa"/>
              <w:bottom w:w="100" w:type="dxa"/>
              <w:right w:w="100" w:type="dxa"/>
            </w:tcMar>
            <w:vAlign w:val="center"/>
          </w:tcPr>
          <w:p w14:paraId="6CA8D4BF" w14:textId="77777777" w:rsidR="00F74219" w:rsidRDefault="00C87B70">
            <w:pPr>
              <w:jc w:val="center"/>
            </w:pPr>
            <w:r>
              <w:t>0..1</w:t>
            </w:r>
          </w:p>
        </w:tc>
        <w:tc>
          <w:tcPr>
            <w:tcW w:w="7830" w:type="dxa"/>
            <w:shd w:val="clear" w:color="auto" w:fill="FFFFFF"/>
            <w:tcMar>
              <w:top w:w="100" w:type="dxa"/>
              <w:left w:w="100" w:type="dxa"/>
              <w:bottom w:w="100" w:type="dxa"/>
              <w:right w:w="100" w:type="dxa"/>
            </w:tcMar>
          </w:tcPr>
          <w:p w14:paraId="23F691E8" w14:textId="77777777" w:rsidR="00F74219" w:rsidRDefault="00C87B70">
            <w:r>
              <w:t xml:space="preserve">The </w:t>
            </w:r>
            <w:r>
              <w:rPr>
                <w:rFonts w:ascii="Courier New" w:eastAsia="Courier New" w:hAnsi="Courier New" w:cs="Courier New"/>
              </w:rPr>
              <w:t>Description</w:t>
            </w:r>
            <w:r>
              <w:t xml:space="preserve"> property captures a technical description of the StructuredAuthenticationMechanism.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0103BB1C" w14:textId="79BA8EFA" w:rsidR="00F74219" w:rsidRDefault="00F74219"/>
    <w:p w14:paraId="072DDF97" w14:textId="54610F4E" w:rsidR="00F74219" w:rsidRDefault="00C87B70" w:rsidP="003F3CA1">
      <w:pPr>
        <w:pStyle w:val="Heading2"/>
      </w:pPr>
      <w:bookmarkStart w:id="66" w:name="_Toc450223034"/>
      <w:r>
        <w:t xml:space="preserve">AuthenticationTypeVocab-1.0 </w:t>
      </w:r>
      <w:r w:rsidR="007F12C3">
        <w:t>Enumeration</w:t>
      </w:r>
      <w:bookmarkEnd w:id="66"/>
    </w:p>
    <w:p w14:paraId="05E7631A" w14:textId="346D6EBB" w:rsidR="00F74219" w:rsidRDefault="00C87B70" w:rsidP="003F3CA1">
      <w:pPr>
        <w:pStyle w:val="basicparagraph"/>
        <w:contextualSpacing w:val="0"/>
      </w:pPr>
      <w:r>
        <w:t xml:space="preserve">The </w:t>
      </w:r>
      <w:r w:rsidRPr="005370B0">
        <w:rPr>
          <w:rFonts w:ascii="Courier New" w:hAnsi="Courier New" w:cs="Courier New"/>
        </w:rPr>
        <w:t>AuthenticationTypeVocab</w:t>
      </w:r>
      <w:r>
        <w:t xml:space="preserve"> </w:t>
      </w:r>
      <w:r w:rsidR="00E865C9">
        <w:t xml:space="preserve">class </w:t>
      </w:r>
      <w:r>
        <w:t xml:space="preserve">is the default CybOX vocabulary for authentication </w:t>
      </w:r>
      <w:r w:rsidR="007F12C3">
        <w:t>class</w:t>
      </w:r>
      <w:r>
        <w:t xml:space="preserve">, used in the </w:t>
      </w:r>
      <w:r w:rsidRPr="00905F62">
        <w:rPr>
          <w:rFonts w:ascii="Courier New" w:hAnsi="Courier New" w:cs="Courier New"/>
        </w:rPr>
        <w:t>AuthenticationType</w:t>
      </w:r>
      <w:r>
        <w:t>/</w:t>
      </w:r>
      <w:r w:rsidRPr="00905F62">
        <w:rPr>
          <w:rFonts w:ascii="Courier New" w:hAnsi="Courier New" w:cs="Courier New"/>
        </w:rPr>
        <w:t>Authentication_Type</w:t>
      </w:r>
      <w:r>
        <w:t xml:space="preserve"> found in the Account Object </w:t>
      </w:r>
      <w:r w:rsidR="007F12C3">
        <w:t>package</w:t>
      </w:r>
      <w:r>
        <w:t>.</w:t>
      </w:r>
    </w:p>
    <w:p w14:paraId="5E5BFA2F" w14:textId="653DD073" w:rsidR="00F74219" w:rsidRDefault="00C87B70" w:rsidP="003F3CA1">
      <w:pPr>
        <w:pStyle w:val="basicparagraph"/>
        <w:contextualSpacing w:val="0"/>
      </w:pPr>
      <w:r>
        <w:t xml:space="preserve">The literals of the </w:t>
      </w:r>
      <w:r w:rsidR="007F12C3" w:rsidRPr="00251C0D">
        <w:rPr>
          <w:rFonts w:ascii="Courier New" w:hAnsi="Courier New" w:cs="Courier New"/>
        </w:rPr>
        <w:t>AuthenticationTypeVocab</w:t>
      </w:r>
      <w:r>
        <w:rPr>
          <w:rFonts w:ascii="Courier New" w:eastAsia="Courier New" w:hAnsi="Courier New" w:cs="Courier New"/>
        </w:rPr>
        <w:t>-1.0</w:t>
      </w:r>
      <w:r>
        <w:t xml:space="preserve"> enumeration are given in </w:t>
      </w:r>
      <w:r w:rsidR="0020164C" w:rsidRPr="0020164C">
        <w:rPr>
          <w:b/>
          <w:color w:val="0000EE"/>
        </w:rPr>
        <w:fldChar w:fldCharType="begin"/>
      </w:r>
      <w:r w:rsidR="0020164C" w:rsidRPr="0020164C">
        <w:rPr>
          <w:b/>
          <w:color w:val="0000EE"/>
        </w:rPr>
        <w:instrText xml:space="preserve"> REF _Ref435481136 \h </w:instrText>
      </w:r>
      <w:r w:rsidR="0020164C">
        <w:rPr>
          <w:b/>
          <w:color w:val="0000EE"/>
        </w:rPr>
        <w:instrText xml:space="preserve"> \* MERGEFORMAT </w:instrText>
      </w:r>
      <w:r w:rsidR="0020164C" w:rsidRPr="0020164C">
        <w:rPr>
          <w:b/>
          <w:color w:val="0000EE"/>
        </w:rPr>
      </w:r>
      <w:r w:rsidR="0020164C" w:rsidRPr="0020164C">
        <w:rPr>
          <w:b/>
          <w:color w:val="0000EE"/>
        </w:rPr>
        <w:fldChar w:fldCharType="separate"/>
      </w:r>
      <w:r w:rsidR="0020164C" w:rsidRPr="0020164C">
        <w:rPr>
          <w:b/>
          <w:color w:val="0000EE"/>
        </w:rPr>
        <w:t xml:space="preserve">Table </w:t>
      </w:r>
      <w:r w:rsidR="0020164C" w:rsidRPr="0020164C">
        <w:rPr>
          <w:b/>
          <w:noProof/>
          <w:color w:val="0000EE"/>
        </w:rPr>
        <w:t>3</w:t>
      </w:r>
      <w:r w:rsidR="0020164C" w:rsidRPr="0020164C">
        <w:rPr>
          <w:b/>
          <w:color w:val="0000EE"/>
        </w:rPr>
        <w:noBreakHyphen/>
      </w:r>
      <w:r w:rsidR="0020164C" w:rsidRPr="0020164C">
        <w:rPr>
          <w:b/>
          <w:noProof/>
          <w:color w:val="0000EE"/>
        </w:rPr>
        <w:t>4</w:t>
      </w:r>
      <w:r w:rsidR="0020164C" w:rsidRPr="0020164C">
        <w:rPr>
          <w:b/>
          <w:color w:val="0000EE"/>
        </w:rPr>
        <w:fldChar w:fldCharType="end"/>
      </w:r>
      <w:r w:rsidR="0020164C">
        <w:t>.</w:t>
      </w:r>
    </w:p>
    <w:p w14:paraId="0999D616" w14:textId="090CE9EE" w:rsidR="00F74219" w:rsidRDefault="00C87B70">
      <w:pPr>
        <w:pStyle w:val="tablecaption"/>
        <w:jc w:val="center"/>
      </w:pPr>
      <w:bookmarkStart w:id="67" w:name="_Ref435481136"/>
      <w:r>
        <w:t xml:space="preserve">Table </w:t>
      </w:r>
      <w:fldSimple w:instr=" STYLEREF 1 \s ">
        <w:r w:rsidR="00D83664">
          <w:rPr>
            <w:noProof/>
          </w:rPr>
          <w:t>3</w:t>
        </w:r>
      </w:fldSimple>
      <w:r>
        <w:noBreakHyphen/>
      </w:r>
      <w:fldSimple w:instr=" SEQ Table \* ARABIC \s 1 ">
        <w:r w:rsidR="00D83664">
          <w:rPr>
            <w:noProof/>
          </w:rPr>
          <w:t>4</w:t>
        </w:r>
      </w:fldSimple>
      <w:bookmarkEnd w:id="67"/>
      <w:r w:rsidR="0020164C">
        <w:rPr>
          <w:noProof/>
        </w:rPr>
        <w:t xml:space="preserve">. </w:t>
      </w:r>
      <w:r>
        <w:t xml:space="preserve">Literals of the </w:t>
      </w:r>
      <w:r>
        <w:rPr>
          <w:rFonts w:ascii="Courier New" w:eastAsia="Courier New" w:hAnsi="Courier New" w:cs="Courier New"/>
        </w:rPr>
        <w:t>AuthenticationTypeEnum-1.0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F74219" w14:paraId="33F4F299" w14:textId="77777777" w:rsidTr="00401397">
        <w:trPr>
          <w:jc w:val="center"/>
        </w:trPr>
        <w:tc>
          <w:tcPr>
            <w:tcW w:w="2250" w:type="dxa"/>
            <w:shd w:val="clear" w:color="auto" w:fill="BFBFBF"/>
            <w:tcMar>
              <w:top w:w="100" w:type="dxa"/>
              <w:left w:w="100" w:type="dxa"/>
              <w:bottom w:w="100" w:type="dxa"/>
              <w:right w:w="100" w:type="dxa"/>
            </w:tcMar>
          </w:tcPr>
          <w:p w14:paraId="6DB6CAE1" w14:textId="77777777" w:rsidR="00F74219" w:rsidRDefault="00C87B7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1891FF1E" w14:textId="77777777" w:rsidR="00F74219" w:rsidRDefault="00C87B70">
            <w:pPr>
              <w:rPr>
                <w:b/>
                <w:color w:val="000000"/>
              </w:rPr>
            </w:pPr>
            <w:r>
              <w:rPr>
                <w:b/>
                <w:color w:val="000000"/>
              </w:rPr>
              <w:t>Description</w:t>
            </w:r>
          </w:p>
        </w:tc>
      </w:tr>
      <w:tr w:rsidR="00F74219" w14:paraId="050A958F" w14:textId="77777777" w:rsidTr="00401397">
        <w:trPr>
          <w:jc w:val="center"/>
        </w:trPr>
        <w:tc>
          <w:tcPr>
            <w:tcW w:w="2250" w:type="dxa"/>
            <w:shd w:val="clear" w:color="auto" w:fill="FFFFFF"/>
            <w:tcMar>
              <w:top w:w="100" w:type="dxa"/>
              <w:left w:w="100" w:type="dxa"/>
              <w:bottom w:w="100" w:type="dxa"/>
              <w:right w:w="100" w:type="dxa"/>
            </w:tcMar>
          </w:tcPr>
          <w:p w14:paraId="570BA31C" w14:textId="77777777" w:rsidR="00F74219" w:rsidRDefault="00C87B70">
            <w:pPr>
              <w:rPr>
                <w:b/>
              </w:rPr>
            </w:pPr>
            <w:r>
              <w:rPr>
                <w:b/>
              </w:rPr>
              <w:t>No Authentication</w:t>
            </w:r>
          </w:p>
        </w:tc>
        <w:tc>
          <w:tcPr>
            <w:tcW w:w="7110" w:type="dxa"/>
            <w:shd w:val="clear" w:color="auto" w:fill="FFFFFF"/>
            <w:tcMar>
              <w:top w:w="100" w:type="dxa"/>
              <w:left w:w="100" w:type="dxa"/>
              <w:bottom w:w="100" w:type="dxa"/>
              <w:right w:w="100" w:type="dxa"/>
            </w:tcMar>
          </w:tcPr>
          <w:p w14:paraId="747D469B" w14:textId="77777777" w:rsidR="00F74219" w:rsidRPr="0096155B" w:rsidRDefault="00C87B70">
            <w:r w:rsidRPr="0096155B">
              <w:t xml:space="preserve">The </w:t>
            </w:r>
            <w:r w:rsidRPr="0096155B">
              <w:rPr>
                <w:i/>
              </w:rPr>
              <w:t>No Authentication</w:t>
            </w:r>
            <w:r w:rsidRPr="0096155B">
              <w:t xml:space="preserve"> value specifies that there is no authentication mechanism in place.</w:t>
            </w:r>
          </w:p>
        </w:tc>
      </w:tr>
      <w:tr w:rsidR="00F74219" w14:paraId="65236EA4" w14:textId="77777777" w:rsidTr="00401397">
        <w:trPr>
          <w:jc w:val="center"/>
        </w:trPr>
        <w:tc>
          <w:tcPr>
            <w:tcW w:w="2250" w:type="dxa"/>
            <w:shd w:val="clear" w:color="auto" w:fill="FFFFFF"/>
            <w:tcMar>
              <w:top w:w="100" w:type="dxa"/>
              <w:left w:w="100" w:type="dxa"/>
              <w:bottom w:w="100" w:type="dxa"/>
              <w:right w:w="100" w:type="dxa"/>
            </w:tcMar>
          </w:tcPr>
          <w:p w14:paraId="02183C23" w14:textId="77777777" w:rsidR="00F74219" w:rsidRDefault="00C87B70">
            <w:pPr>
              <w:rPr>
                <w:b/>
              </w:rPr>
            </w:pPr>
            <w:r>
              <w:rPr>
                <w:b/>
              </w:rPr>
              <w:t>Password</w:t>
            </w:r>
          </w:p>
        </w:tc>
        <w:tc>
          <w:tcPr>
            <w:tcW w:w="7110" w:type="dxa"/>
            <w:shd w:val="clear" w:color="auto" w:fill="FFFFFF"/>
            <w:tcMar>
              <w:top w:w="100" w:type="dxa"/>
              <w:left w:w="100" w:type="dxa"/>
              <w:bottom w:w="100" w:type="dxa"/>
              <w:right w:w="100" w:type="dxa"/>
            </w:tcMar>
          </w:tcPr>
          <w:p w14:paraId="76C7AC21" w14:textId="77777777" w:rsidR="00F74219" w:rsidRPr="0096155B" w:rsidRDefault="00C87B70">
            <w:r w:rsidRPr="0096155B">
              <w:t xml:space="preserve">The </w:t>
            </w:r>
            <w:r w:rsidRPr="0096155B">
              <w:rPr>
                <w:i/>
              </w:rPr>
              <w:t>Password</w:t>
            </w:r>
            <w:r w:rsidRPr="0096155B">
              <w:t xml:space="preserve"> value specifies password based authentication.</w:t>
            </w:r>
          </w:p>
        </w:tc>
      </w:tr>
      <w:tr w:rsidR="00F74219" w14:paraId="6E928834" w14:textId="77777777" w:rsidTr="00401397">
        <w:trPr>
          <w:jc w:val="center"/>
        </w:trPr>
        <w:tc>
          <w:tcPr>
            <w:tcW w:w="2250" w:type="dxa"/>
            <w:shd w:val="clear" w:color="auto" w:fill="FFFFFF"/>
            <w:tcMar>
              <w:top w:w="100" w:type="dxa"/>
              <w:left w:w="100" w:type="dxa"/>
              <w:bottom w:w="100" w:type="dxa"/>
              <w:right w:w="100" w:type="dxa"/>
            </w:tcMar>
          </w:tcPr>
          <w:p w14:paraId="1B5875B4" w14:textId="77777777" w:rsidR="00F74219" w:rsidRDefault="00C87B70">
            <w:pPr>
              <w:rPr>
                <w:b/>
              </w:rPr>
            </w:pPr>
            <w:r>
              <w:rPr>
                <w:b/>
              </w:rPr>
              <w:t>Cryptographic Key</w:t>
            </w:r>
          </w:p>
        </w:tc>
        <w:tc>
          <w:tcPr>
            <w:tcW w:w="7110" w:type="dxa"/>
            <w:shd w:val="clear" w:color="auto" w:fill="FFFFFF"/>
            <w:tcMar>
              <w:top w:w="100" w:type="dxa"/>
              <w:left w:w="100" w:type="dxa"/>
              <w:bottom w:w="100" w:type="dxa"/>
              <w:right w:w="100" w:type="dxa"/>
            </w:tcMar>
          </w:tcPr>
          <w:p w14:paraId="2BA831FD" w14:textId="77777777" w:rsidR="00F74219" w:rsidRPr="0096155B" w:rsidRDefault="00C87B70">
            <w:r w:rsidRPr="0096155B">
              <w:t xml:space="preserve">The </w:t>
            </w:r>
            <w:r w:rsidRPr="0096155B">
              <w:rPr>
                <w:i/>
              </w:rPr>
              <w:t>Cryptographic Key</w:t>
            </w:r>
            <w:r w:rsidRPr="0096155B">
              <w:t xml:space="preserve"> value specifies cryptographic key based authentication.</w:t>
            </w:r>
          </w:p>
        </w:tc>
      </w:tr>
      <w:tr w:rsidR="00F74219" w14:paraId="5664583C" w14:textId="77777777" w:rsidTr="00401397">
        <w:trPr>
          <w:jc w:val="center"/>
        </w:trPr>
        <w:tc>
          <w:tcPr>
            <w:tcW w:w="2250" w:type="dxa"/>
            <w:shd w:val="clear" w:color="auto" w:fill="FFFFFF"/>
            <w:tcMar>
              <w:top w:w="100" w:type="dxa"/>
              <w:left w:w="100" w:type="dxa"/>
              <w:bottom w:w="100" w:type="dxa"/>
              <w:right w:w="100" w:type="dxa"/>
            </w:tcMar>
          </w:tcPr>
          <w:p w14:paraId="0680362B" w14:textId="77777777" w:rsidR="00F74219" w:rsidRDefault="00C87B70">
            <w:pPr>
              <w:rPr>
                <w:b/>
              </w:rPr>
            </w:pPr>
            <w:r>
              <w:rPr>
                <w:b/>
              </w:rPr>
              <w:t>Biometrics</w:t>
            </w:r>
          </w:p>
        </w:tc>
        <w:tc>
          <w:tcPr>
            <w:tcW w:w="7110" w:type="dxa"/>
            <w:shd w:val="clear" w:color="auto" w:fill="FFFFFF"/>
            <w:tcMar>
              <w:top w:w="100" w:type="dxa"/>
              <w:left w:w="100" w:type="dxa"/>
              <w:bottom w:w="100" w:type="dxa"/>
              <w:right w:w="100" w:type="dxa"/>
            </w:tcMar>
          </w:tcPr>
          <w:p w14:paraId="7FAACC16" w14:textId="77777777" w:rsidR="00F74219" w:rsidRPr="0096155B" w:rsidRDefault="00C87B70">
            <w:r w:rsidRPr="0096155B">
              <w:t>The Biometrics value specifies biometrics based authentication. Examples include fingerprint or retina readers.</w:t>
            </w:r>
          </w:p>
        </w:tc>
      </w:tr>
      <w:tr w:rsidR="00F74219" w14:paraId="4ECE6D2B" w14:textId="77777777" w:rsidTr="00401397">
        <w:trPr>
          <w:jc w:val="center"/>
        </w:trPr>
        <w:tc>
          <w:tcPr>
            <w:tcW w:w="2250" w:type="dxa"/>
            <w:shd w:val="clear" w:color="auto" w:fill="FFFFFF"/>
            <w:tcMar>
              <w:top w:w="100" w:type="dxa"/>
              <w:left w:w="100" w:type="dxa"/>
              <w:bottom w:w="100" w:type="dxa"/>
              <w:right w:w="100" w:type="dxa"/>
            </w:tcMar>
          </w:tcPr>
          <w:p w14:paraId="6299D388" w14:textId="77777777" w:rsidR="00F74219" w:rsidRDefault="00C87B70">
            <w:pPr>
              <w:rPr>
                <w:b/>
              </w:rPr>
            </w:pPr>
            <w:r>
              <w:rPr>
                <w:b/>
              </w:rPr>
              <w:t>Hardware Token</w:t>
            </w:r>
          </w:p>
        </w:tc>
        <w:tc>
          <w:tcPr>
            <w:tcW w:w="7110" w:type="dxa"/>
            <w:shd w:val="clear" w:color="auto" w:fill="FFFFFF"/>
            <w:tcMar>
              <w:top w:w="100" w:type="dxa"/>
              <w:left w:w="100" w:type="dxa"/>
              <w:bottom w:w="100" w:type="dxa"/>
              <w:right w:w="100" w:type="dxa"/>
            </w:tcMar>
          </w:tcPr>
          <w:p w14:paraId="4254EB29" w14:textId="50A8C6D6" w:rsidR="00F74219" w:rsidRPr="0096155B" w:rsidRDefault="00C87B70" w:rsidP="002C353D">
            <w:r w:rsidRPr="0096155B">
              <w:t xml:space="preserve">The Hardware Token value specifies authentication requiring physical or hardware tokens. Examples include smart cards, bluetooth tokens, and </w:t>
            </w:r>
            <w:r w:rsidR="007F12C3">
              <w:t>USB</w:t>
            </w:r>
            <w:r w:rsidRPr="0096155B">
              <w:t xml:space="preserve"> tokens.</w:t>
            </w:r>
          </w:p>
        </w:tc>
      </w:tr>
      <w:tr w:rsidR="00F74219" w14:paraId="52CC7A0B" w14:textId="77777777" w:rsidTr="00401397">
        <w:trPr>
          <w:jc w:val="center"/>
        </w:trPr>
        <w:tc>
          <w:tcPr>
            <w:tcW w:w="2250" w:type="dxa"/>
            <w:shd w:val="clear" w:color="auto" w:fill="FFFFFF"/>
            <w:tcMar>
              <w:top w:w="100" w:type="dxa"/>
              <w:left w:w="100" w:type="dxa"/>
              <w:bottom w:w="100" w:type="dxa"/>
              <w:right w:w="100" w:type="dxa"/>
            </w:tcMar>
          </w:tcPr>
          <w:p w14:paraId="603EEC53" w14:textId="77777777" w:rsidR="00F74219" w:rsidRDefault="00C87B70">
            <w:pPr>
              <w:rPr>
                <w:b/>
              </w:rPr>
            </w:pPr>
            <w:r>
              <w:rPr>
                <w:b/>
              </w:rPr>
              <w:lastRenderedPageBreak/>
              <w:t>Software Token</w:t>
            </w:r>
          </w:p>
        </w:tc>
        <w:tc>
          <w:tcPr>
            <w:tcW w:w="7110" w:type="dxa"/>
            <w:shd w:val="clear" w:color="auto" w:fill="FFFFFF"/>
            <w:tcMar>
              <w:top w:w="100" w:type="dxa"/>
              <w:left w:w="100" w:type="dxa"/>
              <w:bottom w:w="100" w:type="dxa"/>
              <w:right w:w="100" w:type="dxa"/>
            </w:tcMar>
          </w:tcPr>
          <w:p w14:paraId="68FD26F5" w14:textId="77777777" w:rsidR="00F74219" w:rsidRPr="0096155B" w:rsidRDefault="00C87B70">
            <w:r w:rsidRPr="0096155B">
              <w:t xml:space="preserve">The </w:t>
            </w:r>
            <w:r w:rsidRPr="0096155B">
              <w:rPr>
                <w:i/>
              </w:rPr>
              <w:t xml:space="preserve">Software Token </w:t>
            </w:r>
            <w:r w:rsidRPr="0096155B">
              <w:t>value specifies an authentication device stored in software form.</w:t>
            </w:r>
          </w:p>
        </w:tc>
      </w:tr>
      <w:tr w:rsidR="00F74219" w14:paraId="17818F6D" w14:textId="77777777" w:rsidTr="00401397">
        <w:trPr>
          <w:jc w:val="center"/>
        </w:trPr>
        <w:tc>
          <w:tcPr>
            <w:tcW w:w="2250" w:type="dxa"/>
            <w:shd w:val="clear" w:color="auto" w:fill="FFFFFF"/>
            <w:tcMar>
              <w:top w:w="100" w:type="dxa"/>
              <w:left w:w="100" w:type="dxa"/>
              <w:bottom w:w="100" w:type="dxa"/>
              <w:right w:w="100" w:type="dxa"/>
            </w:tcMar>
          </w:tcPr>
          <w:p w14:paraId="0972C733" w14:textId="77777777" w:rsidR="00F74219" w:rsidRDefault="00C87B70">
            <w:pPr>
              <w:rPr>
                <w:b/>
              </w:rPr>
            </w:pPr>
            <w:r>
              <w:rPr>
                <w:b/>
              </w:rPr>
              <w:t>Multifactor</w:t>
            </w:r>
          </w:p>
        </w:tc>
        <w:tc>
          <w:tcPr>
            <w:tcW w:w="7110" w:type="dxa"/>
            <w:shd w:val="clear" w:color="auto" w:fill="FFFFFF"/>
            <w:tcMar>
              <w:top w:w="100" w:type="dxa"/>
              <w:left w:w="100" w:type="dxa"/>
              <w:bottom w:w="100" w:type="dxa"/>
              <w:right w:w="100" w:type="dxa"/>
            </w:tcMar>
          </w:tcPr>
          <w:p w14:paraId="1350A2C8" w14:textId="77777777" w:rsidR="00F74219" w:rsidRPr="0096155B" w:rsidRDefault="00C87B70">
            <w:r w:rsidRPr="0096155B">
              <w:t xml:space="preserve">The </w:t>
            </w:r>
            <w:r w:rsidRPr="0096155B">
              <w:rPr>
                <w:i/>
              </w:rPr>
              <w:t>Multifactor</w:t>
            </w:r>
            <w:r w:rsidRPr="0096155B">
              <w:t xml:space="preserve"> authentication value specifies multifactor authentication.</w:t>
            </w:r>
          </w:p>
        </w:tc>
      </w:tr>
    </w:tbl>
    <w:p w14:paraId="606807FC" w14:textId="113E8A4E" w:rsidR="00F74219" w:rsidRDefault="00F74219"/>
    <w:p w14:paraId="12074204" w14:textId="492A9606" w:rsidR="00F74219" w:rsidRDefault="00C87B70" w:rsidP="003F3CA1">
      <w:pPr>
        <w:pStyle w:val="Heading2"/>
      </w:pPr>
      <w:bookmarkStart w:id="68" w:name="_Toc450223035"/>
      <w:r>
        <w:t>AuthenticationTokenProtectionMechanismType</w:t>
      </w:r>
      <w:r w:rsidR="007E069B">
        <w:t>Vocab</w:t>
      </w:r>
      <w:r>
        <w:t>-1.0 Enumeration</w:t>
      </w:r>
      <w:bookmarkEnd w:id="68"/>
    </w:p>
    <w:p w14:paraId="04567E99" w14:textId="41A8F835" w:rsidR="007F12C3" w:rsidRPr="007F12C3" w:rsidRDefault="007F12C3" w:rsidP="003F3CA1">
      <w:pPr>
        <w:pStyle w:val="basicparagraph"/>
        <w:contextualSpacing w:val="0"/>
      </w:pPr>
      <w:r>
        <w:t xml:space="preserve">The </w:t>
      </w:r>
      <w:r w:rsidRPr="00251C0D">
        <w:rPr>
          <w:rFonts w:ascii="Courier New" w:hAnsi="Courier New" w:cs="Courier New"/>
        </w:rPr>
        <w:t>AuthenticationTokenProtectionMechanismTypeVocab</w:t>
      </w:r>
      <w:r>
        <w:t xml:space="preserve"> enumeration is the default CybOX vocabulary for authentication token protection mechanisms, used in the </w:t>
      </w:r>
      <w:r w:rsidRPr="00F26BE4">
        <w:rPr>
          <w:rFonts w:ascii="Courier New" w:hAnsi="Courier New" w:cs="Courier New"/>
        </w:rPr>
        <w:t>AuthenticationType</w:t>
      </w:r>
      <w:r>
        <w:t>/</w:t>
      </w:r>
      <w:r w:rsidRPr="00F26BE4">
        <w:rPr>
          <w:rFonts w:ascii="Courier New" w:hAnsi="Courier New" w:cs="Courier New"/>
        </w:rPr>
        <w:t>Authentication_Token_Protection_Mechanism</w:t>
      </w:r>
      <w:r>
        <w:t xml:space="preserve"> found in the Account Object schema.</w:t>
      </w:r>
    </w:p>
    <w:p w14:paraId="3B7C4368" w14:textId="70D4B525" w:rsidR="00F74219" w:rsidRDefault="00C87B70" w:rsidP="003F3CA1">
      <w:pPr>
        <w:pStyle w:val="basicparagraph"/>
        <w:contextualSpacing w:val="0"/>
      </w:pPr>
      <w:r>
        <w:t xml:space="preserve">The literals of the </w:t>
      </w:r>
      <w:r>
        <w:rPr>
          <w:rFonts w:ascii="Courier New" w:eastAsia="Courier New" w:hAnsi="Courier New" w:cs="Courier New"/>
        </w:rPr>
        <w:t>AuthenticationTokenProtectionMechanismTypeEnum-1.0</w:t>
      </w:r>
      <w:r>
        <w:t xml:space="preserve"> enumeration are given in </w:t>
      </w:r>
      <w:r w:rsidR="00313384" w:rsidRPr="00313384">
        <w:rPr>
          <w:b/>
          <w:color w:val="0000EE"/>
        </w:rPr>
        <w:fldChar w:fldCharType="begin"/>
      </w:r>
      <w:r w:rsidR="00313384" w:rsidRPr="00313384">
        <w:rPr>
          <w:b/>
          <w:color w:val="0000EE"/>
        </w:rPr>
        <w:instrText xml:space="preserve"> REF _Ref435481208 \h </w:instrText>
      </w:r>
      <w:r w:rsidR="00313384">
        <w:rPr>
          <w:b/>
          <w:color w:val="0000EE"/>
        </w:rPr>
        <w:instrText xml:space="preserve"> \* MERGEFORMAT </w:instrText>
      </w:r>
      <w:r w:rsidR="00313384" w:rsidRPr="00313384">
        <w:rPr>
          <w:b/>
          <w:color w:val="0000EE"/>
        </w:rPr>
      </w:r>
      <w:r w:rsidR="00313384" w:rsidRPr="00313384">
        <w:rPr>
          <w:b/>
          <w:color w:val="0000EE"/>
        </w:rPr>
        <w:fldChar w:fldCharType="separate"/>
      </w:r>
      <w:r w:rsidR="00313384" w:rsidRPr="00313384">
        <w:rPr>
          <w:b/>
          <w:color w:val="0000EE"/>
        </w:rPr>
        <w:t xml:space="preserve">Table </w:t>
      </w:r>
      <w:r w:rsidR="00313384" w:rsidRPr="00313384">
        <w:rPr>
          <w:b/>
          <w:noProof/>
          <w:color w:val="0000EE"/>
        </w:rPr>
        <w:t>3</w:t>
      </w:r>
      <w:r w:rsidR="00313384" w:rsidRPr="00313384">
        <w:rPr>
          <w:b/>
          <w:color w:val="0000EE"/>
        </w:rPr>
        <w:noBreakHyphen/>
      </w:r>
      <w:r w:rsidR="00313384" w:rsidRPr="00313384">
        <w:rPr>
          <w:b/>
          <w:noProof/>
          <w:color w:val="0000EE"/>
        </w:rPr>
        <w:t>5</w:t>
      </w:r>
      <w:r w:rsidR="00313384" w:rsidRPr="00313384">
        <w:rPr>
          <w:b/>
          <w:color w:val="0000EE"/>
        </w:rPr>
        <w:fldChar w:fldCharType="end"/>
      </w:r>
      <w:r w:rsidR="00313384">
        <w:t>.</w:t>
      </w:r>
    </w:p>
    <w:p w14:paraId="2932D036" w14:textId="65E12C3D" w:rsidR="00F74219" w:rsidRDefault="00C87B70">
      <w:pPr>
        <w:pStyle w:val="tablecaption"/>
        <w:jc w:val="center"/>
      </w:pPr>
      <w:bookmarkStart w:id="69" w:name="_Ref435481208"/>
      <w:r>
        <w:t xml:space="preserve">Table </w:t>
      </w:r>
      <w:fldSimple w:instr=" STYLEREF 1 \s ">
        <w:r w:rsidR="00D83664">
          <w:rPr>
            <w:noProof/>
          </w:rPr>
          <w:t>3</w:t>
        </w:r>
      </w:fldSimple>
      <w:r>
        <w:noBreakHyphen/>
      </w:r>
      <w:fldSimple w:instr=" SEQ Table \* ARABIC \s 1 ">
        <w:r w:rsidR="00D83664">
          <w:rPr>
            <w:noProof/>
          </w:rPr>
          <w:t>5</w:t>
        </w:r>
      </w:fldSimple>
      <w:bookmarkEnd w:id="69"/>
      <w:r w:rsidR="00D13CD8">
        <w:rPr>
          <w:noProof/>
        </w:rPr>
        <w:t xml:space="preserve">. </w:t>
      </w:r>
      <w:r>
        <w:t xml:space="preserve">Literals of the </w:t>
      </w:r>
      <w:r>
        <w:rPr>
          <w:rFonts w:ascii="Courier New" w:eastAsia="Courier New" w:hAnsi="Courier New" w:cs="Courier New"/>
        </w:rPr>
        <w:t>AuthenticationTokenProtectionMechanismTypeEnum-1.0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F74219" w14:paraId="1E8C6EA9" w14:textId="77777777" w:rsidTr="00CB2F16">
        <w:trPr>
          <w:jc w:val="center"/>
        </w:trPr>
        <w:tc>
          <w:tcPr>
            <w:tcW w:w="3600" w:type="dxa"/>
            <w:shd w:val="clear" w:color="auto" w:fill="BFBFBF"/>
            <w:tcMar>
              <w:top w:w="100" w:type="dxa"/>
              <w:left w:w="100" w:type="dxa"/>
              <w:bottom w:w="100" w:type="dxa"/>
              <w:right w:w="100" w:type="dxa"/>
            </w:tcMar>
          </w:tcPr>
          <w:p w14:paraId="1D6A82E2" w14:textId="77777777" w:rsidR="00F74219" w:rsidRDefault="00C87B70">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1A2BD4B9" w14:textId="77777777" w:rsidR="00F74219" w:rsidRDefault="00C87B70">
            <w:pPr>
              <w:rPr>
                <w:b/>
                <w:color w:val="000000"/>
              </w:rPr>
            </w:pPr>
            <w:r>
              <w:rPr>
                <w:b/>
                <w:color w:val="000000"/>
              </w:rPr>
              <w:t>Description</w:t>
            </w:r>
          </w:p>
        </w:tc>
      </w:tr>
      <w:tr w:rsidR="00F74219" w14:paraId="6224B18B" w14:textId="77777777" w:rsidTr="00CB2F16">
        <w:trPr>
          <w:jc w:val="center"/>
        </w:trPr>
        <w:tc>
          <w:tcPr>
            <w:tcW w:w="3600" w:type="dxa"/>
            <w:shd w:val="clear" w:color="auto" w:fill="FFFFFF"/>
            <w:tcMar>
              <w:top w:w="100" w:type="dxa"/>
              <w:left w:w="100" w:type="dxa"/>
              <w:bottom w:w="100" w:type="dxa"/>
              <w:right w:w="100" w:type="dxa"/>
            </w:tcMar>
          </w:tcPr>
          <w:p w14:paraId="0C7E1EBE" w14:textId="77777777" w:rsidR="00F74219" w:rsidRDefault="00C87B70">
            <w:pPr>
              <w:rPr>
                <w:b/>
              </w:rPr>
            </w:pPr>
            <w:r>
              <w:rPr>
                <w:b/>
              </w:rPr>
              <w:t>Plaintext</w:t>
            </w:r>
          </w:p>
        </w:tc>
        <w:tc>
          <w:tcPr>
            <w:tcW w:w="5760" w:type="dxa"/>
            <w:shd w:val="clear" w:color="auto" w:fill="FFFFFF"/>
            <w:tcMar>
              <w:top w:w="100" w:type="dxa"/>
              <w:left w:w="100" w:type="dxa"/>
              <w:bottom w:w="100" w:type="dxa"/>
              <w:right w:w="100" w:type="dxa"/>
            </w:tcMar>
          </w:tcPr>
          <w:p w14:paraId="5D6E0E3A" w14:textId="77777777" w:rsidR="00F74219" w:rsidRDefault="00C87B70">
            <w:r>
              <w:t>The authentication tokens are stored in plaintext.</w:t>
            </w:r>
          </w:p>
        </w:tc>
      </w:tr>
      <w:tr w:rsidR="00F74219" w14:paraId="46D2F52A" w14:textId="77777777" w:rsidTr="00CB2F16">
        <w:trPr>
          <w:jc w:val="center"/>
        </w:trPr>
        <w:tc>
          <w:tcPr>
            <w:tcW w:w="3600" w:type="dxa"/>
            <w:shd w:val="clear" w:color="auto" w:fill="FFFFFF"/>
            <w:tcMar>
              <w:top w:w="100" w:type="dxa"/>
              <w:left w:w="100" w:type="dxa"/>
              <w:bottom w:w="100" w:type="dxa"/>
              <w:right w:w="100" w:type="dxa"/>
            </w:tcMar>
          </w:tcPr>
          <w:p w14:paraId="34BBFF9B" w14:textId="77777777" w:rsidR="00F74219" w:rsidRDefault="00C87B70">
            <w:pPr>
              <w:rPr>
                <w:b/>
              </w:rPr>
            </w:pPr>
            <w:r>
              <w:rPr>
                <w:b/>
              </w:rPr>
              <w:t>Salted GOST Hash</w:t>
            </w:r>
          </w:p>
        </w:tc>
        <w:tc>
          <w:tcPr>
            <w:tcW w:w="5760" w:type="dxa"/>
            <w:shd w:val="clear" w:color="auto" w:fill="FFFFFF"/>
            <w:tcMar>
              <w:top w:w="100" w:type="dxa"/>
              <w:left w:w="100" w:type="dxa"/>
              <w:bottom w:w="100" w:type="dxa"/>
              <w:right w:w="100" w:type="dxa"/>
            </w:tcMar>
          </w:tcPr>
          <w:p w14:paraId="2B49BC8B" w14:textId="77777777" w:rsidR="00F74219" w:rsidRDefault="00C87B70">
            <w:r>
              <w:t>The authentication tokens have been salted and hashed with the GOST hash algorithm.</w:t>
            </w:r>
          </w:p>
        </w:tc>
      </w:tr>
      <w:tr w:rsidR="00F74219" w14:paraId="052FB14B" w14:textId="77777777" w:rsidTr="00CB2F16">
        <w:trPr>
          <w:jc w:val="center"/>
        </w:trPr>
        <w:tc>
          <w:tcPr>
            <w:tcW w:w="3600" w:type="dxa"/>
            <w:shd w:val="clear" w:color="auto" w:fill="FFFFFF"/>
            <w:tcMar>
              <w:top w:w="100" w:type="dxa"/>
              <w:left w:w="100" w:type="dxa"/>
              <w:bottom w:w="100" w:type="dxa"/>
              <w:right w:w="100" w:type="dxa"/>
            </w:tcMar>
          </w:tcPr>
          <w:p w14:paraId="26142FD7" w14:textId="77777777" w:rsidR="00F74219" w:rsidRDefault="00C87B70">
            <w:pPr>
              <w:rPr>
                <w:b/>
              </w:rPr>
            </w:pPr>
            <w:r>
              <w:rPr>
                <w:b/>
              </w:rPr>
              <w:t>Unsalted GOST Hash</w:t>
            </w:r>
          </w:p>
        </w:tc>
        <w:tc>
          <w:tcPr>
            <w:tcW w:w="5760" w:type="dxa"/>
            <w:shd w:val="clear" w:color="auto" w:fill="FFFFFF"/>
            <w:tcMar>
              <w:top w:w="100" w:type="dxa"/>
              <w:left w:w="100" w:type="dxa"/>
              <w:bottom w:w="100" w:type="dxa"/>
              <w:right w:w="100" w:type="dxa"/>
            </w:tcMar>
          </w:tcPr>
          <w:p w14:paraId="6F7C0DF0" w14:textId="77777777" w:rsidR="00F74219" w:rsidRDefault="00C87B70">
            <w:r>
              <w:t>The authentication tokens have been hashed with the GOST hash algorithm, without salting.</w:t>
            </w:r>
          </w:p>
        </w:tc>
      </w:tr>
      <w:tr w:rsidR="00F74219" w14:paraId="5A2FF9E0" w14:textId="77777777" w:rsidTr="00CB2F16">
        <w:trPr>
          <w:jc w:val="center"/>
        </w:trPr>
        <w:tc>
          <w:tcPr>
            <w:tcW w:w="3600" w:type="dxa"/>
            <w:shd w:val="clear" w:color="auto" w:fill="FFFFFF"/>
            <w:tcMar>
              <w:top w:w="100" w:type="dxa"/>
              <w:left w:w="100" w:type="dxa"/>
              <w:bottom w:w="100" w:type="dxa"/>
              <w:right w:w="100" w:type="dxa"/>
            </w:tcMar>
          </w:tcPr>
          <w:p w14:paraId="11B13C87" w14:textId="77777777" w:rsidR="00F74219" w:rsidRDefault="00C87B70">
            <w:pPr>
              <w:rPr>
                <w:b/>
              </w:rPr>
            </w:pPr>
            <w:r>
              <w:rPr>
                <w:b/>
              </w:rPr>
              <w:t>Salted HAVAL Hash</w:t>
            </w:r>
          </w:p>
        </w:tc>
        <w:tc>
          <w:tcPr>
            <w:tcW w:w="5760" w:type="dxa"/>
            <w:shd w:val="clear" w:color="auto" w:fill="FFFFFF"/>
            <w:tcMar>
              <w:top w:w="100" w:type="dxa"/>
              <w:left w:w="100" w:type="dxa"/>
              <w:bottom w:w="100" w:type="dxa"/>
              <w:right w:w="100" w:type="dxa"/>
            </w:tcMar>
          </w:tcPr>
          <w:p w14:paraId="576BB5F2" w14:textId="77777777" w:rsidR="00F74219" w:rsidRDefault="00C87B70">
            <w:r>
              <w:t>The authentication tokens have been salted and hashed with the HAVAL hash algorithm.</w:t>
            </w:r>
          </w:p>
        </w:tc>
      </w:tr>
      <w:tr w:rsidR="00F74219" w14:paraId="4E1FC6D8" w14:textId="77777777" w:rsidTr="00CB2F16">
        <w:trPr>
          <w:jc w:val="center"/>
        </w:trPr>
        <w:tc>
          <w:tcPr>
            <w:tcW w:w="3600" w:type="dxa"/>
            <w:shd w:val="clear" w:color="auto" w:fill="FFFFFF"/>
            <w:tcMar>
              <w:top w:w="100" w:type="dxa"/>
              <w:left w:w="100" w:type="dxa"/>
              <w:bottom w:w="100" w:type="dxa"/>
              <w:right w:w="100" w:type="dxa"/>
            </w:tcMar>
          </w:tcPr>
          <w:p w14:paraId="7D91F4F7" w14:textId="77777777" w:rsidR="00F74219" w:rsidRDefault="00C87B70">
            <w:pPr>
              <w:rPr>
                <w:b/>
              </w:rPr>
            </w:pPr>
            <w:r>
              <w:rPr>
                <w:b/>
              </w:rPr>
              <w:t>Unsalted HAVAL Hash</w:t>
            </w:r>
          </w:p>
        </w:tc>
        <w:tc>
          <w:tcPr>
            <w:tcW w:w="5760" w:type="dxa"/>
            <w:shd w:val="clear" w:color="auto" w:fill="FFFFFF"/>
            <w:tcMar>
              <w:top w:w="100" w:type="dxa"/>
              <w:left w:w="100" w:type="dxa"/>
              <w:bottom w:w="100" w:type="dxa"/>
              <w:right w:w="100" w:type="dxa"/>
            </w:tcMar>
          </w:tcPr>
          <w:p w14:paraId="636FABD4" w14:textId="77777777" w:rsidR="00F74219" w:rsidRDefault="00C87B70">
            <w:r>
              <w:t>The authentication tokens have been hashed with the HAVAL hash algorithm, without salting.</w:t>
            </w:r>
          </w:p>
        </w:tc>
      </w:tr>
      <w:tr w:rsidR="00F74219" w14:paraId="7465A135" w14:textId="77777777" w:rsidTr="00CB2F16">
        <w:trPr>
          <w:jc w:val="center"/>
        </w:trPr>
        <w:tc>
          <w:tcPr>
            <w:tcW w:w="3600" w:type="dxa"/>
            <w:shd w:val="clear" w:color="auto" w:fill="FFFFFF"/>
            <w:tcMar>
              <w:top w:w="100" w:type="dxa"/>
              <w:left w:w="100" w:type="dxa"/>
              <w:bottom w:w="100" w:type="dxa"/>
              <w:right w:w="100" w:type="dxa"/>
            </w:tcMar>
          </w:tcPr>
          <w:p w14:paraId="341C3CB6" w14:textId="77777777" w:rsidR="00F74219" w:rsidRDefault="00C87B70">
            <w:pPr>
              <w:rPr>
                <w:b/>
              </w:rPr>
            </w:pPr>
            <w:r>
              <w:rPr>
                <w:b/>
              </w:rPr>
              <w:t>Salted MD2 Hash</w:t>
            </w:r>
          </w:p>
        </w:tc>
        <w:tc>
          <w:tcPr>
            <w:tcW w:w="5760" w:type="dxa"/>
            <w:shd w:val="clear" w:color="auto" w:fill="FFFFFF"/>
            <w:tcMar>
              <w:top w:w="100" w:type="dxa"/>
              <w:left w:w="100" w:type="dxa"/>
              <w:bottom w:w="100" w:type="dxa"/>
              <w:right w:w="100" w:type="dxa"/>
            </w:tcMar>
          </w:tcPr>
          <w:p w14:paraId="3A51EFB4" w14:textId="77777777" w:rsidR="00F74219" w:rsidRDefault="00C87B70">
            <w:r>
              <w:t>The authentication tokens have been salted and hashed with the MD2 hash algorithm.</w:t>
            </w:r>
          </w:p>
        </w:tc>
      </w:tr>
      <w:tr w:rsidR="00F74219" w14:paraId="6FB2751C" w14:textId="77777777" w:rsidTr="00CB2F16">
        <w:trPr>
          <w:jc w:val="center"/>
        </w:trPr>
        <w:tc>
          <w:tcPr>
            <w:tcW w:w="3600" w:type="dxa"/>
            <w:shd w:val="clear" w:color="auto" w:fill="FFFFFF"/>
            <w:tcMar>
              <w:top w:w="100" w:type="dxa"/>
              <w:left w:w="100" w:type="dxa"/>
              <w:bottom w:w="100" w:type="dxa"/>
              <w:right w:w="100" w:type="dxa"/>
            </w:tcMar>
          </w:tcPr>
          <w:p w14:paraId="79E65FC4" w14:textId="77777777" w:rsidR="00F74219" w:rsidRDefault="00C87B70">
            <w:pPr>
              <w:rPr>
                <w:b/>
              </w:rPr>
            </w:pPr>
            <w:r>
              <w:rPr>
                <w:b/>
              </w:rPr>
              <w:t>Unsalted MD2 Hash</w:t>
            </w:r>
          </w:p>
        </w:tc>
        <w:tc>
          <w:tcPr>
            <w:tcW w:w="5760" w:type="dxa"/>
            <w:shd w:val="clear" w:color="auto" w:fill="FFFFFF"/>
            <w:tcMar>
              <w:top w:w="100" w:type="dxa"/>
              <w:left w:w="100" w:type="dxa"/>
              <w:bottom w:w="100" w:type="dxa"/>
              <w:right w:w="100" w:type="dxa"/>
            </w:tcMar>
          </w:tcPr>
          <w:p w14:paraId="15F4E99A" w14:textId="77777777" w:rsidR="00F74219" w:rsidRDefault="00C87B70">
            <w:r>
              <w:t>The authentication tokens have been hashed with the MD2 hash algorithm, without salting.</w:t>
            </w:r>
          </w:p>
        </w:tc>
      </w:tr>
      <w:tr w:rsidR="00F74219" w14:paraId="54FBD0F9" w14:textId="77777777" w:rsidTr="00CB2F16">
        <w:trPr>
          <w:jc w:val="center"/>
        </w:trPr>
        <w:tc>
          <w:tcPr>
            <w:tcW w:w="3600" w:type="dxa"/>
            <w:shd w:val="clear" w:color="auto" w:fill="FFFFFF"/>
            <w:tcMar>
              <w:top w:w="100" w:type="dxa"/>
              <w:left w:w="100" w:type="dxa"/>
              <w:bottom w:w="100" w:type="dxa"/>
              <w:right w:w="100" w:type="dxa"/>
            </w:tcMar>
          </w:tcPr>
          <w:p w14:paraId="2C43ADE8" w14:textId="77777777" w:rsidR="00F74219" w:rsidRDefault="00C87B70">
            <w:pPr>
              <w:rPr>
                <w:b/>
              </w:rPr>
            </w:pPr>
            <w:r>
              <w:rPr>
                <w:b/>
              </w:rPr>
              <w:lastRenderedPageBreak/>
              <w:t>Salted MD4 Hash</w:t>
            </w:r>
          </w:p>
        </w:tc>
        <w:tc>
          <w:tcPr>
            <w:tcW w:w="5760" w:type="dxa"/>
            <w:shd w:val="clear" w:color="auto" w:fill="FFFFFF"/>
            <w:tcMar>
              <w:top w:w="100" w:type="dxa"/>
              <w:left w:w="100" w:type="dxa"/>
              <w:bottom w:w="100" w:type="dxa"/>
              <w:right w:w="100" w:type="dxa"/>
            </w:tcMar>
          </w:tcPr>
          <w:p w14:paraId="3B736523" w14:textId="77777777" w:rsidR="00F74219" w:rsidRDefault="00C87B70">
            <w:r>
              <w:t>The authentication tokens have been salted and hashed with the MD4 hash algorithm.</w:t>
            </w:r>
          </w:p>
        </w:tc>
      </w:tr>
      <w:tr w:rsidR="00F74219" w14:paraId="431C1F73" w14:textId="77777777" w:rsidTr="00CB2F16">
        <w:trPr>
          <w:jc w:val="center"/>
        </w:trPr>
        <w:tc>
          <w:tcPr>
            <w:tcW w:w="3600" w:type="dxa"/>
            <w:shd w:val="clear" w:color="auto" w:fill="FFFFFF"/>
            <w:tcMar>
              <w:top w:w="100" w:type="dxa"/>
              <w:left w:w="100" w:type="dxa"/>
              <w:bottom w:w="100" w:type="dxa"/>
              <w:right w:w="100" w:type="dxa"/>
            </w:tcMar>
          </w:tcPr>
          <w:p w14:paraId="5B8CB174" w14:textId="77777777" w:rsidR="00F74219" w:rsidRDefault="00C87B70">
            <w:pPr>
              <w:rPr>
                <w:b/>
              </w:rPr>
            </w:pPr>
            <w:r>
              <w:rPr>
                <w:b/>
              </w:rPr>
              <w:t>Unsalted MD4 Hash</w:t>
            </w:r>
          </w:p>
        </w:tc>
        <w:tc>
          <w:tcPr>
            <w:tcW w:w="5760" w:type="dxa"/>
            <w:shd w:val="clear" w:color="auto" w:fill="FFFFFF"/>
            <w:tcMar>
              <w:top w:w="100" w:type="dxa"/>
              <w:left w:w="100" w:type="dxa"/>
              <w:bottom w:w="100" w:type="dxa"/>
              <w:right w:w="100" w:type="dxa"/>
            </w:tcMar>
          </w:tcPr>
          <w:p w14:paraId="3F80968B" w14:textId="77777777" w:rsidR="00F74219" w:rsidRDefault="00C87B70">
            <w:r>
              <w:t>The authentication tokens have been hashed with the MD4 hash algorithm, without salting.</w:t>
            </w:r>
          </w:p>
        </w:tc>
      </w:tr>
      <w:tr w:rsidR="00F74219" w14:paraId="03F96668" w14:textId="77777777" w:rsidTr="00CB2F16">
        <w:trPr>
          <w:jc w:val="center"/>
        </w:trPr>
        <w:tc>
          <w:tcPr>
            <w:tcW w:w="3600" w:type="dxa"/>
            <w:shd w:val="clear" w:color="auto" w:fill="FFFFFF"/>
            <w:tcMar>
              <w:top w:w="100" w:type="dxa"/>
              <w:left w:w="100" w:type="dxa"/>
              <w:bottom w:w="100" w:type="dxa"/>
              <w:right w:w="100" w:type="dxa"/>
            </w:tcMar>
          </w:tcPr>
          <w:p w14:paraId="28EF4729" w14:textId="77777777" w:rsidR="00F74219" w:rsidRDefault="00C87B70">
            <w:pPr>
              <w:rPr>
                <w:b/>
              </w:rPr>
            </w:pPr>
            <w:r>
              <w:rPr>
                <w:b/>
              </w:rPr>
              <w:t>Salted MD5 Hash</w:t>
            </w:r>
          </w:p>
        </w:tc>
        <w:tc>
          <w:tcPr>
            <w:tcW w:w="5760" w:type="dxa"/>
            <w:shd w:val="clear" w:color="auto" w:fill="FFFFFF"/>
            <w:tcMar>
              <w:top w:w="100" w:type="dxa"/>
              <w:left w:w="100" w:type="dxa"/>
              <w:bottom w:w="100" w:type="dxa"/>
              <w:right w:w="100" w:type="dxa"/>
            </w:tcMar>
          </w:tcPr>
          <w:p w14:paraId="7E89B533" w14:textId="77777777" w:rsidR="00F74219" w:rsidRDefault="00C87B70">
            <w:r>
              <w:t>The authentication tokens have been salted and hashed with the MD5 hash algorithm.</w:t>
            </w:r>
          </w:p>
        </w:tc>
      </w:tr>
      <w:tr w:rsidR="00F74219" w14:paraId="7C562213" w14:textId="77777777" w:rsidTr="00CB2F16">
        <w:trPr>
          <w:jc w:val="center"/>
        </w:trPr>
        <w:tc>
          <w:tcPr>
            <w:tcW w:w="3600" w:type="dxa"/>
            <w:shd w:val="clear" w:color="auto" w:fill="FFFFFF"/>
            <w:tcMar>
              <w:top w:w="100" w:type="dxa"/>
              <w:left w:w="100" w:type="dxa"/>
              <w:bottom w:w="100" w:type="dxa"/>
              <w:right w:w="100" w:type="dxa"/>
            </w:tcMar>
          </w:tcPr>
          <w:p w14:paraId="11DA6772" w14:textId="77777777" w:rsidR="00F74219" w:rsidRDefault="00C87B70">
            <w:pPr>
              <w:rPr>
                <w:b/>
              </w:rPr>
            </w:pPr>
            <w:r>
              <w:rPr>
                <w:b/>
              </w:rPr>
              <w:t>Unsalted MD5 Hash</w:t>
            </w:r>
          </w:p>
        </w:tc>
        <w:tc>
          <w:tcPr>
            <w:tcW w:w="5760" w:type="dxa"/>
            <w:shd w:val="clear" w:color="auto" w:fill="FFFFFF"/>
            <w:tcMar>
              <w:top w:w="100" w:type="dxa"/>
              <w:left w:w="100" w:type="dxa"/>
              <w:bottom w:w="100" w:type="dxa"/>
              <w:right w:w="100" w:type="dxa"/>
            </w:tcMar>
          </w:tcPr>
          <w:p w14:paraId="02BF34B8" w14:textId="77777777" w:rsidR="00F74219" w:rsidRDefault="00C87B70">
            <w:r>
              <w:t>The authentication tokens have been hashed with the MD5 hash algorithm, without salting.</w:t>
            </w:r>
          </w:p>
        </w:tc>
      </w:tr>
      <w:tr w:rsidR="00F74219" w14:paraId="672D0110" w14:textId="77777777" w:rsidTr="00CB2F16">
        <w:trPr>
          <w:jc w:val="center"/>
        </w:trPr>
        <w:tc>
          <w:tcPr>
            <w:tcW w:w="3600" w:type="dxa"/>
            <w:shd w:val="clear" w:color="auto" w:fill="FFFFFF"/>
            <w:tcMar>
              <w:top w:w="100" w:type="dxa"/>
              <w:left w:w="100" w:type="dxa"/>
              <w:bottom w:w="100" w:type="dxa"/>
              <w:right w:w="100" w:type="dxa"/>
            </w:tcMar>
          </w:tcPr>
          <w:p w14:paraId="0F662BB1" w14:textId="77777777" w:rsidR="00F74219" w:rsidRDefault="00C87B70">
            <w:pPr>
              <w:rPr>
                <w:b/>
              </w:rPr>
            </w:pPr>
            <w:r>
              <w:rPr>
                <w:b/>
              </w:rPr>
              <w:t>Salted PANAMA Hash</w:t>
            </w:r>
          </w:p>
        </w:tc>
        <w:tc>
          <w:tcPr>
            <w:tcW w:w="5760" w:type="dxa"/>
            <w:shd w:val="clear" w:color="auto" w:fill="FFFFFF"/>
            <w:tcMar>
              <w:top w:w="100" w:type="dxa"/>
              <w:left w:w="100" w:type="dxa"/>
              <w:bottom w:w="100" w:type="dxa"/>
              <w:right w:w="100" w:type="dxa"/>
            </w:tcMar>
          </w:tcPr>
          <w:p w14:paraId="5DA6E85C" w14:textId="77777777" w:rsidR="00F74219" w:rsidRDefault="00C87B70">
            <w:r>
              <w:t>The authentication tokens have been salted and hashed with the PANAMA hash algorithm.</w:t>
            </w:r>
          </w:p>
        </w:tc>
      </w:tr>
      <w:tr w:rsidR="00F74219" w14:paraId="3DD256EA" w14:textId="77777777" w:rsidTr="00CB2F16">
        <w:trPr>
          <w:jc w:val="center"/>
        </w:trPr>
        <w:tc>
          <w:tcPr>
            <w:tcW w:w="3600" w:type="dxa"/>
            <w:shd w:val="clear" w:color="auto" w:fill="FFFFFF"/>
            <w:tcMar>
              <w:top w:w="100" w:type="dxa"/>
              <w:left w:w="100" w:type="dxa"/>
              <w:bottom w:w="100" w:type="dxa"/>
              <w:right w:w="100" w:type="dxa"/>
            </w:tcMar>
          </w:tcPr>
          <w:p w14:paraId="448EB561" w14:textId="77777777" w:rsidR="00F74219" w:rsidRDefault="00C87B70">
            <w:pPr>
              <w:rPr>
                <w:b/>
              </w:rPr>
            </w:pPr>
            <w:r>
              <w:rPr>
                <w:b/>
              </w:rPr>
              <w:t>Unsalted PANAMA Hash</w:t>
            </w:r>
          </w:p>
        </w:tc>
        <w:tc>
          <w:tcPr>
            <w:tcW w:w="5760" w:type="dxa"/>
            <w:shd w:val="clear" w:color="auto" w:fill="FFFFFF"/>
            <w:tcMar>
              <w:top w:w="100" w:type="dxa"/>
              <w:left w:w="100" w:type="dxa"/>
              <w:bottom w:w="100" w:type="dxa"/>
              <w:right w:w="100" w:type="dxa"/>
            </w:tcMar>
          </w:tcPr>
          <w:p w14:paraId="31D119AA" w14:textId="77777777" w:rsidR="00F74219" w:rsidRDefault="00C87B70">
            <w:r>
              <w:t>The authentication tokens have been hashed with the PANAMA hash algorithm, without salting.</w:t>
            </w:r>
          </w:p>
        </w:tc>
      </w:tr>
      <w:tr w:rsidR="00F74219" w14:paraId="44C1DEBC" w14:textId="77777777" w:rsidTr="00CB2F16">
        <w:trPr>
          <w:jc w:val="center"/>
        </w:trPr>
        <w:tc>
          <w:tcPr>
            <w:tcW w:w="3600" w:type="dxa"/>
            <w:shd w:val="clear" w:color="auto" w:fill="FFFFFF"/>
            <w:tcMar>
              <w:top w:w="100" w:type="dxa"/>
              <w:left w:w="100" w:type="dxa"/>
              <w:bottom w:w="100" w:type="dxa"/>
              <w:right w:w="100" w:type="dxa"/>
            </w:tcMar>
          </w:tcPr>
          <w:p w14:paraId="495D25C6" w14:textId="77777777" w:rsidR="00F74219" w:rsidRDefault="00C87B70">
            <w:pPr>
              <w:rPr>
                <w:b/>
              </w:rPr>
            </w:pPr>
            <w:r>
              <w:rPr>
                <w:b/>
              </w:rPr>
              <w:t>Salted RadioGatun Hash</w:t>
            </w:r>
          </w:p>
        </w:tc>
        <w:tc>
          <w:tcPr>
            <w:tcW w:w="5760" w:type="dxa"/>
            <w:shd w:val="clear" w:color="auto" w:fill="FFFFFF"/>
            <w:tcMar>
              <w:top w:w="100" w:type="dxa"/>
              <w:left w:w="100" w:type="dxa"/>
              <w:bottom w:w="100" w:type="dxa"/>
              <w:right w:w="100" w:type="dxa"/>
            </w:tcMar>
          </w:tcPr>
          <w:p w14:paraId="157F03CF" w14:textId="77777777" w:rsidR="00F74219" w:rsidRDefault="00C87B70">
            <w:r>
              <w:t>The authentication tokens have been salted and hashed with the RadioGatun hash algorithm.</w:t>
            </w:r>
          </w:p>
        </w:tc>
      </w:tr>
      <w:tr w:rsidR="00F74219" w14:paraId="76B76ABB" w14:textId="77777777" w:rsidTr="00CB2F16">
        <w:trPr>
          <w:jc w:val="center"/>
        </w:trPr>
        <w:tc>
          <w:tcPr>
            <w:tcW w:w="3600" w:type="dxa"/>
            <w:shd w:val="clear" w:color="auto" w:fill="FFFFFF"/>
            <w:tcMar>
              <w:top w:w="100" w:type="dxa"/>
              <w:left w:w="100" w:type="dxa"/>
              <w:bottom w:w="100" w:type="dxa"/>
              <w:right w:w="100" w:type="dxa"/>
            </w:tcMar>
          </w:tcPr>
          <w:p w14:paraId="5C8AB786" w14:textId="77777777" w:rsidR="00F74219" w:rsidRDefault="00C87B70">
            <w:pPr>
              <w:rPr>
                <w:b/>
              </w:rPr>
            </w:pPr>
            <w:r>
              <w:rPr>
                <w:b/>
              </w:rPr>
              <w:t>Unsalted RadioGatun Hash</w:t>
            </w:r>
          </w:p>
        </w:tc>
        <w:tc>
          <w:tcPr>
            <w:tcW w:w="5760" w:type="dxa"/>
            <w:shd w:val="clear" w:color="auto" w:fill="FFFFFF"/>
            <w:tcMar>
              <w:top w:w="100" w:type="dxa"/>
              <w:left w:w="100" w:type="dxa"/>
              <w:bottom w:w="100" w:type="dxa"/>
              <w:right w:w="100" w:type="dxa"/>
            </w:tcMar>
          </w:tcPr>
          <w:p w14:paraId="50AF78BA" w14:textId="77777777" w:rsidR="00F74219" w:rsidRDefault="00C87B70">
            <w:r>
              <w:t>The authentication tokens have been hashed with the RadioGatun hash algorithm, without salting.</w:t>
            </w:r>
          </w:p>
        </w:tc>
      </w:tr>
      <w:tr w:rsidR="00F74219" w14:paraId="3FA8BF43" w14:textId="77777777" w:rsidTr="00CB2F16">
        <w:trPr>
          <w:jc w:val="center"/>
        </w:trPr>
        <w:tc>
          <w:tcPr>
            <w:tcW w:w="3600" w:type="dxa"/>
            <w:shd w:val="clear" w:color="auto" w:fill="FFFFFF"/>
            <w:tcMar>
              <w:top w:w="100" w:type="dxa"/>
              <w:left w:w="100" w:type="dxa"/>
              <w:bottom w:w="100" w:type="dxa"/>
              <w:right w:w="100" w:type="dxa"/>
            </w:tcMar>
          </w:tcPr>
          <w:p w14:paraId="75868F1A" w14:textId="77777777" w:rsidR="00F74219" w:rsidRDefault="00C87B70">
            <w:pPr>
              <w:rPr>
                <w:b/>
              </w:rPr>
            </w:pPr>
            <w:r>
              <w:rPr>
                <w:b/>
              </w:rPr>
              <w:t>Salted RIPEMD Hash</w:t>
            </w:r>
          </w:p>
        </w:tc>
        <w:tc>
          <w:tcPr>
            <w:tcW w:w="5760" w:type="dxa"/>
            <w:shd w:val="clear" w:color="auto" w:fill="FFFFFF"/>
            <w:tcMar>
              <w:top w:w="100" w:type="dxa"/>
              <w:left w:w="100" w:type="dxa"/>
              <w:bottom w:w="100" w:type="dxa"/>
              <w:right w:w="100" w:type="dxa"/>
            </w:tcMar>
          </w:tcPr>
          <w:p w14:paraId="462CCC5C" w14:textId="77777777" w:rsidR="00F74219" w:rsidRDefault="00C87B70">
            <w:r>
              <w:t>The authentication tokens have been salted and hashed with the RIPEMD hash algorithm.</w:t>
            </w:r>
          </w:p>
        </w:tc>
      </w:tr>
      <w:tr w:rsidR="00F74219" w14:paraId="321E4FE9" w14:textId="77777777" w:rsidTr="00CB2F16">
        <w:trPr>
          <w:jc w:val="center"/>
        </w:trPr>
        <w:tc>
          <w:tcPr>
            <w:tcW w:w="3600" w:type="dxa"/>
            <w:shd w:val="clear" w:color="auto" w:fill="FFFFFF"/>
            <w:tcMar>
              <w:top w:w="100" w:type="dxa"/>
              <w:left w:w="100" w:type="dxa"/>
              <w:bottom w:w="100" w:type="dxa"/>
              <w:right w:w="100" w:type="dxa"/>
            </w:tcMar>
          </w:tcPr>
          <w:p w14:paraId="47BE3F03" w14:textId="77777777" w:rsidR="00F74219" w:rsidRDefault="00C87B70">
            <w:pPr>
              <w:rPr>
                <w:b/>
              </w:rPr>
            </w:pPr>
            <w:r>
              <w:rPr>
                <w:b/>
              </w:rPr>
              <w:t>Unsalted RIPEMD Hash</w:t>
            </w:r>
          </w:p>
        </w:tc>
        <w:tc>
          <w:tcPr>
            <w:tcW w:w="5760" w:type="dxa"/>
            <w:shd w:val="clear" w:color="auto" w:fill="FFFFFF"/>
            <w:tcMar>
              <w:top w:w="100" w:type="dxa"/>
              <w:left w:w="100" w:type="dxa"/>
              <w:bottom w:w="100" w:type="dxa"/>
              <w:right w:w="100" w:type="dxa"/>
            </w:tcMar>
          </w:tcPr>
          <w:p w14:paraId="68842F7A" w14:textId="77777777" w:rsidR="00F74219" w:rsidRDefault="00C87B70">
            <w:r>
              <w:t>The authentication tokens have been hashed with the RIPEMD hash algorithm, without salting.</w:t>
            </w:r>
          </w:p>
        </w:tc>
      </w:tr>
      <w:tr w:rsidR="00F74219" w14:paraId="408325CA" w14:textId="77777777" w:rsidTr="00CB2F16">
        <w:trPr>
          <w:jc w:val="center"/>
        </w:trPr>
        <w:tc>
          <w:tcPr>
            <w:tcW w:w="3600" w:type="dxa"/>
            <w:shd w:val="clear" w:color="auto" w:fill="FFFFFF"/>
            <w:tcMar>
              <w:top w:w="100" w:type="dxa"/>
              <w:left w:w="100" w:type="dxa"/>
              <w:bottom w:w="100" w:type="dxa"/>
              <w:right w:w="100" w:type="dxa"/>
            </w:tcMar>
          </w:tcPr>
          <w:p w14:paraId="4FEC6965" w14:textId="77777777" w:rsidR="00F74219" w:rsidRDefault="00C87B70">
            <w:pPr>
              <w:rPr>
                <w:b/>
              </w:rPr>
            </w:pPr>
            <w:r>
              <w:rPr>
                <w:b/>
              </w:rPr>
              <w:t>Salted RIPEMD-128/256 Hash</w:t>
            </w:r>
          </w:p>
        </w:tc>
        <w:tc>
          <w:tcPr>
            <w:tcW w:w="5760" w:type="dxa"/>
            <w:shd w:val="clear" w:color="auto" w:fill="FFFFFF"/>
            <w:tcMar>
              <w:top w:w="100" w:type="dxa"/>
              <w:left w:w="100" w:type="dxa"/>
              <w:bottom w:w="100" w:type="dxa"/>
              <w:right w:w="100" w:type="dxa"/>
            </w:tcMar>
          </w:tcPr>
          <w:p w14:paraId="3B943A08" w14:textId="77777777" w:rsidR="00F74219" w:rsidRDefault="00C87B70">
            <w:r>
              <w:t>The authentication tokens have been salted and hashed with the RIPEMD-128/256 hash algorithm.</w:t>
            </w:r>
          </w:p>
        </w:tc>
      </w:tr>
      <w:tr w:rsidR="00F74219" w14:paraId="0A348066" w14:textId="77777777" w:rsidTr="00CB2F16">
        <w:trPr>
          <w:jc w:val="center"/>
        </w:trPr>
        <w:tc>
          <w:tcPr>
            <w:tcW w:w="3600" w:type="dxa"/>
            <w:shd w:val="clear" w:color="auto" w:fill="FFFFFF"/>
            <w:tcMar>
              <w:top w:w="100" w:type="dxa"/>
              <w:left w:w="100" w:type="dxa"/>
              <w:bottom w:w="100" w:type="dxa"/>
              <w:right w:w="100" w:type="dxa"/>
            </w:tcMar>
          </w:tcPr>
          <w:p w14:paraId="024D8AE8" w14:textId="77777777" w:rsidR="00F74219" w:rsidRDefault="00C87B70">
            <w:pPr>
              <w:rPr>
                <w:b/>
              </w:rPr>
            </w:pPr>
            <w:r>
              <w:rPr>
                <w:b/>
              </w:rPr>
              <w:t>Unsalted RIPEMD-128/256 Hash</w:t>
            </w:r>
          </w:p>
        </w:tc>
        <w:tc>
          <w:tcPr>
            <w:tcW w:w="5760" w:type="dxa"/>
            <w:shd w:val="clear" w:color="auto" w:fill="FFFFFF"/>
            <w:tcMar>
              <w:top w:w="100" w:type="dxa"/>
              <w:left w:w="100" w:type="dxa"/>
              <w:bottom w:w="100" w:type="dxa"/>
              <w:right w:w="100" w:type="dxa"/>
            </w:tcMar>
          </w:tcPr>
          <w:p w14:paraId="73D6958F" w14:textId="77777777" w:rsidR="00F74219" w:rsidRDefault="00C87B70">
            <w:r>
              <w:t>The authentication tokens have been hashed with the RIPEMD-128/256 hash algorithm, without salting.</w:t>
            </w:r>
          </w:p>
        </w:tc>
      </w:tr>
      <w:tr w:rsidR="00F74219" w14:paraId="0D2D2DBF" w14:textId="77777777" w:rsidTr="00CB2F16">
        <w:trPr>
          <w:jc w:val="center"/>
        </w:trPr>
        <w:tc>
          <w:tcPr>
            <w:tcW w:w="3600" w:type="dxa"/>
            <w:shd w:val="clear" w:color="auto" w:fill="FFFFFF"/>
            <w:tcMar>
              <w:top w:w="100" w:type="dxa"/>
              <w:left w:w="100" w:type="dxa"/>
              <w:bottom w:w="100" w:type="dxa"/>
              <w:right w:w="100" w:type="dxa"/>
            </w:tcMar>
          </w:tcPr>
          <w:p w14:paraId="1B2E6D66" w14:textId="77777777" w:rsidR="00F74219" w:rsidRDefault="00C87B70">
            <w:pPr>
              <w:rPr>
                <w:b/>
              </w:rPr>
            </w:pPr>
            <w:r>
              <w:rPr>
                <w:b/>
              </w:rPr>
              <w:t>Salted RIPEMD-160 Hash</w:t>
            </w:r>
          </w:p>
        </w:tc>
        <w:tc>
          <w:tcPr>
            <w:tcW w:w="5760" w:type="dxa"/>
            <w:shd w:val="clear" w:color="auto" w:fill="FFFFFF"/>
            <w:tcMar>
              <w:top w:w="100" w:type="dxa"/>
              <w:left w:w="100" w:type="dxa"/>
              <w:bottom w:w="100" w:type="dxa"/>
              <w:right w:w="100" w:type="dxa"/>
            </w:tcMar>
          </w:tcPr>
          <w:p w14:paraId="5F279933" w14:textId="77777777" w:rsidR="00F74219" w:rsidRDefault="00C87B70">
            <w:r>
              <w:t>The authentication tokens have been salted and hashed with the RIPEMD-160 hash algorithm.</w:t>
            </w:r>
          </w:p>
        </w:tc>
      </w:tr>
      <w:tr w:rsidR="00F74219" w14:paraId="369853D0" w14:textId="77777777" w:rsidTr="00CB2F16">
        <w:trPr>
          <w:jc w:val="center"/>
        </w:trPr>
        <w:tc>
          <w:tcPr>
            <w:tcW w:w="3600" w:type="dxa"/>
            <w:shd w:val="clear" w:color="auto" w:fill="FFFFFF"/>
            <w:tcMar>
              <w:top w:w="100" w:type="dxa"/>
              <w:left w:w="100" w:type="dxa"/>
              <w:bottom w:w="100" w:type="dxa"/>
              <w:right w:w="100" w:type="dxa"/>
            </w:tcMar>
          </w:tcPr>
          <w:p w14:paraId="1940A14D" w14:textId="77777777" w:rsidR="00F74219" w:rsidRDefault="00C87B70">
            <w:pPr>
              <w:rPr>
                <w:b/>
              </w:rPr>
            </w:pPr>
            <w:r>
              <w:rPr>
                <w:b/>
              </w:rPr>
              <w:lastRenderedPageBreak/>
              <w:t>Unsalted RIPEMD-160 Hash</w:t>
            </w:r>
          </w:p>
        </w:tc>
        <w:tc>
          <w:tcPr>
            <w:tcW w:w="5760" w:type="dxa"/>
            <w:shd w:val="clear" w:color="auto" w:fill="FFFFFF"/>
            <w:tcMar>
              <w:top w:w="100" w:type="dxa"/>
              <w:left w:w="100" w:type="dxa"/>
              <w:bottom w:w="100" w:type="dxa"/>
              <w:right w:w="100" w:type="dxa"/>
            </w:tcMar>
          </w:tcPr>
          <w:p w14:paraId="5F78C131" w14:textId="77777777" w:rsidR="00F74219" w:rsidRDefault="00C87B70">
            <w:r>
              <w:t>The authentication tokens have been hashed with the RIPEMD-160 hash algorithm, without salting.</w:t>
            </w:r>
          </w:p>
        </w:tc>
      </w:tr>
      <w:tr w:rsidR="00F74219" w14:paraId="495482CB" w14:textId="77777777" w:rsidTr="00CB2F16">
        <w:trPr>
          <w:jc w:val="center"/>
        </w:trPr>
        <w:tc>
          <w:tcPr>
            <w:tcW w:w="3600" w:type="dxa"/>
            <w:shd w:val="clear" w:color="auto" w:fill="FFFFFF"/>
            <w:tcMar>
              <w:top w:w="100" w:type="dxa"/>
              <w:left w:w="100" w:type="dxa"/>
              <w:bottom w:w="100" w:type="dxa"/>
              <w:right w:w="100" w:type="dxa"/>
            </w:tcMar>
          </w:tcPr>
          <w:p w14:paraId="0CD41254" w14:textId="77777777" w:rsidR="00F74219" w:rsidRDefault="00C87B70">
            <w:pPr>
              <w:rPr>
                <w:b/>
              </w:rPr>
            </w:pPr>
            <w:r>
              <w:rPr>
                <w:b/>
              </w:rPr>
              <w:t>Salted RIPEMD-320 Hash</w:t>
            </w:r>
          </w:p>
        </w:tc>
        <w:tc>
          <w:tcPr>
            <w:tcW w:w="5760" w:type="dxa"/>
            <w:shd w:val="clear" w:color="auto" w:fill="FFFFFF"/>
            <w:tcMar>
              <w:top w:w="100" w:type="dxa"/>
              <w:left w:w="100" w:type="dxa"/>
              <w:bottom w:w="100" w:type="dxa"/>
              <w:right w:w="100" w:type="dxa"/>
            </w:tcMar>
          </w:tcPr>
          <w:p w14:paraId="3ECFEA18" w14:textId="77777777" w:rsidR="00F74219" w:rsidRDefault="00C87B70">
            <w:r>
              <w:t>The authentication tokens have been salted and hashed with the RIPEMD-320 hash algorithm.</w:t>
            </w:r>
          </w:p>
        </w:tc>
      </w:tr>
      <w:tr w:rsidR="00F74219" w14:paraId="7863C0EA" w14:textId="77777777" w:rsidTr="00CB2F16">
        <w:trPr>
          <w:jc w:val="center"/>
        </w:trPr>
        <w:tc>
          <w:tcPr>
            <w:tcW w:w="3600" w:type="dxa"/>
            <w:shd w:val="clear" w:color="auto" w:fill="FFFFFF"/>
            <w:tcMar>
              <w:top w:w="100" w:type="dxa"/>
              <w:left w:w="100" w:type="dxa"/>
              <w:bottom w:w="100" w:type="dxa"/>
              <w:right w:w="100" w:type="dxa"/>
            </w:tcMar>
          </w:tcPr>
          <w:p w14:paraId="4A2A8B0D" w14:textId="77777777" w:rsidR="00F74219" w:rsidRDefault="00C87B70">
            <w:pPr>
              <w:rPr>
                <w:b/>
              </w:rPr>
            </w:pPr>
            <w:r>
              <w:rPr>
                <w:b/>
              </w:rPr>
              <w:t>Unsalted RIPEMD-320 Hash</w:t>
            </w:r>
          </w:p>
        </w:tc>
        <w:tc>
          <w:tcPr>
            <w:tcW w:w="5760" w:type="dxa"/>
            <w:shd w:val="clear" w:color="auto" w:fill="FFFFFF"/>
            <w:tcMar>
              <w:top w:w="100" w:type="dxa"/>
              <w:left w:w="100" w:type="dxa"/>
              <w:bottom w:w="100" w:type="dxa"/>
              <w:right w:w="100" w:type="dxa"/>
            </w:tcMar>
          </w:tcPr>
          <w:p w14:paraId="5D253B60" w14:textId="77777777" w:rsidR="00F74219" w:rsidRDefault="00C87B70">
            <w:r>
              <w:t>The authentication tokens have been hashed with the RIPEMD-320 hash algorithm, without salting.</w:t>
            </w:r>
          </w:p>
        </w:tc>
      </w:tr>
      <w:tr w:rsidR="00F74219" w14:paraId="4F7B176D" w14:textId="77777777" w:rsidTr="00CB2F16">
        <w:trPr>
          <w:jc w:val="center"/>
        </w:trPr>
        <w:tc>
          <w:tcPr>
            <w:tcW w:w="3600" w:type="dxa"/>
            <w:shd w:val="clear" w:color="auto" w:fill="FFFFFF"/>
            <w:tcMar>
              <w:top w:w="100" w:type="dxa"/>
              <w:left w:w="100" w:type="dxa"/>
              <w:bottom w:w="100" w:type="dxa"/>
              <w:right w:w="100" w:type="dxa"/>
            </w:tcMar>
          </w:tcPr>
          <w:p w14:paraId="25ECD88E" w14:textId="77777777" w:rsidR="00F74219" w:rsidRDefault="00C87B70">
            <w:pPr>
              <w:rPr>
                <w:b/>
              </w:rPr>
            </w:pPr>
            <w:r>
              <w:rPr>
                <w:b/>
              </w:rPr>
              <w:t>Salted SHA-0 Hash</w:t>
            </w:r>
          </w:p>
        </w:tc>
        <w:tc>
          <w:tcPr>
            <w:tcW w:w="5760" w:type="dxa"/>
            <w:shd w:val="clear" w:color="auto" w:fill="FFFFFF"/>
            <w:tcMar>
              <w:top w:w="100" w:type="dxa"/>
              <w:left w:w="100" w:type="dxa"/>
              <w:bottom w:w="100" w:type="dxa"/>
              <w:right w:w="100" w:type="dxa"/>
            </w:tcMar>
          </w:tcPr>
          <w:p w14:paraId="0A3C89B2" w14:textId="77777777" w:rsidR="00F74219" w:rsidRDefault="00C87B70">
            <w:r>
              <w:t>The authentication tokens have been salted and hashed with the SHA-0 hash algorithm.</w:t>
            </w:r>
          </w:p>
        </w:tc>
      </w:tr>
      <w:tr w:rsidR="00F74219" w14:paraId="09B7C033" w14:textId="77777777" w:rsidTr="00CB2F16">
        <w:trPr>
          <w:jc w:val="center"/>
        </w:trPr>
        <w:tc>
          <w:tcPr>
            <w:tcW w:w="3600" w:type="dxa"/>
            <w:shd w:val="clear" w:color="auto" w:fill="FFFFFF"/>
            <w:tcMar>
              <w:top w:w="100" w:type="dxa"/>
              <w:left w:w="100" w:type="dxa"/>
              <w:bottom w:w="100" w:type="dxa"/>
              <w:right w:w="100" w:type="dxa"/>
            </w:tcMar>
          </w:tcPr>
          <w:p w14:paraId="403E9F6B" w14:textId="77777777" w:rsidR="00F74219" w:rsidRDefault="00C87B70">
            <w:pPr>
              <w:rPr>
                <w:b/>
              </w:rPr>
            </w:pPr>
            <w:r>
              <w:rPr>
                <w:b/>
              </w:rPr>
              <w:t>Unsalted SHA-0 Hash</w:t>
            </w:r>
          </w:p>
        </w:tc>
        <w:tc>
          <w:tcPr>
            <w:tcW w:w="5760" w:type="dxa"/>
            <w:shd w:val="clear" w:color="auto" w:fill="FFFFFF"/>
            <w:tcMar>
              <w:top w:w="100" w:type="dxa"/>
              <w:left w:w="100" w:type="dxa"/>
              <w:bottom w:w="100" w:type="dxa"/>
              <w:right w:w="100" w:type="dxa"/>
            </w:tcMar>
          </w:tcPr>
          <w:p w14:paraId="3D769826" w14:textId="77777777" w:rsidR="00F74219" w:rsidRDefault="00C87B70">
            <w:r>
              <w:t>The authentication tokens have been hashed with the SHA-0 hash algorithm, without salting.</w:t>
            </w:r>
          </w:p>
        </w:tc>
      </w:tr>
      <w:tr w:rsidR="00F74219" w14:paraId="7CE58C7E" w14:textId="77777777" w:rsidTr="00CB2F16">
        <w:trPr>
          <w:jc w:val="center"/>
        </w:trPr>
        <w:tc>
          <w:tcPr>
            <w:tcW w:w="3600" w:type="dxa"/>
            <w:shd w:val="clear" w:color="auto" w:fill="FFFFFF"/>
            <w:tcMar>
              <w:top w:w="100" w:type="dxa"/>
              <w:left w:w="100" w:type="dxa"/>
              <w:bottom w:w="100" w:type="dxa"/>
              <w:right w:w="100" w:type="dxa"/>
            </w:tcMar>
          </w:tcPr>
          <w:p w14:paraId="6955288F" w14:textId="77777777" w:rsidR="00F74219" w:rsidRDefault="00C87B70">
            <w:pPr>
              <w:rPr>
                <w:b/>
              </w:rPr>
            </w:pPr>
            <w:r>
              <w:rPr>
                <w:b/>
              </w:rPr>
              <w:t>Salted SHA-1 Hash</w:t>
            </w:r>
          </w:p>
        </w:tc>
        <w:tc>
          <w:tcPr>
            <w:tcW w:w="5760" w:type="dxa"/>
            <w:shd w:val="clear" w:color="auto" w:fill="FFFFFF"/>
            <w:tcMar>
              <w:top w:w="100" w:type="dxa"/>
              <w:left w:w="100" w:type="dxa"/>
              <w:bottom w:w="100" w:type="dxa"/>
              <w:right w:w="100" w:type="dxa"/>
            </w:tcMar>
          </w:tcPr>
          <w:p w14:paraId="0301F375" w14:textId="77777777" w:rsidR="00F74219" w:rsidRDefault="00C87B70">
            <w:r>
              <w:t>The authentication tokens have been salted and hashed with the SHA-1 hash algorithm.</w:t>
            </w:r>
          </w:p>
        </w:tc>
      </w:tr>
      <w:tr w:rsidR="00F74219" w14:paraId="742C248C" w14:textId="77777777" w:rsidTr="00CB2F16">
        <w:trPr>
          <w:jc w:val="center"/>
        </w:trPr>
        <w:tc>
          <w:tcPr>
            <w:tcW w:w="3600" w:type="dxa"/>
            <w:shd w:val="clear" w:color="auto" w:fill="FFFFFF"/>
            <w:tcMar>
              <w:top w:w="100" w:type="dxa"/>
              <w:left w:w="100" w:type="dxa"/>
              <w:bottom w:w="100" w:type="dxa"/>
              <w:right w:w="100" w:type="dxa"/>
            </w:tcMar>
          </w:tcPr>
          <w:p w14:paraId="0D4BB870" w14:textId="77777777" w:rsidR="00F74219" w:rsidRDefault="00C87B70">
            <w:pPr>
              <w:rPr>
                <w:b/>
              </w:rPr>
            </w:pPr>
            <w:r>
              <w:rPr>
                <w:b/>
              </w:rPr>
              <w:t>Unsalted SHA-1 Hash</w:t>
            </w:r>
          </w:p>
        </w:tc>
        <w:tc>
          <w:tcPr>
            <w:tcW w:w="5760" w:type="dxa"/>
            <w:shd w:val="clear" w:color="auto" w:fill="FFFFFF"/>
            <w:tcMar>
              <w:top w:w="100" w:type="dxa"/>
              <w:left w:w="100" w:type="dxa"/>
              <w:bottom w:w="100" w:type="dxa"/>
              <w:right w:w="100" w:type="dxa"/>
            </w:tcMar>
          </w:tcPr>
          <w:p w14:paraId="2CEF5211" w14:textId="77777777" w:rsidR="00F74219" w:rsidRDefault="00C87B70">
            <w:r>
              <w:t>The authentication tokens have been hashed with the SHA-1 hash algorithm, without salting.</w:t>
            </w:r>
          </w:p>
        </w:tc>
      </w:tr>
      <w:tr w:rsidR="00F74219" w14:paraId="6B403C86" w14:textId="77777777" w:rsidTr="00CB2F16">
        <w:trPr>
          <w:jc w:val="center"/>
        </w:trPr>
        <w:tc>
          <w:tcPr>
            <w:tcW w:w="3600" w:type="dxa"/>
            <w:shd w:val="clear" w:color="auto" w:fill="FFFFFF"/>
            <w:tcMar>
              <w:top w:w="100" w:type="dxa"/>
              <w:left w:w="100" w:type="dxa"/>
              <w:bottom w:w="100" w:type="dxa"/>
              <w:right w:w="100" w:type="dxa"/>
            </w:tcMar>
          </w:tcPr>
          <w:p w14:paraId="5C830EE9" w14:textId="77777777" w:rsidR="00F74219" w:rsidRDefault="00C87B70">
            <w:pPr>
              <w:rPr>
                <w:b/>
              </w:rPr>
            </w:pPr>
            <w:r>
              <w:rPr>
                <w:b/>
              </w:rPr>
              <w:t>Salted SHA-256/224 Hash</w:t>
            </w:r>
          </w:p>
        </w:tc>
        <w:tc>
          <w:tcPr>
            <w:tcW w:w="5760" w:type="dxa"/>
            <w:shd w:val="clear" w:color="auto" w:fill="FFFFFF"/>
            <w:tcMar>
              <w:top w:w="100" w:type="dxa"/>
              <w:left w:w="100" w:type="dxa"/>
              <w:bottom w:w="100" w:type="dxa"/>
              <w:right w:w="100" w:type="dxa"/>
            </w:tcMar>
          </w:tcPr>
          <w:p w14:paraId="2ADFEAD2" w14:textId="77777777" w:rsidR="00F74219" w:rsidRDefault="00C87B70">
            <w:r>
              <w:t>The authentication tokens have been salted and hashed with the SHA-256/224 hash algorithm.</w:t>
            </w:r>
          </w:p>
        </w:tc>
      </w:tr>
      <w:tr w:rsidR="00F74219" w14:paraId="0477D83F" w14:textId="77777777" w:rsidTr="00CB2F16">
        <w:trPr>
          <w:jc w:val="center"/>
        </w:trPr>
        <w:tc>
          <w:tcPr>
            <w:tcW w:w="3600" w:type="dxa"/>
            <w:shd w:val="clear" w:color="auto" w:fill="FFFFFF"/>
            <w:tcMar>
              <w:top w:w="100" w:type="dxa"/>
              <w:left w:w="100" w:type="dxa"/>
              <w:bottom w:w="100" w:type="dxa"/>
              <w:right w:w="100" w:type="dxa"/>
            </w:tcMar>
          </w:tcPr>
          <w:p w14:paraId="1A5ED067" w14:textId="77777777" w:rsidR="00F74219" w:rsidRDefault="00C87B70">
            <w:pPr>
              <w:rPr>
                <w:b/>
              </w:rPr>
            </w:pPr>
            <w:r>
              <w:rPr>
                <w:b/>
              </w:rPr>
              <w:t>Unsalted SHA-256/224 Hash</w:t>
            </w:r>
          </w:p>
        </w:tc>
        <w:tc>
          <w:tcPr>
            <w:tcW w:w="5760" w:type="dxa"/>
            <w:shd w:val="clear" w:color="auto" w:fill="FFFFFF"/>
            <w:tcMar>
              <w:top w:w="100" w:type="dxa"/>
              <w:left w:w="100" w:type="dxa"/>
              <w:bottom w:w="100" w:type="dxa"/>
              <w:right w:w="100" w:type="dxa"/>
            </w:tcMar>
          </w:tcPr>
          <w:p w14:paraId="426DAC4D" w14:textId="77777777" w:rsidR="00F74219" w:rsidRDefault="00C87B70">
            <w:r>
              <w:t>The authentication tokens have been hashed with the SHA-256/224 hash algorithm, without salting.</w:t>
            </w:r>
          </w:p>
        </w:tc>
      </w:tr>
      <w:tr w:rsidR="00F74219" w14:paraId="7EB3762E" w14:textId="77777777" w:rsidTr="00CB2F16">
        <w:trPr>
          <w:jc w:val="center"/>
        </w:trPr>
        <w:tc>
          <w:tcPr>
            <w:tcW w:w="3600" w:type="dxa"/>
            <w:shd w:val="clear" w:color="auto" w:fill="FFFFFF"/>
            <w:tcMar>
              <w:top w:w="100" w:type="dxa"/>
              <w:left w:w="100" w:type="dxa"/>
              <w:bottom w:w="100" w:type="dxa"/>
              <w:right w:w="100" w:type="dxa"/>
            </w:tcMar>
          </w:tcPr>
          <w:p w14:paraId="04AFAD4D" w14:textId="77777777" w:rsidR="00F74219" w:rsidRDefault="00C87B70">
            <w:pPr>
              <w:rPr>
                <w:b/>
              </w:rPr>
            </w:pPr>
            <w:r>
              <w:rPr>
                <w:b/>
              </w:rPr>
              <w:t>Salted SHA-512/384 Hash</w:t>
            </w:r>
          </w:p>
        </w:tc>
        <w:tc>
          <w:tcPr>
            <w:tcW w:w="5760" w:type="dxa"/>
            <w:shd w:val="clear" w:color="auto" w:fill="FFFFFF"/>
            <w:tcMar>
              <w:top w:w="100" w:type="dxa"/>
              <w:left w:w="100" w:type="dxa"/>
              <w:bottom w:w="100" w:type="dxa"/>
              <w:right w:w="100" w:type="dxa"/>
            </w:tcMar>
          </w:tcPr>
          <w:p w14:paraId="6298103A" w14:textId="77777777" w:rsidR="00F74219" w:rsidRDefault="00C87B70">
            <w:r>
              <w:t>The authentication tokens have been salted and hashed with the SHA-512/384 hash algorithm.</w:t>
            </w:r>
          </w:p>
        </w:tc>
      </w:tr>
      <w:tr w:rsidR="00F74219" w14:paraId="7946D3B2" w14:textId="77777777" w:rsidTr="00CB2F16">
        <w:trPr>
          <w:jc w:val="center"/>
        </w:trPr>
        <w:tc>
          <w:tcPr>
            <w:tcW w:w="3600" w:type="dxa"/>
            <w:shd w:val="clear" w:color="auto" w:fill="FFFFFF"/>
            <w:tcMar>
              <w:top w:w="100" w:type="dxa"/>
              <w:left w:w="100" w:type="dxa"/>
              <w:bottom w:w="100" w:type="dxa"/>
              <w:right w:w="100" w:type="dxa"/>
            </w:tcMar>
          </w:tcPr>
          <w:p w14:paraId="45C9BF3E" w14:textId="77777777" w:rsidR="00F74219" w:rsidRDefault="00C87B70">
            <w:pPr>
              <w:rPr>
                <w:b/>
              </w:rPr>
            </w:pPr>
            <w:r>
              <w:rPr>
                <w:b/>
              </w:rPr>
              <w:t>Unsalted SHA-512/384 Hash</w:t>
            </w:r>
          </w:p>
        </w:tc>
        <w:tc>
          <w:tcPr>
            <w:tcW w:w="5760" w:type="dxa"/>
            <w:shd w:val="clear" w:color="auto" w:fill="FFFFFF"/>
            <w:tcMar>
              <w:top w:w="100" w:type="dxa"/>
              <w:left w:w="100" w:type="dxa"/>
              <w:bottom w:w="100" w:type="dxa"/>
              <w:right w:w="100" w:type="dxa"/>
            </w:tcMar>
          </w:tcPr>
          <w:p w14:paraId="67BA832A" w14:textId="77777777" w:rsidR="00F74219" w:rsidRDefault="00C87B70">
            <w:r>
              <w:t>The authentication tokens have been hashed with the SHA-512/384 hash algorithm, without salting.</w:t>
            </w:r>
          </w:p>
        </w:tc>
      </w:tr>
      <w:tr w:rsidR="00F74219" w14:paraId="3B06FFD5" w14:textId="77777777" w:rsidTr="00CB2F16">
        <w:trPr>
          <w:jc w:val="center"/>
        </w:trPr>
        <w:tc>
          <w:tcPr>
            <w:tcW w:w="3600" w:type="dxa"/>
            <w:shd w:val="clear" w:color="auto" w:fill="FFFFFF"/>
            <w:tcMar>
              <w:top w:w="100" w:type="dxa"/>
              <w:left w:w="100" w:type="dxa"/>
              <w:bottom w:w="100" w:type="dxa"/>
              <w:right w:w="100" w:type="dxa"/>
            </w:tcMar>
          </w:tcPr>
          <w:p w14:paraId="2D345405" w14:textId="77777777" w:rsidR="00F74219" w:rsidRDefault="00C87B70">
            <w:pPr>
              <w:rPr>
                <w:b/>
              </w:rPr>
            </w:pPr>
            <w:r>
              <w:rPr>
                <w:b/>
              </w:rPr>
              <w:t>Salted SHA-3 Hash</w:t>
            </w:r>
          </w:p>
        </w:tc>
        <w:tc>
          <w:tcPr>
            <w:tcW w:w="5760" w:type="dxa"/>
            <w:shd w:val="clear" w:color="auto" w:fill="FFFFFF"/>
            <w:tcMar>
              <w:top w:w="100" w:type="dxa"/>
              <w:left w:w="100" w:type="dxa"/>
              <w:bottom w:w="100" w:type="dxa"/>
              <w:right w:w="100" w:type="dxa"/>
            </w:tcMar>
          </w:tcPr>
          <w:p w14:paraId="4B87FD23" w14:textId="77777777" w:rsidR="00F74219" w:rsidRDefault="00C87B70">
            <w:r>
              <w:t>The authentication tokens have been salted and hashed with the SHA-3 hash algorithm.</w:t>
            </w:r>
          </w:p>
        </w:tc>
      </w:tr>
      <w:tr w:rsidR="00F74219" w14:paraId="1AB5FEB6" w14:textId="77777777" w:rsidTr="00CB2F16">
        <w:trPr>
          <w:jc w:val="center"/>
        </w:trPr>
        <w:tc>
          <w:tcPr>
            <w:tcW w:w="3600" w:type="dxa"/>
            <w:shd w:val="clear" w:color="auto" w:fill="FFFFFF"/>
            <w:tcMar>
              <w:top w:w="100" w:type="dxa"/>
              <w:left w:w="100" w:type="dxa"/>
              <w:bottom w:w="100" w:type="dxa"/>
              <w:right w:w="100" w:type="dxa"/>
            </w:tcMar>
          </w:tcPr>
          <w:p w14:paraId="1691593C" w14:textId="77777777" w:rsidR="00F74219" w:rsidRDefault="00C87B70">
            <w:pPr>
              <w:rPr>
                <w:b/>
              </w:rPr>
            </w:pPr>
            <w:r>
              <w:rPr>
                <w:b/>
              </w:rPr>
              <w:t>Unsalted SHA-3 Hash</w:t>
            </w:r>
          </w:p>
        </w:tc>
        <w:tc>
          <w:tcPr>
            <w:tcW w:w="5760" w:type="dxa"/>
            <w:shd w:val="clear" w:color="auto" w:fill="FFFFFF"/>
            <w:tcMar>
              <w:top w:w="100" w:type="dxa"/>
              <w:left w:w="100" w:type="dxa"/>
              <w:bottom w:w="100" w:type="dxa"/>
              <w:right w:w="100" w:type="dxa"/>
            </w:tcMar>
          </w:tcPr>
          <w:p w14:paraId="611917E1" w14:textId="77777777" w:rsidR="00F74219" w:rsidRDefault="00C87B70">
            <w:r>
              <w:t>The authentication tokens have been hashed with the SHA-3 hash algorithm, without salting.</w:t>
            </w:r>
          </w:p>
        </w:tc>
      </w:tr>
      <w:tr w:rsidR="00F74219" w14:paraId="08AE4B90" w14:textId="77777777" w:rsidTr="00CB2F16">
        <w:trPr>
          <w:jc w:val="center"/>
        </w:trPr>
        <w:tc>
          <w:tcPr>
            <w:tcW w:w="3600" w:type="dxa"/>
            <w:shd w:val="clear" w:color="auto" w:fill="FFFFFF"/>
            <w:tcMar>
              <w:top w:w="100" w:type="dxa"/>
              <w:left w:w="100" w:type="dxa"/>
              <w:bottom w:w="100" w:type="dxa"/>
              <w:right w:w="100" w:type="dxa"/>
            </w:tcMar>
          </w:tcPr>
          <w:p w14:paraId="52F95C24" w14:textId="77777777" w:rsidR="00F74219" w:rsidRDefault="00C87B70">
            <w:pPr>
              <w:rPr>
                <w:b/>
              </w:rPr>
            </w:pPr>
            <w:r>
              <w:rPr>
                <w:b/>
              </w:rPr>
              <w:lastRenderedPageBreak/>
              <w:t>Salted SHA-3-224 Hash</w:t>
            </w:r>
          </w:p>
        </w:tc>
        <w:tc>
          <w:tcPr>
            <w:tcW w:w="5760" w:type="dxa"/>
            <w:shd w:val="clear" w:color="auto" w:fill="FFFFFF"/>
            <w:tcMar>
              <w:top w:w="100" w:type="dxa"/>
              <w:left w:w="100" w:type="dxa"/>
              <w:bottom w:w="100" w:type="dxa"/>
              <w:right w:w="100" w:type="dxa"/>
            </w:tcMar>
          </w:tcPr>
          <w:p w14:paraId="4350AA9E" w14:textId="77777777" w:rsidR="00F74219" w:rsidRDefault="00C87B70">
            <w:r>
              <w:t>The authentication tokens have been salted and hashed with the SHA-3-224 hash algorithm.</w:t>
            </w:r>
          </w:p>
        </w:tc>
      </w:tr>
      <w:tr w:rsidR="00F74219" w14:paraId="4A510814" w14:textId="77777777" w:rsidTr="00CB2F16">
        <w:trPr>
          <w:jc w:val="center"/>
        </w:trPr>
        <w:tc>
          <w:tcPr>
            <w:tcW w:w="3600" w:type="dxa"/>
            <w:shd w:val="clear" w:color="auto" w:fill="FFFFFF"/>
            <w:tcMar>
              <w:top w:w="100" w:type="dxa"/>
              <w:left w:w="100" w:type="dxa"/>
              <w:bottom w:w="100" w:type="dxa"/>
              <w:right w:w="100" w:type="dxa"/>
            </w:tcMar>
          </w:tcPr>
          <w:p w14:paraId="219596D3" w14:textId="77777777" w:rsidR="00F74219" w:rsidRDefault="00C87B70">
            <w:pPr>
              <w:rPr>
                <w:b/>
              </w:rPr>
            </w:pPr>
            <w:r>
              <w:rPr>
                <w:b/>
              </w:rPr>
              <w:t>Unsalted SHA-3-224 Hash</w:t>
            </w:r>
          </w:p>
        </w:tc>
        <w:tc>
          <w:tcPr>
            <w:tcW w:w="5760" w:type="dxa"/>
            <w:shd w:val="clear" w:color="auto" w:fill="FFFFFF"/>
            <w:tcMar>
              <w:top w:w="100" w:type="dxa"/>
              <w:left w:w="100" w:type="dxa"/>
              <w:bottom w:w="100" w:type="dxa"/>
              <w:right w:w="100" w:type="dxa"/>
            </w:tcMar>
          </w:tcPr>
          <w:p w14:paraId="02C7E962" w14:textId="77777777" w:rsidR="00F74219" w:rsidRDefault="00C87B70">
            <w:r>
              <w:t>The authentication tokens have been hashed with the SHA-3-224 hash algorithm, without salting.</w:t>
            </w:r>
          </w:p>
        </w:tc>
      </w:tr>
      <w:tr w:rsidR="00F74219" w14:paraId="34007C4A" w14:textId="77777777" w:rsidTr="00CB2F16">
        <w:trPr>
          <w:jc w:val="center"/>
        </w:trPr>
        <w:tc>
          <w:tcPr>
            <w:tcW w:w="3600" w:type="dxa"/>
            <w:shd w:val="clear" w:color="auto" w:fill="FFFFFF"/>
            <w:tcMar>
              <w:top w:w="100" w:type="dxa"/>
              <w:left w:w="100" w:type="dxa"/>
              <w:bottom w:w="100" w:type="dxa"/>
              <w:right w:w="100" w:type="dxa"/>
            </w:tcMar>
          </w:tcPr>
          <w:p w14:paraId="21AFB8F1" w14:textId="77777777" w:rsidR="00F74219" w:rsidRDefault="00C87B70">
            <w:pPr>
              <w:rPr>
                <w:b/>
              </w:rPr>
            </w:pPr>
            <w:r>
              <w:rPr>
                <w:b/>
              </w:rPr>
              <w:t>Salted SHA-3-256 Hash</w:t>
            </w:r>
          </w:p>
        </w:tc>
        <w:tc>
          <w:tcPr>
            <w:tcW w:w="5760" w:type="dxa"/>
            <w:shd w:val="clear" w:color="auto" w:fill="FFFFFF"/>
            <w:tcMar>
              <w:top w:w="100" w:type="dxa"/>
              <w:left w:w="100" w:type="dxa"/>
              <w:bottom w:w="100" w:type="dxa"/>
              <w:right w:w="100" w:type="dxa"/>
            </w:tcMar>
          </w:tcPr>
          <w:p w14:paraId="6D56BF94" w14:textId="77777777" w:rsidR="00F74219" w:rsidRDefault="00C87B70">
            <w:r>
              <w:t>The authentication tokens have been salted and hashed with the SHA-3-256 hash algorithm.</w:t>
            </w:r>
          </w:p>
        </w:tc>
      </w:tr>
      <w:tr w:rsidR="00F74219" w14:paraId="47D9C25F" w14:textId="77777777" w:rsidTr="00CB2F16">
        <w:trPr>
          <w:jc w:val="center"/>
        </w:trPr>
        <w:tc>
          <w:tcPr>
            <w:tcW w:w="3600" w:type="dxa"/>
            <w:shd w:val="clear" w:color="auto" w:fill="FFFFFF"/>
            <w:tcMar>
              <w:top w:w="100" w:type="dxa"/>
              <w:left w:w="100" w:type="dxa"/>
              <w:bottom w:w="100" w:type="dxa"/>
              <w:right w:w="100" w:type="dxa"/>
            </w:tcMar>
          </w:tcPr>
          <w:p w14:paraId="11ACEF8A" w14:textId="77777777" w:rsidR="00F74219" w:rsidRDefault="00C87B70">
            <w:pPr>
              <w:rPr>
                <w:b/>
              </w:rPr>
            </w:pPr>
            <w:r>
              <w:rPr>
                <w:b/>
              </w:rPr>
              <w:t>Unsalted SHA-3-256 Hash</w:t>
            </w:r>
          </w:p>
        </w:tc>
        <w:tc>
          <w:tcPr>
            <w:tcW w:w="5760" w:type="dxa"/>
            <w:shd w:val="clear" w:color="auto" w:fill="FFFFFF"/>
            <w:tcMar>
              <w:top w:w="100" w:type="dxa"/>
              <w:left w:w="100" w:type="dxa"/>
              <w:bottom w:w="100" w:type="dxa"/>
              <w:right w:w="100" w:type="dxa"/>
            </w:tcMar>
          </w:tcPr>
          <w:p w14:paraId="326E2DA4" w14:textId="77777777" w:rsidR="00F74219" w:rsidRDefault="00C87B70">
            <w:r>
              <w:t>The authentication tokens have been hashed with the SHA-3-256 hash algorithm, without salting.</w:t>
            </w:r>
          </w:p>
        </w:tc>
      </w:tr>
      <w:tr w:rsidR="00F74219" w14:paraId="3C89C8BE" w14:textId="77777777" w:rsidTr="00CB2F16">
        <w:trPr>
          <w:jc w:val="center"/>
        </w:trPr>
        <w:tc>
          <w:tcPr>
            <w:tcW w:w="3600" w:type="dxa"/>
            <w:shd w:val="clear" w:color="auto" w:fill="FFFFFF"/>
            <w:tcMar>
              <w:top w:w="100" w:type="dxa"/>
              <w:left w:w="100" w:type="dxa"/>
              <w:bottom w:w="100" w:type="dxa"/>
              <w:right w:w="100" w:type="dxa"/>
            </w:tcMar>
          </w:tcPr>
          <w:p w14:paraId="08028F88" w14:textId="77777777" w:rsidR="00F74219" w:rsidRDefault="00C87B70">
            <w:pPr>
              <w:rPr>
                <w:b/>
              </w:rPr>
            </w:pPr>
            <w:r>
              <w:rPr>
                <w:b/>
              </w:rPr>
              <w:t>Salted SHA-3-384 Hash</w:t>
            </w:r>
          </w:p>
        </w:tc>
        <w:tc>
          <w:tcPr>
            <w:tcW w:w="5760" w:type="dxa"/>
            <w:shd w:val="clear" w:color="auto" w:fill="FFFFFF"/>
            <w:tcMar>
              <w:top w:w="100" w:type="dxa"/>
              <w:left w:w="100" w:type="dxa"/>
              <w:bottom w:w="100" w:type="dxa"/>
              <w:right w:w="100" w:type="dxa"/>
            </w:tcMar>
          </w:tcPr>
          <w:p w14:paraId="6548FFCA" w14:textId="77777777" w:rsidR="00F74219" w:rsidRDefault="00C87B70">
            <w:r>
              <w:t>The authentication tokens have been salted and hashed with the SHA-3-384 hash algorithm.</w:t>
            </w:r>
          </w:p>
        </w:tc>
      </w:tr>
      <w:tr w:rsidR="00F74219" w14:paraId="0484D05C" w14:textId="77777777" w:rsidTr="00CB2F16">
        <w:trPr>
          <w:jc w:val="center"/>
        </w:trPr>
        <w:tc>
          <w:tcPr>
            <w:tcW w:w="3600" w:type="dxa"/>
            <w:shd w:val="clear" w:color="auto" w:fill="FFFFFF"/>
            <w:tcMar>
              <w:top w:w="100" w:type="dxa"/>
              <w:left w:w="100" w:type="dxa"/>
              <w:bottom w:w="100" w:type="dxa"/>
              <w:right w:w="100" w:type="dxa"/>
            </w:tcMar>
          </w:tcPr>
          <w:p w14:paraId="0CE6EB22" w14:textId="77777777" w:rsidR="00F74219" w:rsidRDefault="00C87B70">
            <w:pPr>
              <w:rPr>
                <w:b/>
              </w:rPr>
            </w:pPr>
            <w:r>
              <w:rPr>
                <w:b/>
              </w:rPr>
              <w:t>Unsalted SHA-3-384 Hash</w:t>
            </w:r>
          </w:p>
        </w:tc>
        <w:tc>
          <w:tcPr>
            <w:tcW w:w="5760" w:type="dxa"/>
            <w:shd w:val="clear" w:color="auto" w:fill="FFFFFF"/>
            <w:tcMar>
              <w:top w:w="100" w:type="dxa"/>
              <w:left w:w="100" w:type="dxa"/>
              <w:bottom w:w="100" w:type="dxa"/>
              <w:right w:w="100" w:type="dxa"/>
            </w:tcMar>
          </w:tcPr>
          <w:p w14:paraId="11D71D1E" w14:textId="77777777" w:rsidR="00F74219" w:rsidRDefault="00C87B70">
            <w:r>
              <w:t>The authentication tokens have been hashed with the SHA-3-384 hash algorithm, without salting.</w:t>
            </w:r>
          </w:p>
        </w:tc>
      </w:tr>
      <w:tr w:rsidR="00F74219" w14:paraId="2ABF9D54" w14:textId="77777777" w:rsidTr="00CB2F16">
        <w:trPr>
          <w:jc w:val="center"/>
        </w:trPr>
        <w:tc>
          <w:tcPr>
            <w:tcW w:w="3600" w:type="dxa"/>
            <w:shd w:val="clear" w:color="auto" w:fill="FFFFFF"/>
            <w:tcMar>
              <w:top w:w="100" w:type="dxa"/>
              <w:left w:w="100" w:type="dxa"/>
              <w:bottom w:w="100" w:type="dxa"/>
              <w:right w:w="100" w:type="dxa"/>
            </w:tcMar>
          </w:tcPr>
          <w:p w14:paraId="7639FF55" w14:textId="77777777" w:rsidR="00F74219" w:rsidRDefault="00C87B70">
            <w:pPr>
              <w:rPr>
                <w:b/>
              </w:rPr>
            </w:pPr>
            <w:r>
              <w:rPr>
                <w:b/>
              </w:rPr>
              <w:t>Salted SHA-3-512 Hash</w:t>
            </w:r>
          </w:p>
        </w:tc>
        <w:tc>
          <w:tcPr>
            <w:tcW w:w="5760" w:type="dxa"/>
            <w:shd w:val="clear" w:color="auto" w:fill="FFFFFF"/>
            <w:tcMar>
              <w:top w:w="100" w:type="dxa"/>
              <w:left w:w="100" w:type="dxa"/>
              <w:bottom w:w="100" w:type="dxa"/>
              <w:right w:w="100" w:type="dxa"/>
            </w:tcMar>
          </w:tcPr>
          <w:p w14:paraId="2A055CA3" w14:textId="77777777" w:rsidR="00F74219" w:rsidRDefault="00C87B70">
            <w:r>
              <w:t>The authentication tokens have been salted and hashed with the SHA-3-512 hash algorithm.</w:t>
            </w:r>
          </w:p>
        </w:tc>
      </w:tr>
      <w:tr w:rsidR="00F74219" w14:paraId="6FE5D012" w14:textId="77777777" w:rsidTr="00CB2F16">
        <w:trPr>
          <w:jc w:val="center"/>
        </w:trPr>
        <w:tc>
          <w:tcPr>
            <w:tcW w:w="3600" w:type="dxa"/>
            <w:shd w:val="clear" w:color="auto" w:fill="FFFFFF"/>
            <w:tcMar>
              <w:top w:w="100" w:type="dxa"/>
              <w:left w:w="100" w:type="dxa"/>
              <w:bottom w:w="100" w:type="dxa"/>
              <w:right w:w="100" w:type="dxa"/>
            </w:tcMar>
          </w:tcPr>
          <w:p w14:paraId="14035744" w14:textId="77777777" w:rsidR="00F74219" w:rsidRDefault="00C87B70">
            <w:pPr>
              <w:rPr>
                <w:b/>
              </w:rPr>
            </w:pPr>
            <w:r>
              <w:rPr>
                <w:b/>
              </w:rPr>
              <w:t>Unsalted SHA-3-512 Hash</w:t>
            </w:r>
          </w:p>
        </w:tc>
        <w:tc>
          <w:tcPr>
            <w:tcW w:w="5760" w:type="dxa"/>
            <w:shd w:val="clear" w:color="auto" w:fill="FFFFFF"/>
            <w:tcMar>
              <w:top w:w="100" w:type="dxa"/>
              <w:left w:w="100" w:type="dxa"/>
              <w:bottom w:w="100" w:type="dxa"/>
              <w:right w:w="100" w:type="dxa"/>
            </w:tcMar>
          </w:tcPr>
          <w:p w14:paraId="5F378492" w14:textId="77777777" w:rsidR="00F74219" w:rsidRDefault="00C87B70">
            <w:r>
              <w:t>The authentication tokens have been hashed with the SHA-3-512 hash algorithm, without salting.</w:t>
            </w:r>
          </w:p>
        </w:tc>
      </w:tr>
      <w:tr w:rsidR="00F74219" w14:paraId="5ACE17B1" w14:textId="77777777" w:rsidTr="00CB2F16">
        <w:trPr>
          <w:jc w:val="center"/>
        </w:trPr>
        <w:tc>
          <w:tcPr>
            <w:tcW w:w="3600" w:type="dxa"/>
            <w:shd w:val="clear" w:color="auto" w:fill="FFFFFF"/>
            <w:tcMar>
              <w:top w:w="100" w:type="dxa"/>
              <w:left w:w="100" w:type="dxa"/>
              <w:bottom w:w="100" w:type="dxa"/>
              <w:right w:w="100" w:type="dxa"/>
            </w:tcMar>
          </w:tcPr>
          <w:p w14:paraId="5E6C261E" w14:textId="77777777" w:rsidR="00F74219" w:rsidRDefault="00C87B70">
            <w:pPr>
              <w:rPr>
                <w:b/>
              </w:rPr>
            </w:pPr>
            <w:r>
              <w:rPr>
                <w:b/>
              </w:rPr>
              <w:t>Salted Tiger(2)-192/160/128 Hash</w:t>
            </w:r>
          </w:p>
        </w:tc>
        <w:tc>
          <w:tcPr>
            <w:tcW w:w="5760" w:type="dxa"/>
            <w:shd w:val="clear" w:color="auto" w:fill="FFFFFF"/>
            <w:tcMar>
              <w:top w:w="100" w:type="dxa"/>
              <w:left w:w="100" w:type="dxa"/>
              <w:bottom w:w="100" w:type="dxa"/>
              <w:right w:w="100" w:type="dxa"/>
            </w:tcMar>
          </w:tcPr>
          <w:p w14:paraId="75FF362B" w14:textId="2F6CDA12" w:rsidR="00F74219" w:rsidRDefault="00C87B70">
            <w:r>
              <w:t>The authentication tokens have been salted and hashed with the Tiger</w:t>
            </w:r>
            <w:r w:rsidR="007F12C3">
              <w:t xml:space="preserve"> </w:t>
            </w:r>
            <w:r>
              <w:t>(2)-192/160/128 hash algorithm.</w:t>
            </w:r>
          </w:p>
        </w:tc>
      </w:tr>
      <w:tr w:rsidR="00F74219" w14:paraId="61C64803" w14:textId="77777777" w:rsidTr="00CB2F16">
        <w:trPr>
          <w:jc w:val="center"/>
        </w:trPr>
        <w:tc>
          <w:tcPr>
            <w:tcW w:w="3600" w:type="dxa"/>
            <w:shd w:val="clear" w:color="auto" w:fill="FFFFFF"/>
            <w:tcMar>
              <w:top w:w="100" w:type="dxa"/>
              <w:left w:w="100" w:type="dxa"/>
              <w:bottom w:w="100" w:type="dxa"/>
              <w:right w:w="100" w:type="dxa"/>
            </w:tcMar>
          </w:tcPr>
          <w:p w14:paraId="2F6FB5BF" w14:textId="77777777" w:rsidR="00F74219" w:rsidRDefault="00C87B70">
            <w:pPr>
              <w:rPr>
                <w:b/>
              </w:rPr>
            </w:pPr>
            <w:r>
              <w:rPr>
                <w:b/>
              </w:rPr>
              <w:t>Unsalted Tiger(2)-192/160/128 Hash</w:t>
            </w:r>
          </w:p>
        </w:tc>
        <w:tc>
          <w:tcPr>
            <w:tcW w:w="5760" w:type="dxa"/>
            <w:shd w:val="clear" w:color="auto" w:fill="FFFFFF"/>
            <w:tcMar>
              <w:top w:w="100" w:type="dxa"/>
              <w:left w:w="100" w:type="dxa"/>
              <w:bottom w:w="100" w:type="dxa"/>
              <w:right w:w="100" w:type="dxa"/>
            </w:tcMar>
          </w:tcPr>
          <w:p w14:paraId="6B9C2F0F" w14:textId="7DF6C425" w:rsidR="00F74219" w:rsidRDefault="00C87B70">
            <w:r>
              <w:t>The authentication tokens have been hashed with the Tiger</w:t>
            </w:r>
            <w:r w:rsidR="007F12C3">
              <w:t xml:space="preserve"> </w:t>
            </w:r>
            <w:r>
              <w:t>(2)-192/160/128 hash algorithm, without salting.</w:t>
            </w:r>
          </w:p>
        </w:tc>
      </w:tr>
      <w:tr w:rsidR="00F74219" w14:paraId="3D363DF6" w14:textId="77777777" w:rsidTr="00CB2F16">
        <w:trPr>
          <w:jc w:val="center"/>
        </w:trPr>
        <w:tc>
          <w:tcPr>
            <w:tcW w:w="3600" w:type="dxa"/>
            <w:shd w:val="clear" w:color="auto" w:fill="FFFFFF"/>
            <w:tcMar>
              <w:top w:w="100" w:type="dxa"/>
              <w:left w:w="100" w:type="dxa"/>
              <w:bottom w:w="100" w:type="dxa"/>
              <w:right w:w="100" w:type="dxa"/>
            </w:tcMar>
          </w:tcPr>
          <w:p w14:paraId="0EC574C8" w14:textId="77777777" w:rsidR="00F74219" w:rsidRDefault="00C87B70">
            <w:pPr>
              <w:rPr>
                <w:b/>
              </w:rPr>
            </w:pPr>
            <w:r>
              <w:rPr>
                <w:b/>
              </w:rPr>
              <w:t>Salted WHIRLPOOL Hash</w:t>
            </w:r>
          </w:p>
        </w:tc>
        <w:tc>
          <w:tcPr>
            <w:tcW w:w="5760" w:type="dxa"/>
            <w:shd w:val="clear" w:color="auto" w:fill="FFFFFF"/>
            <w:tcMar>
              <w:top w:w="100" w:type="dxa"/>
              <w:left w:w="100" w:type="dxa"/>
              <w:bottom w:w="100" w:type="dxa"/>
              <w:right w:w="100" w:type="dxa"/>
            </w:tcMar>
          </w:tcPr>
          <w:p w14:paraId="481DE064" w14:textId="77777777" w:rsidR="00F74219" w:rsidRDefault="00C87B70">
            <w:r>
              <w:t>The authentication tokens have been salted and hashed with the WHIRLPOOL hash algorithm.</w:t>
            </w:r>
          </w:p>
        </w:tc>
      </w:tr>
      <w:tr w:rsidR="00F74219" w14:paraId="62FF7787" w14:textId="77777777" w:rsidTr="00CB2F16">
        <w:trPr>
          <w:jc w:val="center"/>
        </w:trPr>
        <w:tc>
          <w:tcPr>
            <w:tcW w:w="3600" w:type="dxa"/>
            <w:shd w:val="clear" w:color="auto" w:fill="FFFFFF"/>
            <w:tcMar>
              <w:top w:w="100" w:type="dxa"/>
              <w:left w:w="100" w:type="dxa"/>
              <w:bottom w:w="100" w:type="dxa"/>
              <w:right w:w="100" w:type="dxa"/>
            </w:tcMar>
          </w:tcPr>
          <w:p w14:paraId="64F3D3D7" w14:textId="77777777" w:rsidR="00F74219" w:rsidRDefault="00C87B70">
            <w:pPr>
              <w:rPr>
                <w:b/>
              </w:rPr>
            </w:pPr>
            <w:r>
              <w:rPr>
                <w:b/>
              </w:rPr>
              <w:t>Unsalted WHIRLPOOL Hash</w:t>
            </w:r>
          </w:p>
        </w:tc>
        <w:tc>
          <w:tcPr>
            <w:tcW w:w="5760" w:type="dxa"/>
            <w:shd w:val="clear" w:color="auto" w:fill="FFFFFF"/>
            <w:tcMar>
              <w:top w:w="100" w:type="dxa"/>
              <w:left w:w="100" w:type="dxa"/>
              <w:bottom w:w="100" w:type="dxa"/>
              <w:right w:w="100" w:type="dxa"/>
            </w:tcMar>
          </w:tcPr>
          <w:p w14:paraId="7912D843" w14:textId="77777777" w:rsidR="00F74219" w:rsidRDefault="00C87B70">
            <w:r>
              <w:t>The authentication tokens have been hashed with the WHIRLPOOL hash algorithm, without salting.</w:t>
            </w:r>
          </w:p>
        </w:tc>
      </w:tr>
      <w:tr w:rsidR="00F74219" w14:paraId="1AE652A9" w14:textId="77777777" w:rsidTr="00CB2F16">
        <w:trPr>
          <w:jc w:val="center"/>
        </w:trPr>
        <w:tc>
          <w:tcPr>
            <w:tcW w:w="3600" w:type="dxa"/>
            <w:shd w:val="clear" w:color="auto" w:fill="FFFFFF"/>
            <w:tcMar>
              <w:top w:w="100" w:type="dxa"/>
              <w:left w:w="100" w:type="dxa"/>
              <w:bottom w:w="100" w:type="dxa"/>
              <w:right w:w="100" w:type="dxa"/>
            </w:tcMar>
          </w:tcPr>
          <w:p w14:paraId="7D99532D" w14:textId="77777777" w:rsidR="00F74219" w:rsidRDefault="00C87B70">
            <w:pPr>
              <w:rPr>
                <w:b/>
              </w:rPr>
            </w:pPr>
            <w:r>
              <w:rPr>
                <w:b/>
              </w:rPr>
              <w:t>Salted Skein-256 Hash</w:t>
            </w:r>
          </w:p>
        </w:tc>
        <w:tc>
          <w:tcPr>
            <w:tcW w:w="5760" w:type="dxa"/>
            <w:shd w:val="clear" w:color="auto" w:fill="FFFFFF"/>
            <w:tcMar>
              <w:top w:w="100" w:type="dxa"/>
              <w:left w:w="100" w:type="dxa"/>
              <w:bottom w:w="100" w:type="dxa"/>
              <w:right w:w="100" w:type="dxa"/>
            </w:tcMar>
          </w:tcPr>
          <w:p w14:paraId="7E18DD14" w14:textId="77777777" w:rsidR="00F74219" w:rsidRDefault="00C87B70">
            <w:r>
              <w:t>The authentication tokens have been salted and hashed with the Skein-256 hash algorithm.</w:t>
            </w:r>
          </w:p>
        </w:tc>
      </w:tr>
      <w:tr w:rsidR="00F74219" w14:paraId="4F036B69" w14:textId="77777777" w:rsidTr="00CB2F16">
        <w:trPr>
          <w:jc w:val="center"/>
        </w:trPr>
        <w:tc>
          <w:tcPr>
            <w:tcW w:w="3600" w:type="dxa"/>
            <w:shd w:val="clear" w:color="auto" w:fill="FFFFFF"/>
            <w:tcMar>
              <w:top w:w="100" w:type="dxa"/>
              <w:left w:w="100" w:type="dxa"/>
              <w:bottom w:w="100" w:type="dxa"/>
              <w:right w:w="100" w:type="dxa"/>
            </w:tcMar>
          </w:tcPr>
          <w:p w14:paraId="10FDE3C1" w14:textId="77777777" w:rsidR="00F74219" w:rsidRDefault="00C87B70">
            <w:pPr>
              <w:rPr>
                <w:b/>
              </w:rPr>
            </w:pPr>
            <w:r>
              <w:rPr>
                <w:b/>
              </w:rPr>
              <w:lastRenderedPageBreak/>
              <w:t>Unsalted Skein-256 Hash</w:t>
            </w:r>
          </w:p>
        </w:tc>
        <w:tc>
          <w:tcPr>
            <w:tcW w:w="5760" w:type="dxa"/>
            <w:shd w:val="clear" w:color="auto" w:fill="FFFFFF"/>
            <w:tcMar>
              <w:top w:w="100" w:type="dxa"/>
              <w:left w:w="100" w:type="dxa"/>
              <w:bottom w:w="100" w:type="dxa"/>
              <w:right w:w="100" w:type="dxa"/>
            </w:tcMar>
          </w:tcPr>
          <w:p w14:paraId="77172C17" w14:textId="77777777" w:rsidR="00F74219" w:rsidRDefault="00C87B70">
            <w:r>
              <w:t>The authentication tokens have been hashed with the Skein-256 hash algorithm, without salting.</w:t>
            </w:r>
          </w:p>
        </w:tc>
      </w:tr>
      <w:tr w:rsidR="00F74219" w14:paraId="473C5DC4" w14:textId="77777777" w:rsidTr="00CB2F16">
        <w:trPr>
          <w:jc w:val="center"/>
        </w:trPr>
        <w:tc>
          <w:tcPr>
            <w:tcW w:w="3600" w:type="dxa"/>
            <w:shd w:val="clear" w:color="auto" w:fill="FFFFFF"/>
            <w:tcMar>
              <w:top w:w="100" w:type="dxa"/>
              <w:left w:w="100" w:type="dxa"/>
              <w:bottom w:w="100" w:type="dxa"/>
              <w:right w:w="100" w:type="dxa"/>
            </w:tcMar>
          </w:tcPr>
          <w:p w14:paraId="513C7B20" w14:textId="77777777" w:rsidR="00F74219" w:rsidRDefault="00C87B70">
            <w:pPr>
              <w:rPr>
                <w:b/>
              </w:rPr>
            </w:pPr>
            <w:r>
              <w:rPr>
                <w:b/>
              </w:rPr>
              <w:t>Salted Skein-512 Hash</w:t>
            </w:r>
          </w:p>
        </w:tc>
        <w:tc>
          <w:tcPr>
            <w:tcW w:w="5760" w:type="dxa"/>
            <w:shd w:val="clear" w:color="auto" w:fill="FFFFFF"/>
            <w:tcMar>
              <w:top w:w="100" w:type="dxa"/>
              <w:left w:w="100" w:type="dxa"/>
              <w:bottom w:w="100" w:type="dxa"/>
              <w:right w:w="100" w:type="dxa"/>
            </w:tcMar>
          </w:tcPr>
          <w:p w14:paraId="184C6E9E" w14:textId="77777777" w:rsidR="00F74219" w:rsidRDefault="00C87B70">
            <w:r>
              <w:t>The authentication tokens have been salted and hashed with the Skein-512 hash algorithm.</w:t>
            </w:r>
          </w:p>
        </w:tc>
      </w:tr>
      <w:tr w:rsidR="00F74219" w14:paraId="2846C0B5" w14:textId="77777777" w:rsidTr="00CB2F16">
        <w:trPr>
          <w:jc w:val="center"/>
        </w:trPr>
        <w:tc>
          <w:tcPr>
            <w:tcW w:w="3600" w:type="dxa"/>
            <w:shd w:val="clear" w:color="auto" w:fill="FFFFFF"/>
            <w:tcMar>
              <w:top w:w="100" w:type="dxa"/>
              <w:left w:w="100" w:type="dxa"/>
              <w:bottom w:w="100" w:type="dxa"/>
              <w:right w:w="100" w:type="dxa"/>
            </w:tcMar>
          </w:tcPr>
          <w:p w14:paraId="71E61525" w14:textId="77777777" w:rsidR="00F74219" w:rsidRDefault="00C87B70">
            <w:pPr>
              <w:rPr>
                <w:b/>
              </w:rPr>
            </w:pPr>
            <w:r>
              <w:rPr>
                <w:b/>
              </w:rPr>
              <w:t>Unsalted Skein-512 Hash</w:t>
            </w:r>
          </w:p>
        </w:tc>
        <w:tc>
          <w:tcPr>
            <w:tcW w:w="5760" w:type="dxa"/>
            <w:shd w:val="clear" w:color="auto" w:fill="FFFFFF"/>
            <w:tcMar>
              <w:top w:w="100" w:type="dxa"/>
              <w:left w:w="100" w:type="dxa"/>
              <w:bottom w:w="100" w:type="dxa"/>
              <w:right w:w="100" w:type="dxa"/>
            </w:tcMar>
          </w:tcPr>
          <w:p w14:paraId="22C630B1" w14:textId="77777777" w:rsidR="00F74219" w:rsidRDefault="00C87B70">
            <w:r>
              <w:t>The authentication tokens have been hashed with the Skein-512 hash algorithm, without salting.</w:t>
            </w:r>
          </w:p>
        </w:tc>
      </w:tr>
      <w:tr w:rsidR="00F74219" w14:paraId="086EE28A" w14:textId="77777777" w:rsidTr="00CB2F16">
        <w:trPr>
          <w:jc w:val="center"/>
        </w:trPr>
        <w:tc>
          <w:tcPr>
            <w:tcW w:w="3600" w:type="dxa"/>
            <w:shd w:val="clear" w:color="auto" w:fill="FFFFFF"/>
            <w:tcMar>
              <w:top w:w="100" w:type="dxa"/>
              <w:left w:w="100" w:type="dxa"/>
              <w:bottom w:w="100" w:type="dxa"/>
              <w:right w:w="100" w:type="dxa"/>
            </w:tcMar>
          </w:tcPr>
          <w:p w14:paraId="3D5BA164" w14:textId="77777777" w:rsidR="00F74219" w:rsidRDefault="00C87B70">
            <w:pPr>
              <w:rPr>
                <w:b/>
              </w:rPr>
            </w:pPr>
            <w:r>
              <w:rPr>
                <w:b/>
              </w:rPr>
              <w:t>Salted Skein-1024 Hash</w:t>
            </w:r>
          </w:p>
        </w:tc>
        <w:tc>
          <w:tcPr>
            <w:tcW w:w="5760" w:type="dxa"/>
            <w:shd w:val="clear" w:color="auto" w:fill="FFFFFF"/>
            <w:tcMar>
              <w:top w:w="100" w:type="dxa"/>
              <w:left w:w="100" w:type="dxa"/>
              <w:bottom w:w="100" w:type="dxa"/>
              <w:right w:w="100" w:type="dxa"/>
            </w:tcMar>
          </w:tcPr>
          <w:p w14:paraId="7F4B57A9" w14:textId="77777777" w:rsidR="00F74219" w:rsidRDefault="00C87B70">
            <w:r>
              <w:t>The authentication tokens have been salted and hashed with the Skein-1024 hash algorithm.</w:t>
            </w:r>
          </w:p>
        </w:tc>
      </w:tr>
      <w:tr w:rsidR="00F74219" w14:paraId="4868CFB9" w14:textId="77777777" w:rsidTr="00CB2F16">
        <w:trPr>
          <w:jc w:val="center"/>
        </w:trPr>
        <w:tc>
          <w:tcPr>
            <w:tcW w:w="3600" w:type="dxa"/>
            <w:shd w:val="clear" w:color="auto" w:fill="FFFFFF"/>
            <w:tcMar>
              <w:top w:w="100" w:type="dxa"/>
              <w:left w:w="100" w:type="dxa"/>
              <w:bottom w:w="100" w:type="dxa"/>
              <w:right w:w="100" w:type="dxa"/>
            </w:tcMar>
          </w:tcPr>
          <w:p w14:paraId="20F56A3A" w14:textId="77777777" w:rsidR="00F74219" w:rsidRDefault="00C87B70">
            <w:pPr>
              <w:rPr>
                <w:b/>
              </w:rPr>
            </w:pPr>
            <w:r>
              <w:rPr>
                <w:b/>
              </w:rPr>
              <w:t>Unsalted Skein-1024 Hash</w:t>
            </w:r>
          </w:p>
        </w:tc>
        <w:tc>
          <w:tcPr>
            <w:tcW w:w="5760" w:type="dxa"/>
            <w:shd w:val="clear" w:color="auto" w:fill="FFFFFF"/>
            <w:tcMar>
              <w:top w:w="100" w:type="dxa"/>
              <w:left w:w="100" w:type="dxa"/>
              <w:bottom w:w="100" w:type="dxa"/>
              <w:right w:w="100" w:type="dxa"/>
            </w:tcMar>
          </w:tcPr>
          <w:p w14:paraId="01F8FF5A" w14:textId="77777777" w:rsidR="00F74219" w:rsidRDefault="00C87B70">
            <w:r>
              <w:t>The authentication tokens have been hashed with the Skein-1024 hash algorithm, without salting.</w:t>
            </w:r>
          </w:p>
        </w:tc>
      </w:tr>
      <w:tr w:rsidR="00F74219" w14:paraId="2E33CA95" w14:textId="77777777" w:rsidTr="00CB2F16">
        <w:trPr>
          <w:jc w:val="center"/>
        </w:trPr>
        <w:tc>
          <w:tcPr>
            <w:tcW w:w="3600" w:type="dxa"/>
            <w:shd w:val="clear" w:color="auto" w:fill="FFFFFF"/>
            <w:tcMar>
              <w:top w:w="100" w:type="dxa"/>
              <w:left w:w="100" w:type="dxa"/>
              <w:bottom w:w="100" w:type="dxa"/>
              <w:right w:w="100" w:type="dxa"/>
            </w:tcMar>
          </w:tcPr>
          <w:p w14:paraId="77F5D69B" w14:textId="77777777" w:rsidR="00F74219" w:rsidRDefault="00C87B70">
            <w:pPr>
              <w:rPr>
                <w:b/>
              </w:rPr>
            </w:pPr>
            <w:r>
              <w:rPr>
                <w:b/>
              </w:rPr>
              <w:t>Salted Snefru-128 Hash</w:t>
            </w:r>
          </w:p>
        </w:tc>
        <w:tc>
          <w:tcPr>
            <w:tcW w:w="5760" w:type="dxa"/>
            <w:shd w:val="clear" w:color="auto" w:fill="FFFFFF"/>
            <w:tcMar>
              <w:top w:w="100" w:type="dxa"/>
              <w:left w:w="100" w:type="dxa"/>
              <w:bottom w:w="100" w:type="dxa"/>
              <w:right w:w="100" w:type="dxa"/>
            </w:tcMar>
          </w:tcPr>
          <w:p w14:paraId="2D36E674" w14:textId="77777777" w:rsidR="00F74219" w:rsidRDefault="00C87B70">
            <w:r>
              <w:t>The authentication tokens have been salted and hashed with the Snefru-128 hash algorithm.</w:t>
            </w:r>
          </w:p>
        </w:tc>
      </w:tr>
      <w:tr w:rsidR="00F74219" w14:paraId="0B3FC721" w14:textId="77777777" w:rsidTr="00CB2F16">
        <w:trPr>
          <w:jc w:val="center"/>
        </w:trPr>
        <w:tc>
          <w:tcPr>
            <w:tcW w:w="3600" w:type="dxa"/>
            <w:shd w:val="clear" w:color="auto" w:fill="FFFFFF"/>
            <w:tcMar>
              <w:top w:w="100" w:type="dxa"/>
              <w:left w:w="100" w:type="dxa"/>
              <w:bottom w:w="100" w:type="dxa"/>
              <w:right w:w="100" w:type="dxa"/>
            </w:tcMar>
          </w:tcPr>
          <w:p w14:paraId="13EF72D3" w14:textId="77777777" w:rsidR="00F74219" w:rsidRDefault="00C87B70">
            <w:pPr>
              <w:rPr>
                <w:b/>
              </w:rPr>
            </w:pPr>
            <w:r>
              <w:rPr>
                <w:b/>
              </w:rPr>
              <w:t>Unsalted Snefru-128 Hash</w:t>
            </w:r>
          </w:p>
        </w:tc>
        <w:tc>
          <w:tcPr>
            <w:tcW w:w="5760" w:type="dxa"/>
            <w:shd w:val="clear" w:color="auto" w:fill="FFFFFF"/>
            <w:tcMar>
              <w:top w:w="100" w:type="dxa"/>
              <w:left w:w="100" w:type="dxa"/>
              <w:bottom w:w="100" w:type="dxa"/>
              <w:right w:w="100" w:type="dxa"/>
            </w:tcMar>
          </w:tcPr>
          <w:p w14:paraId="6414C112" w14:textId="77777777" w:rsidR="00F74219" w:rsidRDefault="00C87B70">
            <w:r>
              <w:t>The authentication tokens have been hashed with the Snefru-128 hash algorithm, without salting.</w:t>
            </w:r>
          </w:p>
        </w:tc>
      </w:tr>
      <w:tr w:rsidR="00F74219" w14:paraId="0F0AB2FF" w14:textId="77777777" w:rsidTr="00CB2F16">
        <w:trPr>
          <w:jc w:val="center"/>
        </w:trPr>
        <w:tc>
          <w:tcPr>
            <w:tcW w:w="3600" w:type="dxa"/>
            <w:shd w:val="clear" w:color="auto" w:fill="FFFFFF"/>
            <w:tcMar>
              <w:top w:w="100" w:type="dxa"/>
              <w:left w:w="100" w:type="dxa"/>
              <w:bottom w:w="100" w:type="dxa"/>
              <w:right w:w="100" w:type="dxa"/>
            </w:tcMar>
          </w:tcPr>
          <w:p w14:paraId="28C6EC92" w14:textId="77777777" w:rsidR="00F74219" w:rsidRDefault="00C87B70">
            <w:pPr>
              <w:rPr>
                <w:b/>
              </w:rPr>
            </w:pPr>
            <w:r>
              <w:rPr>
                <w:b/>
              </w:rPr>
              <w:t>Salted Snefru-256 Hash</w:t>
            </w:r>
          </w:p>
        </w:tc>
        <w:tc>
          <w:tcPr>
            <w:tcW w:w="5760" w:type="dxa"/>
            <w:shd w:val="clear" w:color="auto" w:fill="FFFFFF"/>
            <w:tcMar>
              <w:top w:w="100" w:type="dxa"/>
              <w:left w:w="100" w:type="dxa"/>
              <w:bottom w:w="100" w:type="dxa"/>
              <w:right w:w="100" w:type="dxa"/>
            </w:tcMar>
          </w:tcPr>
          <w:p w14:paraId="726E5DA0" w14:textId="77777777" w:rsidR="00F74219" w:rsidRDefault="00C87B70">
            <w:r>
              <w:t>The authentication tokens have been salted and hashed with the Snefru-256 hash algorithm.</w:t>
            </w:r>
          </w:p>
        </w:tc>
      </w:tr>
      <w:tr w:rsidR="00F74219" w14:paraId="1782C9EE" w14:textId="77777777" w:rsidTr="00CB2F16">
        <w:trPr>
          <w:jc w:val="center"/>
        </w:trPr>
        <w:tc>
          <w:tcPr>
            <w:tcW w:w="3600" w:type="dxa"/>
            <w:shd w:val="clear" w:color="auto" w:fill="FFFFFF"/>
            <w:tcMar>
              <w:top w:w="100" w:type="dxa"/>
              <w:left w:w="100" w:type="dxa"/>
              <w:bottom w:w="100" w:type="dxa"/>
              <w:right w:w="100" w:type="dxa"/>
            </w:tcMar>
          </w:tcPr>
          <w:p w14:paraId="28819B75" w14:textId="77777777" w:rsidR="00F74219" w:rsidRDefault="00C87B70">
            <w:pPr>
              <w:rPr>
                <w:b/>
              </w:rPr>
            </w:pPr>
            <w:r>
              <w:rPr>
                <w:b/>
              </w:rPr>
              <w:t>Unsalted Snefru-256 Hash</w:t>
            </w:r>
          </w:p>
        </w:tc>
        <w:tc>
          <w:tcPr>
            <w:tcW w:w="5760" w:type="dxa"/>
            <w:shd w:val="clear" w:color="auto" w:fill="FFFFFF"/>
            <w:tcMar>
              <w:top w:w="100" w:type="dxa"/>
              <w:left w:w="100" w:type="dxa"/>
              <w:bottom w:w="100" w:type="dxa"/>
              <w:right w:w="100" w:type="dxa"/>
            </w:tcMar>
          </w:tcPr>
          <w:p w14:paraId="0F35A189" w14:textId="77777777" w:rsidR="00F74219" w:rsidRDefault="00C87B70">
            <w:r>
              <w:t>The authentication tokens have been hashed with the Snefru-256 hash algorithm, without salting.</w:t>
            </w:r>
          </w:p>
        </w:tc>
      </w:tr>
      <w:tr w:rsidR="00F74219" w14:paraId="45F2FCAF" w14:textId="77777777" w:rsidTr="00CB2F16">
        <w:trPr>
          <w:jc w:val="center"/>
        </w:trPr>
        <w:tc>
          <w:tcPr>
            <w:tcW w:w="3600" w:type="dxa"/>
            <w:shd w:val="clear" w:color="auto" w:fill="FFFFFF"/>
            <w:tcMar>
              <w:top w:w="100" w:type="dxa"/>
              <w:left w:w="100" w:type="dxa"/>
              <w:bottom w:w="100" w:type="dxa"/>
              <w:right w:w="100" w:type="dxa"/>
            </w:tcMar>
          </w:tcPr>
          <w:p w14:paraId="0F897C0A" w14:textId="77777777" w:rsidR="00F74219" w:rsidRDefault="00C87B70">
            <w:pPr>
              <w:rPr>
                <w:b/>
              </w:rPr>
            </w:pPr>
            <w:r>
              <w:rPr>
                <w:b/>
              </w:rPr>
              <w:t>Iterative Hash</w:t>
            </w:r>
          </w:p>
        </w:tc>
        <w:tc>
          <w:tcPr>
            <w:tcW w:w="5760" w:type="dxa"/>
            <w:shd w:val="clear" w:color="auto" w:fill="FFFFFF"/>
            <w:tcMar>
              <w:top w:w="100" w:type="dxa"/>
              <w:left w:w="100" w:type="dxa"/>
              <w:bottom w:w="100" w:type="dxa"/>
              <w:right w:w="100" w:type="dxa"/>
            </w:tcMar>
          </w:tcPr>
          <w:p w14:paraId="28685789" w14:textId="77777777" w:rsidR="00F74219" w:rsidRDefault="00C87B70">
            <w:r>
              <w:t>The authentication tokens have been hashed using an iterative hashing algorithm.</w:t>
            </w:r>
          </w:p>
        </w:tc>
      </w:tr>
      <w:tr w:rsidR="00F74219" w14:paraId="11265ADA" w14:textId="77777777" w:rsidTr="00CB2F16">
        <w:trPr>
          <w:jc w:val="center"/>
        </w:trPr>
        <w:tc>
          <w:tcPr>
            <w:tcW w:w="3600" w:type="dxa"/>
            <w:shd w:val="clear" w:color="auto" w:fill="FFFFFF"/>
            <w:tcMar>
              <w:top w:w="100" w:type="dxa"/>
              <w:left w:w="100" w:type="dxa"/>
              <w:bottom w:w="100" w:type="dxa"/>
              <w:right w:w="100" w:type="dxa"/>
            </w:tcMar>
          </w:tcPr>
          <w:p w14:paraId="15D49E38" w14:textId="77777777" w:rsidR="00F74219" w:rsidRDefault="00C87B70">
            <w:pPr>
              <w:rPr>
                <w:b/>
              </w:rPr>
            </w:pPr>
            <w:r>
              <w:rPr>
                <w:b/>
              </w:rPr>
              <w:t>AES</w:t>
            </w:r>
          </w:p>
        </w:tc>
        <w:tc>
          <w:tcPr>
            <w:tcW w:w="5760" w:type="dxa"/>
            <w:shd w:val="clear" w:color="auto" w:fill="FFFFFF"/>
            <w:tcMar>
              <w:top w:w="100" w:type="dxa"/>
              <w:left w:w="100" w:type="dxa"/>
              <w:bottom w:w="100" w:type="dxa"/>
              <w:right w:w="100" w:type="dxa"/>
            </w:tcMar>
          </w:tcPr>
          <w:p w14:paraId="18C67940" w14:textId="77777777" w:rsidR="00F74219" w:rsidRDefault="00C87B70">
            <w:r>
              <w:t>The authentication tokens have been encrypted with the AES algorithm.</w:t>
            </w:r>
          </w:p>
        </w:tc>
      </w:tr>
      <w:tr w:rsidR="00F74219" w14:paraId="75ED33A2" w14:textId="77777777" w:rsidTr="00CB2F16">
        <w:trPr>
          <w:jc w:val="center"/>
        </w:trPr>
        <w:tc>
          <w:tcPr>
            <w:tcW w:w="3600" w:type="dxa"/>
            <w:shd w:val="clear" w:color="auto" w:fill="FFFFFF"/>
            <w:tcMar>
              <w:top w:w="100" w:type="dxa"/>
              <w:left w:w="100" w:type="dxa"/>
              <w:bottom w:w="100" w:type="dxa"/>
              <w:right w:w="100" w:type="dxa"/>
            </w:tcMar>
          </w:tcPr>
          <w:p w14:paraId="0778256E" w14:textId="77777777" w:rsidR="00F74219" w:rsidRDefault="00C87B70">
            <w:pPr>
              <w:rPr>
                <w:b/>
              </w:rPr>
            </w:pPr>
            <w:r>
              <w:rPr>
                <w:b/>
              </w:rPr>
              <w:t>Blowfish</w:t>
            </w:r>
          </w:p>
        </w:tc>
        <w:tc>
          <w:tcPr>
            <w:tcW w:w="5760" w:type="dxa"/>
            <w:shd w:val="clear" w:color="auto" w:fill="FFFFFF"/>
            <w:tcMar>
              <w:top w:w="100" w:type="dxa"/>
              <w:left w:w="100" w:type="dxa"/>
              <w:bottom w:w="100" w:type="dxa"/>
              <w:right w:w="100" w:type="dxa"/>
            </w:tcMar>
          </w:tcPr>
          <w:p w14:paraId="2740A456" w14:textId="77777777" w:rsidR="00F74219" w:rsidRDefault="00C87B70">
            <w:r>
              <w:t>The authentication tokens have been encrypted with the Blowfish algorithm.</w:t>
            </w:r>
          </w:p>
        </w:tc>
      </w:tr>
      <w:tr w:rsidR="00F74219" w14:paraId="4B52F932" w14:textId="77777777" w:rsidTr="00CB2F16">
        <w:trPr>
          <w:jc w:val="center"/>
        </w:trPr>
        <w:tc>
          <w:tcPr>
            <w:tcW w:w="3600" w:type="dxa"/>
            <w:shd w:val="clear" w:color="auto" w:fill="FFFFFF"/>
            <w:tcMar>
              <w:top w:w="100" w:type="dxa"/>
              <w:left w:w="100" w:type="dxa"/>
              <w:bottom w:w="100" w:type="dxa"/>
              <w:right w:w="100" w:type="dxa"/>
            </w:tcMar>
          </w:tcPr>
          <w:p w14:paraId="27E2B721" w14:textId="77777777" w:rsidR="00F74219" w:rsidRDefault="00C87B70">
            <w:pPr>
              <w:rPr>
                <w:b/>
              </w:rPr>
            </w:pPr>
            <w:r>
              <w:rPr>
                <w:b/>
              </w:rPr>
              <w:t>DES</w:t>
            </w:r>
          </w:p>
        </w:tc>
        <w:tc>
          <w:tcPr>
            <w:tcW w:w="5760" w:type="dxa"/>
            <w:shd w:val="clear" w:color="auto" w:fill="FFFFFF"/>
            <w:tcMar>
              <w:top w:w="100" w:type="dxa"/>
              <w:left w:w="100" w:type="dxa"/>
              <w:bottom w:w="100" w:type="dxa"/>
              <w:right w:w="100" w:type="dxa"/>
            </w:tcMar>
          </w:tcPr>
          <w:p w14:paraId="3F982868" w14:textId="77777777" w:rsidR="00F74219" w:rsidRDefault="00C87B70">
            <w:r>
              <w:t>The authentication tokens have been encrypted with the DES algorithm.</w:t>
            </w:r>
          </w:p>
        </w:tc>
      </w:tr>
      <w:tr w:rsidR="00F74219" w14:paraId="718FDDF6" w14:textId="77777777" w:rsidTr="00CB2F16">
        <w:trPr>
          <w:jc w:val="center"/>
        </w:trPr>
        <w:tc>
          <w:tcPr>
            <w:tcW w:w="3600" w:type="dxa"/>
            <w:shd w:val="clear" w:color="auto" w:fill="FFFFFF"/>
            <w:tcMar>
              <w:top w:w="100" w:type="dxa"/>
              <w:left w:w="100" w:type="dxa"/>
              <w:bottom w:w="100" w:type="dxa"/>
              <w:right w:w="100" w:type="dxa"/>
            </w:tcMar>
          </w:tcPr>
          <w:p w14:paraId="492EBDB8" w14:textId="77777777" w:rsidR="00F74219" w:rsidRDefault="00C87B70">
            <w:pPr>
              <w:rPr>
                <w:b/>
              </w:rPr>
            </w:pPr>
            <w:r>
              <w:rPr>
                <w:b/>
              </w:rPr>
              <w:lastRenderedPageBreak/>
              <w:t>IDEA</w:t>
            </w:r>
          </w:p>
        </w:tc>
        <w:tc>
          <w:tcPr>
            <w:tcW w:w="5760" w:type="dxa"/>
            <w:shd w:val="clear" w:color="auto" w:fill="FFFFFF"/>
            <w:tcMar>
              <w:top w:w="100" w:type="dxa"/>
              <w:left w:w="100" w:type="dxa"/>
              <w:bottom w:w="100" w:type="dxa"/>
              <w:right w:w="100" w:type="dxa"/>
            </w:tcMar>
          </w:tcPr>
          <w:p w14:paraId="21310B6B" w14:textId="77777777" w:rsidR="00F74219" w:rsidRDefault="00C87B70">
            <w:r>
              <w:t>The authentication tokens have been encrypted with the IDEA algorithm.</w:t>
            </w:r>
          </w:p>
        </w:tc>
      </w:tr>
      <w:tr w:rsidR="00F74219" w14:paraId="626D2A04" w14:textId="77777777" w:rsidTr="00CB2F16">
        <w:trPr>
          <w:jc w:val="center"/>
        </w:trPr>
        <w:tc>
          <w:tcPr>
            <w:tcW w:w="3600" w:type="dxa"/>
            <w:shd w:val="clear" w:color="auto" w:fill="FFFFFF"/>
            <w:tcMar>
              <w:top w:w="100" w:type="dxa"/>
              <w:left w:w="100" w:type="dxa"/>
              <w:bottom w:w="100" w:type="dxa"/>
              <w:right w:w="100" w:type="dxa"/>
            </w:tcMar>
          </w:tcPr>
          <w:p w14:paraId="37431B42" w14:textId="77777777" w:rsidR="00F74219" w:rsidRDefault="00C87B70">
            <w:pPr>
              <w:rPr>
                <w:b/>
              </w:rPr>
            </w:pPr>
            <w:r>
              <w:rPr>
                <w:b/>
              </w:rPr>
              <w:t>RC4</w:t>
            </w:r>
          </w:p>
        </w:tc>
        <w:tc>
          <w:tcPr>
            <w:tcW w:w="5760" w:type="dxa"/>
            <w:shd w:val="clear" w:color="auto" w:fill="FFFFFF"/>
            <w:tcMar>
              <w:top w:w="100" w:type="dxa"/>
              <w:left w:w="100" w:type="dxa"/>
              <w:bottom w:w="100" w:type="dxa"/>
              <w:right w:w="100" w:type="dxa"/>
            </w:tcMar>
          </w:tcPr>
          <w:p w14:paraId="2479743E" w14:textId="77777777" w:rsidR="00F74219" w:rsidRDefault="00C87B70">
            <w:r>
              <w:t>The authentication tokens have been encrypted with the RC4 algorithm.</w:t>
            </w:r>
          </w:p>
        </w:tc>
      </w:tr>
      <w:tr w:rsidR="00F74219" w14:paraId="6BC46B4B" w14:textId="77777777" w:rsidTr="00CB2F16">
        <w:trPr>
          <w:jc w:val="center"/>
        </w:trPr>
        <w:tc>
          <w:tcPr>
            <w:tcW w:w="3600" w:type="dxa"/>
            <w:shd w:val="clear" w:color="auto" w:fill="FFFFFF"/>
            <w:tcMar>
              <w:top w:w="100" w:type="dxa"/>
              <w:left w:w="100" w:type="dxa"/>
              <w:bottom w:w="100" w:type="dxa"/>
              <w:right w:w="100" w:type="dxa"/>
            </w:tcMar>
          </w:tcPr>
          <w:p w14:paraId="10F1BDD6" w14:textId="77777777" w:rsidR="00F74219" w:rsidRDefault="00C87B70">
            <w:pPr>
              <w:rPr>
                <w:b/>
              </w:rPr>
            </w:pPr>
            <w:r>
              <w:rPr>
                <w:b/>
              </w:rPr>
              <w:t>TEA</w:t>
            </w:r>
          </w:p>
        </w:tc>
        <w:tc>
          <w:tcPr>
            <w:tcW w:w="5760" w:type="dxa"/>
            <w:shd w:val="clear" w:color="auto" w:fill="FFFFFF"/>
            <w:tcMar>
              <w:top w:w="100" w:type="dxa"/>
              <w:left w:w="100" w:type="dxa"/>
              <w:bottom w:w="100" w:type="dxa"/>
              <w:right w:w="100" w:type="dxa"/>
            </w:tcMar>
          </w:tcPr>
          <w:p w14:paraId="250C812D" w14:textId="77777777" w:rsidR="00F74219" w:rsidRDefault="00C87B70">
            <w:r>
              <w:t>The authentication tokens have been encrypted with the Tiny Encryption Algorithm (TEA).</w:t>
            </w:r>
          </w:p>
        </w:tc>
      </w:tr>
    </w:tbl>
    <w:p w14:paraId="6955152E" w14:textId="77777777" w:rsidR="00F74219" w:rsidRDefault="00F74219"/>
    <w:p w14:paraId="001A6626" w14:textId="77777777" w:rsidR="00F74219" w:rsidRDefault="00F74219">
      <w:pPr>
        <w:sectPr w:rsidR="00F74219" w:rsidSect="003F3CA1">
          <w:footerReference w:type="default" r:id="rId39"/>
          <w:pgSz w:w="15840" w:h="12240"/>
          <w:pgMar w:top="1440" w:right="1440" w:bottom="1440" w:left="1440" w:header="720" w:footer="720" w:gutter="0"/>
          <w:cols w:space="720"/>
        </w:sectPr>
      </w:pPr>
    </w:p>
    <w:p w14:paraId="0FCD6A84" w14:textId="77777777" w:rsidR="00BF3D0A" w:rsidRDefault="00C87B70" w:rsidP="003F3CA1">
      <w:pPr>
        <w:pStyle w:val="Heading1"/>
      </w:pPr>
      <w:bookmarkStart w:id="70" w:name="_Ref428537416"/>
      <w:bookmarkStart w:id="71" w:name="_Toc450223036"/>
      <w:r w:rsidRPr="00FD22AC">
        <w:lastRenderedPageBreak/>
        <w:t>Conformance</w:t>
      </w:r>
      <w:bookmarkEnd w:id="55"/>
      <w:bookmarkEnd w:id="56"/>
      <w:bookmarkEnd w:id="70"/>
      <w:bookmarkEnd w:id="71"/>
    </w:p>
    <w:p w14:paraId="70C9E190" w14:textId="77777777" w:rsidR="00BF3D0A" w:rsidRDefault="00C87B70" w:rsidP="003F3CA1">
      <w:r>
        <w:t>Implementations have discretion over which parts (components, properties, extensions, controlled vocabularies, etc.) of CybOX they implement (e.g., Observable/Object).</w:t>
      </w:r>
    </w:p>
    <w:p w14:paraId="0BDF4382" w14:textId="16D59C17" w:rsidR="00BF3D0A" w:rsidRDefault="00C87B70" w:rsidP="003F3CA1">
      <w:r>
        <w:t xml:space="preserve"> </w:t>
      </w:r>
    </w:p>
    <w:p w14:paraId="0F2D7ED0" w14:textId="4A0BF3D7" w:rsidR="00BF3D0A" w:rsidRDefault="00C87B70" w:rsidP="003F3CA1">
      <w:r>
        <w:t xml:space="preserve">[1] Conformant implementations must conform to all normative structural specifications of the UML model </w:t>
      </w:r>
      <w:r w:rsidR="003B2049">
        <w:t>or</w:t>
      </w:r>
      <w:ins w:id="72" w:author="Roberge, Robert J" w:date="2016-03-14T13:50:00Z">
        <w:r w:rsidR="00334EB6">
          <w:t xml:space="preserve"> </w:t>
        </w:r>
      </w:ins>
      <w:del w:id="73" w:author="Roberge, Robert J" w:date="2016-03-14T13:50:00Z">
        <w:r w:rsidDel="00334EB6">
          <w:delText xml:space="preserve">or </w:delText>
        </w:r>
      </w:del>
      <w:r>
        <w:t>additional normative statements within this document that apply to the portions of CybOX they implement (e.g., implementers of the entire Observable class must conform to all normative structural specifications of the UML model regarding the Observable class</w:t>
      </w:r>
      <w:ins w:id="74" w:author="Roberge, Robert J" w:date="2016-03-14T13:50:00Z">
        <w:r w:rsidR="00334EB6">
          <w:t>,</w:t>
        </w:r>
      </w:ins>
      <w:r>
        <w:t xml:space="preserve"> </w:t>
      </w:r>
      <w:ins w:id="75" w:author="Roberge, Robert J" w:date="2016-03-14T13:50:00Z">
        <w:r w:rsidR="00334EB6">
          <w:t xml:space="preserve">and to </w:t>
        </w:r>
      </w:ins>
      <w:del w:id="76" w:author="Roberge, Robert J" w:date="2016-03-14T13:50:00Z">
        <w:r w:rsidDel="00334EB6">
          <w:delText xml:space="preserve">or </w:delText>
        </w:r>
      </w:del>
      <w:r>
        <w:t>additional normative statements contained in the document that describes the Observable class).</w:t>
      </w:r>
    </w:p>
    <w:p w14:paraId="59A7B51A" w14:textId="77777777" w:rsidR="003B2049" w:rsidRDefault="003B2049" w:rsidP="003F3CA1"/>
    <w:p w14:paraId="5F66A7F5" w14:textId="281D0AB5" w:rsidR="00BF3D0A" w:rsidDel="006710CD" w:rsidRDefault="006710CD" w:rsidP="003F3CA1">
      <w:pPr>
        <w:rPr>
          <w:del w:id="77" w:author="Roberge, Robert J" w:date="2016-03-14T13:49:00Z"/>
        </w:rPr>
      </w:pPr>
      <w:ins w:id="78" w:author="Roberge, Robert J" w:date="2016-03-14T13:49:00Z">
        <w:r w:rsidDel="006710CD">
          <w:t xml:space="preserve"> </w:t>
        </w:r>
      </w:ins>
      <w:del w:id="79" w:author="Roberge, Robert J" w:date="2016-03-14T13:49:00Z">
        <w:r w:rsidR="00C87B70" w:rsidDel="006710CD">
          <w:delText xml:space="preserve"> </w:delText>
        </w:r>
      </w:del>
    </w:p>
    <w:p w14:paraId="00465D44" w14:textId="6D7BE3F1" w:rsidR="00BF3D0A" w:rsidRDefault="00C87B70" w:rsidP="003F3CA1">
      <w:r>
        <w:t xml:space="preserve">[2] Conformant implementations are free to ignore normative structural specifications of the UML model </w:t>
      </w:r>
      <w:r w:rsidR="003B2049">
        <w:t>or</w:t>
      </w:r>
      <w:bookmarkStart w:id="80" w:name="_GoBack"/>
      <w:bookmarkEnd w:id="80"/>
      <w:ins w:id="81" w:author="Roberge, Robert J" w:date="2016-03-14T13:51:00Z">
        <w:r w:rsidR="00334EB6">
          <w:t xml:space="preserve"> </w:t>
        </w:r>
      </w:ins>
      <w:del w:id="82" w:author="Roberge, Robert J" w:date="2016-03-14T13:51:00Z">
        <w:r w:rsidDel="00334EB6">
          <w:delText xml:space="preserve">or </w:delText>
        </w:r>
      </w:del>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83" w:author="Roberge, Robert J" w:date="2016-03-14T13:51:00Z">
        <w:r w:rsidR="00334EB6">
          <w:t>,</w:t>
        </w:r>
      </w:ins>
      <w:r>
        <w:t xml:space="preserve"> </w:t>
      </w:r>
      <w:del w:id="84" w:author="Roberge, Robert J" w:date="2016-03-14T13:51:00Z">
        <w:r w:rsidDel="00334EB6">
          <w:delText xml:space="preserve">or </w:delText>
        </w:r>
      </w:del>
      <w:ins w:id="85" w:author="Roberge, Robert J" w:date="2016-03-14T13:51:00Z">
        <w:r w:rsidR="00334EB6">
          <w:t xml:space="preserve">and any </w:t>
        </w:r>
      </w:ins>
      <w:r>
        <w:t>additional normative statements contained in the document that describes the Observable class).</w:t>
      </w:r>
    </w:p>
    <w:p w14:paraId="762C3D9A" w14:textId="77777777" w:rsidR="003B2049" w:rsidRDefault="003B2049" w:rsidP="003F3CA1"/>
    <w:p w14:paraId="2674A577" w14:textId="62711E5D" w:rsidR="00BF3D0A" w:rsidDel="006710CD" w:rsidRDefault="00C87B70" w:rsidP="003F3CA1">
      <w:pPr>
        <w:rPr>
          <w:del w:id="86" w:author="Roberge, Robert J" w:date="2016-03-14T13:49:00Z"/>
        </w:rPr>
      </w:pPr>
      <w:del w:id="87" w:author="Roberge, Robert J" w:date="2016-03-14T13:49:00Z">
        <w:r w:rsidDel="006710CD">
          <w:delText xml:space="preserve"> </w:delText>
        </w:r>
      </w:del>
    </w:p>
    <w:p w14:paraId="63FC7CB4" w14:textId="77777777" w:rsidR="00BF3D0A" w:rsidRPr="00E304F9" w:rsidRDefault="00C87B70" w:rsidP="003F3CA1">
      <w:r>
        <w:t>The conformance section of this document is intentionally broad and attempts to reiterate what already exists in this document.</w:t>
      </w:r>
    </w:p>
    <w:p w14:paraId="6ADF6AF6" w14:textId="77777777" w:rsidR="0090414B" w:rsidRDefault="0090414B" w:rsidP="0090414B">
      <w:pPr>
        <w:pStyle w:val="AppendixHeading1"/>
        <w:numPr>
          <w:ilvl w:val="0"/>
          <w:numId w:val="12"/>
        </w:numPr>
      </w:pPr>
      <w:bookmarkStart w:id="88" w:name="_Toc449961966"/>
      <w:bookmarkStart w:id="89" w:name="_Toc450223037"/>
      <w:r>
        <w:lastRenderedPageBreak/>
        <w:t>Acknowledgments</w:t>
      </w:r>
      <w:bookmarkEnd w:id="88"/>
      <w:bookmarkEnd w:id="89"/>
    </w:p>
    <w:p w14:paraId="511E2FC8" w14:textId="3AC4B4F4" w:rsidR="00BF3D0A" w:rsidRDefault="00C87B70" w:rsidP="006710CD">
      <w:pPr>
        <w:spacing w:after="240"/>
      </w:pPr>
      <w:r>
        <w:t>The following individuals have participated in the creation of this specification and are gratefully acknowledged</w:t>
      </w:r>
      <w:r w:rsidR="006710CD">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033C8" w:rsidRPr="0019172A" w14:paraId="245EFAD5" w14:textId="77777777" w:rsidTr="00C81B33">
        <w:tc>
          <w:tcPr>
            <w:tcW w:w="5035" w:type="dxa"/>
          </w:tcPr>
          <w:p w14:paraId="157BFDBE" w14:textId="77777777" w:rsidR="00D033C8" w:rsidRPr="0019172A" w:rsidRDefault="00D033C8" w:rsidP="00C81B33">
            <w:pPr>
              <w:rPr>
                <w:b/>
              </w:rPr>
            </w:pPr>
            <w:r w:rsidRPr="0019172A">
              <w:rPr>
                <w:b/>
              </w:rPr>
              <w:t>Aetna</w:t>
            </w:r>
          </w:p>
          <w:p w14:paraId="50C22D53" w14:textId="77777777" w:rsidR="00D033C8" w:rsidRPr="0019172A" w:rsidRDefault="00D033C8" w:rsidP="00C81B33">
            <w:r w:rsidRPr="0019172A">
              <w:t xml:space="preserve">    David Crawford</w:t>
            </w:r>
          </w:p>
          <w:p w14:paraId="4451B80C" w14:textId="77777777" w:rsidR="00D033C8" w:rsidRPr="0019172A" w:rsidRDefault="00D033C8" w:rsidP="00C81B33">
            <w:pPr>
              <w:rPr>
                <w:b/>
                <w:color w:val="000000"/>
              </w:rPr>
            </w:pPr>
            <w:r w:rsidRPr="0019172A">
              <w:rPr>
                <w:b/>
                <w:color w:val="000000"/>
              </w:rPr>
              <w:t>AIT Austrian Institute of Technology</w:t>
            </w:r>
          </w:p>
          <w:p w14:paraId="0E0E779C" w14:textId="77777777" w:rsidR="00D033C8" w:rsidRPr="0019172A" w:rsidRDefault="00D033C8" w:rsidP="00C81B33">
            <w:r w:rsidRPr="0019172A">
              <w:t xml:space="preserve">    Roman Fiedler</w:t>
            </w:r>
          </w:p>
          <w:p w14:paraId="5C0F4794" w14:textId="77777777" w:rsidR="00D033C8" w:rsidRPr="0019172A" w:rsidRDefault="00D033C8" w:rsidP="00C81B33">
            <w:r w:rsidRPr="0019172A">
              <w:t xml:space="preserve">    Florian Skopik</w:t>
            </w:r>
          </w:p>
          <w:p w14:paraId="5139E38A" w14:textId="77777777" w:rsidR="00D033C8" w:rsidRPr="0019172A" w:rsidRDefault="00D033C8" w:rsidP="00C81B33">
            <w:pPr>
              <w:rPr>
                <w:b/>
                <w:color w:val="000000"/>
              </w:rPr>
            </w:pPr>
            <w:r w:rsidRPr="0019172A">
              <w:rPr>
                <w:b/>
                <w:color w:val="000000"/>
              </w:rPr>
              <w:t>Australia and New Zealand Banking Group (ANZ Bank)</w:t>
            </w:r>
          </w:p>
          <w:p w14:paraId="34DAF8C1" w14:textId="77777777" w:rsidR="00D033C8" w:rsidRPr="0019172A" w:rsidRDefault="00D033C8" w:rsidP="00C81B33">
            <w:r w:rsidRPr="0019172A">
              <w:t xml:space="preserve">    Dean Thompson</w:t>
            </w:r>
          </w:p>
          <w:p w14:paraId="4F85D2DD" w14:textId="77777777" w:rsidR="00D033C8" w:rsidRPr="0019172A" w:rsidRDefault="00D033C8" w:rsidP="00C81B33">
            <w:pPr>
              <w:rPr>
                <w:b/>
              </w:rPr>
            </w:pPr>
            <w:r w:rsidRPr="0019172A">
              <w:rPr>
                <w:b/>
              </w:rPr>
              <w:t>Blue Coat Systems, Inc.</w:t>
            </w:r>
          </w:p>
          <w:p w14:paraId="5BF73E74" w14:textId="77777777" w:rsidR="00D033C8" w:rsidRPr="0019172A" w:rsidRDefault="00D033C8" w:rsidP="00C81B33">
            <w:r w:rsidRPr="0019172A">
              <w:t xml:space="preserve">    Owen Johnson</w:t>
            </w:r>
          </w:p>
          <w:p w14:paraId="3723BDA2" w14:textId="77777777" w:rsidR="00D033C8" w:rsidRPr="0019172A" w:rsidRDefault="00D033C8" w:rsidP="00C81B33">
            <w:r w:rsidRPr="0019172A">
              <w:t xml:space="preserve">    Bret Jordan</w:t>
            </w:r>
          </w:p>
          <w:p w14:paraId="712ED35B" w14:textId="77777777" w:rsidR="00D033C8" w:rsidRPr="0019172A" w:rsidRDefault="00D033C8" w:rsidP="00C81B33">
            <w:pPr>
              <w:rPr>
                <w:b/>
              </w:rPr>
            </w:pPr>
            <w:r w:rsidRPr="0019172A">
              <w:rPr>
                <w:b/>
              </w:rPr>
              <w:t>Century Link</w:t>
            </w:r>
          </w:p>
          <w:p w14:paraId="2C6F2C4B" w14:textId="77777777" w:rsidR="00D033C8" w:rsidRPr="0019172A" w:rsidRDefault="00D033C8" w:rsidP="00C81B33">
            <w:r w:rsidRPr="0019172A">
              <w:t xml:space="preserve">    Cory Kennedy</w:t>
            </w:r>
          </w:p>
          <w:p w14:paraId="4002F1D1" w14:textId="77777777" w:rsidR="00D033C8" w:rsidRPr="0019172A" w:rsidRDefault="00D033C8" w:rsidP="00C81B33">
            <w:pPr>
              <w:rPr>
                <w:b/>
              </w:rPr>
            </w:pPr>
            <w:r w:rsidRPr="0019172A">
              <w:rPr>
                <w:b/>
              </w:rPr>
              <w:t>CIRCL</w:t>
            </w:r>
          </w:p>
          <w:p w14:paraId="4C03BE16" w14:textId="77777777" w:rsidR="00D033C8" w:rsidRPr="0019172A" w:rsidRDefault="00D033C8" w:rsidP="00C81B33">
            <w:r w:rsidRPr="0019172A">
              <w:rPr>
                <w:b/>
              </w:rPr>
              <w:t xml:space="preserve">    </w:t>
            </w:r>
            <w:r w:rsidRPr="0019172A">
              <w:t>Alexandre Dulaunoy</w:t>
            </w:r>
          </w:p>
          <w:p w14:paraId="46A01FB1" w14:textId="77777777" w:rsidR="00D033C8" w:rsidRPr="0019172A" w:rsidRDefault="00D033C8" w:rsidP="00C81B33">
            <w:r w:rsidRPr="0019172A">
              <w:t xml:space="preserve">    Andras Iklody    </w:t>
            </w:r>
          </w:p>
          <w:p w14:paraId="07ECB101" w14:textId="77777777" w:rsidR="00D033C8" w:rsidRPr="0019172A" w:rsidRDefault="00D033C8" w:rsidP="00C81B33">
            <w:pPr>
              <w:rPr>
                <w:color w:val="000000"/>
              </w:rPr>
            </w:pPr>
            <w:r w:rsidRPr="0019172A">
              <w:rPr>
                <w:color w:val="000000"/>
              </w:rPr>
              <w:t xml:space="preserve">    Raphaël Vinot</w:t>
            </w:r>
          </w:p>
          <w:p w14:paraId="1E4F35D4" w14:textId="77777777" w:rsidR="00D033C8" w:rsidRPr="0019172A" w:rsidRDefault="00D033C8" w:rsidP="00C81B33">
            <w:pPr>
              <w:rPr>
                <w:b/>
              </w:rPr>
            </w:pPr>
            <w:r w:rsidRPr="0019172A">
              <w:rPr>
                <w:b/>
              </w:rPr>
              <w:t>Citrix Systems</w:t>
            </w:r>
          </w:p>
          <w:p w14:paraId="5FD0BDE9" w14:textId="77777777" w:rsidR="00D033C8" w:rsidRPr="0019172A" w:rsidRDefault="00D033C8" w:rsidP="00C81B33">
            <w:r w:rsidRPr="0019172A">
              <w:t xml:space="preserve">    Joey Peloquin</w:t>
            </w:r>
          </w:p>
          <w:p w14:paraId="661280D0" w14:textId="77777777" w:rsidR="00D033C8" w:rsidRPr="0019172A" w:rsidRDefault="00D033C8" w:rsidP="00C81B33">
            <w:pPr>
              <w:rPr>
                <w:b/>
              </w:rPr>
            </w:pPr>
            <w:r w:rsidRPr="0019172A">
              <w:rPr>
                <w:b/>
              </w:rPr>
              <w:t>Dell</w:t>
            </w:r>
          </w:p>
          <w:p w14:paraId="6EE49E5A" w14:textId="77777777" w:rsidR="00D033C8" w:rsidRPr="0019172A" w:rsidRDefault="00D033C8" w:rsidP="00C81B33">
            <w:r w:rsidRPr="0019172A">
              <w:t xml:space="preserve">    Will Urbanski</w:t>
            </w:r>
          </w:p>
          <w:p w14:paraId="539BC706" w14:textId="77777777" w:rsidR="00D033C8" w:rsidRPr="0019172A" w:rsidRDefault="00D033C8" w:rsidP="00C81B33">
            <w:r w:rsidRPr="0019172A">
              <w:t xml:space="preserve">    Jeff Williams</w:t>
            </w:r>
          </w:p>
          <w:p w14:paraId="1A2F136A" w14:textId="77777777" w:rsidR="00D033C8" w:rsidRPr="0019172A" w:rsidRDefault="00D033C8" w:rsidP="00C81B33">
            <w:pPr>
              <w:rPr>
                <w:b/>
              </w:rPr>
            </w:pPr>
            <w:r w:rsidRPr="0019172A">
              <w:rPr>
                <w:b/>
              </w:rPr>
              <w:t>DTCC</w:t>
            </w:r>
          </w:p>
          <w:p w14:paraId="1B088202" w14:textId="77777777" w:rsidR="00D033C8" w:rsidRPr="0019172A" w:rsidRDefault="00D033C8" w:rsidP="00C81B33">
            <w:r w:rsidRPr="0019172A">
              <w:t xml:space="preserve">    Dan Brown</w:t>
            </w:r>
          </w:p>
          <w:p w14:paraId="3070388E" w14:textId="77777777" w:rsidR="00D033C8" w:rsidRPr="0019172A" w:rsidRDefault="00D033C8" w:rsidP="00C81B33">
            <w:r w:rsidRPr="0019172A">
              <w:t xml:space="preserve">    Gordon Hundley</w:t>
            </w:r>
          </w:p>
          <w:p w14:paraId="5C367168" w14:textId="77777777" w:rsidR="00D033C8" w:rsidRPr="0019172A" w:rsidRDefault="00D033C8" w:rsidP="00C81B33">
            <w:r w:rsidRPr="0019172A">
              <w:t xml:space="preserve">    Chris Koutras</w:t>
            </w:r>
          </w:p>
          <w:p w14:paraId="2FA98A1C" w14:textId="77777777" w:rsidR="00D033C8" w:rsidRPr="0019172A" w:rsidRDefault="00D033C8" w:rsidP="00C81B33">
            <w:pPr>
              <w:rPr>
                <w:b/>
              </w:rPr>
            </w:pPr>
            <w:r w:rsidRPr="0019172A">
              <w:rPr>
                <w:b/>
              </w:rPr>
              <w:t>EMC</w:t>
            </w:r>
          </w:p>
          <w:p w14:paraId="16241A28" w14:textId="77777777" w:rsidR="00D033C8" w:rsidRPr="0019172A" w:rsidRDefault="00D033C8" w:rsidP="00C81B33">
            <w:r w:rsidRPr="0019172A">
              <w:t xml:space="preserve">    Robert Griffin</w:t>
            </w:r>
          </w:p>
          <w:p w14:paraId="020C3D0A" w14:textId="77777777" w:rsidR="00D033C8" w:rsidRPr="0019172A" w:rsidRDefault="00D033C8" w:rsidP="00C81B33">
            <w:r w:rsidRPr="0019172A">
              <w:t xml:space="preserve">    Jeff Odom</w:t>
            </w:r>
          </w:p>
          <w:p w14:paraId="2A8E4735" w14:textId="77777777" w:rsidR="00D033C8" w:rsidRPr="0019172A" w:rsidRDefault="00D033C8" w:rsidP="00C81B33">
            <w:r w:rsidRPr="0019172A">
              <w:t xml:space="preserve">    Ravi Sharda</w:t>
            </w:r>
          </w:p>
          <w:p w14:paraId="2F4E73EE" w14:textId="77777777" w:rsidR="00D033C8" w:rsidRPr="0019172A" w:rsidRDefault="00D033C8" w:rsidP="00C81B33">
            <w:pPr>
              <w:rPr>
                <w:b/>
                <w:color w:val="000000"/>
              </w:rPr>
            </w:pPr>
            <w:r w:rsidRPr="0019172A">
              <w:rPr>
                <w:b/>
                <w:color w:val="000000"/>
              </w:rPr>
              <w:t>Financial Services Information Sharing and Analysis Center (FS-ISAC)</w:t>
            </w:r>
          </w:p>
          <w:p w14:paraId="6FC23A5D" w14:textId="77777777" w:rsidR="00D033C8" w:rsidRPr="0019172A" w:rsidRDefault="00D033C8" w:rsidP="00C81B33">
            <w:pPr>
              <w:rPr>
                <w:color w:val="000000"/>
              </w:rPr>
            </w:pPr>
            <w:r w:rsidRPr="0019172A">
              <w:rPr>
                <w:b/>
                <w:color w:val="000000"/>
              </w:rPr>
              <w:t xml:space="preserve">    </w:t>
            </w:r>
            <w:r w:rsidRPr="0019172A">
              <w:rPr>
                <w:color w:val="000000"/>
              </w:rPr>
              <w:t>David Eilken</w:t>
            </w:r>
          </w:p>
          <w:p w14:paraId="0945F7E0" w14:textId="77777777" w:rsidR="00D033C8" w:rsidRPr="0019172A" w:rsidRDefault="00D033C8" w:rsidP="00C81B33">
            <w:pPr>
              <w:rPr>
                <w:color w:val="000000"/>
              </w:rPr>
            </w:pPr>
            <w:r w:rsidRPr="0019172A">
              <w:rPr>
                <w:color w:val="000000"/>
              </w:rPr>
              <w:t xml:space="preserve">    Chris Ricard</w:t>
            </w:r>
          </w:p>
          <w:p w14:paraId="5C430A0A" w14:textId="77777777" w:rsidR="00D033C8" w:rsidRPr="0019172A" w:rsidRDefault="00D033C8" w:rsidP="00C81B33">
            <w:pPr>
              <w:rPr>
                <w:b/>
                <w:color w:val="000000"/>
              </w:rPr>
            </w:pPr>
            <w:r w:rsidRPr="0019172A">
              <w:rPr>
                <w:b/>
                <w:color w:val="000000"/>
              </w:rPr>
              <w:t>Fortinet Inc.</w:t>
            </w:r>
          </w:p>
          <w:p w14:paraId="12E50E48" w14:textId="77777777" w:rsidR="00D033C8" w:rsidRPr="0019172A" w:rsidRDefault="00D033C8" w:rsidP="00C81B33">
            <w:pPr>
              <w:rPr>
                <w:color w:val="000000"/>
              </w:rPr>
            </w:pPr>
            <w:r w:rsidRPr="0019172A">
              <w:rPr>
                <w:color w:val="000000"/>
              </w:rPr>
              <w:t xml:space="preserve">    Gavin Chow</w:t>
            </w:r>
          </w:p>
          <w:p w14:paraId="7861A22A" w14:textId="77777777" w:rsidR="00D033C8" w:rsidRPr="0019172A" w:rsidRDefault="00D033C8" w:rsidP="00C81B33">
            <w:pPr>
              <w:rPr>
                <w:color w:val="000000"/>
              </w:rPr>
            </w:pPr>
            <w:r w:rsidRPr="0019172A">
              <w:rPr>
                <w:color w:val="000000"/>
              </w:rPr>
              <w:t xml:space="preserve">    Kenichi Terashita</w:t>
            </w:r>
          </w:p>
          <w:p w14:paraId="5497266F" w14:textId="77777777" w:rsidR="00D033C8" w:rsidRPr="0019172A" w:rsidRDefault="00D033C8" w:rsidP="00C81B33">
            <w:pPr>
              <w:rPr>
                <w:b/>
                <w:color w:val="000000"/>
              </w:rPr>
            </w:pPr>
            <w:r w:rsidRPr="0019172A">
              <w:rPr>
                <w:b/>
                <w:color w:val="000000"/>
              </w:rPr>
              <w:lastRenderedPageBreak/>
              <w:t>Fujitsu Limited</w:t>
            </w:r>
          </w:p>
          <w:p w14:paraId="45AA4FDC" w14:textId="77777777" w:rsidR="00D033C8" w:rsidRPr="0019172A" w:rsidRDefault="00D033C8" w:rsidP="00C81B33">
            <w:pPr>
              <w:rPr>
                <w:color w:val="000000"/>
              </w:rPr>
            </w:pPr>
            <w:r w:rsidRPr="0019172A">
              <w:rPr>
                <w:color w:val="000000"/>
              </w:rPr>
              <w:t xml:space="preserve">    Neil Edwards</w:t>
            </w:r>
          </w:p>
          <w:p w14:paraId="31C6751A" w14:textId="77777777" w:rsidR="00D033C8" w:rsidRPr="0019172A" w:rsidRDefault="00D033C8" w:rsidP="00C81B33">
            <w:pPr>
              <w:rPr>
                <w:color w:val="000000"/>
              </w:rPr>
            </w:pPr>
            <w:r w:rsidRPr="0019172A">
              <w:rPr>
                <w:color w:val="000000"/>
              </w:rPr>
              <w:t xml:space="preserve">    Frederick Hirsch</w:t>
            </w:r>
          </w:p>
          <w:p w14:paraId="2587398B" w14:textId="77777777" w:rsidR="00D033C8" w:rsidRPr="0019172A" w:rsidRDefault="00D033C8" w:rsidP="00C81B33">
            <w:pPr>
              <w:rPr>
                <w:color w:val="000000"/>
              </w:rPr>
            </w:pPr>
            <w:r w:rsidRPr="0019172A">
              <w:rPr>
                <w:color w:val="000000"/>
              </w:rPr>
              <w:t xml:space="preserve">    Ryusuke Masuoka</w:t>
            </w:r>
          </w:p>
          <w:p w14:paraId="4FB74DD4" w14:textId="77777777" w:rsidR="00D033C8" w:rsidRPr="0019172A" w:rsidRDefault="00D033C8" w:rsidP="00C81B33">
            <w:pPr>
              <w:rPr>
                <w:color w:val="000000"/>
              </w:rPr>
            </w:pPr>
            <w:r w:rsidRPr="0019172A">
              <w:rPr>
                <w:color w:val="000000"/>
              </w:rPr>
              <w:t xml:space="preserve">    Daisuke Murabayashi</w:t>
            </w:r>
          </w:p>
          <w:p w14:paraId="4631B108" w14:textId="77777777" w:rsidR="00D033C8" w:rsidRPr="0019172A" w:rsidRDefault="00D033C8" w:rsidP="00C81B33">
            <w:pPr>
              <w:rPr>
                <w:b/>
                <w:color w:val="000000"/>
              </w:rPr>
            </w:pPr>
            <w:r w:rsidRPr="0019172A">
              <w:rPr>
                <w:b/>
                <w:color w:val="000000"/>
              </w:rPr>
              <w:t>Google Inc.</w:t>
            </w:r>
          </w:p>
          <w:p w14:paraId="7B6152C6" w14:textId="77777777" w:rsidR="00D033C8" w:rsidRPr="0019172A" w:rsidRDefault="00D033C8" w:rsidP="00C81B33">
            <w:pPr>
              <w:rPr>
                <w:color w:val="000000"/>
              </w:rPr>
            </w:pPr>
            <w:r w:rsidRPr="0019172A">
              <w:rPr>
                <w:color w:val="000000"/>
              </w:rPr>
              <w:t xml:space="preserve">    Mark Risher</w:t>
            </w:r>
          </w:p>
          <w:p w14:paraId="5FB17216" w14:textId="77777777" w:rsidR="00D033C8" w:rsidRPr="0019172A" w:rsidRDefault="00D033C8" w:rsidP="00C81B33">
            <w:pPr>
              <w:rPr>
                <w:b/>
                <w:color w:val="000000"/>
              </w:rPr>
            </w:pPr>
            <w:r w:rsidRPr="0019172A">
              <w:rPr>
                <w:b/>
                <w:color w:val="000000"/>
              </w:rPr>
              <w:t>Hitachi, Ltd.</w:t>
            </w:r>
          </w:p>
          <w:p w14:paraId="35728F15" w14:textId="77777777" w:rsidR="00D033C8" w:rsidRPr="0019172A" w:rsidRDefault="00D033C8" w:rsidP="00C81B33">
            <w:pPr>
              <w:rPr>
                <w:color w:val="000000"/>
              </w:rPr>
            </w:pPr>
            <w:r w:rsidRPr="0019172A">
              <w:rPr>
                <w:color w:val="000000"/>
              </w:rPr>
              <w:t xml:space="preserve">    Kazuo Noguchi</w:t>
            </w:r>
          </w:p>
          <w:p w14:paraId="06E7F159" w14:textId="77777777" w:rsidR="00D033C8" w:rsidRPr="0019172A" w:rsidRDefault="00D033C8" w:rsidP="00C81B33">
            <w:pPr>
              <w:rPr>
                <w:color w:val="000000"/>
              </w:rPr>
            </w:pPr>
            <w:r w:rsidRPr="0019172A">
              <w:rPr>
                <w:color w:val="000000"/>
              </w:rPr>
              <w:t xml:space="preserve">    Akihito Sawada</w:t>
            </w:r>
          </w:p>
          <w:p w14:paraId="0B229936" w14:textId="77777777" w:rsidR="00D033C8" w:rsidRPr="0019172A" w:rsidRDefault="00D033C8" w:rsidP="00C81B33">
            <w:pPr>
              <w:rPr>
                <w:color w:val="000000"/>
              </w:rPr>
            </w:pPr>
            <w:r w:rsidRPr="0019172A">
              <w:rPr>
                <w:color w:val="000000"/>
              </w:rPr>
              <w:t xml:space="preserve">    Masato Terada</w:t>
            </w:r>
          </w:p>
          <w:p w14:paraId="495C50BB" w14:textId="77777777" w:rsidR="00D033C8" w:rsidRPr="0019172A" w:rsidRDefault="00D033C8" w:rsidP="00C81B33">
            <w:pPr>
              <w:rPr>
                <w:color w:val="000000"/>
              </w:rPr>
            </w:pPr>
            <w:r w:rsidRPr="0019172A">
              <w:rPr>
                <w:b/>
                <w:color w:val="000000"/>
              </w:rPr>
              <w:t>iboss, Inc</w:t>
            </w:r>
            <w:r w:rsidRPr="0019172A">
              <w:rPr>
                <w:color w:val="000000"/>
              </w:rPr>
              <w:t>.</w:t>
            </w:r>
          </w:p>
          <w:p w14:paraId="759204E6" w14:textId="77777777" w:rsidR="00D033C8" w:rsidRPr="0019172A" w:rsidRDefault="00D033C8" w:rsidP="00C81B33">
            <w:pPr>
              <w:rPr>
                <w:color w:val="000000"/>
              </w:rPr>
            </w:pPr>
            <w:r w:rsidRPr="0019172A">
              <w:rPr>
                <w:color w:val="000000"/>
              </w:rPr>
              <w:t xml:space="preserve">    Paul Martini</w:t>
            </w:r>
          </w:p>
          <w:p w14:paraId="7DD2EC21" w14:textId="77777777" w:rsidR="00D033C8" w:rsidRPr="0019172A" w:rsidRDefault="00D033C8" w:rsidP="00C81B33">
            <w:pPr>
              <w:rPr>
                <w:b/>
                <w:color w:val="000000"/>
              </w:rPr>
            </w:pPr>
            <w:r w:rsidRPr="0019172A">
              <w:rPr>
                <w:b/>
                <w:color w:val="000000"/>
              </w:rPr>
              <w:t>Individual</w:t>
            </w:r>
          </w:p>
          <w:p w14:paraId="1FB9A281" w14:textId="77777777" w:rsidR="00D033C8" w:rsidRPr="0019172A" w:rsidRDefault="00D033C8" w:rsidP="00C81B33">
            <w:pPr>
              <w:rPr>
                <w:color w:val="000000"/>
              </w:rPr>
            </w:pPr>
            <w:r w:rsidRPr="0019172A">
              <w:rPr>
                <w:color w:val="000000"/>
              </w:rPr>
              <w:t xml:space="preserve">    Jerome Athias</w:t>
            </w:r>
          </w:p>
          <w:p w14:paraId="2F9BF3B9" w14:textId="77777777" w:rsidR="00D033C8" w:rsidRPr="0019172A" w:rsidRDefault="00D033C8" w:rsidP="00C81B33">
            <w:pPr>
              <w:rPr>
                <w:color w:val="000000"/>
              </w:rPr>
            </w:pPr>
            <w:r w:rsidRPr="0019172A">
              <w:rPr>
                <w:color w:val="000000"/>
              </w:rPr>
              <w:t xml:space="preserve">    Peter Brown</w:t>
            </w:r>
          </w:p>
          <w:p w14:paraId="0CE1D747" w14:textId="77777777" w:rsidR="00D033C8" w:rsidRPr="0019172A" w:rsidRDefault="00D033C8" w:rsidP="00C81B33">
            <w:pPr>
              <w:rPr>
                <w:color w:val="000000"/>
              </w:rPr>
            </w:pPr>
            <w:r w:rsidRPr="0019172A">
              <w:rPr>
                <w:color w:val="000000"/>
              </w:rPr>
              <w:t xml:space="preserve">    Elysa Jones</w:t>
            </w:r>
          </w:p>
          <w:p w14:paraId="4F0C74D1" w14:textId="77777777" w:rsidR="00D033C8" w:rsidRPr="0019172A" w:rsidRDefault="00D033C8" w:rsidP="00C81B33">
            <w:pPr>
              <w:rPr>
                <w:color w:val="000000"/>
              </w:rPr>
            </w:pPr>
            <w:r w:rsidRPr="0019172A">
              <w:rPr>
                <w:color w:val="000000"/>
              </w:rPr>
              <w:t xml:space="preserve">    Sanjiv Kalkar</w:t>
            </w:r>
          </w:p>
          <w:p w14:paraId="2BEA4E58" w14:textId="77777777" w:rsidR="00D033C8" w:rsidRPr="0019172A" w:rsidRDefault="00D033C8" w:rsidP="00C81B33">
            <w:pPr>
              <w:rPr>
                <w:color w:val="000000"/>
              </w:rPr>
            </w:pPr>
            <w:r w:rsidRPr="0019172A">
              <w:rPr>
                <w:color w:val="000000"/>
              </w:rPr>
              <w:t xml:space="preserve">    Bar Lockwood</w:t>
            </w:r>
          </w:p>
          <w:p w14:paraId="56CC4655" w14:textId="77777777" w:rsidR="00D033C8" w:rsidRPr="0019172A" w:rsidRDefault="00D033C8" w:rsidP="00C81B33">
            <w:pPr>
              <w:rPr>
                <w:color w:val="000000"/>
              </w:rPr>
            </w:pPr>
            <w:r w:rsidRPr="0019172A">
              <w:rPr>
                <w:color w:val="000000"/>
              </w:rPr>
              <w:t xml:space="preserve">    Terry MacDonald</w:t>
            </w:r>
          </w:p>
          <w:p w14:paraId="75B305D7" w14:textId="77777777" w:rsidR="00D033C8" w:rsidRPr="0019172A" w:rsidRDefault="00D033C8" w:rsidP="00C81B33">
            <w:pPr>
              <w:rPr>
                <w:color w:val="000000"/>
              </w:rPr>
            </w:pPr>
            <w:r w:rsidRPr="0019172A">
              <w:rPr>
                <w:color w:val="000000"/>
              </w:rPr>
              <w:t xml:space="preserve">    Alex Pinto</w:t>
            </w:r>
          </w:p>
          <w:p w14:paraId="6FF3F693" w14:textId="77777777" w:rsidR="00D033C8" w:rsidRPr="0019172A" w:rsidRDefault="00D033C8" w:rsidP="00C81B33">
            <w:pPr>
              <w:rPr>
                <w:b/>
                <w:color w:val="000000"/>
              </w:rPr>
            </w:pPr>
            <w:r w:rsidRPr="0019172A">
              <w:rPr>
                <w:b/>
                <w:color w:val="000000"/>
              </w:rPr>
              <w:t>Intel Corporation</w:t>
            </w:r>
          </w:p>
          <w:p w14:paraId="7D474DC6" w14:textId="77777777" w:rsidR="00D033C8" w:rsidRPr="0019172A" w:rsidRDefault="00D033C8" w:rsidP="00C81B33">
            <w:pPr>
              <w:rPr>
                <w:color w:val="000000"/>
              </w:rPr>
            </w:pPr>
            <w:r w:rsidRPr="0019172A">
              <w:rPr>
                <w:color w:val="000000"/>
              </w:rPr>
              <w:t xml:space="preserve">    Tim Casey</w:t>
            </w:r>
          </w:p>
          <w:p w14:paraId="337FA62F" w14:textId="77777777" w:rsidR="00D033C8" w:rsidRPr="0019172A" w:rsidRDefault="00D033C8" w:rsidP="00C81B33">
            <w:pPr>
              <w:rPr>
                <w:color w:val="000000"/>
              </w:rPr>
            </w:pPr>
            <w:r w:rsidRPr="0019172A">
              <w:rPr>
                <w:color w:val="000000"/>
              </w:rPr>
              <w:t xml:space="preserve">    Kent Landfield</w:t>
            </w:r>
          </w:p>
          <w:p w14:paraId="4317194A" w14:textId="77777777" w:rsidR="00D033C8" w:rsidRPr="0019172A" w:rsidRDefault="00D033C8" w:rsidP="00C81B33">
            <w:pPr>
              <w:rPr>
                <w:b/>
                <w:color w:val="000000"/>
              </w:rPr>
            </w:pPr>
            <w:r w:rsidRPr="0019172A">
              <w:rPr>
                <w:b/>
                <w:color w:val="000000"/>
              </w:rPr>
              <w:t>JPMorgan Chase Bank, N.A.</w:t>
            </w:r>
          </w:p>
          <w:p w14:paraId="6831F8E8" w14:textId="77777777" w:rsidR="00D033C8" w:rsidRPr="0019172A" w:rsidRDefault="00D033C8" w:rsidP="00C81B33">
            <w:pPr>
              <w:rPr>
                <w:color w:val="000000"/>
              </w:rPr>
            </w:pPr>
            <w:r w:rsidRPr="0019172A">
              <w:rPr>
                <w:b/>
                <w:color w:val="000000"/>
              </w:rPr>
              <w:t xml:space="preserve">    </w:t>
            </w:r>
            <w:r w:rsidRPr="0019172A">
              <w:rPr>
                <w:color w:val="000000"/>
              </w:rPr>
              <w:t>Terrence Driscoll</w:t>
            </w:r>
          </w:p>
          <w:p w14:paraId="6026D1FE" w14:textId="77777777" w:rsidR="00D033C8" w:rsidRPr="0019172A" w:rsidRDefault="00D033C8" w:rsidP="00C81B33">
            <w:pPr>
              <w:rPr>
                <w:color w:val="000000"/>
              </w:rPr>
            </w:pPr>
            <w:r w:rsidRPr="0019172A">
              <w:rPr>
                <w:color w:val="000000"/>
              </w:rPr>
              <w:t xml:space="preserve">    David Laurance</w:t>
            </w:r>
          </w:p>
          <w:p w14:paraId="4C52E4D3" w14:textId="77777777" w:rsidR="00D033C8" w:rsidRPr="0019172A" w:rsidRDefault="00D033C8" w:rsidP="00C81B33">
            <w:pPr>
              <w:rPr>
                <w:b/>
                <w:color w:val="000000"/>
              </w:rPr>
            </w:pPr>
            <w:r w:rsidRPr="0019172A">
              <w:rPr>
                <w:b/>
                <w:color w:val="000000"/>
              </w:rPr>
              <w:t>LookingGlass</w:t>
            </w:r>
          </w:p>
          <w:p w14:paraId="23214D8B" w14:textId="77777777" w:rsidR="00D033C8" w:rsidRPr="0019172A" w:rsidRDefault="00D033C8" w:rsidP="00C81B33">
            <w:pPr>
              <w:rPr>
                <w:color w:val="000000"/>
              </w:rPr>
            </w:pPr>
            <w:r w:rsidRPr="0019172A">
              <w:rPr>
                <w:color w:val="000000"/>
              </w:rPr>
              <w:t xml:space="preserve">    Allan Thomson</w:t>
            </w:r>
          </w:p>
          <w:p w14:paraId="4FA88DA2" w14:textId="77777777" w:rsidR="00D033C8" w:rsidRPr="0019172A" w:rsidRDefault="00D033C8" w:rsidP="00C81B33">
            <w:pPr>
              <w:rPr>
                <w:color w:val="000000"/>
              </w:rPr>
            </w:pPr>
            <w:r w:rsidRPr="0019172A">
              <w:rPr>
                <w:color w:val="000000"/>
              </w:rPr>
              <w:t xml:space="preserve">    Lee Vorthman</w:t>
            </w:r>
          </w:p>
          <w:p w14:paraId="104E6C47" w14:textId="77777777" w:rsidR="00D033C8" w:rsidRPr="0019172A" w:rsidRDefault="00D033C8" w:rsidP="00C81B33">
            <w:pPr>
              <w:rPr>
                <w:b/>
                <w:color w:val="000000"/>
              </w:rPr>
            </w:pPr>
            <w:r w:rsidRPr="0019172A">
              <w:rPr>
                <w:b/>
                <w:color w:val="000000"/>
              </w:rPr>
              <w:t>Mitre Corporation</w:t>
            </w:r>
          </w:p>
          <w:p w14:paraId="2B9C8CE7" w14:textId="77777777" w:rsidR="00D033C8" w:rsidRPr="0019172A" w:rsidRDefault="00D033C8" w:rsidP="00C81B33">
            <w:pPr>
              <w:rPr>
                <w:color w:val="000000"/>
              </w:rPr>
            </w:pPr>
            <w:r w:rsidRPr="0019172A">
              <w:rPr>
                <w:color w:val="000000"/>
              </w:rPr>
              <w:t xml:space="preserve">    Greg Back</w:t>
            </w:r>
          </w:p>
          <w:p w14:paraId="2FD63ABB" w14:textId="77777777" w:rsidR="00D033C8" w:rsidRPr="0019172A" w:rsidRDefault="00D033C8" w:rsidP="00C81B33">
            <w:pPr>
              <w:rPr>
                <w:color w:val="000000"/>
              </w:rPr>
            </w:pPr>
            <w:r w:rsidRPr="0019172A">
              <w:rPr>
                <w:color w:val="000000"/>
              </w:rPr>
              <w:t xml:space="preserve">    Jonathan Baker</w:t>
            </w:r>
          </w:p>
          <w:p w14:paraId="4897F658" w14:textId="77777777" w:rsidR="00D033C8" w:rsidRPr="0019172A" w:rsidRDefault="00D033C8" w:rsidP="00C81B33">
            <w:pPr>
              <w:rPr>
                <w:color w:val="000000"/>
              </w:rPr>
            </w:pPr>
            <w:r w:rsidRPr="0019172A">
              <w:rPr>
                <w:color w:val="000000"/>
              </w:rPr>
              <w:t xml:space="preserve">    Sean Barnum</w:t>
            </w:r>
          </w:p>
          <w:p w14:paraId="08D262B7" w14:textId="77777777" w:rsidR="00D033C8" w:rsidRPr="0019172A" w:rsidRDefault="00D033C8" w:rsidP="00C81B33">
            <w:pPr>
              <w:rPr>
                <w:color w:val="000000"/>
              </w:rPr>
            </w:pPr>
            <w:r w:rsidRPr="0019172A">
              <w:rPr>
                <w:color w:val="000000"/>
              </w:rPr>
              <w:t xml:space="preserve">    Desiree Beck</w:t>
            </w:r>
          </w:p>
          <w:p w14:paraId="0A21CAAB" w14:textId="77777777" w:rsidR="00D033C8" w:rsidRPr="0019172A" w:rsidRDefault="00D033C8" w:rsidP="00C81B33">
            <w:pPr>
              <w:rPr>
                <w:color w:val="000000"/>
              </w:rPr>
            </w:pPr>
            <w:r w:rsidRPr="0019172A">
              <w:rPr>
                <w:color w:val="000000"/>
              </w:rPr>
              <w:t xml:space="preserve">    Nicole Gong</w:t>
            </w:r>
          </w:p>
          <w:p w14:paraId="4D68C0D6" w14:textId="77777777" w:rsidR="00D033C8" w:rsidRPr="0019172A" w:rsidRDefault="00D033C8" w:rsidP="00C81B33">
            <w:pPr>
              <w:rPr>
                <w:color w:val="000000"/>
              </w:rPr>
            </w:pPr>
            <w:r w:rsidRPr="0019172A">
              <w:rPr>
                <w:color w:val="000000"/>
              </w:rPr>
              <w:t xml:space="preserve">    Jasen Jacobsen</w:t>
            </w:r>
          </w:p>
          <w:p w14:paraId="46BAACDB" w14:textId="77777777" w:rsidR="00D033C8" w:rsidRPr="0019172A" w:rsidRDefault="00D033C8" w:rsidP="00C81B33">
            <w:pPr>
              <w:rPr>
                <w:color w:val="000000"/>
              </w:rPr>
            </w:pPr>
            <w:r w:rsidRPr="0019172A">
              <w:rPr>
                <w:color w:val="000000"/>
              </w:rPr>
              <w:t xml:space="preserve">    Ivan Kirillov</w:t>
            </w:r>
          </w:p>
          <w:p w14:paraId="0286229B" w14:textId="77777777" w:rsidR="00D033C8" w:rsidRPr="0019172A" w:rsidRDefault="00D033C8" w:rsidP="00C81B33">
            <w:pPr>
              <w:rPr>
                <w:color w:val="000000"/>
              </w:rPr>
            </w:pPr>
            <w:r w:rsidRPr="0019172A">
              <w:rPr>
                <w:color w:val="000000"/>
              </w:rPr>
              <w:t xml:space="preserve">    Richard Piazza</w:t>
            </w:r>
          </w:p>
          <w:p w14:paraId="6EEA4E00" w14:textId="77777777" w:rsidR="00D033C8" w:rsidRPr="0019172A" w:rsidRDefault="00D033C8" w:rsidP="00C81B33">
            <w:pPr>
              <w:rPr>
                <w:color w:val="000000"/>
              </w:rPr>
            </w:pPr>
            <w:r w:rsidRPr="0019172A">
              <w:rPr>
                <w:color w:val="000000"/>
              </w:rPr>
              <w:t xml:space="preserve">    Jon Salwen</w:t>
            </w:r>
          </w:p>
          <w:p w14:paraId="2DBF50F6" w14:textId="77777777" w:rsidR="00D033C8" w:rsidRPr="0019172A" w:rsidRDefault="00D033C8" w:rsidP="00C81B33">
            <w:pPr>
              <w:rPr>
                <w:color w:val="000000"/>
              </w:rPr>
            </w:pPr>
            <w:r w:rsidRPr="0019172A">
              <w:rPr>
                <w:color w:val="000000"/>
              </w:rPr>
              <w:t xml:space="preserve">    Charles Schmidt</w:t>
            </w:r>
          </w:p>
          <w:p w14:paraId="1F91BA9F" w14:textId="77777777" w:rsidR="00D033C8" w:rsidRPr="0019172A" w:rsidRDefault="00D033C8" w:rsidP="00C81B33">
            <w:pPr>
              <w:rPr>
                <w:color w:val="000000"/>
              </w:rPr>
            </w:pPr>
            <w:r w:rsidRPr="0019172A">
              <w:rPr>
                <w:color w:val="000000"/>
              </w:rPr>
              <w:lastRenderedPageBreak/>
              <w:t xml:space="preserve">    Emmanuelle Vargas-Gonzalez</w:t>
            </w:r>
          </w:p>
          <w:p w14:paraId="34B123A7" w14:textId="77777777" w:rsidR="00D033C8" w:rsidRPr="0019172A" w:rsidRDefault="00D033C8" w:rsidP="00C81B33">
            <w:pPr>
              <w:rPr>
                <w:color w:val="000000"/>
              </w:rPr>
            </w:pPr>
            <w:r w:rsidRPr="0019172A">
              <w:rPr>
                <w:color w:val="000000"/>
              </w:rPr>
              <w:t xml:space="preserve">    John Wunder</w:t>
            </w:r>
          </w:p>
          <w:p w14:paraId="0AB198DC" w14:textId="77777777" w:rsidR="00D033C8" w:rsidRPr="0019172A" w:rsidRDefault="00D033C8" w:rsidP="00C81B33">
            <w:pPr>
              <w:rPr>
                <w:b/>
                <w:color w:val="000000"/>
              </w:rPr>
            </w:pPr>
            <w:r w:rsidRPr="0019172A">
              <w:rPr>
                <w:b/>
                <w:color w:val="000000"/>
              </w:rPr>
              <w:t>National Council of ISACs (NCI)</w:t>
            </w:r>
          </w:p>
          <w:p w14:paraId="5A41E592" w14:textId="77777777" w:rsidR="00D033C8" w:rsidRPr="0019172A" w:rsidRDefault="00D033C8" w:rsidP="00C81B33">
            <w:pPr>
              <w:rPr>
                <w:color w:val="000000"/>
              </w:rPr>
            </w:pPr>
            <w:r w:rsidRPr="0019172A">
              <w:rPr>
                <w:color w:val="000000"/>
              </w:rPr>
              <w:t xml:space="preserve">    Scott Algeier</w:t>
            </w:r>
          </w:p>
          <w:p w14:paraId="2D10EDFA" w14:textId="77777777" w:rsidR="00D033C8" w:rsidRPr="0019172A" w:rsidRDefault="00D033C8" w:rsidP="00C81B33">
            <w:pPr>
              <w:rPr>
                <w:color w:val="000000"/>
              </w:rPr>
            </w:pPr>
            <w:r w:rsidRPr="0019172A">
              <w:rPr>
                <w:color w:val="000000"/>
              </w:rPr>
              <w:t xml:space="preserve">    Denise Anderson</w:t>
            </w:r>
          </w:p>
          <w:p w14:paraId="7D8664C9" w14:textId="77777777" w:rsidR="00D033C8" w:rsidRPr="0019172A" w:rsidRDefault="00D033C8" w:rsidP="00C81B33">
            <w:pPr>
              <w:rPr>
                <w:color w:val="000000"/>
              </w:rPr>
            </w:pPr>
            <w:r w:rsidRPr="0019172A">
              <w:rPr>
                <w:color w:val="000000"/>
              </w:rPr>
              <w:t xml:space="preserve">    Josh Poster</w:t>
            </w:r>
          </w:p>
          <w:p w14:paraId="27D57279" w14:textId="77777777" w:rsidR="00D033C8" w:rsidRPr="0019172A" w:rsidRDefault="00D033C8" w:rsidP="00C81B33">
            <w:pPr>
              <w:rPr>
                <w:b/>
                <w:color w:val="000000"/>
              </w:rPr>
            </w:pPr>
            <w:r w:rsidRPr="0019172A">
              <w:rPr>
                <w:b/>
                <w:color w:val="000000"/>
              </w:rPr>
              <w:t>NEC Corporation</w:t>
            </w:r>
          </w:p>
          <w:p w14:paraId="429564BF" w14:textId="77777777" w:rsidR="00D033C8" w:rsidRPr="0019172A" w:rsidRDefault="00D033C8" w:rsidP="00C81B33">
            <w:pPr>
              <w:rPr>
                <w:color w:val="000000"/>
              </w:rPr>
            </w:pPr>
            <w:r w:rsidRPr="0019172A">
              <w:rPr>
                <w:color w:val="000000"/>
              </w:rPr>
              <w:t xml:space="preserve">    Takahiro Kakumaru</w:t>
            </w:r>
          </w:p>
          <w:p w14:paraId="7846D697" w14:textId="77777777" w:rsidR="00D033C8" w:rsidRPr="0019172A" w:rsidRDefault="00D033C8" w:rsidP="00C81B33">
            <w:pPr>
              <w:rPr>
                <w:b/>
                <w:color w:val="000000"/>
              </w:rPr>
            </w:pPr>
            <w:r w:rsidRPr="0019172A">
              <w:rPr>
                <w:b/>
                <w:color w:val="000000"/>
              </w:rPr>
              <w:t>North American Energy Standards Board</w:t>
            </w:r>
          </w:p>
          <w:p w14:paraId="50A34B93" w14:textId="77777777" w:rsidR="00D033C8" w:rsidRPr="0019172A" w:rsidRDefault="00D033C8" w:rsidP="00C81B33">
            <w:pPr>
              <w:rPr>
                <w:color w:val="000000"/>
              </w:rPr>
            </w:pPr>
            <w:r w:rsidRPr="0019172A">
              <w:rPr>
                <w:color w:val="000000"/>
              </w:rPr>
              <w:t xml:space="preserve">    David Darnell</w:t>
            </w:r>
          </w:p>
          <w:p w14:paraId="239735D3" w14:textId="77777777" w:rsidR="00D033C8" w:rsidRPr="0019172A" w:rsidRDefault="00D033C8" w:rsidP="00C81B33">
            <w:pPr>
              <w:rPr>
                <w:b/>
                <w:color w:val="000000"/>
              </w:rPr>
            </w:pPr>
            <w:r w:rsidRPr="0019172A">
              <w:rPr>
                <w:b/>
                <w:color w:val="000000"/>
              </w:rPr>
              <w:t>Object Management Group</w:t>
            </w:r>
          </w:p>
          <w:p w14:paraId="7AF896F2" w14:textId="77777777" w:rsidR="00D033C8" w:rsidRPr="0019172A" w:rsidRDefault="00D033C8" w:rsidP="00C81B33">
            <w:pPr>
              <w:rPr>
                <w:color w:val="000000"/>
              </w:rPr>
            </w:pPr>
            <w:r w:rsidRPr="0019172A">
              <w:rPr>
                <w:color w:val="000000"/>
              </w:rPr>
              <w:t xml:space="preserve">    Cory Casanave</w:t>
            </w:r>
          </w:p>
          <w:p w14:paraId="2DC3C411" w14:textId="77777777" w:rsidR="00D033C8" w:rsidRPr="0019172A" w:rsidRDefault="00D033C8" w:rsidP="00C81B33">
            <w:pPr>
              <w:rPr>
                <w:b/>
                <w:color w:val="000000"/>
              </w:rPr>
            </w:pPr>
            <w:r w:rsidRPr="0019172A">
              <w:rPr>
                <w:b/>
                <w:color w:val="000000"/>
              </w:rPr>
              <w:t>Palo Alto Networks</w:t>
            </w:r>
          </w:p>
          <w:p w14:paraId="4A458748" w14:textId="77777777" w:rsidR="00D033C8" w:rsidRPr="0019172A" w:rsidRDefault="00D033C8" w:rsidP="00C81B33">
            <w:pPr>
              <w:rPr>
                <w:color w:val="000000"/>
              </w:rPr>
            </w:pPr>
            <w:r w:rsidRPr="0019172A">
              <w:rPr>
                <w:color w:val="000000"/>
              </w:rPr>
              <w:t xml:space="preserve">    Vishaal Hariprasad</w:t>
            </w:r>
          </w:p>
          <w:p w14:paraId="6863BD74" w14:textId="77777777" w:rsidR="00D033C8" w:rsidRPr="0019172A" w:rsidRDefault="00D033C8" w:rsidP="00C81B33">
            <w:pPr>
              <w:rPr>
                <w:color w:val="000000"/>
              </w:rPr>
            </w:pPr>
            <w:r w:rsidRPr="0019172A">
              <w:rPr>
                <w:b/>
                <w:color w:val="000000"/>
              </w:rPr>
              <w:t>Queralt, Inc</w:t>
            </w:r>
            <w:r w:rsidRPr="0019172A">
              <w:rPr>
                <w:color w:val="000000"/>
              </w:rPr>
              <w:t>.</w:t>
            </w:r>
          </w:p>
          <w:p w14:paraId="55680559" w14:textId="77777777" w:rsidR="00D033C8" w:rsidRPr="0019172A" w:rsidRDefault="00D033C8" w:rsidP="00C81B33">
            <w:pPr>
              <w:rPr>
                <w:color w:val="000000"/>
              </w:rPr>
            </w:pPr>
            <w:r w:rsidRPr="0019172A">
              <w:rPr>
                <w:color w:val="000000"/>
              </w:rPr>
              <w:t xml:space="preserve">    John Tolbert</w:t>
            </w:r>
          </w:p>
          <w:p w14:paraId="12A20AFD" w14:textId="77777777" w:rsidR="00D033C8" w:rsidRPr="0019172A" w:rsidRDefault="00D033C8" w:rsidP="00C81B33">
            <w:pPr>
              <w:rPr>
                <w:b/>
                <w:color w:val="000000"/>
              </w:rPr>
            </w:pPr>
            <w:r w:rsidRPr="0019172A">
              <w:rPr>
                <w:b/>
                <w:color w:val="000000"/>
              </w:rPr>
              <w:t>Resilient Systems, Inc.</w:t>
            </w:r>
          </w:p>
          <w:p w14:paraId="6D8C55B6" w14:textId="77777777" w:rsidR="00D033C8" w:rsidRPr="0019172A" w:rsidRDefault="00D033C8" w:rsidP="00C81B33">
            <w:pPr>
              <w:rPr>
                <w:color w:val="000000"/>
              </w:rPr>
            </w:pPr>
            <w:r w:rsidRPr="0019172A">
              <w:rPr>
                <w:color w:val="000000"/>
              </w:rPr>
              <w:t xml:space="preserve">    Ted Julian</w:t>
            </w:r>
          </w:p>
          <w:p w14:paraId="3BC12419" w14:textId="77777777" w:rsidR="00D033C8" w:rsidRPr="0019172A" w:rsidRDefault="00D033C8" w:rsidP="00C81B33">
            <w:pPr>
              <w:rPr>
                <w:b/>
                <w:color w:val="000000"/>
              </w:rPr>
            </w:pPr>
            <w:r w:rsidRPr="0019172A">
              <w:rPr>
                <w:b/>
                <w:color w:val="000000"/>
              </w:rPr>
              <w:t>Securonix</w:t>
            </w:r>
          </w:p>
          <w:p w14:paraId="7B92AC05" w14:textId="77777777" w:rsidR="00D033C8" w:rsidRPr="0019172A" w:rsidRDefault="00D033C8" w:rsidP="00C81B33">
            <w:pPr>
              <w:rPr>
                <w:color w:val="000000"/>
              </w:rPr>
            </w:pPr>
            <w:r w:rsidRPr="0019172A">
              <w:rPr>
                <w:color w:val="000000"/>
              </w:rPr>
              <w:t xml:space="preserve">    Igor Baikalov</w:t>
            </w:r>
          </w:p>
          <w:p w14:paraId="44DE2CF5" w14:textId="77777777" w:rsidR="00D033C8" w:rsidRPr="0019172A" w:rsidRDefault="00D033C8" w:rsidP="00C81B33">
            <w:pPr>
              <w:rPr>
                <w:b/>
                <w:color w:val="000000"/>
              </w:rPr>
            </w:pPr>
            <w:r w:rsidRPr="0019172A">
              <w:rPr>
                <w:b/>
                <w:color w:val="000000"/>
              </w:rPr>
              <w:t>Siemens AG</w:t>
            </w:r>
          </w:p>
          <w:p w14:paraId="1A6F97A3" w14:textId="77777777" w:rsidR="00D033C8" w:rsidRPr="0019172A" w:rsidRDefault="00D033C8" w:rsidP="00C81B33">
            <w:pPr>
              <w:rPr>
                <w:color w:val="000000"/>
              </w:rPr>
            </w:pPr>
            <w:r w:rsidRPr="0019172A">
              <w:rPr>
                <w:color w:val="000000"/>
              </w:rPr>
              <w:t xml:space="preserve">    Bernd Grobauer</w:t>
            </w:r>
          </w:p>
          <w:p w14:paraId="4618F985" w14:textId="77777777" w:rsidR="00D033C8" w:rsidRPr="0019172A" w:rsidRDefault="00D033C8" w:rsidP="00C81B33">
            <w:pPr>
              <w:rPr>
                <w:b/>
                <w:color w:val="000000"/>
              </w:rPr>
            </w:pPr>
            <w:r w:rsidRPr="0019172A">
              <w:rPr>
                <w:b/>
                <w:color w:val="000000"/>
              </w:rPr>
              <w:t>Soltra</w:t>
            </w:r>
          </w:p>
          <w:p w14:paraId="47292AB9" w14:textId="77777777" w:rsidR="00D033C8" w:rsidRPr="0019172A" w:rsidRDefault="00D033C8" w:rsidP="00C81B33">
            <w:pPr>
              <w:rPr>
                <w:color w:val="000000"/>
              </w:rPr>
            </w:pPr>
            <w:r w:rsidRPr="0019172A">
              <w:rPr>
                <w:color w:val="000000"/>
              </w:rPr>
              <w:t xml:space="preserve">    John Anderson</w:t>
            </w:r>
          </w:p>
          <w:p w14:paraId="1158D905" w14:textId="77777777" w:rsidR="00D033C8" w:rsidRPr="0019172A" w:rsidRDefault="00D033C8" w:rsidP="00C81B33">
            <w:pPr>
              <w:rPr>
                <w:color w:val="000000"/>
              </w:rPr>
            </w:pPr>
            <w:r w:rsidRPr="0019172A">
              <w:rPr>
                <w:color w:val="000000"/>
              </w:rPr>
              <w:t xml:space="preserve">    Aishwarya Asok Kumar</w:t>
            </w:r>
          </w:p>
          <w:p w14:paraId="188A582E" w14:textId="77777777" w:rsidR="00D033C8" w:rsidRPr="0019172A" w:rsidRDefault="00D033C8" w:rsidP="00C81B33">
            <w:pPr>
              <w:rPr>
                <w:color w:val="000000"/>
              </w:rPr>
            </w:pPr>
            <w:r w:rsidRPr="0019172A">
              <w:rPr>
                <w:color w:val="000000"/>
              </w:rPr>
              <w:t xml:space="preserve">    Peter Ayasse</w:t>
            </w:r>
          </w:p>
          <w:p w14:paraId="0E659B81" w14:textId="77777777" w:rsidR="00D033C8" w:rsidRPr="0019172A" w:rsidRDefault="00D033C8" w:rsidP="00C81B33">
            <w:pPr>
              <w:rPr>
                <w:color w:val="000000"/>
              </w:rPr>
            </w:pPr>
            <w:r w:rsidRPr="0019172A">
              <w:rPr>
                <w:color w:val="000000"/>
              </w:rPr>
              <w:t xml:space="preserve">    Jeff Beekman</w:t>
            </w:r>
          </w:p>
          <w:p w14:paraId="6B0B5F94" w14:textId="77777777" w:rsidR="00D033C8" w:rsidRPr="0019172A" w:rsidRDefault="00D033C8" w:rsidP="00C81B33">
            <w:pPr>
              <w:rPr>
                <w:color w:val="000000"/>
              </w:rPr>
            </w:pPr>
            <w:r w:rsidRPr="0019172A">
              <w:rPr>
                <w:color w:val="000000"/>
              </w:rPr>
              <w:t xml:space="preserve">    Michael Butt</w:t>
            </w:r>
          </w:p>
          <w:p w14:paraId="2E5EA80E" w14:textId="77777777" w:rsidR="00D033C8" w:rsidRPr="0019172A" w:rsidRDefault="00D033C8" w:rsidP="00C81B33">
            <w:pPr>
              <w:rPr>
                <w:color w:val="000000"/>
              </w:rPr>
            </w:pPr>
            <w:r w:rsidRPr="0019172A">
              <w:rPr>
                <w:color w:val="000000"/>
              </w:rPr>
              <w:t xml:space="preserve">    Cynthia Camacho</w:t>
            </w:r>
          </w:p>
          <w:p w14:paraId="0061DB29" w14:textId="77777777" w:rsidR="00D033C8" w:rsidRPr="0019172A" w:rsidRDefault="00D033C8" w:rsidP="00C81B33">
            <w:pPr>
              <w:rPr>
                <w:color w:val="000000"/>
              </w:rPr>
            </w:pPr>
            <w:r w:rsidRPr="0019172A">
              <w:rPr>
                <w:color w:val="000000"/>
              </w:rPr>
              <w:t xml:space="preserve">    Aharon Chernin</w:t>
            </w:r>
          </w:p>
          <w:p w14:paraId="45215E9B" w14:textId="77777777" w:rsidR="00D033C8" w:rsidRPr="0019172A" w:rsidRDefault="00D033C8" w:rsidP="00C81B33">
            <w:pPr>
              <w:rPr>
                <w:color w:val="000000"/>
              </w:rPr>
            </w:pPr>
            <w:r w:rsidRPr="0019172A">
              <w:rPr>
                <w:color w:val="000000"/>
              </w:rPr>
              <w:t xml:space="preserve">    Mark Clancy</w:t>
            </w:r>
          </w:p>
          <w:p w14:paraId="2C372851" w14:textId="77777777" w:rsidR="00D033C8" w:rsidRPr="0019172A" w:rsidRDefault="00D033C8" w:rsidP="00C81B33">
            <w:pPr>
              <w:rPr>
                <w:color w:val="000000"/>
              </w:rPr>
            </w:pPr>
            <w:r w:rsidRPr="0019172A">
              <w:rPr>
                <w:color w:val="000000"/>
              </w:rPr>
              <w:t xml:space="preserve">    Brady Cotton</w:t>
            </w:r>
          </w:p>
          <w:p w14:paraId="5B1282A4" w14:textId="77777777" w:rsidR="00D033C8" w:rsidRPr="0019172A" w:rsidRDefault="00D033C8" w:rsidP="00C81B33">
            <w:pPr>
              <w:rPr>
                <w:color w:val="000000"/>
              </w:rPr>
            </w:pPr>
            <w:r w:rsidRPr="0019172A">
              <w:rPr>
                <w:color w:val="000000"/>
              </w:rPr>
              <w:t xml:space="preserve">    Trey Darley</w:t>
            </w:r>
          </w:p>
          <w:p w14:paraId="702AB7E6" w14:textId="77777777" w:rsidR="00D033C8" w:rsidRPr="0019172A" w:rsidRDefault="00D033C8" w:rsidP="00C81B33">
            <w:pPr>
              <w:rPr>
                <w:color w:val="000000"/>
              </w:rPr>
            </w:pPr>
            <w:r w:rsidRPr="0019172A">
              <w:rPr>
                <w:color w:val="000000"/>
              </w:rPr>
              <w:t xml:space="preserve">    Mark Davidson</w:t>
            </w:r>
          </w:p>
          <w:p w14:paraId="31DDE918" w14:textId="77777777" w:rsidR="00D033C8" w:rsidRPr="0019172A" w:rsidRDefault="00D033C8" w:rsidP="00C81B33">
            <w:pPr>
              <w:rPr>
                <w:color w:val="000000"/>
              </w:rPr>
            </w:pPr>
            <w:r w:rsidRPr="0019172A">
              <w:rPr>
                <w:color w:val="000000"/>
              </w:rPr>
              <w:t xml:space="preserve">    Paul Dion</w:t>
            </w:r>
          </w:p>
          <w:p w14:paraId="2943FEFC" w14:textId="77777777" w:rsidR="00D033C8" w:rsidRPr="0019172A" w:rsidRDefault="00D033C8" w:rsidP="00C81B33">
            <w:pPr>
              <w:rPr>
                <w:color w:val="000000"/>
              </w:rPr>
            </w:pPr>
            <w:r w:rsidRPr="0019172A">
              <w:rPr>
                <w:color w:val="000000"/>
              </w:rPr>
              <w:t xml:space="preserve">    Daniel Dye</w:t>
            </w:r>
          </w:p>
          <w:p w14:paraId="3099C50B" w14:textId="77777777" w:rsidR="00D033C8" w:rsidRPr="0019172A" w:rsidRDefault="00D033C8" w:rsidP="00C81B33">
            <w:pPr>
              <w:rPr>
                <w:color w:val="000000"/>
              </w:rPr>
            </w:pPr>
            <w:r w:rsidRPr="0019172A">
              <w:rPr>
                <w:color w:val="000000"/>
              </w:rPr>
              <w:t xml:space="preserve">    Robert Hutto</w:t>
            </w:r>
          </w:p>
          <w:p w14:paraId="1628F304" w14:textId="77777777" w:rsidR="00D033C8" w:rsidRPr="0019172A" w:rsidRDefault="00D033C8" w:rsidP="00C81B33">
            <w:pPr>
              <w:rPr>
                <w:color w:val="000000"/>
              </w:rPr>
            </w:pPr>
            <w:r w:rsidRPr="0019172A">
              <w:rPr>
                <w:color w:val="000000"/>
              </w:rPr>
              <w:t xml:space="preserve">    Raymond Keckler</w:t>
            </w:r>
          </w:p>
          <w:p w14:paraId="3BFFA6E3" w14:textId="77777777" w:rsidR="00D033C8" w:rsidRPr="0019172A" w:rsidRDefault="00D033C8" w:rsidP="00C81B33">
            <w:pPr>
              <w:rPr>
                <w:color w:val="000000"/>
              </w:rPr>
            </w:pPr>
            <w:r w:rsidRPr="0019172A">
              <w:rPr>
                <w:color w:val="000000"/>
              </w:rPr>
              <w:t xml:space="preserve">    Ali Khan</w:t>
            </w:r>
          </w:p>
          <w:p w14:paraId="59B22269" w14:textId="77777777" w:rsidR="00D033C8" w:rsidRPr="0019172A" w:rsidRDefault="00D033C8" w:rsidP="00C81B33">
            <w:pPr>
              <w:rPr>
                <w:color w:val="000000"/>
              </w:rPr>
            </w:pPr>
            <w:r w:rsidRPr="0019172A">
              <w:rPr>
                <w:color w:val="000000"/>
              </w:rPr>
              <w:t xml:space="preserve">    Chris Kiehl</w:t>
            </w:r>
          </w:p>
          <w:p w14:paraId="21DF0F15" w14:textId="77777777" w:rsidR="00D033C8" w:rsidRPr="0019172A" w:rsidRDefault="00D033C8" w:rsidP="00C81B33">
            <w:pPr>
              <w:rPr>
                <w:color w:val="000000"/>
              </w:rPr>
            </w:pPr>
            <w:r w:rsidRPr="0019172A">
              <w:rPr>
                <w:color w:val="000000"/>
              </w:rPr>
              <w:t xml:space="preserve">    Clayton Long</w:t>
            </w:r>
          </w:p>
          <w:p w14:paraId="0552528D" w14:textId="77777777" w:rsidR="00D033C8" w:rsidRPr="0019172A" w:rsidRDefault="00D033C8" w:rsidP="00C81B33">
            <w:pPr>
              <w:rPr>
                <w:color w:val="000000"/>
              </w:rPr>
            </w:pPr>
            <w:r w:rsidRPr="0019172A">
              <w:rPr>
                <w:color w:val="000000"/>
              </w:rPr>
              <w:lastRenderedPageBreak/>
              <w:t xml:space="preserve">    Michael Pepin</w:t>
            </w:r>
          </w:p>
          <w:p w14:paraId="4235AE5C" w14:textId="77777777" w:rsidR="00D033C8" w:rsidRPr="0019172A" w:rsidRDefault="00D033C8" w:rsidP="00C81B33">
            <w:pPr>
              <w:rPr>
                <w:color w:val="000000"/>
              </w:rPr>
            </w:pPr>
            <w:r w:rsidRPr="0019172A">
              <w:rPr>
                <w:color w:val="000000"/>
              </w:rPr>
              <w:t xml:space="preserve">    Natalie Suarez</w:t>
            </w:r>
          </w:p>
          <w:p w14:paraId="206ECFAC" w14:textId="77777777" w:rsidR="00D033C8" w:rsidRPr="0019172A" w:rsidRDefault="00D033C8" w:rsidP="00C81B33">
            <w:pPr>
              <w:rPr>
                <w:color w:val="000000"/>
              </w:rPr>
            </w:pPr>
            <w:r w:rsidRPr="0019172A">
              <w:rPr>
                <w:color w:val="000000"/>
              </w:rPr>
              <w:t xml:space="preserve">    David Waters</w:t>
            </w:r>
          </w:p>
          <w:p w14:paraId="5621C190" w14:textId="77777777" w:rsidR="00D033C8" w:rsidRPr="0019172A" w:rsidRDefault="00D033C8" w:rsidP="00C81B33">
            <w:pPr>
              <w:rPr>
                <w:color w:val="000000"/>
              </w:rPr>
            </w:pPr>
            <w:r w:rsidRPr="0019172A">
              <w:rPr>
                <w:color w:val="000000"/>
              </w:rPr>
              <w:t xml:space="preserve">    Benjamin Yates</w:t>
            </w:r>
          </w:p>
          <w:p w14:paraId="680BA779" w14:textId="77777777" w:rsidR="00D033C8" w:rsidRPr="0019172A" w:rsidRDefault="00D033C8" w:rsidP="00C81B33">
            <w:pPr>
              <w:rPr>
                <w:b/>
                <w:color w:val="000000"/>
              </w:rPr>
            </w:pPr>
            <w:r w:rsidRPr="0019172A">
              <w:rPr>
                <w:b/>
                <w:color w:val="000000"/>
              </w:rPr>
              <w:t>Symantec Corp.</w:t>
            </w:r>
          </w:p>
          <w:p w14:paraId="2224B7F5" w14:textId="77777777" w:rsidR="00D033C8" w:rsidRPr="0019172A" w:rsidRDefault="00D033C8" w:rsidP="00C81B33">
            <w:pPr>
              <w:rPr>
                <w:color w:val="000000"/>
              </w:rPr>
            </w:pPr>
            <w:r w:rsidRPr="0019172A">
              <w:rPr>
                <w:color w:val="000000"/>
              </w:rPr>
              <w:t xml:space="preserve">    Curtis Kostrosky</w:t>
            </w:r>
          </w:p>
          <w:p w14:paraId="75B1F42A" w14:textId="77777777" w:rsidR="00D033C8" w:rsidRPr="0019172A" w:rsidRDefault="00D033C8" w:rsidP="00C81B33">
            <w:pPr>
              <w:rPr>
                <w:b/>
                <w:color w:val="000000"/>
              </w:rPr>
            </w:pPr>
            <w:r w:rsidRPr="0019172A">
              <w:rPr>
                <w:b/>
                <w:color w:val="000000"/>
              </w:rPr>
              <w:t>The Boeing Company</w:t>
            </w:r>
          </w:p>
          <w:p w14:paraId="46F0D802" w14:textId="77777777" w:rsidR="00D033C8" w:rsidRPr="0019172A" w:rsidRDefault="00D033C8" w:rsidP="00C81B33">
            <w:pPr>
              <w:rPr>
                <w:color w:val="000000"/>
              </w:rPr>
            </w:pPr>
            <w:r w:rsidRPr="0019172A">
              <w:rPr>
                <w:color w:val="000000"/>
              </w:rPr>
              <w:t xml:space="preserve">    Crystal Hayes</w:t>
            </w:r>
          </w:p>
          <w:p w14:paraId="209B9C2C" w14:textId="77777777" w:rsidR="00D033C8" w:rsidRPr="0019172A" w:rsidRDefault="00D033C8" w:rsidP="00C81B33">
            <w:pPr>
              <w:rPr>
                <w:b/>
                <w:color w:val="000000"/>
              </w:rPr>
            </w:pPr>
            <w:r w:rsidRPr="0019172A">
              <w:rPr>
                <w:b/>
                <w:color w:val="000000"/>
              </w:rPr>
              <w:t>ThreatQuotient, Inc.</w:t>
            </w:r>
          </w:p>
          <w:p w14:paraId="0CC2F67D" w14:textId="77777777" w:rsidR="00D033C8" w:rsidRPr="0019172A" w:rsidRDefault="00D033C8" w:rsidP="00C81B33">
            <w:pPr>
              <w:rPr>
                <w:color w:val="000000"/>
              </w:rPr>
            </w:pPr>
            <w:r w:rsidRPr="0019172A">
              <w:rPr>
                <w:color w:val="000000"/>
              </w:rPr>
              <w:t xml:space="preserve">    Ryan Trost</w:t>
            </w:r>
          </w:p>
          <w:p w14:paraId="2E76DD39" w14:textId="77777777" w:rsidR="00D033C8" w:rsidRPr="0019172A" w:rsidRDefault="00D033C8" w:rsidP="00C81B33">
            <w:pPr>
              <w:rPr>
                <w:b/>
                <w:color w:val="000000"/>
              </w:rPr>
            </w:pPr>
            <w:r w:rsidRPr="0019172A">
              <w:rPr>
                <w:b/>
                <w:color w:val="000000"/>
              </w:rPr>
              <w:t>U.S. Bank</w:t>
            </w:r>
          </w:p>
          <w:p w14:paraId="211195F2" w14:textId="77777777" w:rsidR="00D033C8" w:rsidRPr="0019172A" w:rsidRDefault="00D033C8" w:rsidP="00C81B33">
            <w:pPr>
              <w:rPr>
                <w:color w:val="000000"/>
              </w:rPr>
            </w:pPr>
            <w:r w:rsidRPr="0019172A">
              <w:rPr>
                <w:color w:val="000000"/>
              </w:rPr>
              <w:t xml:space="preserve">    Mark Angel</w:t>
            </w:r>
          </w:p>
          <w:p w14:paraId="3AB22E45" w14:textId="77777777" w:rsidR="00D033C8" w:rsidRPr="0019172A" w:rsidRDefault="00D033C8" w:rsidP="00C81B33">
            <w:pPr>
              <w:rPr>
                <w:color w:val="000000"/>
              </w:rPr>
            </w:pPr>
            <w:r w:rsidRPr="0019172A">
              <w:rPr>
                <w:color w:val="000000"/>
              </w:rPr>
              <w:t xml:space="preserve">    Brad Butts</w:t>
            </w:r>
          </w:p>
          <w:p w14:paraId="60A5E03C" w14:textId="77777777" w:rsidR="00D033C8" w:rsidRPr="0019172A" w:rsidRDefault="00D033C8" w:rsidP="00C81B33">
            <w:pPr>
              <w:rPr>
                <w:color w:val="000000"/>
              </w:rPr>
            </w:pPr>
            <w:r w:rsidRPr="0019172A">
              <w:rPr>
                <w:color w:val="000000"/>
              </w:rPr>
              <w:t xml:space="preserve">    Brian Fay</w:t>
            </w:r>
          </w:p>
          <w:p w14:paraId="56984F76" w14:textId="77777777" w:rsidR="00D033C8" w:rsidRPr="0019172A" w:rsidRDefault="00D033C8" w:rsidP="00C81B33">
            <w:pPr>
              <w:rPr>
                <w:color w:val="000000"/>
              </w:rPr>
            </w:pPr>
            <w:r w:rsidRPr="0019172A">
              <w:rPr>
                <w:color w:val="000000"/>
              </w:rPr>
              <w:t xml:space="preserve">    Mona Magathan</w:t>
            </w:r>
          </w:p>
          <w:p w14:paraId="2C2D50C3" w14:textId="77777777" w:rsidR="00D033C8" w:rsidRPr="0019172A" w:rsidRDefault="00D033C8" w:rsidP="00C81B33">
            <w:pPr>
              <w:rPr>
                <w:color w:val="000000"/>
              </w:rPr>
            </w:pPr>
            <w:r w:rsidRPr="0019172A">
              <w:rPr>
                <w:color w:val="000000"/>
              </w:rPr>
              <w:t xml:space="preserve">    Yevgen Sautin</w:t>
            </w:r>
          </w:p>
          <w:p w14:paraId="61801C15" w14:textId="77777777" w:rsidR="00D033C8" w:rsidRPr="0019172A" w:rsidRDefault="00D033C8" w:rsidP="00C81B33">
            <w:pPr>
              <w:rPr>
                <w:b/>
                <w:color w:val="000000"/>
              </w:rPr>
            </w:pPr>
            <w:r w:rsidRPr="0019172A">
              <w:rPr>
                <w:b/>
                <w:color w:val="000000"/>
              </w:rPr>
              <w:t>US Department of Defense (DoD)</w:t>
            </w:r>
          </w:p>
          <w:p w14:paraId="0AC24A44" w14:textId="77777777" w:rsidR="00D033C8" w:rsidRPr="0019172A" w:rsidRDefault="00D033C8" w:rsidP="00C81B33">
            <w:pPr>
              <w:rPr>
                <w:color w:val="000000"/>
              </w:rPr>
            </w:pPr>
            <w:r w:rsidRPr="0019172A">
              <w:rPr>
                <w:color w:val="000000"/>
              </w:rPr>
              <w:t xml:space="preserve">    James Bohling</w:t>
            </w:r>
          </w:p>
          <w:p w14:paraId="5AA7D71D" w14:textId="77777777" w:rsidR="00D033C8" w:rsidRPr="0019172A" w:rsidRDefault="00D033C8" w:rsidP="00C81B33">
            <w:pPr>
              <w:rPr>
                <w:color w:val="000000"/>
              </w:rPr>
            </w:pPr>
            <w:r w:rsidRPr="0019172A">
              <w:rPr>
                <w:color w:val="000000"/>
              </w:rPr>
              <w:t xml:space="preserve">    Eoghan Casey</w:t>
            </w:r>
          </w:p>
          <w:p w14:paraId="73F44727" w14:textId="77777777" w:rsidR="00D033C8" w:rsidRPr="0019172A" w:rsidRDefault="00D033C8" w:rsidP="00C81B33">
            <w:pPr>
              <w:rPr>
                <w:color w:val="000000"/>
              </w:rPr>
            </w:pPr>
            <w:r w:rsidRPr="0019172A">
              <w:rPr>
                <w:color w:val="000000"/>
              </w:rPr>
              <w:t xml:space="preserve">    Gary Katz</w:t>
            </w:r>
          </w:p>
          <w:p w14:paraId="7D5A9847" w14:textId="77777777" w:rsidR="00D033C8" w:rsidRPr="0019172A" w:rsidRDefault="00D033C8" w:rsidP="00C81B33">
            <w:pPr>
              <w:rPr>
                <w:color w:val="000000"/>
              </w:rPr>
            </w:pPr>
            <w:r w:rsidRPr="0019172A">
              <w:rPr>
                <w:color w:val="000000"/>
              </w:rPr>
              <w:t xml:space="preserve">    Jeffrey Mates</w:t>
            </w:r>
          </w:p>
          <w:p w14:paraId="1790D867" w14:textId="77777777" w:rsidR="00D033C8" w:rsidRPr="0019172A" w:rsidRDefault="00D033C8" w:rsidP="00C81B33">
            <w:pPr>
              <w:rPr>
                <w:b/>
                <w:color w:val="000000"/>
              </w:rPr>
            </w:pPr>
            <w:r w:rsidRPr="0019172A">
              <w:rPr>
                <w:b/>
                <w:color w:val="000000"/>
              </w:rPr>
              <w:t>VeriSign</w:t>
            </w:r>
          </w:p>
          <w:p w14:paraId="2ACA9D98" w14:textId="77777777" w:rsidR="00D033C8" w:rsidRPr="0019172A" w:rsidRDefault="00D033C8" w:rsidP="00C81B33">
            <w:pPr>
              <w:rPr>
                <w:color w:val="000000"/>
              </w:rPr>
            </w:pPr>
            <w:r w:rsidRPr="0019172A">
              <w:rPr>
                <w:color w:val="000000"/>
              </w:rPr>
              <w:t xml:space="preserve">    Robert Coderre</w:t>
            </w:r>
          </w:p>
          <w:p w14:paraId="3A0C9035" w14:textId="77777777" w:rsidR="00D033C8" w:rsidRPr="0019172A" w:rsidRDefault="00D033C8" w:rsidP="00C81B33">
            <w:pPr>
              <w:rPr>
                <w:color w:val="000000"/>
              </w:rPr>
            </w:pPr>
            <w:r w:rsidRPr="0019172A">
              <w:rPr>
                <w:color w:val="000000"/>
              </w:rPr>
              <w:t xml:space="preserve">    Kyle Maxwell</w:t>
            </w:r>
          </w:p>
          <w:p w14:paraId="0F051FBE" w14:textId="77777777" w:rsidR="00D033C8" w:rsidRPr="0019172A" w:rsidRDefault="00D033C8"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29F715F" w14:textId="77777777" w:rsidR="00D033C8" w:rsidRPr="0019172A" w:rsidRDefault="00D033C8" w:rsidP="00C81B33">
            <w:pPr>
              <w:rPr>
                <w:b/>
                <w:color w:val="000000"/>
              </w:rPr>
            </w:pPr>
            <w:r w:rsidRPr="0019172A">
              <w:rPr>
                <w:b/>
                <w:color w:val="000000"/>
              </w:rPr>
              <w:lastRenderedPageBreak/>
              <w:t>Airbus Group SAS</w:t>
            </w:r>
          </w:p>
          <w:p w14:paraId="49CD2FF0" w14:textId="77777777" w:rsidR="00D033C8" w:rsidRPr="0019172A" w:rsidRDefault="00D033C8" w:rsidP="00C81B33">
            <w:r w:rsidRPr="0019172A">
              <w:t xml:space="preserve">    Joerg Eschweiler</w:t>
            </w:r>
          </w:p>
          <w:p w14:paraId="5FB4EFA4" w14:textId="77777777" w:rsidR="00D033C8" w:rsidRPr="0019172A" w:rsidRDefault="00D033C8" w:rsidP="00C81B33">
            <w:r w:rsidRPr="0019172A">
              <w:t xml:space="preserve">    Marcos Orallo</w:t>
            </w:r>
          </w:p>
          <w:p w14:paraId="3B5A3E2B" w14:textId="77777777" w:rsidR="00D033C8" w:rsidRPr="0019172A" w:rsidRDefault="00D033C8" w:rsidP="00C81B33">
            <w:pPr>
              <w:rPr>
                <w:b/>
                <w:color w:val="000000"/>
              </w:rPr>
            </w:pPr>
            <w:r w:rsidRPr="0019172A">
              <w:rPr>
                <w:b/>
                <w:color w:val="000000"/>
              </w:rPr>
              <w:t>Anomali</w:t>
            </w:r>
          </w:p>
          <w:p w14:paraId="100FDE6D" w14:textId="77777777" w:rsidR="00D033C8" w:rsidRPr="0019172A" w:rsidRDefault="00D033C8" w:rsidP="00C81B33">
            <w:r w:rsidRPr="0019172A">
              <w:t xml:space="preserve">    Ryan Clough</w:t>
            </w:r>
          </w:p>
          <w:p w14:paraId="4BD4B72A" w14:textId="77777777" w:rsidR="00D033C8" w:rsidRPr="0019172A" w:rsidRDefault="00D033C8" w:rsidP="00C81B33">
            <w:r w:rsidRPr="0019172A">
              <w:t xml:space="preserve">    Wei Huang</w:t>
            </w:r>
          </w:p>
          <w:p w14:paraId="3A83AF9C" w14:textId="77777777" w:rsidR="00D033C8" w:rsidRPr="0019172A" w:rsidRDefault="00D033C8" w:rsidP="00C81B33">
            <w:r w:rsidRPr="0019172A">
              <w:t xml:space="preserve">    Hugh Njemanze</w:t>
            </w:r>
          </w:p>
          <w:p w14:paraId="68F4B5FB" w14:textId="77777777" w:rsidR="00D033C8" w:rsidRPr="0019172A" w:rsidRDefault="00D033C8" w:rsidP="00C81B33">
            <w:r w:rsidRPr="0019172A">
              <w:t xml:space="preserve">    Katie Pelusi</w:t>
            </w:r>
          </w:p>
          <w:p w14:paraId="0EF654E0" w14:textId="77777777" w:rsidR="00D033C8" w:rsidRPr="0019172A" w:rsidRDefault="00D033C8" w:rsidP="00C81B33">
            <w:r w:rsidRPr="0019172A">
              <w:t xml:space="preserve">    Aaron Shelmire</w:t>
            </w:r>
          </w:p>
          <w:p w14:paraId="1B22BE10" w14:textId="77777777" w:rsidR="00D033C8" w:rsidRPr="0019172A" w:rsidRDefault="00D033C8" w:rsidP="00C81B33">
            <w:r w:rsidRPr="0019172A">
              <w:t xml:space="preserve">    Jason Trost</w:t>
            </w:r>
          </w:p>
          <w:p w14:paraId="1EE2377E" w14:textId="77777777" w:rsidR="00D033C8" w:rsidRPr="0019172A" w:rsidRDefault="00D033C8" w:rsidP="00C81B33">
            <w:pPr>
              <w:rPr>
                <w:b/>
              </w:rPr>
            </w:pPr>
            <w:r w:rsidRPr="0019172A">
              <w:rPr>
                <w:b/>
              </w:rPr>
              <w:t>Bank of America</w:t>
            </w:r>
          </w:p>
          <w:p w14:paraId="6777A1C8" w14:textId="77777777" w:rsidR="00D033C8" w:rsidRPr="0019172A" w:rsidRDefault="00D033C8" w:rsidP="00C81B33">
            <w:r w:rsidRPr="0019172A">
              <w:t xml:space="preserve">    Alexander Foley</w:t>
            </w:r>
          </w:p>
          <w:p w14:paraId="73865AA8" w14:textId="77777777" w:rsidR="00D033C8" w:rsidRPr="0019172A" w:rsidRDefault="00D033C8" w:rsidP="00C81B33">
            <w:pPr>
              <w:rPr>
                <w:b/>
                <w:color w:val="000000"/>
              </w:rPr>
            </w:pPr>
            <w:r w:rsidRPr="0019172A">
              <w:rPr>
                <w:b/>
                <w:color w:val="000000"/>
              </w:rPr>
              <w:t>Center for Internet Security (CIS)</w:t>
            </w:r>
          </w:p>
          <w:p w14:paraId="0450D98B" w14:textId="77777777" w:rsidR="00D033C8" w:rsidRPr="0019172A" w:rsidRDefault="00D033C8" w:rsidP="00C81B33">
            <w:r w:rsidRPr="0019172A">
              <w:t xml:space="preserve">    Sarah Kelley</w:t>
            </w:r>
          </w:p>
          <w:p w14:paraId="2CB65C60" w14:textId="77777777" w:rsidR="00D033C8" w:rsidRPr="0019172A" w:rsidRDefault="00D033C8" w:rsidP="00C81B33">
            <w:pPr>
              <w:rPr>
                <w:b/>
                <w:color w:val="000000"/>
              </w:rPr>
            </w:pPr>
            <w:r w:rsidRPr="0019172A">
              <w:rPr>
                <w:b/>
                <w:color w:val="000000"/>
              </w:rPr>
              <w:t>Check Point Software Technologies</w:t>
            </w:r>
          </w:p>
          <w:p w14:paraId="6B028F29" w14:textId="77777777" w:rsidR="00D033C8" w:rsidRPr="0019172A" w:rsidRDefault="00D033C8" w:rsidP="00C81B33">
            <w:pPr>
              <w:rPr>
                <w:color w:val="000000"/>
              </w:rPr>
            </w:pPr>
            <w:r w:rsidRPr="0019172A">
              <w:rPr>
                <w:b/>
                <w:color w:val="000000"/>
              </w:rPr>
              <w:t xml:space="preserve">    </w:t>
            </w:r>
            <w:r w:rsidRPr="0019172A">
              <w:rPr>
                <w:color w:val="000000"/>
              </w:rPr>
              <w:t>Ron Davidson</w:t>
            </w:r>
          </w:p>
          <w:p w14:paraId="5C3B1240" w14:textId="77777777" w:rsidR="00D033C8" w:rsidRPr="0019172A" w:rsidRDefault="00D033C8" w:rsidP="00C81B33">
            <w:pPr>
              <w:rPr>
                <w:b/>
                <w:color w:val="000000"/>
              </w:rPr>
            </w:pPr>
            <w:r w:rsidRPr="0019172A">
              <w:rPr>
                <w:b/>
                <w:color w:val="000000"/>
              </w:rPr>
              <w:t>Cisco Systems</w:t>
            </w:r>
          </w:p>
          <w:p w14:paraId="613812EA" w14:textId="77777777" w:rsidR="00D033C8" w:rsidRPr="0019172A" w:rsidRDefault="00D033C8" w:rsidP="00C81B33">
            <w:pPr>
              <w:rPr>
                <w:color w:val="000000"/>
              </w:rPr>
            </w:pPr>
            <w:r w:rsidRPr="0019172A">
              <w:rPr>
                <w:color w:val="000000"/>
              </w:rPr>
              <w:t xml:space="preserve">    Syam Appala</w:t>
            </w:r>
          </w:p>
          <w:p w14:paraId="3F3A89E7" w14:textId="77777777" w:rsidR="00D033C8" w:rsidRPr="0019172A" w:rsidRDefault="00D033C8" w:rsidP="00C81B33">
            <w:pPr>
              <w:rPr>
                <w:color w:val="000000"/>
              </w:rPr>
            </w:pPr>
            <w:r w:rsidRPr="0019172A">
              <w:rPr>
                <w:color w:val="000000"/>
              </w:rPr>
              <w:t xml:space="preserve">    Ted Bedwell</w:t>
            </w:r>
          </w:p>
          <w:p w14:paraId="43C9362A" w14:textId="77777777" w:rsidR="00D033C8" w:rsidRPr="0019172A" w:rsidRDefault="00D033C8" w:rsidP="00C81B33">
            <w:pPr>
              <w:rPr>
                <w:color w:val="000000"/>
              </w:rPr>
            </w:pPr>
            <w:r w:rsidRPr="0019172A">
              <w:rPr>
                <w:color w:val="000000"/>
              </w:rPr>
              <w:t xml:space="preserve">    David McGrew</w:t>
            </w:r>
          </w:p>
          <w:p w14:paraId="192FBB88" w14:textId="77777777" w:rsidR="00D033C8" w:rsidRPr="0019172A" w:rsidRDefault="00D033C8" w:rsidP="00C81B33">
            <w:pPr>
              <w:rPr>
                <w:color w:val="000000"/>
              </w:rPr>
            </w:pPr>
            <w:r w:rsidRPr="0019172A">
              <w:rPr>
                <w:color w:val="000000"/>
              </w:rPr>
              <w:t xml:space="preserve">    Pavan Reddy</w:t>
            </w:r>
          </w:p>
          <w:p w14:paraId="573A14D1" w14:textId="77777777" w:rsidR="00D033C8" w:rsidRPr="0019172A" w:rsidRDefault="00D033C8" w:rsidP="00C81B33">
            <w:pPr>
              <w:rPr>
                <w:color w:val="000000"/>
              </w:rPr>
            </w:pPr>
            <w:r w:rsidRPr="0019172A">
              <w:rPr>
                <w:color w:val="000000"/>
              </w:rPr>
              <w:t xml:space="preserve">    Omar Santos</w:t>
            </w:r>
          </w:p>
          <w:p w14:paraId="6A3D698B" w14:textId="77777777" w:rsidR="00D033C8" w:rsidRPr="0019172A" w:rsidRDefault="00D033C8" w:rsidP="00C81B33">
            <w:pPr>
              <w:rPr>
                <w:color w:val="000000"/>
              </w:rPr>
            </w:pPr>
            <w:r w:rsidRPr="0019172A">
              <w:rPr>
                <w:color w:val="000000"/>
              </w:rPr>
              <w:t xml:space="preserve">    Jyoti Verma</w:t>
            </w:r>
          </w:p>
          <w:p w14:paraId="5106EE9C" w14:textId="77777777" w:rsidR="00D033C8" w:rsidRPr="0019172A" w:rsidRDefault="00D033C8" w:rsidP="00C81B33">
            <w:pPr>
              <w:rPr>
                <w:b/>
                <w:color w:val="000000"/>
              </w:rPr>
            </w:pPr>
            <w:r w:rsidRPr="0019172A">
              <w:rPr>
                <w:b/>
                <w:color w:val="000000"/>
              </w:rPr>
              <w:t>Cyber Threat Intelligence Network, Inc. (CTIN)</w:t>
            </w:r>
          </w:p>
          <w:p w14:paraId="11FCACD8" w14:textId="77777777" w:rsidR="00D033C8" w:rsidRPr="0019172A" w:rsidRDefault="00D033C8" w:rsidP="00C81B33">
            <w:pPr>
              <w:rPr>
                <w:color w:val="000000"/>
              </w:rPr>
            </w:pPr>
            <w:r w:rsidRPr="0019172A">
              <w:rPr>
                <w:b/>
                <w:color w:val="000000"/>
              </w:rPr>
              <w:t xml:space="preserve">    </w:t>
            </w:r>
            <w:r w:rsidRPr="0019172A">
              <w:rPr>
                <w:color w:val="000000"/>
              </w:rPr>
              <w:t>Doug DePeppe</w:t>
            </w:r>
          </w:p>
          <w:p w14:paraId="257F899A" w14:textId="77777777" w:rsidR="00D033C8" w:rsidRPr="0019172A" w:rsidRDefault="00D033C8" w:rsidP="00C81B33">
            <w:pPr>
              <w:rPr>
                <w:color w:val="000000"/>
              </w:rPr>
            </w:pPr>
            <w:r w:rsidRPr="0019172A">
              <w:rPr>
                <w:color w:val="000000"/>
              </w:rPr>
              <w:t xml:space="preserve">    Jane Ginn</w:t>
            </w:r>
          </w:p>
          <w:p w14:paraId="28CE9617" w14:textId="77777777" w:rsidR="00D033C8" w:rsidRPr="0019172A" w:rsidRDefault="00D033C8" w:rsidP="00C81B33">
            <w:pPr>
              <w:rPr>
                <w:color w:val="000000"/>
              </w:rPr>
            </w:pPr>
            <w:r w:rsidRPr="0019172A">
              <w:rPr>
                <w:color w:val="000000"/>
              </w:rPr>
              <w:t xml:space="preserve">    Ben Othman</w:t>
            </w:r>
          </w:p>
          <w:p w14:paraId="1860AC3A" w14:textId="77777777" w:rsidR="00D033C8" w:rsidRPr="0019172A" w:rsidRDefault="00D033C8" w:rsidP="00C81B33">
            <w:pPr>
              <w:rPr>
                <w:b/>
                <w:color w:val="000000"/>
              </w:rPr>
            </w:pPr>
            <w:r w:rsidRPr="0019172A">
              <w:rPr>
                <w:b/>
                <w:color w:val="000000"/>
              </w:rPr>
              <w:t>DHS Office of Cybersecurity and Communications (CS&amp;C)</w:t>
            </w:r>
          </w:p>
          <w:p w14:paraId="4FBBE591" w14:textId="77777777" w:rsidR="00D033C8" w:rsidRPr="0019172A" w:rsidRDefault="00D033C8" w:rsidP="00C81B33">
            <w:pPr>
              <w:rPr>
                <w:color w:val="000000"/>
              </w:rPr>
            </w:pPr>
            <w:r w:rsidRPr="0019172A">
              <w:rPr>
                <w:b/>
                <w:color w:val="000000"/>
              </w:rPr>
              <w:t xml:space="preserve">    </w:t>
            </w:r>
            <w:r w:rsidRPr="0019172A">
              <w:rPr>
                <w:color w:val="000000"/>
              </w:rPr>
              <w:t>Richard Struse</w:t>
            </w:r>
          </w:p>
          <w:p w14:paraId="7662C3DD" w14:textId="77777777" w:rsidR="00D033C8" w:rsidRPr="0019172A" w:rsidRDefault="00D033C8" w:rsidP="00C81B33">
            <w:pPr>
              <w:rPr>
                <w:color w:val="000000"/>
              </w:rPr>
            </w:pPr>
            <w:r w:rsidRPr="0019172A">
              <w:rPr>
                <w:color w:val="000000"/>
              </w:rPr>
              <w:t xml:space="preserve">    Marlon Taylor</w:t>
            </w:r>
          </w:p>
          <w:p w14:paraId="4600ED78" w14:textId="77777777" w:rsidR="00D033C8" w:rsidRPr="0019172A" w:rsidRDefault="00D033C8" w:rsidP="00C81B33">
            <w:pPr>
              <w:rPr>
                <w:b/>
                <w:color w:val="000000"/>
              </w:rPr>
            </w:pPr>
            <w:r w:rsidRPr="0019172A">
              <w:rPr>
                <w:b/>
                <w:color w:val="000000"/>
              </w:rPr>
              <w:t>EclecticIQ</w:t>
            </w:r>
          </w:p>
          <w:p w14:paraId="2CA2FBEC" w14:textId="77777777" w:rsidR="00D033C8" w:rsidRPr="0019172A" w:rsidRDefault="00D033C8" w:rsidP="00C81B33">
            <w:pPr>
              <w:rPr>
                <w:color w:val="000000"/>
              </w:rPr>
            </w:pPr>
            <w:r w:rsidRPr="0019172A">
              <w:rPr>
                <w:color w:val="000000"/>
              </w:rPr>
              <w:t xml:space="preserve">    Marko Dragoljevic</w:t>
            </w:r>
          </w:p>
          <w:p w14:paraId="03A752B9" w14:textId="77777777" w:rsidR="00D033C8" w:rsidRPr="0019172A" w:rsidRDefault="00D033C8" w:rsidP="00C81B33">
            <w:pPr>
              <w:rPr>
                <w:color w:val="000000"/>
              </w:rPr>
            </w:pPr>
            <w:r w:rsidRPr="0019172A">
              <w:rPr>
                <w:color w:val="000000"/>
              </w:rPr>
              <w:t xml:space="preserve">    Joep Gommers</w:t>
            </w:r>
          </w:p>
          <w:p w14:paraId="451D2958" w14:textId="77777777" w:rsidR="00D033C8" w:rsidRPr="0019172A" w:rsidRDefault="00D033C8" w:rsidP="00C81B33">
            <w:pPr>
              <w:rPr>
                <w:color w:val="000000"/>
              </w:rPr>
            </w:pPr>
            <w:r w:rsidRPr="0019172A">
              <w:rPr>
                <w:color w:val="000000"/>
              </w:rPr>
              <w:t xml:space="preserve">    Sergey Polzunov</w:t>
            </w:r>
          </w:p>
          <w:p w14:paraId="0AC80045" w14:textId="77777777" w:rsidR="00D033C8" w:rsidRPr="0019172A" w:rsidRDefault="00D033C8" w:rsidP="00C81B33">
            <w:pPr>
              <w:rPr>
                <w:color w:val="000000"/>
              </w:rPr>
            </w:pPr>
            <w:r w:rsidRPr="0019172A">
              <w:rPr>
                <w:color w:val="000000"/>
              </w:rPr>
              <w:t xml:space="preserve">    Rutger Prins</w:t>
            </w:r>
          </w:p>
          <w:p w14:paraId="35BF0EBD" w14:textId="77777777" w:rsidR="00D033C8" w:rsidRPr="0019172A" w:rsidRDefault="00D033C8" w:rsidP="00C81B33">
            <w:pPr>
              <w:rPr>
                <w:color w:val="000000"/>
              </w:rPr>
            </w:pPr>
            <w:r w:rsidRPr="0019172A">
              <w:rPr>
                <w:color w:val="000000"/>
              </w:rPr>
              <w:lastRenderedPageBreak/>
              <w:t xml:space="preserve">    Andrei Sîrghi</w:t>
            </w:r>
          </w:p>
          <w:p w14:paraId="7DA540EC" w14:textId="77777777" w:rsidR="00D033C8" w:rsidRPr="0019172A" w:rsidRDefault="00D033C8" w:rsidP="00C81B33">
            <w:pPr>
              <w:rPr>
                <w:color w:val="000000"/>
              </w:rPr>
            </w:pPr>
            <w:r w:rsidRPr="0019172A">
              <w:rPr>
                <w:color w:val="000000"/>
              </w:rPr>
              <w:t xml:space="preserve">    Raymon van der Velde</w:t>
            </w:r>
          </w:p>
          <w:p w14:paraId="47B89CE3" w14:textId="77777777" w:rsidR="00D033C8" w:rsidRPr="0019172A" w:rsidRDefault="00D033C8" w:rsidP="00C81B33">
            <w:pPr>
              <w:rPr>
                <w:b/>
                <w:color w:val="000000"/>
              </w:rPr>
            </w:pPr>
            <w:r w:rsidRPr="0019172A">
              <w:rPr>
                <w:b/>
                <w:color w:val="000000"/>
              </w:rPr>
              <w:t>eSentire, Inc.</w:t>
            </w:r>
          </w:p>
          <w:p w14:paraId="106793C0" w14:textId="77777777" w:rsidR="00D033C8" w:rsidRPr="0019172A" w:rsidRDefault="00D033C8" w:rsidP="00C81B33">
            <w:pPr>
              <w:rPr>
                <w:color w:val="000000"/>
              </w:rPr>
            </w:pPr>
            <w:r w:rsidRPr="0019172A">
              <w:rPr>
                <w:color w:val="000000"/>
              </w:rPr>
              <w:t xml:space="preserve">    Jacob Gajek</w:t>
            </w:r>
          </w:p>
          <w:p w14:paraId="709BD3B6" w14:textId="77777777" w:rsidR="00D033C8" w:rsidRPr="0019172A" w:rsidRDefault="00D033C8" w:rsidP="00C81B33">
            <w:pPr>
              <w:rPr>
                <w:b/>
                <w:color w:val="000000"/>
              </w:rPr>
            </w:pPr>
            <w:r w:rsidRPr="0019172A">
              <w:rPr>
                <w:b/>
                <w:color w:val="000000"/>
              </w:rPr>
              <w:t>FireEye, Inc.</w:t>
            </w:r>
          </w:p>
          <w:p w14:paraId="2515D857" w14:textId="77777777" w:rsidR="00D033C8" w:rsidRPr="0019172A" w:rsidRDefault="00D033C8" w:rsidP="00C81B33">
            <w:pPr>
              <w:rPr>
                <w:color w:val="000000"/>
              </w:rPr>
            </w:pPr>
            <w:r w:rsidRPr="0019172A">
              <w:rPr>
                <w:color w:val="000000"/>
              </w:rPr>
              <w:t xml:space="preserve">    Phillip Boles</w:t>
            </w:r>
          </w:p>
          <w:p w14:paraId="521958BF" w14:textId="77777777" w:rsidR="00D033C8" w:rsidRPr="0019172A" w:rsidRDefault="00D033C8" w:rsidP="00C81B33">
            <w:pPr>
              <w:rPr>
                <w:color w:val="000000"/>
              </w:rPr>
            </w:pPr>
            <w:r w:rsidRPr="0019172A">
              <w:rPr>
                <w:color w:val="000000"/>
              </w:rPr>
              <w:t xml:space="preserve">    Pavan Gorakav</w:t>
            </w:r>
          </w:p>
          <w:p w14:paraId="316E7ABE" w14:textId="77777777" w:rsidR="00D033C8" w:rsidRPr="0019172A" w:rsidRDefault="00D033C8" w:rsidP="00C81B33">
            <w:pPr>
              <w:rPr>
                <w:color w:val="000000"/>
              </w:rPr>
            </w:pPr>
            <w:r w:rsidRPr="0019172A">
              <w:rPr>
                <w:color w:val="000000"/>
              </w:rPr>
              <w:t xml:space="preserve">    Anuj Kumar</w:t>
            </w:r>
          </w:p>
          <w:p w14:paraId="76679F51" w14:textId="77777777" w:rsidR="00D033C8" w:rsidRPr="0019172A" w:rsidRDefault="00D033C8" w:rsidP="00C81B33">
            <w:pPr>
              <w:rPr>
                <w:color w:val="000000"/>
              </w:rPr>
            </w:pPr>
            <w:r w:rsidRPr="0019172A">
              <w:rPr>
                <w:color w:val="000000"/>
              </w:rPr>
              <w:t xml:space="preserve">    Shyamal Pandya</w:t>
            </w:r>
          </w:p>
          <w:p w14:paraId="0057CD88" w14:textId="77777777" w:rsidR="00D033C8" w:rsidRPr="0019172A" w:rsidRDefault="00D033C8" w:rsidP="00C81B33">
            <w:pPr>
              <w:rPr>
                <w:color w:val="000000"/>
              </w:rPr>
            </w:pPr>
            <w:r w:rsidRPr="0019172A">
              <w:rPr>
                <w:color w:val="000000"/>
              </w:rPr>
              <w:t xml:space="preserve">    Paul Patrick</w:t>
            </w:r>
          </w:p>
          <w:p w14:paraId="43748B7C" w14:textId="77777777" w:rsidR="00D033C8" w:rsidRPr="0019172A" w:rsidRDefault="00D033C8" w:rsidP="00C81B33">
            <w:pPr>
              <w:rPr>
                <w:color w:val="000000"/>
              </w:rPr>
            </w:pPr>
            <w:r w:rsidRPr="0019172A">
              <w:rPr>
                <w:color w:val="000000"/>
              </w:rPr>
              <w:t xml:space="preserve">    Scott Shreve</w:t>
            </w:r>
          </w:p>
          <w:p w14:paraId="6917ECE9" w14:textId="77777777" w:rsidR="00D033C8" w:rsidRPr="0019172A" w:rsidRDefault="00D033C8" w:rsidP="00C81B33">
            <w:pPr>
              <w:rPr>
                <w:b/>
                <w:color w:val="000000"/>
              </w:rPr>
            </w:pPr>
            <w:r w:rsidRPr="0019172A">
              <w:rPr>
                <w:b/>
                <w:color w:val="000000"/>
              </w:rPr>
              <w:t>Fox-IT</w:t>
            </w:r>
          </w:p>
          <w:p w14:paraId="55E89F34" w14:textId="77777777" w:rsidR="00D033C8" w:rsidRPr="0019172A" w:rsidRDefault="00D033C8" w:rsidP="00C81B33">
            <w:pPr>
              <w:rPr>
                <w:color w:val="000000"/>
              </w:rPr>
            </w:pPr>
            <w:r w:rsidRPr="0019172A">
              <w:rPr>
                <w:color w:val="000000"/>
              </w:rPr>
              <w:t xml:space="preserve">    Sarah Brown</w:t>
            </w:r>
          </w:p>
          <w:p w14:paraId="583071B2" w14:textId="77777777" w:rsidR="00D033C8" w:rsidRPr="0019172A" w:rsidRDefault="00D033C8" w:rsidP="00C81B33">
            <w:pPr>
              <w:rPr>
                <w:b/>
                <w:color w:val="000000"/>
              </w:rPr>
            </w:pPr>
            <w:r w:rsidRPr="0019172A">
              <w:rPr>
                <w:b/>
                <w:color w:val="000000"/>
              </w:rPr>
              <w:t>Georgetown University</w:t>
            </w:r>
          </w:p>
          <w:p w14:paraId="55869167" w14:textId="77777777" w:rsidR="00D033C8" w:rsidRPr="0019172A" w:rsidRDefault="00D033C8" w:rsidP="00C81B33">
            <w:pPr>
              <w:rPr>
                <w:color w:val="000000"/>
              </w:rPr>
            </w:pPr>
            <w:r w:rsidRPr="0019172A">
              <w:rPr>
                <w:color w:val="000000"/>
              </w:rPr>
              <w:t xml:space="preserve">    Eric Burger</w:t>
            </w:r>
          </w:p>
          <w:p w14:paraId="26851128" w14:textId="77777777" w:rsidR="00D033C8" w:rsidRPr="0019172A" w:rsidRDefault="00D033C8" w:rsidP="00C81B33">
            <w:pPr>
              <w:rPr>
                <w:b/>
                <w:color w:val="000000"/>
              </w:rPr>
            </w:pPr>
            <w:r w:rsidRPr="0019172A">
              <w:rPr>
                <w:b/>
                <w:color w:val="000000"/>
              </w:rPr>
              <w:t>Hewlett Packard Enterprise (HPE)</w:t>
            </w:r>
          </w:p>
          <w:p w14:paraId="59F00538" w14:textId="77777777" w:rsidR="00D033C8" w:rsidRPr="0019172A" w:rsidRDefault="00D033C8" w:rsidP="00C81B33">
            <w:pPr>
              <w:rPr>
                <w:color w:val="000000"/>
              </w:rPr>
            </w:pPr>
            <w:r w:rsidRPr="0019172A">
              <w:rPr>
                <w:color w:val="000000"/>
              </w:rPr>
              <w:t xml:space="preserve">    Tomas Sander</w:t>
            </w:r>
          </w:p>
          <w:p w14:paraId="68051F71" w14:textId="77777777" w:rsidR="00D033C8" w:rsidRPr="0019172A" w:rsidRDefault="00D033C8" w:rsidP="00C81B33">
            <w:pPr>
              <w:rPr>
                <w:b/>
                <w:color w:val="000000"/>
              </w:rPr>
            </w:pPr>
            <w:r w:rsidRPr="0019172A">
              <w:rPr>
                <w:b/>
                <w:color w:val="000000"/>
              </w:rPr>
              <w:t>IBM</w:t>
            </w:r>
          </w:p>
          <w:p w14:paraId="279413AF" w14:textId="77777777" w:rsidR="00D033C8" w:rsidRPr="0019172A" w:rsidRDefault="00D033C8" w:rsidP="00C81B33">
            <w:pPr>
              <w:rPr>
                <w:color w:val="000000"/>
              </w:rPr>
            </w:pPr>
            <w:r w:rsidRPr="0019172A">
              <w:rPr>
                <w:color w:val="000000"/>
              </w:rPr>
              <w:t xml:space="preserve">    Peter Allor</w:t>
            </w:r>
          </w:p>
          <w:p w14:paraId="76C3EE0C" w14:textId="77777777" w:rsidR="00D033C8" w:rsidRPr="0019172A" w:rsidRDefault="00D033C8" w:rsidP="00C81B33">
            <w:pPr>
              <w:rPr>
                <w:color w:val="000000"/>
              </w:rPr>
            </w:pPr>
            <w:r w:rsidRPr="0019172A">
              <w:rPr>
                <w:color w:val="000000"/>
              </w:rPr>
              <w:t xml:space="preserve">    Eldan Ben-Haim</w:t>
            </w:r>
          </w:p>
          <w:p w14:paraId="55903B84" w14:textId="77777777" w:rsidR="00D033C8" w:rsidRPr="0019172A" w:rsidRDefault="00D033C8" w:rsidP="00C81B33">
            <w:pPr>
              <w:rPr>
                <w:color w:val="000000"/>
              </w:rPr>
            </w:pPr>
            <w:r w:rsidRPr="0019172A">
              <w:rPr>
                <w:color w:val="000000"/>
              </w:rPr>
              <w:t xml:space="preserve">    Sandra Hernandez</w:t>
            </w:r>
          </w:p>
          <w:p w14:paraId="19482C38" w14:textId="77777777" w:rsidR="00D033C8" w:rsidRPr="0019172A" w:rsidRDefault="00D033C8" w:rsidP="00C81B33">
            <w:pPr>
              <w:rPr>
                <w:color w:val="000000"/>
              </w:rPr>
            </w:pPr>
            <w:r w:rsidRPr="0019172A">
              <w:rPr>
                <w:color w:val="000000"/>
              </w:rPr>
              <w:t xml:space="preserve">    Jason Keirstead</w:t>
            </w:r>
          </w:p>
          <w:p w14:paraId="00D51E17" w14:textId="77777777" w:rsidR="00D033C8" w:rsidRPr="0019172A" w:rsidRDefault="00D033C8" w:rsidP="00C81B33">
            <w:pPr>
              <w:rPr>
                <w:color w:val="000000"/>
              </w:rPr>
            </w:pPr>
            <w:r w:rsidRPr="0019172A">
              <w:rPr>
                <w:color w:val="000000"/>
              </w:rPr>
              <w:t xml:space="preserve">    John Morris</w:t>
            </w:r>
          </w:p>
          <w:p w14:paraId="0AEFFF3F" w14:textId="77777777" w:rsidR="00D033C8" w:rsidRPr="0019172A" w:rsidRDefault="00D033C8" w:rsidP="00C81B33">
            <w:pPr>
              <w:rPr>
                <w:color w:val="000000"/>
              </w:rPr>
            </w:pPr>
            <w:r w:rsidRPr="0019172A">
              <w:rPr>
                <w:color w:val="000000"/>
              </w:rPr>
              <w:t xml:space="preserve">    Laura Rusu</w:t>
            </w:r>
          </w:p>
          <w:p w14:paraId="341FD1C8" w14:textId="77777777" w:rsidR="00D033C8" w:rsidRPr="0019172A" w:rsidRDefault="00D033C8" w:rsidP="00C81B33">
            <w:pPr>
              <w:rPr>
                <w:color w:val="000000"/>
              </w:rPr>
            </w:pPr>
            <w:r w:rsidRPr="0019172A">
              <w:rPr>
                <w:color w:val="000000"/>
              </w:rPr>
              <w:t xml:space="preserve">    Ron Williams</w:t>
            </w:r>
          </w:p>
          <w:p w14:paraId="43BFA5FB" w14:textId="77777777" w:rsidR="00D033C8" w:rsidRPr="0019172A" w:rsidRDefault="00D033C8" w:rsidP="00C81B33">
            <w:pPr>
              <w:rPr>
                <w:b/>
                <w:color w:val="000000"/>
              </w:rPr>
            </w:pPr>
            <w:r w:rsidRPr="0019172A">
              <w:rPr>
                <w:b/>
                <w:color w:val="000000"/>
              </w:rPr>
              <w:t>IID</w:t>
            </w:r>
          </w:p>
          <w:p w14:paraId="2A4F78D8" w14:textId="77777777" w:rsidR="00D033C8" w:rsidRPr="0019172A" w:rsidRDefault="00D033C8" w:rsidP="00C81B33">
            <w:pPr>
              <w:rPr>
                <w:color w:val="000000"/>
              </w:rPr>
            </w:pPr>
            <w:r w:rsidRPr="0019172A">
              <w:rPr>
                <w:color w:val="000000"/>
              </w:rPr>
              <w:t xml:space="preserve">    Chris Richardson</w:t>
            </w:r>
          </w:p>
          <w:p w14:paraId="45DBD2C8" w14:textId="77777777" w:rsidR="00D033C8" w:rsidRPr="0019172A" w:rsidRDefault="00D033C8" w:rsidP="00C81B33">
            <w:pPr>
              <w:rPr>
                <w:b/>
                <w:color w:val="000000"/>
              </w:rPr>
            </w:pPr>
            <w:r w:rsidRPr="0019172A">
              <w:rPr>
                <w:b/>
                <w:color w:val="000000"/>
              </w:rPr>
              <w:t>Integrated Networking Technologies, Inc.</w:t>
            </w:r>
          </w:p>
          <w:p w14:paraId="1D32141B" w14:textId="77777777" w:rsidR="00D033C8" w:rsidRPr="0019172A" w:rsidRDefault="00D033C8" w:rsidP="00C81B33">
            <w:pPr>
              <w:rPr>
                <w:color w:val="000000"/>
              </w:rPr>
            </w:pPr>
            <w:r w:rsidRPr="0019172A">
              <w:rPr>
                <w:b/>
                <w:color w:val="000000"/>
              </w:rPr>
              <w:t xml:space="preserve">    </w:t>
            </w:r>
            <w:r w:rsidRPr="0019172A">
              <w:rPr>
                <w:color w:val="000000"/>
              </w:rPr>
              <w:t>Patrick Maroney</w:t>
            </w:r>
          </w:p>
          <w:p w14:paraId="253A144C" w14:textId="77777777" w:rsidR="00D033C8" w:rsidRPr="0019172A" w:rsidRDefault="00D033C8" w:rsidP="00C81B33">
            <w:pPr>
              <w:rPr>
                <w:b/>
                <w:color w:val="000000"/>
              </w:rPr>
            </w:pPr>
            <w:r w:rsidRPr="0019172A">
              <w:rPr>
                <w:b/>
                <w:color w:val="000000"/>
              </w:rPr>
              <w:t>Johns Hopkins University Applied Physics Laboratory</w:t>
            </w:r>
          </w:p>
          <w:p w14:paraId="40295BD6" w14:textId="77777777" w:rsidR="00D033C8" w:rsidRPr="0019172A" w:rsidRDefault="00D033C8" w:rsidP="00C81B33">
            <w:pPr>
              <w:rPr>
                <w:color w:val="000000"/>
              </w:rPr>
            </w:pPr>
            <w:r w:rsidRPr="0019172A">
              <w:rPr>
                <w:color w:val="000000"/>
              </w:rPr>
              <w:t xml:space="preserve">    Karin Marr</w:t>
            </w:r>
          </w:p>
          <w:p w14:paraId="0DB4EB60" w14:textId="77777777" w:rsidR="00D033C8" w:rsidRPr="0019172A" w:rsidRDefault="00D033C8" w:rsidP="00C81B33">
            <w:pPr>
              <w:rPr>
                <w:color w:val="000000"/>
              </w:rPr>
            </w:pPr>
            <w:r w:rsidRPr="0019172A">
              <w:rPr>
                <w:color w:val="000000"/>
              </w:rPr>
              <w:t xml:space="preserve">    Julie Modlin</w:t>
            </w:r>
          </w:p>
          <w:p w14:paraId="70B6720D" w14:textId="77777777" w:rsidR="00D033C8" w:rsidRPr="0019172A" w:rsidRDefault="00D033C8" w:rsidP="00C81B33">
            <w:pPr>
              <w:rPr>
                <w:color w:val="000000"/>
              </w:rPr>
            </w:pPr>
            <w:r w:rsidRPr="0019172A">
              <w:rPr>
                <w:color w:val="000000"/>
              </w:rPr>
              <w:t xml:space="preserve">    Mark Moss</w:t>
            </w:r>
          </w:p>
          <w:p w14:paraId="2242550F" w14:textId="77777777" w:rsidR="00D033C8" w:rsidRPr="0019172A" w:rsidRDefault="00D033C8" w:rsidP="00C81B33">
            <w:pPr>
              <w:rPr>
                <w:color w:val="000000"/>
              </w:rPr>
            </w:pPr>
            <w:r w:rsidRPr="0019172A">
              <w:rPr>
                <w:color w:val="000000"/>
              </w:rPr>
              <w:t xml:space="preserve">    Pamela Smith</w:t>
            </w:r>
          </w:p>
          <w:p w14:paraId="65C5EF7F" w14:textId="77777777" w:rsidR="00D033C8" w:rsidRPr="0019172A" w:rsidRDefault="00D033C8" w:rsidP="00C81B33">
            <w:pPr>
              <w:rPr>
                <w:b/>
                <w:color w:val="000000"/>
              </w:rPr>
            </w:pPr>
            <w:r w:rsidRPr="0019172A">
              <w:rPr>
                <w:b/>
                <w:color w:val="000000"/>
              </w:rPr>
              <w:t>Kaiser Permanente</w:t>
            </w:r>
          </w:p>
          <w:p w14:paraId="7581CD2D" w14:textId="77777777" w:rsidR="00D033C8" w:rsidRPr="0019172A" w:rsidRDefault="00D033C8" w:rsidP="00C81B33">
            <w:pPr>
              <w:rPr>
                <w:color w:val="000000"/>
              </w:rPr>
            </w:pPr>
            <w:r w:rsidRPr="0019172A">
              <w:rPr>
                <w:color w:val="000000"/>
              </w:rPr>
              <w:t xml:space="preserve">    Russell Culpepper</w:t>
            </w:r>
          </w:p>
          <w:p w14:paraId="0FA922B9" w14:textId="77777777" w:rsidR="00D033C8" w:rsidRPr="0019172A" w:rsidRDefault="00D033C8" w:rsidP="00C81B33">
            <w:pPr>
              <w:rPr>
                <w:color w:val="000000"/>
              </w:rPr>
            </w:pPr>
            <w:r w:rsidRPr="0019172A">
              <w:rPr>
                <w:color w:val="000000"/>
              </w:rPr>
              <w:t xml:space="preserve">    Beth Pumo</w:t>
            </w:r>
          </w:p>
          <w:p w14:paraId="66A5D1EC" w14:textId="77777777" w:rsidR="00D033C8" w:rsidRPr="0019172A" w:rsidRDefault="00D033C8" w:rsidP="00C81B33">
            <w:pPr>
              <w:rPr>
                <w:b/>
                <w:color w:val="000000"/>
              </w:rPr>
            </w:pPr>
            <w:r w:rsidRPr="0019172A">
              <w:rPr>
                <w:b/>
                <w:color w:val="000000"/>
              </w:rPr>
              <w:t>Lumeta Corporation</w:t>
            </w:r>
          </w:p>
          <w:p w14:paraId="027325DA" w14:textId="77777777" w:rsidR="00D033C8" w:rsidRPr="0019172A" w:rsidRDefault="00D033C8" w:rsidP="00C81B33">
            <w:pPr>
              <w:rPr>
                <w:color w:val="000000"/>
              </w:rPr>
            </w:pPr>
            <w:r w:rsidRPr="0019172A">
              <w:rPr>
                <w:color w:val="000000"/>
              </w:rPr>
              <w:t xml:space="preserve">    Brandon Hoffman</w:t>
            </w:r>
          </w:p>
          <w:p w14:paraId="167FCAE1" w14:textId="77777777" w:rsidR="00D033C8" w:rsidRPr="0019172A" w:rsidRDefault="00D033C8" w:rsidP="00C81B33">
            <w:pPr>
              <w:rPr>
                <w:b/>
                <w:color w:val="000000"/>
              </w:rPr>
            </w:pPr>
            <w:r w:rsidRPr="0019172A">
              <w:rPr>
                <w:b/>
                <w:color w:val="000000"/>
              </w:rPr>
              <w:t>MTG Management Consultants, LLC.</w:t>
            </w:r>
          </w:p>
          <w:p w14:paraId="3F96D370" w14:textId="77777777" w:rsidR="00D033C8" w:rsidRPr="0019172A" w:rsidRDefault="00D033C8" w:rsidP="00C81B33">
            <w:pPr>
              <w:rPr>
                <w:color w:val="000000"/>
              </w:rPr>
            </w:pPr>
            <w:r w:rsidRPr="0019172A">
              <w:rPr>
                <w:color w:val="000000"/>
              </w:rPr>
              <w:t xml:space="preserve">    James Cabral</w:t>
            </w:r>
          </w:p>
          <w:p w14:paraId="183A34ED" w14:textId="77777777" w:rsidR="00D033C8" w:rsidRPr="0019172A" w:rsidRDefault="00D033C8" w:rsidP="00C81B33">
            <w:pPr>
              <w:rPr>
                <w:b/>
                <w:color w:val="000000"/>
              </w:rPr>
            </w:pPr>
            <w:r w:rsidRPr="0019172A">
              <w:rPr>
                <w:b/>
                <w:color w:val="000000"/>
              </w:rPr>
              <w:lastRenderedPageBreak/>
              <w:t>National Security Agency</w:t>
            </w:r>
          </w:p>
          <w:p w14:paraId="0C0D1548" w14:textId="77777777" w:rsidR="00D033C8" w:rsidRPr="0019172A" w:rsidRDefault="00D033C8" w:rsidP="00C81B33">
            <w:pPr>
              <w:rPr>
                <w:color w:val="000000"/>
              </w:rPr>
            </w:pPr>
            <w:r w:rsidRPr="0019172A">
              <w:rPr>
                <w:color w:val="000000"/>
              </w:rPr>
              <w:t xml:space="preserve">    Mike Boyle</w:t>
            </w:r>
          </w:p>
          <w:p w14:paraId="6CF632EF" w14:textId="77777777" w:rsidR="00D033C8" w:rsidRPr="0019172A" w:rsidRDefault="00D033C8" w:rsidP="00C81B33">
            <w:pPr>
              <w:rPr>
                <w:color w:val="000000"/>
              </w:rPr>
            </w:pPr>
            <w:r w:rsidRPr="0019172A">
              <w:rPr>
                <w:color w:val="000000"/>
              </w:rPr>
              <w:t xml:space="preserve">    Jessica Fitzgerald-McKay</w:t>
            </w:r>
          </w:p>
          <w:p w14:paraId="3C0CFB7A" w14:textId="77777777" w:rsidR="00D033C8" w:rsidRPr="0019172A" w:rsidRDefault="00D033C8" w:rsidP="00C81B33">
            <w:pPr>
              <w:rPr>
                <w:b/>
                <w:color w:val="000000"/>
              </w:rPr>
            </w:pPr>
            <w:r w:rsidRPr="0019172A">
              <w:rPr>
                <w:b/>
                <w:color w:val="000000"/>
              </w:rPr>
              <w:t>New Context Services, Inc.</w:t>
            </w:r>
          </w:p>
          <w:p w14:paraId="59184C83" w14:textId="77777777" w:rsidR="00D033C8" w:rsidRPr="0019172A" w:rsidRDefault="00D033C8" w:rsidP="00C81B33">
            <w:pPr>
              <w:rPr>
                <w:color w:val="000000"/>
              </w:rPr>
            </w:pPr>
            <w:r w:rsidRPr="0019172A">
              <w:rPr>
                <w:color w:val="000000"/>
              </w:rPr>
              <w:t xml:space="preserve">    John-Mark Gurney</w:t>
            </w:r>
          </w:p>
          <w:p w14:paraId="143C2B96" w14:textId="77777777" w:rsidR="00D033C8" w:rsidRPr="0019172A" w:rsidRDefault="00D033C8" w:rsidP="00C81B33">
            <w:pPr>
              <w:rPr>
                <w:color w:val="000000"/>
              </w:rPr>
            </w:pPr>
            <w:r w:rsidRPr="0019172A">
              <w:rPr>
                <w:color w:val="000000"/>
              </w:rPr>
              <w:t xml:space="preserve">    Christian Hunt</w:t>
            </w:r>
          </w:p>
          <w:p w14:paraId="6360E5D8" w14:textId="77777777" w:rsidR="00D033C8" w:rsidRPr="0019172A" w:rsidRDefault="00D033C8" w:rsidP="00C81B33">
            <w:pPr>
              <w:rPr>
                <w:color w:val="000000"/>
              </w:rPr>
            </w:pPr>
            <w:r w:rsidRPr="0019172A">
              <w:rPr>
                <w:color w:val="000000"/>
              </w:rPr>
              <w:t xml:space="preserve">    James Moler</w:t>
            </w:r>
          </w:p>
          <w:p w14:paraId="175E6CD5" w14:textId="77777777" w:rsidR="00D033C8" w:rsidRPr="0019172A" w:rsidRDefault="00D033C8" w:rsidP="00C81B33">
            <w:pPr>
              <w:rPr>
                <w:color w:val="000000"/>
              </w:rPr>
            </w:pPr>
            <w:r w:rsidRPr="0019172A">
              <w:rPr>
                <w:color w:val="000000"/>
              </w:rPr>
              <w:t xml:space="preserve">    Daniel Riedel</w:t>
            </w:r>
          </w:p>
          <w:p w14:paraId="1C81E74C" w14:textId="77777777" w:rsidR="00D033C8" w:rsidRPr="0019172A" w:rsidRDefault="00D033C8" w:rsidP="00C81B33">
            <w:pPr>
              <w:rPr>
                <w:color w:val="000000"/>
              </w:rPr>
            </w:pPr>
            <w:r w:rsidRPr="0019172A">
              <w:rPr>
                <w:color w:val="000000"/>
              </w:rPr>
              <w:t xml:space="preserve">    Andrew Storms</w:t>
            </w:r>
          </w:p>
          <w:p w14:paraId="3E92FFC3" w14:textId="77777777" w:rsidR="00D033C8" w:rsidRPr="0019172A" w:rsidRDefault="00D033C8" w:rsidP="00C81B33">
            <w:pPr>
              <w:rPr>
                <w:b/>
                <w:color w:val="000000"/>
              </w:rPr>
            </w:pPr>
            <w:r w:rsidRPr="0019172A">
              <w:rPr>
                <w:b/>
                <w:color w:val="000000"/>
              </w:rPr>
              <w:t>OASIS</w:t>
            </w:r>
          </w:p>
          <w:p w14:paraId="286ABBAD" w14:textId="77777777" w:rsidR="00D033C8" w:rsidRPr="0019172A" w:rsidRDefault="00D033C8" w:rsidP="00C81B33">
            <w:pPr>
              <w:rPr>
                <w:color w:val="000000"/>
              </w:rPr>
            </w:pPr>
            <w:r w:rsidRPr="0019172A">
              <w:rPr>
                <w:color w:val="000000"/>
              </w:rPr>
              <w:t xml:space="preserve">    James Bryce Clark</w:t>
            </w:r>
          </w:p>
          <w:p w14:paraId="21AE9B8A" w14:textId="77777777" w:rsidR="00D033C8" w:rsidRPr="0019172A" w:rsidRDefault="00D033C8" w:rsidP="00C81B33">
            <w:pPr>
              <w:rPr>
                <w:color w:val="000000"/>
              </w:rPr>
            </w:pPr>
            <w:r w:rsidRPr="0019172A">
              <w:rPr>
                <w:color w:val="000000"/>
              </w:rPr>
              <w:t xml:space="preserve">    Robin Cover</w:t>
            </w:r>
          </w:p>
          <w:p w14:paraId="4291BFBF" w14:textId="77777777" w:rsidR="00D033C8" w:rsidRPr="0019172A" w:rsidRDefault="00D033C8" w:rsidP="00C81B33">
            <w:pPr>
              <w:rPr>
                <w:color w:val="000000"/>
              </w:rPr>
            </w:pPr>
            <w:r w:rsidRPr="0019172A">
              <w:rPr>
                <w:color w:val="000000"/>
              </w:rPr>
              <w:t xml:space="preserve">    Chet Ensign</w:t>
            </w:r>
          </w:p>
          <w:p w14:paraId="6C75C838" w14:textId="77777777" w:rsidR="00D033C8" w:rsidRPr="0019172A" w:rsidRDefault="00D033C8" w:rsidP="00C81B33">
            <w:pPr>
              <w:rPr>
                <w:b/>
                <w:color w:val="000000"/>
              </w:rPr>
            </w:pPr>
            <w:r w:rsidRPr="0019172A">
              <w:rPr>
                <w:b/>
                <w:color w:val="000000"/>
              </w:rPr>
              <w:t>Open Identity Exchange</w:t>
            </w:r>
          </w:p>
          <w:p w14:paraId="7D8EF145" w14:textId="77777777" w:rsidR="00D033C8" w:rsidRPr="0019172A" w:rsidRDefault="00D033C8" w:rsidP="00C81B33">
            <w:pPr>
              <w:rPr>
                <w:color w:val="000000"/>
              </w:rPr>
            </w:pPr>
            <w:r w:rsidRPr="0019172A">
              <w:rPr>
                <w:color w:val="000000"/>
              </w:rPr>
              <w:t xml:space="preserve">    Don Thibeau</w:t>
            </w:r>
          </w:p>
          <w:p w14:paraId="6FCAD7AE" w14:textId="77777777" w:rsidR="00D033C8" w:rsidRPr="0019172A" w:rsidRDefault="00D033C8" w:rsidP="00C81B33">
            <w:pPr>
              <w:rPr>
                <w:b/>
                <w:color w:val="000000"/>
              </w:rPr>
            </w:pPr>
            <w:r w:rsidRPr="0019172A">
              <w:rPr>
                <w:b/>
                <w:color w:val="000000"/>
              </w:rPr>
              <w:t>PhishMe Inc.</w:t>
            </w:r>
          </w:p>
          <w:p w14:paraId="53C1128A" w14:textId="77777777" w:rsidR="00D033C8" w:rsidRPr="0019172A" w:rsidRDefault="00D033C8" w:rsidP="00C81B33">
            <w:pPr>
              <w:rPr>
                <w:color w:val="000000"/>
              </w:rPr>
            </w:pPr>
            <w:r w:rsidRPr="0019172A">
              <w:rPr>
                <w:color w:val="000000"/>
              </w:rPr>
              <w:t xml:space="preserve">    Josh Larkins</w:t>
            </w:r>
          </w:p>
          <w:p w14:paraId="30F11A5D" w14:textId="77777777" w:rsidR="00D033C8" w:rsidRPr="0019172A" w:rsidRDefault="00D033C8" w:rsidP="00C81B33">
            <w:pPr>
              <w:rPr>
                <w:b/>
                <w:color w:val="000000"/>
              </w:rPr>
            </w:pPr>
            <w:r w:rsidRPr="0019172A">
              <w:rPr>
                <w:b/>
                <w:color w:val="000000"/>
              </w:rPr>
              <w:t>Raytheon Company-SAS</w:t>
            </w:r>
          </w:p>
          <w:p w14:paraId="2C8D40A5" w14:textId="77777777" w:rsidR="00D033C8" w:rsidRPr="0019172A" w:rsidRDefault="00D033C8" w:rsidP="00C81B33">
            <w:pPr>
              <w:rPr>
                <w:color w:val="000000"/>
              </w:rPr>
            </w:pPr>
            <w:r w:rsidRPr="0019172A">
              <w:rPr>
                <w:color w:val="000000"/>
              </w:rPr>
              <w:t xml:space="preserve">    Daniel Wyschogrod</w:t>
            </w:r>
          </w:p>
          <w:p w14:paraId="41F5D222" w14:textId="77777777" w:rsidR="00D033C8" w:rsidRPr="0019172A" w:rsidRDefault="00D033C8" w:rsidP="00C81B33">
            <w:pPr>
              <w:rPr>
                <w:b/>
                <w:color w:val="000000"/>
              </w:rPr>
            </w:pPr>
            <w:r w:rsidRPr="0019172A">
              <w:rPr>
                <w:b/>
                <w:color w:val="000000"/>
              </w:rPr>
              <w:t>Retail Cyber Intelligence Sharing Center (R-CISC)</w:t>
            </w:r>
          </w:p>
          <w:p w14:paraId="0E8B342D" w14:textId="77777777" w:rsidR="00D033C8" w:rsidRPr="0019172A" w:rsidRDefault="00D033C8" w:rsidP="00C81B33">
            <w:pPr>
              <w:rPr>
                <w:color w:val="000000"/>
              </w:rPr>
            </w:pPr>
            <w:r w:rsidRPr="0019172A">
              <w:rPr>
                <w:color w:val="000000"/>
              </w:rPr>
              <w:t xml:space="preserve">    Brian Engle</w:t>
            </w:r>
          </w:p>
          <w:p w14:paraId="0D5D6350" w14:textId="77777777" w:rsidR="00D033C8" w:rsidRPr="0019172A" w:rsidRDefault="00D033C8" w:rsidP="00C81B33">
            <w:pPr>
              <w:rPr>
                <w:b/>
                <w:color w:val="000000"/>
              </w:rPr>
            </w:pPr>
            <w:r w:rsidRPr="0019172A">
              <w:rPr>
                <w:b/>
                <w:color w:val="000000"/>
              </w:rPr>
              <w:t>Semper Fortis Solutions</w:t>
            </w:r>
          </w:p>
          <w:p w14:paraId="52B7BA0B" w14:textId="77777777" w:rsidR="00D033C8" w:rsidRPr="0019172A" w:rsidRDefault="00D033C8" w:rsidP="00C81B33">
            <w:pPr>
              <w:rPr>
                <w:color w:val="000000"/>
              </w:rPr>
            </w:pPr>
            <w:r w:rsidRPr="0019172A">
              <w:rPr>
                <w:color w:val="000000"/>
              </w:rPr>
              <w:t xml:space="preserve">    Joseph Brand</w:t>
            </w:r>
          </w:p>
          <w:p w14:paraId="6D692ADC" w14:textId="77777777" w:rsidR="00D033C8" w:rsidRPr="0019172A" w:rsidRDefault="00D033C8" w:rsidP="00C81B33">
            <w:pPr>
              <w:rPr>
                <w:b/>
                <w:color w:val="000000"/>
              </w:rPr>
            </w:pPr>
            <w:r w:rsidRPr="0019172A">
              <w:rPr>
                <w:b/>
                <w:color w:val="000000"/>
              </w:rPr>
              <w:t>Splunk Inc.</w:t>
            </w:r>
          </w:p>
          <w:p w14:paraId="769E2537" w14:textId="77777777" w:rsidR="00D033C8" w:rsidRPr="0019172A" w:rsidRDefault="00D033C8" w:rsidP="00C81B33">
            <w:pPr>
              <w:rPr>
                <w:color w:val="000000"/>
              </w:rPr>
            </w:pPr>
            <w:r w:rsidRPr="0019172A">
              <w:rPr>
                <w:color w:val="000000"/>
              </w:rPr>
              <w:t xml:space="preserve">    Cedric LeRoux</w:t>
            </w:r>
          </w:p>
          <w:p w14:paraId="2C06B361" w14:textId="77777777" w:rsidR="00D033C8" w:rsidRPr="0019172A" w:rsidRDefault="00D033C8" w:rsidP="00C81B33">
            <w:pPr>
              <w:rPr>
                <w:color w:val="000000"/>
              </w:rPr>
            </w:pPr>
            <w:r w:rsidRPr="0019172A">
              <w:rPr>
                <w:color w:val="000000"/>
              </w:rPr>
              <w:t xml:space="preserve">    Brian Luger</w:t>
            </w:r>
          </w:p>
          <w:p w14:paraId="181C6895" w14:textId="77777777" w:rsidR="00D033C8" w:rsidRPr="0019172A" w:rsidRDefault="00D033C8" w:rsidP="00C81B33">
            <w:pPr>
              <w:rPr>
                <w:color w:val="000000"/>
              </w:rPr>
            </w:pPr>
            <w:r w:rsidRPr="0019172A">
              <w:rPr>
                <w:color w:val="000000"/>
              </w:rPr>
              <w:t xml:space="preserve">    Kathy Wang</w:t>
            </w:r>
          </w:p>
          <w:p w14:paraId="14E4D587" w14:textId="77777777" w:rsidR="00D033C8" w:rsidRPr="0019172A" w:rsidRDefault="00D033C8" w:rsidP="00C81B33">
            <w:pPr>
              <w:rPr>
                <w:b/>
                <w:color w:val="000000"/>
              </w:rPr>
            </w:pPr>
            <w:r w:rsidRPr="0019172A">
              <w:rPr>
                <w:b/>
                <w:color w:val="000000"/>
              </w:rPr>
              <w:t>TELUS</w:t>
            </w:r>
          </w:p>
          <w:p w14:paraId="29E054C4" w14:textId="77777777" w:rsidR="00D033C8" w:rsidRPr="0019172A" w:rsidRDefault="00D033C8" w:rsidP="00C81B33">
            <w:pPr>
              <w:rPr>
                <w:color w:val="000000"/>
              </w:rPr>
            </w:pPr>
            <w:r w:rsidRPr="0019172A">
              <w:rPr>
                <w:color w:val="000000"/>
              </w:rPr>
              <w:t xml:space="preserve">    Greg Reaume</w:t>
            </w:r>
          </w:p>
          <w:p w14:paraId="1E20A9F0" w14:textId="77777777" w:rsidR="00D033C8" w:rsidRPr="0019172A" w:rsidRDefault="00D033C8" w:rsidP="00C81B33">
            <w:pPr>
              <w:rPr>
                <w:color w:val="000000"/>
              </w:rPr>
            </w:pPr>
            <w:r w:rsidRPr="0019172A">
              <w:rPr>
                <w:color w:val="000000"/>
              </w:rPr>
              <w:t xml:space="preserve">    Alan Steer</w:t>
            </w:r>
          </w:p>
          <w:p w14:paraId="662421A5" w14:textId="77777777" w:rsidR="00D033C8" w:rsidRPr="0019172A" w:rsidRDefault="00D033C8" w:rsidP="00C81B33">
            <w:pPr>
              <w:rPr>
                <w:b/>
                <w:color w:val="000000"/>
              </w:rPr>
            </w:pPr>
            <w:r w:rsidRPr="0019172A">
              <w:rPr>
                <w:b/>
                <w:color w:val="000000"/>
              </w:rPr>
              <w:t>Threat Intelligence Pty Ltd</w:t>
            </w:r>
          </w:p>
          <w:p w14:paraId="132B9F65" w14:textId="77777777" w:rsidR="00D033C8" w:rsidRPr="0019172A" w:rsidRDefault="00D033C8" w:rsidP="00C81B33">
            <w:pPr>
              <w:rPr>
                <w:color w:val="000000"/>
              </w:rPr>
            </w:pPr>
            <w:r w:rsidRPr="0019172A">
              <w:rPr>
                <w:color w:val="000000"/>
              </w:rPr>
              <w:t xml:space="preserve">    Tyron Miller</w:t>
            </w:r>
          </w:p>
          <w:p w14:paraId="0B8EA11D" w14:textId="77777777" w:rsidR="00D033C8" w:rsidRPr="0019172A" w:rsidRDefault="00D033C8" w:rsidP="00C81B33">
            <w:pPr>
              <w:rPr>
                <w:color w:val="000000"/>
              </w:rPr>
            </w:pPr>
            <w:r w:rsidRPr="0019172A">
              <w:rPr>
                <w:color w:val="000000"/>
              </w:rPr>
              <w:t xml:space="preserve">    Andrew van der Stock</w:t>
            </w:r>
          </w:p>
          <w:p w14:paraId="79C78A95" w14:textId="77777777" w:rsidR="00D033C8" w:rsidRPr="0019172A" w:rsidRDefault="00D033C8" w:rsidP="00C81B33">
            <w:pPr>
              <w:rPr>
                <w:b/>
                <w:color w:val="000000"/>
              </w:rPr>
            </w:pPr>
            <w:r w:rsidRPr="0019172A">
              <w:rPr>
                <w:b/>
                <w:color w:val="000000"/>
              </w:rPr>
              <w:t>ThreatConnect, Inc.</w:t>
            </w:r>
          </w:p>
          <w:p w14:paraId="771C670B" w14:textId="77777777" w:rsidR="00D033C8" w:rsidRPr="0019172A" w:rsidRDefault="00D033C8" w:rsidP="00C81B33">
            <w:pPr>
              <w:rPr>
                <w:color w:val="000000"/>
              </w:rPr>
            </w:pPr>
            <w:r w:rsidRPr="0019172A">
              <w:rPr>
                <w:color w:val="000000"/>
              </w:rPr>
              <w:t xml:space="preserve">    Wade Baker</w:t>
            </w:r>
          </w:p>
          <w:p w14:paraId="17AA0703" w14:textId="77777777" w:rsidR="00D033C8" w:rsidRPr="0019172A" w:rsidRDefault="00D033C8" w:rsidP="00C81B33">
            <w:pPr>
              <w:rPr>
                <w:color w:val="000000"/>
              </w:rPr>
            </w:pPr>
            <w:r w:rsidRPr="0019172A">
              <w:rPr>
                <w:color w:val="000000"/>
              </w:rPr>
              <w:t xml:space="preserve">    Cole Iliff</w:t>
            </w:r>
          </w:p>
          <w:p w14:paraId="70DBB4DC" w14:textId="77777777" w:rsidR="00D033C8" w:rsidRPr="0019172A" w:rsidRDefault="00D033C8" w:rsidP="00C81B33">
            <w:pPr>
              <w:rPr>
                <w:color w:val="000000"/>
              </w:rPr>
            </w:pPr>
            <w:r w:rsidRPr="0019172A">
              <w:rPr>
                <w:color w:val="000000"/>
              </w:rPr>
              <w:t xml:space="preserve">    Andrew Pendergast</w:t>
            </w:r>
          </w:p>
          <w:p w14:paraId="37B653A8" w14:textId="77777777" w:rsidR="00D033C8" w:rsidRPr="0019172A" w:rsidRDefault="00D033C8" w:rsidP="00C81B33">
            <w:pPr>
              <w:rPr>
                <w:color w:val="000000"/>
              </w:rPr>
            </w:pPr>
            <w:r w:rsidRPr="0019172A">
              <w:rPr>
                <w:color w:val="000000"/>
              </w:rPr>
              <w:t xml:space="preserve">    Ben Schmoker</w:t>
            </w:r>
          </w:p>
          <w:p w14:paraId="68B4380F" w14:textId="77777777" w:rsidR="00D033C8" w:rsidRPr="0019172A" w:rsidRDefault="00D033C8" w:rsidP="00C81B33">
            <w:pPr>
              <w:rPr>
                <w:color w:val="000000"/>
              </w:rPr>
            </w:pPr>
            <w:r w:rsidRPr="0019172A">
              <w:rPr>
                <w:color w:val="000000"/>
              </w:rPr>
              <w:t xml:space="preserve">    Jason Spies</w:t>
            </w:r>
          </w:p>
          <w:p w14:paraId="64D78418" w14:textId="77777777" w:rsidR="00D033C8" w:rsidRPr="0019172A" w:rsidRDefault="00D033C8" w:rsidP="00C81B33">
            <w:pPr>
              <w:rPr>
                <w:b/>
                <w:color w:val="000000"/>
              </w:rPr>
            </w:pPr>
            <w:r w:rsidRPr="0019172A">
              <w:rPr>
                <w:b/>
                <w:color w:val="000000"/>
              </w:rPr>
              <w:t>TruSTAR Technology</w:t>
            </w:r>
          </w:p>
          <w:p w14:paraId="3AF37518" w14:textId="77777777" w:rsidR="00D033C8" w:rsidRPr="0019172A" w:rsidRDefault="00D033C8" w:rsidP="00C81B33">
            <w:pPr>
              <w:rPr>
                <w:color w:val="000000"/>
              </w:rPr>
            </w:pPr>
            <w:r w:rsidRPr="0019172A">
              <w:rPr>
                <w:color w:val="000000"/>
              </w:rPr>
              <w:t xml:space="preserve">    Chris Roblee</w:t>
            </w:r>
          </w:p>
          <w:p w14:paraId="28DFF489" w14:textId="77777777" w:rsidR="00D033C8" w:rsidRPr="0019172A" w:rsidRDefault="00D033C8" w:rsidP="00C81B33">
            <w:pPr>
              <w:rPr>
                <w:b/>
                <w:color w:val="000000"/>
              </w:rPr>
            </w:pPr>
            <w:r w:rsidRPr="0019172A">
              <w:rPr>
                <w:b/>
                <w:color w:val="000000"/>
              </w:rPr>
              <w:lastRenderedPageBreak/>
              <w:t>United Kingdom Cabinet Office</w:t>
            </w:r>
          </w:p>
          <w:p w14:paraId="32B4E4F1" w14:textId="77777777" w:rsidR="00D033C8" w:rsidRPr="0019172A" w:rsidRDefault="00D033C8" w:rsidP="00C81B33">
            <w:pPr>
              <w:rPr>
                <w:color w:val="000000"/>
              </w:rPr>
            </w:pPr>
            <w:r w:rsidRPr="0019172A">
              <w:rPr>
                <w:color w:val="000000"/>
              </w:rPr>
              <w:t xml:space="preserve">    Iain Brown</w:t>
            </w:r>
          </w:p>
          <w:p w14:paraId="60BFBBBA" w14:textId="77777777" w:rsidR="00D033C8" w:rsidRPr="0019172A" w:rsidRDefault="00D033C8" w:rsidP="00C81B33">
            <w:pPr>
              <w:rPr>
                <w:color w:val="000000"/>
              </w:rPr>
            </w:pPr>
            <w:r w:rsidRPr="0019172A">
              <w:rPr>
                <w:color w:val="000000"/>
              </w:rPr>
              <w:t xml:space="preserve">    Adam Cooper</w:t>
            </w:r>
          </w:p>
          <w:p w14:paraId="3691C808" w14:textId="77777777" w:rsidR="00D033C8" w:rsidRPr="0019172A" w:rsidRDefault="00D033C8" w:rsidP="00C81B33">
            <w:pPr>
              <w:rPr>
                <w:color w:val="000000"/>
              </w:rPr>
            </w:pPr>
            <w:r w:rsidRPr="0019172A">
              <w:rPr>
                <w:color w:val="000000"/>
              </w:rPr>
              <w:t xml:space="preserve">    Mike McLellan</w:t>
            </w:r>
          </w:p>
          <w:p w14:paraId="11B39F3E" w14:textId="77777777" w:rsidR="00D033C8" w:rsidRPr="0019172A" w:rsidRDefault="00D033C8" w:rsidP="00C81B33">
            <w:pPr>
              <w:rPr>
                <w:color w:val="000000"/>
              </w:rPr>
            </w:pPr>
            <w:r w:rsidRPr="0019172A">
              <w:rPr>
                <w:color w:val="000000"/>
              </w:rPr>
              <w:t xml:space="preserve">    Chris O’Brien</w:t>
            </w:r>
          </w:p>
          <w:p w14:paraId="32F0DA2D" w14:textId="77777777" w:rsidR="00D033C8" w:rsidRPr="0019172A" w:rsidRDefault="00D033C8" w:rsidP="00C81B33">
            <w:pPr>
              <w:rPr>
                <w:color w:val="000000"/>
              </w:rPr>
            </w:pPr>
            <w:r w:rsidRPr="0019172A">
              <w:rPr>
                <w:color w:val="000000"/>
              </w:rPr>
              <w:t xml:space="preserve">    James Penman</w:t>
            </w:r>
          </w:p>
          <w:p w14:paraId="5CEEC338" w14:textId="77777777" w:rsidR="00D033C8" w:rsidRPr="0019172A" w:rsidRDefault="00D033C8" w:rsidP="00C81B33">
            <w:pPr>
              <w:rPr>
                <w:color w:val="000000"/>
              </w:rPr>
            </w:pPr>
            <w:r w:rsidRPr="0019172A">
              <w:rPr>
                <w:color w:val="000000"/>
              </w:rPr>
              <w:t xml:space="preserve">    Howard Staple</w:t>
            </w:r>
          </w:p>
          <w:p w14:paraId="4EC41123" w14:textId="77777777" w:rsidR="00D033C8" w:rsidRPr="0019172A" w:rsidRDefault="00D033C8" w:rsidP="00C81B33">
            <w:pPr>
              <w:rPr>
                <w:color w:val="000000"/>
              </w:rPr>
            </w:pPr>
            <w:r w:rsidRPr="0019172A">
              <w:rPr>
                <w:color w:val="000000"/>
              </w:rPr>
              <w:t xml:space="preserve">    Chris Taylor</w:t>
            </w:r>
          </w:p>
          <w:p w14:paraId="52D244BB" w14:textId="77777777" w:rsidR="00D033C8" w:rsidRPr="0019172A" w:rsidRDefault="00D033C8" w:rsidP="00C81B33">
            <w:pPr>
              <w:rPr>
                <w:color w:val="000000"/>
              </w:rPr>
            </w:pPr>
            <w:r w:rsidRPr="0019172A">
              <w:rPr>
                <w:color w:val="000000"/>
              </w:rPr>
              <w:t xml:space="preserve">    Laurie Thomson</w:t>
            </w:r>
          </w:p>
          <w:p w14:paraId="67A38BAE" w14:textId="77777777" w:rsidR="00D033C8" w:rsidRPr="0019172A" w:rsidRDefault="00D033C8" w:rsidP="00C81B33">
            <w:pPr>
              <w:rPr>
                <w:color w:val="000000"/>
              </w:rPr>
            </w:pPr>
            <w:r w:rsidRPr="0019172A">
              <w:rPr>
                <w:color w:val="000000"/>
              </w:rPr>
              <w:t xml:space="preserve">    Alastair Treharne</w:t>
            </w:r>
          </w:p>
          <w:p w14:paraId="08327293" w14:textId="77777777" w:rsidR="00D033C8" w:rsidRPr="0019172A" w:rsidRDefault="00D033C8" w:rsidP="00C81B33">
            <w:pPr>
              <w:rPr>
                <w:color w:val="000000"/>
              </w:rPr>
            </w:pPr>
            <w:r w:rsidRPr="0019172A">
              <w:rPr>
                <w:color w:val="000000"/>
              </w:rPr>
              <w:t xml:space="preserve">    Julian White</w:t>
            </w:r>
          </w:p>
          <w:p w14:paraId="12621525" w14:textId="77777777" w:rsidR="00D033C8" w:rsidRPr="0019172A" w:rsidRDefault="00D033C8" w:rsidP="00C81B33">
            <w:pPr>
              <w:rPr>
                <w:color w:val="000000"/>
              </w:rPr>
            </w:pPr>
            <w:r w:rsidRPr="0019172A">
              <w:rPr>
                <w:color w:val="000000"/>
              </w:rPr>
              <w:t xml:space="preserve">    Bethany Yates</w:t>
            </w:r>
          </w:p>
          <w:p w14:paraId="57D1F891" w14:textId="77777777" w:rsidR="00D033C8" w:rsidRPr="0019172A" w:rsidRDefault="00D033C8" w:rsidP="00C81B33">
            <w:pPr>
              <w:rPr>
                <w:b/>
                <w:color w:val="000000"/>
              </w:rPr>
            </w:pPr>
            <w:r w:rsidRPr="0019172A">
              <w:rPr>
                <w:b/>
                <w:color w:val="000000"/>
              </w:rPr>
              <w:t>US Department of Homeland Security</w:t>
            </w:r>
          </w:p>
          <w:p w14:paraId="2D39C17F" w14:textId="77777777" w:rsidR="00D033C8" w:rsidRPr="0019172A" w:rsidRDefault="00D033C8" w:rsidP="00C81B33">
            <w:pPr>
              <w:rPr>
                <w:color w:val="000000"/>
              </w:rPr>
            </w:pPr>
            <w:r w:rsidRPr="0019172A">
              <w:rPr>
                <w:color w:val="000000"/>
              </w:rPr>
              <w:t xml:space="preserve">    Evette Maynard-Noel</w:t>
            </w:r>
          </w:p>
          <w:p w14:paraId="1BC0F16B" w14:textId="77777777" w:rsidR="00D033C8" w:rsidRPr="0019172A" w:rsidRDefault="00D033C8" w:rsidP="00C81B33">
            <w:pPr>
              <w:rPr>
                <w:color w:val="000000"/>
              </w:rPr>
            </w:pPr>
            <w:r w:rsidRPr="0019172A">
              <w:rPr>
                <w:color w:val="000000"/>
              </w:rPr>
              <w:t xml:space="preserve">    Justin Stekervetz</w:t>
            </w:r>
          </w:p>
          <w:p w14:paraId="53FA45E6" w14:textId="77777777" w:rsidR="00D033C8" w:rsidRPr="0019172A" w:rsidRDefault="00D033C8" w:rsidP="00C81B33">
            <w:pPr>
              <w:rPr>
                <w:b/>
                <w:color w:val="000000"/>
              </w:rPr>
            </w:pPr>
            <w:r w:rsidRPr="0019172A">
              <w:rPr>
                <w:b/>
                <w:color w:val="000000"/>
              </w:rPr>
              <w:t>ViaSat, Inc.</w:t>
            </w:r>
          </w:p>
          <w:p w14:paraId="435872F4" w14:textId="77777777" w:rsidR="00D033C8" w:rsidRPr="0019172A" w:rsidRDefault="00D033C8" w:rsidP="00C81B33">
            <w:pPr>
              <w:rPr>
                <w:color w:val="000000"/>
              </w:rPr>
            </w:pPr>
            <w:r w:rsidRPr="0019172A">
              <w:rPr>
                <w:color w:val="000000"/>
              </w:rPr>
              <w:t xml:space="preserve">    Lee Chieffalo</w:t>
            </w:r>
          </w:p>
          <w:p w14:paraId="333ED1C9" w14:textId="77777777" w:rsidR="00D033C8" w:rsidRPr="0019172A" w:rsidRDefault="00D033C8" w:rsidP="00C81B33">
            <w:pPr>
              <w:rPr>
                <w:color w:val="000000"/>
              </w:rPr>
            </w:pPr>
            <w:r w:rsidRPr="0019172A">
              <w:rPr>
                <w:color w:val="000000"/>
              </w:rPr>
              <w:t xml:space="preserve">    Wilson Figueroa</w:t>
            </w:r>
          </w:p>
          <w:p w14:paraId="0C02C904" w14:textId="77777777" w:rsidR="00D033C8" w:rsidRPr="0019172A" w:rsidRDefault="00D033C8" w:rsidP="00C81B33">
            <w:pPr>
              <w:rPr>
                <w:color w:val="000000"/>
              </w:rPr>
            </w:pPr>
            <w:r w:rsidRPr="0019172A">
              <w:rPr>
                <w:color w:val="000000"/>
              </w:rPr>
              <w:t xml:space="preserve">    Andrew May</w:t>
            </w:r>
          </w:p>
          <w:p w14:paraId="61E64C62" w14:textId="77777777" w:rsidR="00D033C8" w:rsidRPr="0019172A" w:rsidRDefault="00D033C8" w:rsidP="00C81B33">
            <w:pPr>
              <w:rPr>
                <w:b/>
                <w:color w:val="000000"/>
              </w:rPr>
            </w:pPr>
            <w:r w:rsidRPr="0019172A">
              <w:rPr>
                <w:b/>
                <w:color w:val="000000"/>
              </w:rPr>
              <w:t>Yaana Technologies, LLC</w:t>
            </w:r>
          </w:p>
          <w:p w14:paraId="5B0D32B4" w14:textId="77777777" w:rsidR="00D033C8" w:rsidRPr="0019172A" w:rsidRDefault="00D033C8" w:rsidP="00C81B33">
            <w:r w:rsidRPr="0019172A">
              <w:rPr>
                <w:color w:val="000000"/>
              </w:rPr>
              <w:t xml:space="preserve">    Anthony Rutkowski</w:t>
            </w:r>
          </w:p>
        </w:tc>
      </w:tr>
    </w:tbl>
    <w:p w14:paraId="6AC9963E" w14:textId="77777777" w:rsidR="00D033C8" w:rsidRDefault="00D033C8" w:rsidP="00D033C8">
      <w:pPr>
        <w:pStyle w:val="Contributor"/>
      </w:pPr>
    </w:p>
    <w:p w14:paraId="0F70720A" w14:textId="5295B2B2" w:rsidR="00BF3D0A" w:rsidRDefault="00D033C8" w:rsidP="00D033C8">
      <w:pPr>
        <w:pStyle w:val="Contributor"/>
        <w:ind w:left="0"/>
      </w:pPr>
      <w:r>
        <w:t>The authors would also like to thank the larger CybOX Community for its input and help in reviewing this document.</w:t>
      </w:r>
    </w:p>
    <w:p w14:paraId="67D39BC2" w14:textId="3E0AFB7D" w:rsidR="00BF3D0A" w:rsidRPr="00C76CAA" w:rsidRDefault="00BF3D0A" w:rsidP="00BF3D0A"/>
    <w:p w14:paraId="765D5571" w14:textId="77777777" w:rsidR="0090414B" w:rsidRDefault="0090414B" w:rsidP="0090414B">
      <w:pPr>
        <w:pStyle w:val="AppendixHeading1"/>
        <w:numPr>
          <w:ilvl w:val="0"/>
          <w:numId w:val="12"/>
        </w:numPr>
      </w:pPr>
      <w:bookmarkStart w:id="90" w:name="_Toc85472898"/>
      <w:bookmarkStart w:id="91" w:name="_Toc287332014"/>
      <w:bookmarkStart w:id="92" w:name="_Toc440957909"/>
      <w:bookmarkStart w:id="93" w:name="_Toc449961967"/>
      <w:bookmarkStart w:id="94" w:name="_Toc450223038"/>
      <w:r>
        <w:lastRenderedPageBreak/>
        <w:t>Revision History</w:t>
      </w:r>
      <w:bookmarkEnd w:id="90"/>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BF3D0A" w14:paraId="073A9D34" w14:textId="77777777" w:rsidTr="00361E53">
        <w:tc>
          <w:tcPr>
            <w:tcW w:w="1188" w:type="dxa"/>
          </w:tcPr>
          <w:p w14:paraId="18E921D4" w14:textId="77777777" w:rsidR="00BF3D0A" w:rsidRPr="00C7321D" w:rsidRDefault="00C87B70" w:rsidP="00BF3D0A">
            <w:pPr>
              <w:jc w:val="center"/>
              <w:rPr>
                <w:b/>
              </w:rPr>
            </w:pPr>
            <w:r w:rsidRPr="00C7321D">
              <w:rPr>
                <w:b/>
              </w:rPr>
              <w:t>Revision</w:t>
            </w:r>
          </w:p>
        </w:tc>
        <w:tc>
          <w:tcPr>
            <w:tcW w:w="1980" w:type="dxa"/>
          </w:tcPr>
          <w:p w14:paraId="42C3897F" w14:textId="77777777" w:rsidR="00BF3D0A" w:rsidRPr="00C7321D" w:rsidRDefault="00C87B70" w:rsidP="00BF3D0A">
            <w:pPr>
              <w:jc w:val="center"/>
              <w:rPr>
                <w:b/>
              </w:rPr>
            </w:pPr>
            <w:r w:rsidRPr="00C7321D">
              <w:rPr>
                <w:b/>
              </w:rPr>
              <w:t>Date</w:t>
            </w:r>
          </w:p>
        </w:tc>
        <w:tc>
          <w:tcPr>
            <w:tcW w:w="1620" w:type="dxa"/>
          </w:tcPr>
          <w:p w14:paraId="627EB1EA" w14:textId="77777777" w:rsidR="00BF3D0A" w:rsidRPr="00C7321D" w:rsidRDefault="00C87B70" w:rsidP="00BF3D0A">
            <w:pPr>
              <w:jc w:val="center"/>
              <w:rPr>
                <w:b/>
              </w:rPr>
            </w:pPr>
            <w:r w:rsidRPr="00C7321D">
              <w:rPr>
                <w:b/>
              </w:rPr>
              <w:t>Editor</w:t>
            </w:r>
          </w:p>
        </w:tc>
        <w:tc>
          <w:tcPr>
            <w:tcW w:w="4788" w:type="dxa"/>
          </w:tcPr>
          <w:p w14:paraId="317C439D" w14:textId="77777777" w:rsidR="00BF3D0A" w:rsidRPr="00C7321D" w:rsidRDefault="00C87B70" w:rsidP="00BF3D0A">
            <w:pPr>
              <w:rPr>
                <w:b/>
              </w:rPr>
            </w:pPr>
            <w:r w:rsidRPr="00C7321D">
              <w:rPr>
                <w:b/>
              </w:rPr>
              <w:t>Changes Made</w:t>
            </w:r>
          </w:p>
        </w:tc>
      </w:tr>
      <w:tr w:rsidR="00BF3D0A" w14:paraId="48120E94" w14:textId="77777777" w:rsidTr="00361E53">
        <w:tc>
          <w:tcPr>
            <w:tcW w:w="1188" w:type="dxa"/>
          </w:tcPr>
          <w:p w14:paraId="6EAD8C16" w14:textId="77777777" w:rsidR="00BF3D0A" w:rsidRDefault="00C87B70" w:rsidP="00BF3D0A">
            <w:r>
              <w:t>wd01</w:t>
            </w:r>
          </w:p>
        </w:tc>
        <w:tc>
          <w:tcPr>
            <w:tcW w:w="1980" w:type="dxa"/>
          </w:tcPr>
          <w:p w14:paraId="12E40AAD" w14:textId="5EF58532" w:rsidR="00BF3D0A" w:rsidRDefault="00D448F1" w:rsidP="00BF3D0A">
            <w:r>
              <w:t>15 December</w:t>
            </w:r>
            <w:r w:rsidR="00361E53" w:rsidRPr="00361E53">
              <w:t xml:space="preserve"> 2015</w:t>
            </w:r>
          </w:p>
        </w:tc>
        <w:tc>
          <w:tcPr>
            <w:tcW w:w="1620" w:type="dxa"/>
          </w:tcPr>
          <w:p w14:paraId="517A4ADD" w14:textId="77777777" w:rsidR="00BF3D0A" w:rsidRDefault="00C87B70" w:rsidP="00BF3D0A">
            <w:r>
              <w:t>Desiree Beck Trey Darley Ivan Kirillov Rich Piazza</w:t>
            </w:r>
          </w:p>
        </w:tc>
        <w:tc>
          <w:tcPr>
            <w:tcW w:w="4788" w:type="dxa"/>
          </w:tcPr>
          <w:p w14:paraId="5B96ED14" w14:textId="77777777" w:rsidR="00BF3D0A" w:rsidRDefault="00C87B70" w:rsidP="00BF3D0A">
            <w:r>
              <w:t>Initial transfer to OASIS template</w:t>
            </w:r>
          </w:p>
        </w:tc>
      </w:tr>
    </w:tbl>
    <w:p w14:paraId="77C61655" w14:textId="77777777" w:rsidR="00BF3D0A" w:rsidRPr="003129C6" w:rsidRDefault="00BF3D0A" w:rsidP="00BF3D0A"/>
    <w:sectPr w:rsidR="00BF3D0A" w:rsidRPr="003129C6" w:rsidSect="00BF3D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D1D44" w14:textId="77777777" w:rsidR="007321EE" w:rsidRDefault="007321EE">
      <w:r>
        <w:separator/>
      </w:r>
    </w:p>
  </w:endnote>
  <w:endnote w:type="continuationSeparator" w:id="0">
    <w:p w14:paraId="4D9E421A" w14:textId="77777777" w:rsidR="007321EE" w:rsidRDefault="00732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C55AC" w14:textId="77777777" w:rsidR="0090414B" w:rsidRPr="00195F88" w:rsidRDefault="0090414B"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2FFA96A" w14:textId="732610A8" w:rsidR="0090414B" w:rsidRPr="00195F88" w:rsidRDefault="0090414B"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B204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B2049">
      <w:rPr>
        <w:rStyle w:val="PageNumber"/>
        <w:noProof/>
        <w:sz w:val="16"/>
        <w:szCs w:val="16"/>
      </w:rPr>
      <w:t>27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42CCE" w14:textId="77777777" w:rsidR="00A55E1C" w:rsidRDefault="00A55E1C">
    <w:pPr>
      <w:pStyle w:val="Footer"/>
    </w:pPr>
  </w:p>
  <w:p w14:paraId="3EB6B9F0" w14:textId="77777777" w:rsidR="00A55E1C" w:rsidRDefault="00A55E1C"/>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4B2F7" w14:textId="261F03F6" w:rsidR="00A55E1C" w:rsidRPr="00195F88" w:rsidRDefault="00A55E1C" w:rsidP="00BF3D0A">
    <w:pPr>
      <w:pStyle w:val="Footer"/>
      <w:tabs>
        <w:tab w:val="clear" w:pos="4320"/>
        <w:tab w:val="clear" w:pos="8640"/>
        <w:tab w:val="center" w:pos="4680"/>
        <w:tab w:val="right" w:pos="9360"/>
      </w:tabs>
      <w:rPr>
        <w:sz w:val="16"/>
        <w:szCs w:val="16"/>
        <w:lang w:val="en-US"/>
      </w:rPr>
    </w:pPr>
    <w:r w:rsidRPr="004465A8">
      <w:rPr>
        <w:sz w:val="16"/>
        <w:szCs w:val="16"/>
      </w:rPr>
      <w:t>cybox-2.1.1-wd01-part10-account-object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77326014" w14:textId="36E5C105"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B2049">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B2049">
      <w:rPr>
        <w:rStyle w:val="PageNumber"/>
        <w:noProof/>
        <w:sz w:val="16"/>
        <w:szCs w:val="16"/>
      </w:rPr>
      <w:t>27</w:t>
    </w:r>
    <w:r w:rsidRPr="0051640A">
      <w:rPr>
        <w:rStyle w:val="PageNumbe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CC34" w14:textId="4CD16709" w:rsidR="00A55E1C" w:rsidRPr="00195F88" w:rsidRDefault="00A55E1C" w:rsidP="00BF3D0A">
    <w:pPr>
      <w:pStyle w:val="Footer"/>
      <w:tabs>
        <w:tab w:val="clear" w:pos="4320"/>
        <w:tab w:val="clear" w:pos="8640"/>
        <w:tab w:val="center" w:pos="4680"/>
        <w:tab w:val="right" w:pos="9360"/>
      </w:tabs>
      <w:rPr>
        <w:sz w:val="16"/>
        <w:szCs w:val="16"/>
        <w:lang w:val="en-US"/>
      </w:rPr>
    </w:pPr>
    <w:r>
      <w:rPr>
        <w:sz w:val="16"/>
        <w:szCs w:val="16"/>
      </w:rPr>
      <w:t>cybox-</w:t>
    </w:r>
    <w:r w:rsidRPr="004465A8">
      <w:rPr>
        <w:sz w:val="16"/>
        <w:szCs w:val="16"/>
      </w:rPr>
      <w:t>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6F53B676" w14:textId="68233AEC"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B2049">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B2049">
      <w:rPr>
        <w:rStyle w:val="PageNumber"/>
        <w:noProof/>
        <w:sz w:val="16"/>
        <w:szCs w:val="16"/>
      </w:rPr>
      <w:t>27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C13EE" w14:textId="77777777" w:rsidR="007321EE" w:rsidRPr="00195F88" w:rsidRDefault="007321EE" w:rsidP="00BF3D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2357065" w14:textId="77777777" w:rsidR="007321EE" w:rsidRPr="00195F88" w:rsidRDefault="007321EE"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725B1D9" w14:textId="77777777" w:rsidR="007321EE" w:rsidRDefault="007321EE"/>
    <w:p w14:paraId="2C24C5E6" w14:textId="77777777" w:rsidR="007321EE" w:rsidRDefault="007321EE">
      <w:r>
        <w:separator/>
      </w:r>
    </w:p>
  </w:footnote>
  <w:footnote w:type="continuationSeparator" w:id="0">
    <w:p w14:paraId="46F618A7" w14:textId="77777777" w:rsidR="007321EE" w:rsidRDefault="00732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14206" w14:textId="77777777" w:rsidR="00A55E1C" w:rsidRDefault="00A55E1C">
    <w:pPr>
      <w:pStyle w:val="Header"/>
    </w:pPr>
  </w:p>
  <w:p w14:paraId="699DF6E9" w14:textId="77777777" w:rsidR="00A55E1C" w:rsidRDefault="00A55E1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784D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4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B641EED"/>
    <w:multiLevelType w:val="hybridMultilevel"/>
    <w:tmpl w:val="2726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54A5642"/>
    <w:multiLevelType w:val="hybridMultilevel"/>
    <w:tmpl w:val="8F80BABA"/>
    <w:lvl w:ilvl="0" w:tplc="BB008B04">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5"/>
  </w:num>
  <w:num w:numId="10">
    <w:abstractNumId w:val="4"/>
  </w:num>
  <w:num w:numId="11">
    <w:abstractNumId w:val="6"/>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219"/>
    <w:rsid w:val="00042E4F"/>
    <w:rsid w:val="000721AB"/>
    <w:rsid w:val="00080C1D"/>
    <w:rsid w:val="00085F66"/>
    <w:rsid w:val="000B0955"/>
    <w:rsid w:val="000D0606"/>
    <w:rsid w:val="00135DCB"/>
    <w:rsid w:val="00191784"/>
    <w:rsid w:val="001A0CEF"/>
    <w:rsid w:val="0020164C"/>
    <w:rsid w:val="00224858"/>
    <w:rsid w:val="0023509E"/>
    <w:rsid w:val="00251C0D"/>
    <w:rsid w:val="002649F2"/>
    <w:rsid w:val="002C1252"/>
    <w:rsid w:val="002C353D"/>
    <w:rsid w:val="002C372F"/>
    <w:rsid w:val="002D7FE9"/>
    <w:rsid w:val="00313384"/>
    <w:rsid w:val="00334EB6"/>
    <w:rsid w:val="00361E53"/>
    <w:rsid w:val="00375BEE"/>
    <w:rsid w:val="0039142E"/>
    <w:rsid w:val="003B2049"/>
    <w:rsid w:val="003F3CA1"/>
    <w:rsid w:val="003F4703"/>
    <w:rsid w:val="00401397"/>
    <w:rsid w:val="00420937"/>
    <w:rsid w:val="004322D3"/>
    <w:rsid w:val="00433B00"/>
    <w:rsid w:val="004465A8"/>
    <w:rsid w:val="00450284"/>
    <w:rsid w:val="00465F90"/>
    <w:rsid w:val="00486C47"/>
    <w:rsid w:val="004B601D"/>
    <w:rsid w:val="004E3ABE"/>
    <w:rsid w:val="00534F60"/>
    <w:rsid w:val="005370B0"/>
    <w:rsid w:val="00593A51"/>
    <w:rsid w:val="005B0A2F"/>
    <w:rsid w:val="006710CD"/>
    <w:rsid w:val="006B57B6"/>
    <w:rsid w:val="006D2B8C"/>
    <w:rsid w:val="006D74AA"/>
    <w:rsid w:val="006F103A"/>
    <w:rsid w:val="007143AE"/>
    <w:rsid w:val="007321EE"/>
    <w:rsid w:val="00771368"/>
    <w:rsid w:val="007A7C2F"/>
    <w:rsid w:val="007E069B"/>
    <w:rsid w:val="007F12C3"/>
    <w:rsid w:val="00814388"/>
    <w:rsid w:val="00852477"/>
    <w:rsid w:val="00860B74"/>
    <w:rsid w:val="00870095"/>
    <w:rsid w:val="008A396B"/>
    <w:rsid w:val="009036CB"/>
    <w:rsid w:val="0090414B"/>
    <w:rsid w:val="00905F62"/>
    <w:rsid w:val="0096155B"/>
    <w:rsid w:val="009738B9"/>
    <w:rsid w:val="009B2F71"/>
    <w:rsid w:val="00A55E1C"/>
    <w:rsid w:val="00A6264C"/>
    <w:rsid w:val="00A74497"/>
    <w:rsid w:val="00AC5033"/>
    <w:rsid w:val="00B2054A"/>
    <w:rsid w:val="00B36597"/>
    <w:rsid w:val="00B86180"/>
    <w:rsid w:val="00BA702A"/>
    <w:rsid w:val="00BB6BB0"/>
    <w:rsid w:val="00BF3D0A"/>
    <w:rsid w:val="00C84577"/>
    <w:rsid w:val="00C87B70"/>
    <w:rsid w:val="00CB2F16"/>
    <w:rsid w:val="00CB36FD"/>
    <w:rsid w:val="00D033C8"/>
    <w:rsid w:val="00D13CD8"/>
    <w:rsid w:val="00D448F1"/>
    <w:rsid w:val="00D65EE1"/>
    <w:rsid w:val="00D768E6"/>
    <w:rsid w:val="00D83664"/>
    <w:rsid w:val="00D8656D"/>
    <w:rsid w:val="00DB5522"/>
    <w:rsid w:val="00E20C80"/>
    <w:rsid w:val="00E41CAF"/>
    <w:rsid w:val="00E865C9"/>
    <w:rsid w:val="00F26BE4"/>
    <w:rsid w:val="00F74219"/>
    <w:rsid w:val="00FA38AC"/>
    <w:rsid w:val="00FB0BE7"/>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3DFE"/>
  <w15:docId w15:val="{63420CC3-62C7-4A90-91BB-F3097E5B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ind w:left="720"/>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C8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14346">
      <w:bodyDiv w:val="1"/>
      <w:marLeft w:val="0"/>
      <w:marRight w:val="0"/>
      <w:marTop w:val="0"/>
      <w:marBottom w:val="0"/>
      <w:divBdr>
        <w:top w:val="none" w:sz="0" w:space="0" w:color="auto"/>
        <w:left w:val="none" w:sz="0" w:space="0" w:color="auto"/>
        <w:bottom w:val="none" w:sz="0" w:space="0" w:color="auto"/>
        <w:right w:val="none" w:sz="0" w:space="0" w:color="auto"/>
      </w:divBdr>
    </w:div>
    <w:div w:id="390035839">
      <w:bodyDiv w:val="1"/>
      <w:marLeft w:val="0"/>
      <w:marRight w:val="0"/>
      <w:marTop w:val="0"/>
      <w:marBottom w:val="0"/>
      <w:divBdr>
        <w:top w:val="none" w:sz="0" w:space="0" w:color="auto"/>
        <w:left w:val="none" w:sz="0" w:space="0" w:color="auto"/>
        <w:bottom w:val="none" w:sz="0" w:space="0" w:color="auto"/>
        <w:right w:val="none" w:sz="0" w:space="0" w:color="auto"/>
      </w:divBdr>
    </w:div>
    <w:div w:id="452291848">
      <w:bodyDiv w:val="1"/>
      <w:marLeft w:val="0"/>
      <w:marRight w:val="0"/>
      <w:marTop w:val="0"/>
      <w:marBottom w:val="0"/>
      <w:divBdr>
        <w:top w:val="none" w:sz="0" w:space="0" w:color="auto"/>
        <w:left w:val="none" w:sz="0" w:space="0" w:color="auto"/>
        <w:bottom w:val="none" w:sz="0" w:space="0" w:color="auto"/>
        <w:right w:val="none" w:sz="0" w:space="0" w:color="auto"/>
      </w:divBdr>
    </w:div>
    <w:div w:id="794325109">
      <w:bodyDiv w:val="1"/>
      <w:marLeft w:val="0"/>
      <w:marRight w:val="0"/>
      <w:marTop w:val="0"/>
      <w:marBottom w:val="0"/>
      <w:divBdr>
        <w:top w:val="none" w:sz="0" w:space="0" w:color="auto"/>
        <w:left w:val="none" w:sz="0" w:space="0" w:color="auto"/>
        <w:bottom w:val="none" w:sz="0" w:space="0" w:color="auto"/>
        <w:right w:val="none" w:sz="0" w:space="0" w:color="auto"/>
      </w:divBdr>
    </w:div>
    <w:div w:id="1678732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323D14-D8FD-4304-9986-9BB9DB837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27</Pages>
  <Words>7065</Words>
  <Characters>40272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word_docs/Account_Object.docx</vt:lpstr>
    </vt:vector>
  </TitlesOfParts>
  <Company/>
  <LinksUpToDate>false</LinksUpToDate>
  <CharactersWithSpaces>47243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word_docs/Account_Object.docx</dc:title>
  <dc:subject/>
  <dc:creator>Piazza, Rich</dc:creator>
  <cp:keywords/>
  <dc:description/>
  <cp:lastModifiedBy>Tweed, Alex</cp:lastModifiedBy>
  <cp:revision>21</cp:revision>
  <dcterms:created xsi:type="dcterms:W3CDTF">2016-03-11T19:50:00Z</dcterms:created>
  <dcterms:modified xsi:type="dcterms:W3CDTF">2016-05-09T17:17:00Z</dcterms:modified>
</cp:coreProperties>
</file>