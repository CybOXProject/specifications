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77777777" w:rsidR="00145952" w:rsidRPr="00CE06CB" w:rsidRDefault="0085079E" w:rsidP="00145952">
      <w:pPr>
        <w:pStyle w:val="Title"/>
        <w:rPr>
          <w:sz w:val="28"/>
          <w:szCs w:val="28"/>
        </w:rPr>
      </w:pPr>
      <w:r w:rsidRPr="009608FD">
        <w:rPr>
          <w:sz w:val="28"/>
          <w:szCs w:val="28"/>
        </w:rPr>
        <w:t>CybOX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77777777" w:rsidR="00145952" w:rsidRDefault="0085079E" w:rsidP="00145952">
      <w:pPr>
        <w:pStyle w:val="Subtitle"/>
        <w:rPr>
          <w:sz w:val="24"/>
          <w:szCs w:val="24"/>
        </w:rPr>
      </w:pPr>
      <w:bookmarkStart w:id="0" w:name="_Toc85472892"/>
      <w:commentRangeStart w:id="1"/>
      <w:r>
        <w:rPr>
          <w:sz w:val="24"/>
          <w:szCs w:val="24"/>
        </w:rPr>
        <w:t>28 September 2015</w:t>
      </w:r>
      <w:commentRangeEnd w:id="1"/>
      <w:r w:rsidR="00145952">
        <w:rPr>
          <w:rStyle w:val="CommentReference"/>
          <w:b w:val="0"/>
          <w:bCs w:val="0"/>
          <w:color w:val="333333"/>
          <w:kern w:val="0"/>
        </w:rPr>
        <w:commentReference w:id="1"/>
      </w:r>
    </w:p>
    <w:p w14:paraId="01D4859C" w14:textId="77777777" w:rsidR="00145952" w:rsidRDefault="0085079E" w:rsidP="00145952">
      <w:pPr>
        <w:pStyle w:val="Titlepageinfo"/>
      </w:pPr>
      <w:r>
        <w:t>Technical Committee:</w:t>
      </w:r>
    </w:p>
    <w:p w14:paraId="511674E2" w14:textId="77777777" w:rsidR="00145952" w:rsidRDefault="00851BF7"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2" w:name="AdditionalArtifacts"/>
      <w:r>
        <w:t>Additional artifacts:</w:t>
      </w:r>
      <w:bookmarkEnd w:id="2"/>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Part 1: Overview</w:t>
      </w:r>
      <w:r>
        <w:t>. [URI]</w:t>
      </w:r>
    </w:p>
    <w:p w14:paraId="21AA4E6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1DD8094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del w:id="3" w:author="Beck, Desiree A." w:date="2015-10-03T12:18:00Z">
        <w:r w:rsidDel="00E21767">
          <w:rPr>
            <w:i/>
          </w:rPr>
          <w:delText xml:space="preserve">Default </w:delText>
        </w:r>
      </w:del>
      <w:r>
        <w:rPr>
          <w:i/>
        </w:rPr>
        <w:t>Vocabularies</w:t>
      </w:r>
      <w:r>
        <w:t>. [URI]</w:t>
      </w:r>
    </w:p>
    <w:p w14:paraId="6B1EE39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xml:space="preserve">. </w:t>
      </w:r>
      <w:del w:id="4" w:author="Beck, Desiree A." w:date="2015-10-03T12:18:00Z">
        <w:r w:rsidDel="00E21767">
          <w:delText>[URI]</w:delText>
        </w:r>
      </w:del>
      <w:ins w:id="5" w:author="Beck, Desiree A." w:date="2015-10-03T12:18:00Z">
        <w:r w:rsidR="00E21767">
          <w:t>(this document)</w:t>
        </w:r>
      </w:ins>
    </w:p>
    <w:p w14:paraId="7156FFB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8B5B35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761729B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2328B33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6B6FC8C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3A7744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0C88EF6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7C55FCA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09CAFE5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4B8B4D4E" w14:textId="77777777" w:rsidR="00145952" w:rsidRDefault="0085079E" w:rsidP="00145952">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3A21880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336CFE9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7770A71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37C750A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746E307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42474E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44999B9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53F20B4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07A86BF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634247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00BC28D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4D77E26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0B354D8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16EC1D9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7B390D9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56CC2A5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7181DBA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1DD51D9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13DC13A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7CE9B3B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2C9F93F3"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00FB947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4E7C56A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14:paraId="131422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067A716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225DCEF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03D9C34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54265E8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5F06318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0BA7980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3780526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50E54D8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07DBD1F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1711D03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216E64C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231D6EC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3B308B0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5051B21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692987B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7949AC7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1A6A114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72264FC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42CF3D7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2376C73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1EC65F6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3B46D00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26A68B2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5E36553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6570730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25F9AF0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76BC97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3C0A226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6BD7130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3502ABB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42819AB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01192A2A" w14:textId="77777777" w:rsidR="00145952" w:rsidRDefault="0085079E" w:rsidP="00145952">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3D732BE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066821ED" w14:textId="77777777" w:rsidR="00145952" w:rsidRDefault="00145952" w:rsidP="00145952">
      <w:pPr>
        <w:pStyle w:val="RelatedWork"/>
        <w:tabs>
          <w:tab w:val="clear" w:pos="720"/>
        </w:tabs>
        <w:ind w:firstLine="0"/>
      </w:pPr>
    </w:p>
    <w:p w14:paraId="63EA3A57" w14:textId="77777777" w:rsidR="00145952" w:rsidRDefault="0085079E" w:rsidP="00145952">
      <w:pPr>
        <w:pStyle w:val="Titlepageinfo"/>
      </w:pPr>
      <w:bookmarkStart w:id="6" w:name="RelatedWork"/>
      <w:r>
        <w:t>Related work</w:t>
      </w:r>
      <w:bookmarkEnd w:id="6"/>
      <w:r>
        <w:t>:</w:t>
      </w:r>
    </w:p>
    <w:p w14:paraId="2BCD131E" w14:textId="77777777" w:rsidR="00145952" w:rsidRPr="004C4D7C" w:rsidRDefault="0085079E" w:rsidP="00145952">
      <w:pPr>
        <w:pStyle w:val="Titlepageinfodescription"/>
      </w:pPr>
      <w:r>
        <w:t>This specification is related to:</w:t>
      </w:r>
    </w:p>
    <w:p w14:paraId="756334DF" w14:textId="77777777" w:rsidR="00145952" w:rsidRDefault="0085079E" w:rsidP="00145952">
      <w:pPr>
        <w:pStyle w:val="RelatedWork"/>
      </w:pPr>
      <w:r w:rsidRPr="00F94051">
        <w:rPr>
          <w:i/>
        </w:rPr>
        <w:t>STIX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7" w:author="Beck, Desiree A." w:date="2015-10-03T12:18:00Z">
        <w:r w:rsidDel="00E21767">
          <w:rPr>
            <w:rStyle w:val="Hyperlink"/>
            <w:color w:val="auto"/>
          </w:rPr>
          <w:delText>stix</w:delText>
        </w:r>
      </w:del>
      <w:ins w:id="8" w:author="Beck, Desiree A." w:date="2015-10-03T12:18:00Z">
        <w:r w:rsidR="00E21767">
          <w:rPr>
            <w:rStyle w:val="Hyperlink"/>
            <w:color w:val="auto"/>
          </w:rPr>
          <w:t>cybox</w:t>
        </w:r>
      </w:ins>
      <w:r>
        <w:rPr>
          <w:rStyle w:val="Hyperlink"/>
          <w:color w:val="auto"/>
        </w:rPr>
        <w:t>/v</w:t>
      </w:r>
      <w:del w:id="9" w:author="Beck, Desiree A." w:date="2015-10-03T12:19:00Z">
        <w:r w:rsidDel="00E21767">
          <w:rPr>
            <w:rStyle w:val="Hyperlink"/>
            <w:color w:val="auto"/>
          </w:rPr>
          <w:delText>1.2</w:delText>
        </w:r>
      </w:del>
      <w:ins w:id="10" w:author="Beck, Desiree A." w:date="2015-10-03T12:19:00Z">
        <w:r w:rsidR="00E21767">
          <w:rPr>
            <w:rStyle w:val="Hyperlink"/>
            <w:color w:val="auto"/>
          </w:rPr>
          <w:t>2.1</w:t>
        </w:r>
      </w:ins>
      <w:r>
        <w:rPr>
          <w:rStyle w:val="Hyperlink"/>
          <w:color w:val="auto"/>
        </w:rPr>
        <w:t>.1/csd01/part</w:t>
      </w:r>
      <w:ins w:id="11" w:author="Beck, Desiree A." w:date="2015-10-03T12:19:00Z">
        <w:r w:rsidR="00E21767">
          <w:rPr>
            <w:rStyle w:val="Hyperlink"/>
            <w:color w:val="auto"/>
          </w:rPr>
          <w:t>9</w:t>
        </w:r>
      </w:ins>
      <w:del w:id="12" w:author="Beck, Desiree A." w:date="2015-10-03T12:19:00Z">
        <w:r w:rsidDel="00E21767">
          <w:rPr>
            <w:rStyle w:val="Hyperlink"/>
            <w:color w:val="auto"/>
          </w:rPr>
          <w:delText>1</w:delText>
        </w:r>
      </w:del>
      <w:r>
        <w:rPr>
          <w:rStyle w:val="Hyperlink"/>
          <w:color w:val="auto"/>
        </w:rPr>
        <w:t>-</w:t>
      </w:r>
      <w:del w:id="13" w:author="Beck, Desiree A." w:date="2015-10-03T12:19:00Z">
        <w:r w:rsidDel="00E21767">
          <w:rPr>
            <w:rStyle w:val="Hyperlink"/>
            <w:color w:val="auto"/>
          </w:rPr>
          <w:delText>overview</w:delText>
        </w:r>
      </w:del>
      <w:ins w:id="14" w:author="Beck, Desiree A." w:date="2015-10-03T12:19:00Z">
        <w:r w:rsidR="00E21767">
          <w:rPr>
            <w:rStyle w:val="Hyperlink"/>
            <w:color w:val="auto"/>
          </w:rPr>
          <w:t>as-object</w:t>
        </w:r>
      </w:ins>
      <w:r>
        <w:rPr>
          <w:rStyle w:val="Hyperlink"/>
          <w:color w:val="auto"/>
        </w:rPr>
        <w:t>/</w:t>
      </w:r>
      <w:del w:id="15" w:author="Beck, Desiree A." w:date="2015-10-03T12:19:00Z">
        <w:r w:rsidRPr="00163EB3" w:rsidDel="00E21767">
          <w:rPr>
            <w:rStyle w:val="Hyperlink"/>
            <w:color w:val="auto"/>
          </w:rPr>
          <w:delText>stix</w:delText>
        </w:r>
      </w:del>
      <w:ins w:id="16" w:author="Beck, Desiree A." w:date="2015-10-03T12:19:00Z">
        <w:r w:rsidR="00E21767">
          <w:rPr>
            <w:rStyle w:val="Hyperlink"/>
            <w:color w:val="auto"/>
          </w:rPr>
          <w:t>cybox</w:t>
        </w:r>
      </w:ins>
      <w:r w:rsidRPr="00163EB3">
        <w:rPr>
          <w:rStyle w:val="Hyperlink"/>
          <w:color w:val="auto"/>
        </w:rPr>
        <w:t>-v</w:t>
      </w:r>
      <w:del w:id="17" w:author="Beck, Desiree A." w:date="2015-10-03T12:19:00Z">
        <w:r w:rsidRPr="00163EB3" w:rsidDel="00E21767">
          <w:rPr>
            <w:rStyle w:val="Hyperlink"/>
            <w:color w:val="auto"/>
          </w:rPr>
          <w:delText>1.2</w:delText>
        </w:r>
      </w:del>
      <w:ins w:id="18"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19" w:author="Beck, Desiree A." w:date="2015-10-03T12:19:00Z">
        <w:r w:rsidRPr="00163EB3" w:rsidDel="00E21767">
          <w:rPr>
            <w:rStyle w:val="Hyperlink"/>
            <w:color w:val="auto"/>
          </w:rPr>
          <w:delText>part1</w:delText>
        </w:r>
      </w:del>
      <w:ins w:id="20"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21" w:author="Beck, Desiree A." w:date="2015-10-03T12:19:00Z">
        <w:r w:rsidRPr="00163EB3" w:rsidDel="00E21767">
          <w:rPr>
            <w:rStyle w:val="Hyperlink"/>
            <w:color w:val="auto"/>
          </w:rPr>
          <w:delText>overview</w:delText>
        </w:r>
      </w:del>
      <w:ins w:id="22"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23" w:author="Beck, Desiree A." w:date="2015-10-03T12:19:00Z">
        <w:r w:rsidDel="00E21767">
          <w:rPr>
            <w:rStyle w:val="Hyperlink"/>
            <w:color w:val="auto"/>
          </w:rPr>
          <w:delText>stix</w:delText>
        </w:r>
      </w:del>
      <w:ins w:id="24" w:author="Beck, Desiree A." w:date="2015-10-03T12:19:00Z">
        <w:r w:rsidR="00E21767">
          <w:rPr>
            <w:rStyle w:val="Hyperlink"/>
            <w:color w:val="auto"/>
          </w:rPr>
          <w:t>cybox</w:t>
        </w:r>
      </w:ins>
      <w:r>
        <w:rPr>
          <w:rStyle w:val="Hyperlink"/>
          <w:color w:val="auto"/>
        </w:rPr>
        <w:t>/v</w:t>
      </w:r>
      <w:del w:id="25" w:author="Beck, Desiree A." w:date="2015-10-03T12:19:00Z">
        <w:r w:rsidDel="00E21767">
          <w:rPr>
            <w:rStyle w:val="Hyperlink"/>
            <w:color w:val="auto"/>
          </w:rPr>
          <w:delText>1.</w:delText>
        </w:r>
      </w:del>
      <w:ins w:id="26" w:author="Beck, Desiree A." w:date="2015-10-03T12:19:00Z">
        <w:r w:rsidR="00E21767">
          <w:rPr>
            <w:rStyle w:val="Hyperlink"/>
            <w:color w:val="auto"/>
          </w:rPr>
          <w:t>2.1</w:t>
        </w:r>
      </w:ins>
      <w:r>
        <w:rPr>
          <w:rStyle w:val="Hyperlink"/>
          <w:color w:val="auto"/>
        </w:rPr>
        <w:t>2.1/</w:t>
      </w:r>
      <w:del w:id="27" w:author="Beck, Desiree A." w:date="2015-10-03T12:20:00Z">
        <w:r w:rsidRPr="00163EB3" w:rsidDel="00E21767">
          <w:rPr>
            <w:rStyle w:val="Hyperlink"/>
            <w:color w:val="auto"/>
          </w:rPr>
          <w:delText>stix</w:delText>
        </w:r>
      </w:del>
      <w:ins w:id="28" w:author="Beck, Desiree A." w:date="2015-10-03T12:20:00Z">
        <w:r w:rsidR="00E21767">
          <w:rPr>
            <w:rStyle w:val="Hyperlink"/>
            <w:color w:val="auto"/>
          </w:rPr>
          <w:t>cybox</w:t>
        </w:r>
      </w:ins>
      <w:r w:rsidRPr="00163EB3">
        <w:rPr>
          <w:rStyle w:val="Hyperlink"/>
          <w:color w:val="auto"/>
        </w:rPr>
        <w:t>-v</w:t>
      </w:r>
      <w:del w:id="29" w:author="Beck, Desiree A." w:date="2015-10-03T12:20:00Z">
        <w:r w:rsidRPr="00163EB3" w:rsidDel="00E21767">
          <w:rPr>
            <w:rStyle w:val="Hyperlink"/>
            <w:color w:val="auto"/>
          </w:rPr>
          <w:delText>1.2</w:delText>
        </w:r>
      </w:del>
      <w:ins w:id="30" w:author="Beck, Desiree A." w:date="2015-10-03T12:20:00Z">
        <w:r w:rsidR="00E21767">
          <w:rPr>
            <w:rStyle w:val="Hyperlink"/>
            <w:color w:val="auto"/>
          </w:rPr>
          <w:t>2.1</w:t>
        </w:r>
      </w:ins>
      <w:r w:rsidRPr="00163EB3">
        <w:rPr>
          <w:rStyle w:val="Hyperlink"/>
          <w:color w:val="auto"/>
        </w:rPr>
        <w:t>.1-</w:t>
      </w:r>
      <w:del w:id="31" w:author="Beck, Desiree A." w:date="2015-10-03T12:20:00Z">
        <w:r w:rsidRPr="00163EB3" w:rsidDel="00E21767">
          <w:rPr>
            <w:rStyle w:val="Hyperlink"/>
            <w:color w:val="auto"/>
          </w:rPr>
          <w:delText>part1</w:delText>
        </w:r>
      </w:del>
      <w:ins w:id="32"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33" w:author="Beck, Desiree A." w:date="2015-10-03T12:20:00Z">
        <w:r w:rsidRPr="00163EB3" w:rsidDel="00E21767">
          <w:rPr>
            <w:rStyle w:val="Hyperlink"/>
            <w:color w:val="auto"/>
          </w:rPr>
          <w:delText>overview</w:delText>
        </w:r>
      </w:del>
      <w:ins w:id="34"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72495BC4" w14:textId="77777777" w:rsidR="00145952" w:rsidRPr="00960D49" w:rsidRDefault="0085079E" w:rsidP="00145952">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3525695" w14:textId="77777777" w:rsidR="00A8391F" w:rsidRDefault="0085079E">
      <w:r>
        <w:br w:type="page"/>
      </w:r>
    </w:p>
    <w:p w14:paraId="08D046A8" w14:textId="77777777" w:rsidR="00145952" w:rsidRDefault="0085079E" w:rsidP="0085079E">
      <w:pPr>
        <w:pStyle w:val="Heading1"/>
      </w:pPr>
      <w:bookmarkStart w:id="35" w:name="_Toc424631595"/>
      <w:bookmarkEnd w:id="0"/>
      <w:r>
        <w:lastRenderedPageBreak/>
        <w:t>Introduction</w:t>
      </w:r>
      <w:bookmarkEnd w:id="35"/>
    </w:p>
    <w:p w14:paraId="39335B2C" w14:textId="77777777" w:rsidR="00145952" w:rsidRDefault="0085079E" w:rsidP="00145952">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77777777"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commentRangeStart w:id="36"/>
      <w:r>
        <w:t xml:space="preserve">ninety-four </w:t>
      </w:r>
      <w:commentRangeEnd w:id="36"/>
      <w:r w:rsidR="00A44A21">
        <w:rPr>
          <w:rStyle w:val="CommentReference"/>
        </w:rPr>
        <w:commentReference w:id="36"/>
      </w:r>
      <w:r>
        <w:t xml:space="preserve">Object data models for CybOX content.       </w:t>
      </w:r>
    </w:p>
    <w:p w14:paraId="0CFF2EC1" w14:textId="543B8D3A" w:rsidR="00145952" w:rsidRDefault="0085079E" w:rsidP="00145952">
      <w:pPr>
        <w:autoSpaceDE w:val="0"/>
        <w:autoSpaceDN w:val="0"/>
        <w:adjustRightInd w:val="0"/>
        <w:spacing w:after="240"/>
        <w:ind w:right="-270"/>
      </w:pPr>
      <w:bookmarkStart w:id="3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81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1.3</w:t>
      </w:r>
      <w:r w:rsidRPr="00FB67E2">
        <w:rPr>
          <w:b/>
          <w:color w:val="0000EE"/>
        </w:rPr>
        <w:fldChar w:fldCharType="end"/>
      </w:r>
      <w:r>
        <w:t xml:space="preserve"> we provide terminology. References are given </w:t>
      </w:r>
      <w:r w:rsidRPr="007D03B1">
        <w:t xml:space="preserve">in </w:t>
      </w:r>
      <w:r>
        <w:t>Section</w:t>
      </w:r>
      <w:del w:id="38" w:author="Beck, Desiree A." w:date="2015-10-04T11:11:00Z">
        <w:r w:rsidDel="00851BF7">
          <w:delText>s</w:delText>
        </w:r>
      </w:del>
      <w:r>
        <w:t xml:space="preserve"> </w:t>
      </w:r>
      <w:r>
        <w:fldChar w:fldCharType="begin"/>
      </w:r>
      <w:r>
        <w:instrText xml:space="preserve"> REF _Ref7502892 \r \h  \* MERGEFORMAT </w:instrText>
      </w:r>
      <w:r>
        <w:fldChar w:fldCharType="separate"/>
      </w:r>
      <w:r w:rsidR="00481CE5" w:rsidRPr="00481CE5">
        <w:rPr>
          <w:b/>
          <w:color w:val="0000EE"/>
        </w:rPr>
        <w:t>1.4</w:t>
      </w:r>
      <w:r>
        <w:fldChar w:fldCharType="end"/>
      </w:r>
      <w:del w:id="39" w:author="Beck, Desiree A." w:date="2015-10-04T11:11:00Z">
        <w:r w:rsidDel="00851BF7">
          <w:delText xml:space="preserve"> and </w:delText>
        </w:r>
      </w:del>
      <w:del w:id="40"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bookmarkStart w:id="41" w:name="_GoBack"/>
      <w:bookmarkEnd w:id="41"/>
      <w:r>
        <w:t xml:space="preserve">. </w:t>
      </w:r>
      <w:bookmarkEnd w:id="3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42" w:author="Beck, Desiree A." w:date="2015-10-03T12:21:00Z">
        <w:r w:rsidR="00481CE5">
          <w:t xml:space="preserve"> </w:t>
        </w:r>
        <w:r w:rsidR="00481CE5" w:rsidRPr="00481CE5">
          <w:rPr>
            <w:b/>
            <w:color w:val="0000EE"/>
            <w:rPrChange w:id="43" w:author="Beck, Desiree A." w:date="2015-10-03T12:21:00Z">
              <w:rPr/>
            </w:rPrChange>
          </w:rPr>
          <w:fldChar w:fldCharType="begin"/>
        </w:r>
        <w:r w:rsidR="00481CE5" w:rsidRPr="00481CE5">
          <w:rPr>
            <w:b/>
            <w:color w:val="0000EE"/>
            <w:rPrChange w:id="44" w:author="Beck, Desiree A." w:date="2015-10-03T12:21:00Z">
              <w:rPr/>
            </w:rPrChange>
          </w:rPr>
          <w:instrText xml:space="preserve"> REF _Ref431638223 \r \h </w:instrText>
        </w:r>
      </w:ins>
      <w:r w:rsidR="00481CE5" w:rsidRPr="00481CE5">
        <w:rPr>
          <w:b/>
          <w:color w:val="0000EE"/>
          <w:rPrChange w:id="45" w:author="Beck, Desiree A." w:date="2015-10-03T12:21:00Z">
            <w:rPr>
              <w:color w:val="0000EE"/>
            </w:rPr>
          </w:rPrChange>
        </w:rPr>
        <w:instrText xml:space="preserve"> \* MERGEFORMAT </w:instrText>
      </w:r>
      <w:r w:rsidR="00481CE5" w:rsidRPr="00481CE5">
        <w:rPr>
          <w:b/>
          <w:color w:val="0000EE"/>
          <w:rPrChange w:id="46" w:author="Beck, Desiree A." w:date="2015-10-03T12:21:00Z">
            <w:rPr>
              <w:b/>
              <w:color w:val="0000EE"/>
            </w:rPr>
          </w:rPrChange>
        </w:rPr>
      </w:r>
      <w:r w:rsidR="00481CE5" w:rsidRPr="00481CE5">
        <w:rPr>
          <w:b/>
          <w:color w:val="0000EE"/>
          <w:rPrChange w:id="47" w:author="Beck, Desiree A." w:date="2015-10-03T12:21:00Z">
            <w:rPr/>
          </w:rPrChange>
        </w:rPr>
        <w:fldChar w:fldCharType="separate"/>
      </w:r>
      <w:ins w:id="48" w:author="Beck, Desiree A." w:date="2015-10-03T12:21:00Z">
        <w:r w:rsidR="00481CE5" w:rsidRPr="00481CE5">
          <w:rPr>
            <w:b/>
            <w:color w:val="0000EE"/>
            <w:rPrChange w:id="49" w:author="Beck, Desiree A." w:date="2015-10-03T12:21:00Z">
              <w:rPr/>
            </w:rPrChange>
          </w:rPr>
          <w:t>3</w:t>
        </w:r>
        <w:r w:rsidR="00481CE5" w:rsidRPr="00481CE5">
          <w:rPr>
            <w:b/>
            <w:color w:val="0000EE"/>
            <w:rPrChange w:id="50" w:author="Beck, Desiree A." w:date="2015-10-03T12:21:00Z">
              <w:rPr/>
            </w:rPrChange>
          </w:rPr>
          <w:fldChar w:fldCharType="end"/>
        </w:r>
      </w:ins>
      <w:r>
        <w:t xml:space="preserve"> </w:t>
      </w:r>
      <w:del w:id="51"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52"/>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4</w:t>
      </w:r>
      <w:r w:rsidRPr="00FB67E2">
        <w:rPr>
          <w:b/>
          <w:color w:val="0000EE"/>
        </w:rPr>
        <w:fldChar w:fldCharType="end"/>
      </w:r>
      <w:commentRangeEnd w:id="52"/>
      <w:r w:rsidR="00481CE5">
        <w:rPr>
          <w:rStyle w:val="CommentReference"/>
        </w:rPr>
        <w:commentReference w:id="52"/>
      </w:r>
      <w:r>
        <w:t>.</w:t>
      </w:r>
    </w:p>
    <w:p w14:paraId="34B161A8" w14:textId="77777777" w:rsidR="00145952" w:rsidRPr="002D7380" w:rsidRDefault="0085079E" w:rsidP="00145952">
      <w:pPr>
        <w:pStyle w:val="Heading2"/>
      </w:pPr>
      <w:bookmarkStart w:id="53" w:name="_Toc412205405"/>
      <w:bookmarkStart w:id="54" w:name="_Ref412300941"/>
      <w:bookmarkStart w:id="55" w:name="_Ref412622367"/>
      <w:bookmarkStart w:id="56" w:name="_Toc424631596"/>
      <w:r>
        <w:t>CybOX Specification Documents</w:t>
      </w:r>
      <w:bookmarkEnd w:id="53"/>
      <w:bookmarkEnd w:id="54"/>
      <w:bookmarkEnd w:id="55"/>
      <w:bookmarkEnd w:id="56"/>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57" w:author="Beck, Desiree A." w:date="2015-10-03T12:27:00Z">
        <w:r w:rsidR="001F610C">
          <w:t xml:space="preserve">various extension data models and a vocabularies data model, which </w:t>
        </w:r>
      </w:ins>
      <w:ins w:id="58" w:author="Beck, Desiree A." w:date="2015-10-03T12:29:00Z">
        <w:r w:rsidR="001F610C">
          <w:t>contains</w:t>
        </w:r>
      </w:ins>
      <w:ins w:id="59"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60" w:name="_Ref394437867"/>
      <w:bookmarkStart w:id="61" w:name="_Toc426119868"/>
      <w:r>
        <w:t>Document Conventions</w:t>
      </w:r>
      <w:bookmarkEnd w:id="60"/>
      <w:bookmarkEnd w:id="61"/>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62" w:name="_Toc389570603"/>
      <w:bookmarkStart w:id="63" w:name="_Toc389581073"/>
      <w:bookmarkStart w:id="64" w:name="_Toc426119870"/>
      <w:r>
        <w:t>Fonts</w:t>
      </w:r>
      <w:bookmarkEnd w:id="62"/>
      <w:bookmarkEnd w:id="63"/>
      <w:bookmarkEnd w:id="64"/>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65"/>
      <w:r w:rsidRPr="002459CF">
        <w:rPr>
          <w:rFonts w:ascii="Arial" w:hAnsi="Arial"/>
          <w:sz w:val="20"/>
          <w:szCs w:val="20"/>
        </w:rPr>
        <w:t>document</w:t>
      </w:r>
      <w:commentRangeEnd w:id="65"/>
      <w:r w:rsidR="001F610C">
        <w:rPr>
          <w:rStyle w:val="CommentReference"/>
          <w:rFonts w:ascii="Arial" w:hAnsi="Arial" w:cs="Arial"/>
          <w:color w:val="333333"/>
        </w:rPr>
        <w:commentReference w:id="65"/>
      </w:r>
      <w:r w:rsidRPr="002459CF">
        <w:rPr>
          <w:rFonts w:ascii="Arial" w:hAnsi="Arial"/>
          <w:sz w:val="20"/>
          <w:szCs w:val="20"/>
        </w:rPr>
        <w:t xml:space="preserve">: </w:t>
      </w:r>
    </w:p>
    <w:p w14:paraId="2EE16AA9" w14:textId="77777777" w:rsidR="00145952" w:rsidRPr="002459CF" w:rsidDel="001F610C" w:rsidRDefault="0085079E">
      <w:pPr>
        <w:pStyle w:val="Default"/>
        <w:numPr>
          <w:ilvl w:val="0"/>
          <w:numId w:val="7"/>
        </w:numPr>
        <w:spacing w:after="240"/>
        <w:rPr>
          <w:del w:id="66" w:author="Beck, Desiree A." w:date="2015-10-03T12:31:00Z"/>
          <w:rFonts w:ascii="Arial" w:hAnsi="Arial"/>
          <w:sz w:val="20"/>
          <w:szCs w:val="20"/>
        </w:rPr>
        <w:pPrChange w:id="67" w:author="Beck, Desiree A." w:date="2015-10-03T12:31:00Z">
          <w:pPr>
            <w:pStyle w:val="Default"/>
            <w:numPr>
              <w:numId w:val="7"/>
            </w:numPr>
            <w:ind w:left="720" w:hanging="360"/>
          </w:pPr>
        </w:pPrChange>
      </w:pPr>
      <w:r w:rsidRPr="00F7784C">
        <w:rPr>
          <w:rFonts w:ascii="Arial" w:hAnsi="Arial" w:cs="Arial"/>
          <w:sz w:val="20"/>
          <w:szCs w:val="20"/>
        </w:rPr>
        <w:t xml:space="preserve">Capitalization is used for CybOX high level concepts, which are defined in </w:t>
      </w:r>
      <w:r w:rsidR="00145952">
        <w:fldChar w:fldCharType="begin"/>
      </w:r>
      <w:r w:rsidR="00145952">
        <w:instrText xml:space="preserve"> HYPERLINK \l "AdditionalArtifacts" </w:instrText>
      </w:r>
      <w:r w:rsidR="00145952">
        <w:fldChar w:fldCharType="separate"/>
      </w:r>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r w:rsidR="00145952">
        <w:rPr>
          <w:rStyle w:val="Hyperlink"/>
          <w:i/>
        </w:rPr>
        <w:fldChar w:fldCharType="end"/>
      </w:r>
      <w:r w:rsidRPr="002459CF">
        <w:rPr>
          <w:rFonts w:ascii="Arial" w:hAnsi="Arial"/>
          <w:sz w:val="20"/>
          <w:szCs w:val="20"/>
        </w:rPr>
        <w:t>.</w:t>
      </w:r>
    </w:p>
    <w:p w14:paraId="18C59C5B" w14:textId="77777777" w:rsidR="00145952" w:rsidRPr="001F610C" w:rsidRDefault="00145952">
      <w:pPr>
        <w:pStyle w:val="Default"/>
        <w:numPr>
          <w:ilvl w:val="0"/>
          <w:numId w:val="7"/>
        </w:numPr>
        <w:spacing w:after="240"/>
        <w:rPr>
          <w:rFonts w:ascii="Arial" w:hAnsi="Arial"/>
          <w:sz w:val="20"/>
          <w:szCs w:val="20"/>
        </w:rPr>
        <w:pPrChange w:id="68" w:author="Beck, Desiree A." w:date="2015-10-03T12:31:00Z">
          <w:pPr>
            <w:pStyle w:val="Default"/>
            <w:ind w:left="720"/>
          </w:pPr>
        </w:pPrChange>
      </w:pPr>
    </w:p>
    <w:p w14:paraId="700C030E" w14:textId="77777777" w:rsidR="00145952" w:rsidRPr="002459CF" w:rsidRDefault="0085079E">
      <w:pPr>
        <w:pStyle w:val="Default"/>
        <w:spacing w:after="240"/>
        <w:ind w:firstLine="720"/>
        <w:rPr>
          <w:rFonts w:ascii="Arial" w:hAnsi="Arial"/>
          <w:sz w:val="20"/>
          <w:szCs w:val="20"/>
        </w:rPr>
        <w:pPrChange w:id="69"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pPr>
        <w:pStyle w:val="Default"/>
        <w:spacing w:after="240"/>
        <w:ind w:left="720"/>
        <w:rPr>
          <w:rFonts w:ascii="Arial" w:hAnsi="Arial"/>
          <w:sz w:val="20"/>
          <w:szCs w:val="20"/>
        </w:rPr>
        <w:pPrChange w:id="70" w:author="Beck, Desiree A." w:date="2015-10-03T12:31:00Z">
          <w:pPr>
            <w:pStyle w:val="Default"/>
            <w:ind w:left="720"/>
          </w:pPr>
        </w:pPrChange>
      </w:pPr>
    </w:p>
    <w:p w14:paraId="424594C0" w14:textId="77777777" w:rsidR="00145952" w:rsidRPr="002459CF" w:rsidDel="001F610C" w:rsidRDefault="0085079E">
      <w:pPr>
        <w:pStyle w:val="Default"/>
        <w:numPr>
          <w:ilvl w:val="0"/>
          <w:numId w:val="7"/>
        </w:numPr>
        <w:spacing w:after="240"/>
        <w:rPr>
          <w:del w:id="71" w:author="Beck, Desiree A." w:date="2015-10-03T12:31:00Z"/>
          <w:rFonts w:ascii="Arial" w:hAnsi="Arial"/>
          <w:sz w:val="20"/>
          <w:szCs w:val="20"/>
        </w:rPr>
        <w:pPrChange w:id="72" w:author="Beck, Desiree A." w:date="2015-10-03T12:31:00Z">
          <w:pPr>
            <w:pStyle w:val="Default"/>
            <w:numPr>
              <w:numId w:val="7"/>
            </w:numPr>
            <w:ind w:left="720" w:hanging="360"/>
          </w:pPr>
        </w:pPrChange>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2686192" w14:textId="77777777" w:rsidR="00145952" w:rsidRPr="001F610C" w:rsidRDefault="00145952">
      <w:pPr>
        <w:pStyle w:val="Default"/>
        <w:numPr>
          <w:ilvl w:val="0"/>
          <w:numId w:val="7"/>
        </w:numPr>
        <w:spacing w:after="240"/>
        <w:rPr>
          <w:rFonts w:ascii="Arial" w:hAnsi="Arial"/>
          <w:sz w:val="20"/>
          <w:szCs w:val="20"/>
        </w:rPr>
        <w:pPrChange w:id="73" w:author="Beck, Desiree A." w:date="2015-10-03T12:31:00Z">
          <w:pPr>
            <w:pStyle w:val="Default"/>
          </w:pPr>
        </w:pPrChange>
      </w:pPr>
    </w:p>
    <w:p w14:paraId="7973CD04" w14:textId="77777777" w:rsidR="00145952" w:rsidRPr="002459CF" w:rsidDel="001F610C" w:rsidRDefault="0085079E">
      <w:pPr>
        <w:pStyle w:val="Default"/>
        <w:spacing w:after="240"/>
        <w:ind w:firstLine="720"/>
        <w:rPr>
          <w:del w:id="74" w:author="Beck, Desiree A." w:date="2015-10-03T12:31:00Z"/>
          <w:rFonts w:ascii="Courier New" w:hAnsi="Courier New" w:cs="Courier New"/>
          <w:sz w:val="20"/>
          <w:szCs w:val="20"/>
        </w:rPr>
        <w:pPrChange w:id="75"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8D0E62" w14:textId="77777777" w:rsidR="00145952" w:rsidRPr="002459CF" w:rsidRDefault="00145952">
      <w:pPr>
        <w:pStyle w:val="Default"/>
        <w:spacing w:after="240"/>
        <w:ind w:firstLine="720"/>
        <w:rPr>
          <w:rFonts w:ascii="Courier New" w:hAnsi="Courier New" w:cs="Courier New"/>
          <w:sz w:val="20"/>
          <w:szCs w:val="20"/>
        </w:rPr>
        <w:pPrChange w:id="76" w:author="Beck, Desiree A." w:date="2015-10-03T12:31:00Z">
          <w:pPr>
            <w:pStyle w:val="Default"/>
            <w:ind w:firstLine="720"/>
          </w:pPr>
        </w:pPrChange>
      </w:pPr>
    </w:p>
    <w:p w14:paraId="406DC727" w14:textId="77777777" w:rsidR="00145952" w:rsidRPr="002459CF" w:rsidDel="001F610C" w:rsidRDefault="0085079E">
      <w:pPr>
        <w:pStyle w:val="Default"/>
        <w:spacing w:after="240"/>
        <w:ind w:left="720"/>
        <w:rPr>
          <w:del w:id="77" w:author="Beck, Desiree A." w:date="2015-10-03T12:31:00Z"/>
          <w:rFonts w:asciiTheme="minorHAnsi" w:hAnsiTheme="minorHAnsi" w:cs="Courier New"/>
          <w:sz w:val="20"/>
          <w:szCs w:val="20"/>
        </w:rPr>
        <w:pPrChange w:id="78" w:author="Beck, Desiree A." w:date="2015-10-03T12:31: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E7DFF2E" w14:textId="77777777" w:rsidR="00145952" w:rsidRPr="002459CF" w:rsidRDefault="00145952">
      <w:pPr>
        <w:pStyle w:val="Default"/>
        <w:spacing w:after="240"/>
        <w:ind w:left="720"/>
        <w:rPr>
          <w:rFonts w:ascii="Courier New" w:hAnsi="Courier New" w:cs="Courier New"/>
          <w:sz w:val="20"/>
          <w:szCs w:val="20"/>
        </w:rPr>
        <w:pPrChange w:id="79" w:author="Beck, Desiree A." w:date="2015-10-03T12:31:00Z">
          <w:pPr>
            <w:pStyle w:val="Default"/>
          </w:pPr>
        </w:pPrChange>
      </w:pP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1F610C" w:rsidRDefault="0085079E">
      <w:pPr>
        <w:spacing w:after="240"/>
        <w:ind w:firstLine="720"/>
        <w:rPr>
          <w:i/>
          <w:rPrChange w:id="80" w:author="Beck, Desiree A." w:date="2015-10-03T12:31:00Z">
            <w:rPr/>
          </w:rPrChange>
        </w:rPr>
        <w:pPrChange w:id="81" w:author="Beck, Desiree A." w:date="2015-10-03T12:31:00Z">
          <w:pPr>
            <w:pStyle w:val="ListParagraph"/>
            <w:numPr>
              <w:ilvl w:val="2"/>
              <w:numId w:val="7"/>
            </w:numPr>
            <w:ind w:left="2160" w:hanging="360"/>
          </w:pPr>
        </w:pPrChange>
      </w:pPr>
      <w:r w:rsidRPr="001F610C">
        <w:rPr>
          <w:u w:val="single"/>
        </w:rPr>
        <w:t>Example</w:t>
      </w:r>
      <w:r w:rsidRPr="002459CF">
        <w:t xml:space="preserve">: </w:t>
      </w:r>
      <w:r w:rsidRPr="001F610C">
        <w:rPr>
          <w:i/>
          <w:rPrChange w:id="82" w:author="Beck, Desiree A." w:date="2015-10-03T12:31:00Z">
            <w:rPr/>
          </w:rPrChange>
        </w:rPr>
        <w:t xml:space="preserve"> ‘HashNameVocab-1.0,’ high, medium, low</w:t>
      </w:r>
    </w:p>
    <w:p w14:paraId="4C97D285" w14:textId="77777777" w:rsidR="00145952" w:rsidRDefault="0085079E" w:rsidP="00145952">
      <w:pPr>
        <w:pStyle w:val="Heading3"/>
      </w:pPr>
      <w:bookmarkStart w:id="83" w:name="_Ref394486021"/>
      <w:bookmarkStart w:id="84" w:name="_Toc426119871"/>
      <w:r>
        <w:t>UML Package References</w:t>
      </w:r>
      <w:bookmarkEnd w:id="83"/>
      <w:bookmarkEnd w:id="84"/>
    </w:p>
    <w:p w14:paraId="77741107" w14:textId="77777777" w:rsidR="00145952" w:rsidRDefault="0085079E" w:rsidP="00145952">
      <w:pPr>
        <w:spacing w:before="80" w:after="240"/>
      </w:pPr>
      <w:bookmarkStart w:id="85" w:name="_Toc389570605"/>
      <w:bookmarkStart w:id="86"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87" w:name="_Toc426119872"/>
      <w:r w:rsidRPr="00904E02">
        <w:t>UML Diagrams</w:t>
      </w:r>
      <w:bookmarkEnd w:id="85"/>
      <w:bookmarkEnd w:id="86"/>
      <w:bookmarkEnd w:id="87"/>
    </w:p>
    <w:p w14:paraId="7F230335" w14:textId="77777777" w:rsidR="00145952" w:rsidRDefault="0085079E" w:rsidP="00145952">
      <w:pPr>
        <w:spacing w:before="80" w:after="240"/>
      </w:pPr>
      <w:bookmarkStart w:id="88" w:name="_Toc398719452"/>
      <w:bookmarkStart w:id="89" w:name="_Toc389570606"/>
      <w:bookmarkStart w:id="90" w:name="_Toc389581076"/>
      <w:bookmarkStart w:id="9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92" w:name="_Toc426119873"/>
      <w:r>
        <w:t>Class Properties</w:t>
      </w:r>
      <w:bookmarkEnd w:id="88"/>
      <w:bookmarkEnd w:id="92"/>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93" w:name="_Toc398719453"/>
      <w:bookmarkStart w:id="94" w:name="_Toc426119874"/>
      <w:r>
        <w:t>Diagram Icons and Arrow Types</w:t>
      </w:r>
      <w:bookmarkEnd w:id="93"/>
      <w:bookmarkEnd w:id="94"/>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del w:id="95"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Change w:id="96" w:author="Beck, Desiree A." w:date="2015-10-03T22:16:00Z">
              <w:rPr>
                <w:b/>
                <w:color w:val="0000EE"/>
              </w:rPr>
            </w:rPrChange>
          </w:rPr>
          <w:fldChar w:fldCharType="separate"/>
        </w:r>
        <w:r w:rsidR="00481CE5" w:rsidRPr="00145952" w:rsidDel="00145952">
          <w:rPr>
            <w:b/>
            <w:bCs/>
            <w:color w:val="0000EE"/>
            <w:rPrChange w:id="97" w:author="Beck, Desiree A." w:date="2015-10-03T22:16:00Z">
              <w:rPr>
                <w:bCs/>
                <w:color w:val="0000EE"/>
              </w:rPr>
            </w:rPrChange>
          </w:rPr>
          <w:delText>Error! Reference source not found.</w:delText>
        </w:r>
        <w:r w:rsidRPr="00145952" w:rsidDel="00145952">
          <w:rPr>
            <w:b/>
            <w:color w:val="0000EE"/>
          </w:rPr>
          <w:fldChar w:fldCharType="end"/>
        </w:r>
      </w:del>
      <w:ins w:id="98" w:author="Beck, Desiree A." w:date="2015-10-03T22:15:00Z">
        <w:r w:rsidR="00145952" w:rsidRPr="00145952">
          <w:rPr>
            <w:b/>
            <w:color w:val="0000EE"/>
          </w:rPr>
          <w:fldChar w:fldCharType="begin"/>
        </w:r>
        <w:r w:rsidR="00145952" w:rsidRPr="00145952">
          <w:rPr>
            <w:b/>
            <w:color w:val="0000EE"/>
          </w:rPr>
          <w:instrText xml:space="preserve"> REF _Ref397637630 \h </w:instrText>
        </w:r>
      </w:ins>
      <w:r w:rsidR="00145952" w:rsidRPr="00145952">
        <w:rPr>
          <w:b/>
          <w:color w:val="0000EE"/>
          <w:rPrChange w:id="99" w:author="Beck, Desiree A." w:date="2015-10-03T22:16:00Z">
            <w:rPr>
              <w:color w:val="0000EE"/>
            </w:rPr>
          </w:rPrChange>
        </w:rPr>
        <w:instrText xml:space="preserve"> \* MERGEFORMAT </w:instrText>
      </w:r>
      <w:r w:rsidR="00145952" w:rsidRPr="00145952">
        <w:rPr>
          <w:b/>
          <w:color w:val="0000EE"/>
        </w:rPr>
      </w:r>
      <w:r w:rsidR="00145952" w:rsidRPr="00145952">
        <w:rPr>
          <w:b/>
          <w:color w:val="0000EE"/>
          <w:rPrChange w:id="100" w:author="Beck, Desiree A." w:date="2015-10-03T22:16:00Z">
            <w:rPr>
              <w:b/>
              <w:color w:val="0000EE"/>
            </w:rPr>
          </w:rPrChange>
        </w:rPr>
        <w:fldChar w:fldCharType="separate"/>
      </w:r>
      <w:ins w:id="101" w:author="Beck, Desiree A." w:date="2015-10-03T22:15:00Z">
        <w:r w:rsidR="00145952" w:rsidRPr="00145952">
          <w:rPr>
            <w:b/>
            <w:color w:val="0000EE"/>
            <w:rPrChange w:id="102" w:author="Beck, Desiree A." w:date="2015-10-03T22:16:00Z">
              <w:rPr/>
            </w:rPrChange>
          </w:rPr>
          <w:t xml:space="preserve">Table </w:t>
        </w:r>
        <w:r w:rsidR="00145952" w:rsidRPr="00145952">
          <w:rPr>
            <w:b/>
            <w:noProof/>
            <w:color w:val="0000EE"/>
            <w:rPrChange w:id="103" w:author="Beck, Desiree A." w:date="2015-10-03T22:16:00Z">
              <w:rPr>
                <w:noProof/>
              </w:rPr>
            </w:rPrChange>
          </w:rPr>
          <w:t>1</w:t>
        </w:r>
        <w:r w:rsidR="00145952" w:rsidRPr="00145952">
          <w:rPr>
            <w:b/>
            <w:color w:val="0000EE"/>
            <w:rPrChange w:id="104" w:author="Beck, Desiree A." w:date="2015-10-03T22:16:00Z">
              <w:rPr/>
            </w:rPrChange>
          </w:rPr>
          <w:noBreakHyphen/>
        </w:r>
        <w:r w:rsidR="00145952" w:rsidRPr="00145952">
          <w:rPr>
            <w:b/>
            <w:noProof/>
            <w:color w:val="0000EE"/>
            <w:rPrChange w:id="105" w:author="Beck, Desiree A." w:date="2015-10-03T22:16:00Z">
              <w:rPr>
                <w:noProof/>
              </w:rPr>
            </w:rPrChange>
          </w:rPr>
          <w:t>1</w:t>
        </w:r>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106" w:author="Beck, Desiree A." w:date="2015-10-03T22:15:00Z"/>
        </w:rPr>
      </w:pPr>
      <w:bookmarkStart w:id="107" w:name="_Ref397637630"/>
      <w:ins w:id="108" w:author="Beck, Desiree A." w:date="2015-10-03T22:15:00Z">
        <w:r w:rsidRPr="00305518">
          <w:lastRenderedPageBreak/>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107"/>
        <w:r w:rsidRPr="00305518">
          <w:t xml:space="preserve">.  </w:t>
        </w:r>
        <w:r>
          <w:t>UML diagram icons</w:t>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ins w:id="109" w:author="Beck, Desiree A." w:date="2015-10-03T22:15:00Z"/>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ins w:id="110" w:author="Beck, Desiree A." w:date="2015-10-03T22:15:00Z"/>
                <w:rFonts w:ascii="Times New Roman" w:hAnsi="Times New Roman"/>
                <w:b/>
                <w:bCs/>
              </w:rPr>
            </w:pPr>
            <w:ins w:id="111" w:author="Beck, Desiree A." w:date="2015-10-03T22:15:00Z">
              <w:r w:rsidRPr="00DD35BA">
                <w:rPr>
                  <w:b/>
                </w:rPr>
                <w:t>Icon</w:t>
              </w:r>
            </w:ins>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ins w:id="112" w:author="Beck, Desiree A." w:date="2015-10-03T22:15:00Z"/>
                <w:rFonts w:ascii="Times New Roman" w:hAnsi="Times New Roman"/>
                <w:b/>
                <w:bCs/>
              </w:rPr>
            </w:pPr>
            <w:ins w:id="113" w:author="Beck, Desiree A." w:date="2015-10-03T22:15:00Z">
              <w:r w:rsidRPr="00DD35BA">
                <w:rPr>
                  <w:b/>
                </w:rPr>
                <w:t>Description</w:t>
              </w:r>
            </w:ins>
          </w:p>
        </w:tc>
      </w:tr>
      <w:tr w:rsidR="00145952" w14:paraId="64582E28" w14:textId="77777777" w:rsidTr="00145952">
        <w:trPr>
          <w:trHeight w:val="611"/>
          <w:jc w:val="center"/>
          <w:ins w:id="114" w:author="Beck, Desiree A." w:date="2015-10-03T22:15:00Z"/>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ins w:id="115" w:author="Beck, Desiree A." w:date="2015-10-03T22:15:00Z"/>
                <w:rFonts w:ascii="Times New Roman" w:hAnsi="Times New Roman"/>
                <w:noProof/>
              </w:rPr>
            </w:pPr>
            <w:ins w:id="116" w:author="Beck, Desiree A." w:date="2015-10-03T22:15:00Z">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ins>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ins w:id="117" w:author="Beck, Desiree A." w:date="2015-10-03T22:15:00Z"/>
                <w:szCs w:val="22"/>
              </w:rPr>
            </w:pPr>
            <w:ins w:id="118" w:author="Beck, Desiree A." w:date="2015-10-03T22:15:00Z">
              <w:r w:rsidRPr="008B2787">
                <w:rPr>
                  <w:szCs w:val="22"/>
                </w:rPr>
                <w:t>This diagram icon indicates a class.  If the name is in italics, it is an abstract class.</w:t>
              </w:r>
            </w:ins>
          </w:p>
        </w:tc>
      </w:tr>
      <w:tr w:rsidR="00145952" w14:paraId="2450B999" w14:textId="77777777" w:rsidTr="00145952">
        <w:trPr>
          <w:trHeight w:val="611"/>
          <w:jc w:val="center"/>
          <w:ins w:id="119" w:author="Beck, Desiree A." w:date="2015-10-03T22:15:00Z"/>
        </w:trPr>
        <w:tc>
          <w:tcPr>
            <w:tcW w:w="2065" w:type="dxa"/>
            <w:tcMar>
              <w:top w:w="0" w:type="dxa"/>
              <w:left w:w="108" w:type="dxa"/>
              <w:bottom w:w="0" w:type="dxa"/>
              <w:right w:w="108" w:type="dxa"/>
            </w:tcMar>
            <w:vAlign w:val="center"/>
          </w:tcPr>
          <w:p w14:paraId="25EF9890" w14:textId="77777777" w:rsidR="00145952" w:rsidRDefault="00145952" w:rsidP="00145952">
            <w:pPr>
              <w:jc w:val="center"/>
              <w:rPr>
                <w:ins w:id="120" w:author="Beck, Desiree A." w:date="2015-10-03T22:15:00Z"/>
                <w:rFonts w:ascii="Times New Roman" w:hAnsi="Times New Roman"/>
                <w:noProof/>
              </w:rPr>
            </w:pPr>
            <w:ins w:id="121" w:author="Beck, Desiree A." w:date="2015-10-03T22:15:00Z">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5462302" r:id="rId27"/>
                </w:object>
              </w:r>
            </w:ins>
          </w:p>
        </w:tc>
        <w:tc>
          <w:tcPr>
            <w:tcW w:w="4770" w:type="dxa"/>
            <w:tcMar>
              <w:top w:w="0" w:type="dxa"/>
              <w:left w:w="108" w:type="dxa"/>
              <w:bottom w:w="0" w:type="dxa"/>
              <w:right w:w="108" w:type="dxa"/>
            </w:tcMar>
            <w:vAlign w:val="center"/>
          </w:tcPr>
          <w:p w14:paraId="73BC9298" w14:textId="77777777" w:rsidR="00145952" w:rsidRPr="008B2787" w:rsidRDefault="00145952" w:rsidP="00145952">
            <w:pPr>
              <w:rPr>
                <w:ins w:id="122" w:author="Beck, Desiree A." w:date="2015-10-03T22:15:00Z"/>
                <w:szCs w:val="22"/>
              </w:rPr>
            </w:pPr>
            <w:ins w:id="123" w:author="Beck, Desiree A." w:date="2015-10-03T22:15:00Z">
              <w:r w:rsidRPr="008B2787">
                <w:rPr>
                  <w:szCs w:val="22"/>
                </w:rPr>
                <w:t>This diagram icon indicates an enumeration.</w:t>
              </w:r>
            </w:ins>
          </w:p>
        </w:tc>
      </w:tr>
      <w:tr w:rsidR="00145952" w14:paraId="30DC7C1F" w14:textId="77777777" w:rsidTr="00145952">
        <w:trPr>
          <w:trHeight w:val="611"/>
          <w:jc w:val="center"/>
          <w:ins w:id="124" w:author="Beck, Desiree A." w:date="2015-10-03T22:15:00Z"/>
        </w:trPr>
        <w:tc>
          <w:tcPr>
            <w:tcW w:w="2065" w:type="dxa"/>
            <w:tcMar>
              <w:top w:w="0" w:type="dxa"/>
              <w:left w:w="108" w:type="dxa"/>
              <w:bottom w:w="0" w:type="dxa"/>
              <w:right w:w="108" w:type="dxa"/>
            </w:tcMar>
            <w:vAlign w:val="center"/>
          </w:tcPr>
          <w:p w14:paraId="47ECD71B" w14:textId="77777777" w:rsidR="00145952" w:rsidRDefault="00145952" w:rsidP="00145952">
            <w:pPr>
              <w:jc w:val="center"/>
              <w:rPr>
                <w:ins w:id="125" w:author="Beck, Desiree A." w:date="2015-10-03T22:15:00Z"/>
              </w:rPr>
            </w:pPr>
            <w:ins w:id="126" w:author="Beck, Desiree A." w:date="2015-10-03T22:15:00Z">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ins>
          </w:p>
        </w:tc>
        <w:tc>
          <w:tcPr>
            <w:tcW w:w="4770" w:type="dxa"/>
            <w:tcMar>
              <w:top w:w="0" w:type="dxa"/>
              <w:left w:w="108" w:type="dxa"/>
              <w:bottom w:w="0" w:type="dxa"/>
              <w:right w:w="108" w:type="dxa"/>
            </w:tcMar>
            <w:vAlign w:val="center"/>
          </w:tcPr>
          <w:p w14:paraId="64050D4F" w14:textId="77777777" w:rsidR="00145952" w:rsidRPr="008B2787" w:rsidRDefault="00145952" w:rsidP="00145952">
            <w:pPr>
              <w:rPr>
                <w:ins w:id="127" w:author="Beck, Desiree A." w:date="2015-10-03T22:15:00Z"/>
                <w:szCs w:val="22"/>
              </w:rPr>
            </w:pPr>
            <w:ins w:id="128" w:author="Beck, Desiree A." w:date="2015-10-03T22:15:00Z">
              <w:r w:rsidRPr="008B2787">
                <w:rPr>
                  <w:szCs w:val="22"/>
                </w:rPr>
                <w:t>This diagram icon indicates a data type.</w:t>
              </w:r>
              <w:r w:rsidRPr="00974896">
                <w:rPr>
                  <w:noProof/>
                </w:rPr>
                <w:t xml:space="preserve"> </w:t>
              </w:r>
            </w:ins>
          </w:p>
        </w:tc>
      </w:tr>
      <w:tr w:rsidR="00145952" w14:paraId="239ACD95" w14:textId="77777777" w:rsidTr="00145952">
        <w:trPr>
          <w:trHeight w:val="611"/>
          <w:jc w:val="center"/>
          <w:ins w:id="129" w:author="Beck, Desiree A." w:date="2015-10-03T22:15:00Z"/>
        </w:trPr>
        <w:tc>
          <w:tcPr>
            <w:tcW w:w="2065" w:type="dxa"/>
            <w:tcMar>
              <w:top w:w="0" w:type="dxa"/>
              <w:left w:w="108" w:type="dxa"/>
              <w:bottom w:w="0" w:type="dxa"/>
              <w:right w:w="108" w:type="dxa"/>
            </w:tcMar>
            <w:vAlign w:val="center"/>
          </w:tcPr>
          <w:p w14:paraId="159284BC" w14:textId="77777777" w:rsidR="00145952" w:rsidRDefault="00145952" w:rsidP="00145952">
            <w:pPr>
              <w:jc w:val="center"/>
              <w:rPr>
                <w:ins w:id="130" w:author="Beck, Desiree A." w:date="2015-10-03T22:15:00Z"/>
                <w:rFonts w:ascii="Times New Roman" w:hAnsi="Times New Roman"/>
                <w:noProof/>
              </w:rPr>
            </w:pPr>
            <w:ins w:id="131" w:author="Beck, Desiree A." w:date="2015-10-03T22:15:00Z">
              <w:r>
                <w:object w:dxaOrig="270" w:dyaOrig="195" w14:anchorId="7F574156">
                  <v:shape id="_x0000_i1026" type="#_x0000_t75" style="width:14.25pt;height:14.25pt" o:ole="">
                    <v:imagedata r:id="rId29" o:title=""/>
                  </v:shape>
                  <o:OLEObject Type="Embed" ProgID="PBrush" ShapeID="_x0000_i1026" DrawAspect="Content" ObjectID="_1505462303" r:id="rId30"/>
                </w:object>
              </w:r>
            </w:ins>
          </w:p>
        </w:tc>
        <w:tc>
          <w:tcPr>
            <w:tcW w:w="4770" w:type="dxa"/>
            <w:tcMar>
              <w:top w:w="0" w:type="dxa"/>
              <w:left w:w="108" w:type="dxa"/>
              <w:bottom w:w="0" w:type="dxa"/>
              <w:right w:w="108" w:type="dxa"/>
            </w:tcMar>
            <w:vAlign w:val="center"/>
          </w:tcPr>
          <w:p w14:paraId="30FAE11C" w14:textId="77777777" w:rsidR="00145952" w:rsidRPr="008B2787" w:rsidRDefault="00145952" w:rsidP="00145952">
            <w:pPr>
              <w:rPr>
                <w:ins w:id="132" w:author="Beck, Desiree A." w:date="2015-10-03T22:15:00Z"/>
                <w:szCs w:val="22"/>
              </w:rPr>
            </w:pPr>
            <w:ins w:id="133" w:author="Beck, Desiree A." w:date="2015-10-03T22:15:00Z">
              <w:r w:rsidRPr="008B2787">
                <w:rPr>
                  <w:szCs w:val="22"/>
                </w:rPr>
                <w:t>This decorator icon indicates an attribute of a class.  The green circle means its visibility is public.  If the circle is red or yellow, it means its visibility is private or protected.</w:t>
              </w:r>
            </w:ins>
          </w:p>
        </w:tc>
      </w:tr>
      <w:tr w:rsidR="00145952" w14:paraId="0FE59D08" w14:textId="77777777" w:rsidTr="00145952">
        <w:trPr>
          <w:trHeight w:val="611"/>
          <w:jc w:val="center"/>
          <w:ins w:id="134" w:author="Beck, Desiree A." w:date="2015-10-03T22:15:00Z"/>
        </w:trPr>
        <w:tc>
          <w:tcPr>
            <w:tcW w:w="2065" w:type="dxa"/>
            <w:tcMar>
              <w:top w:w="0" w:type="dxa"/>
              <w:left w:w="108" w:type="dxa"/>
              <w:bottom w:w="0" w:type="dxa"/>
              <w:right w:w="108" w:type="dxa"/>
            </w:tcMar>
            <w:vAlign w:val="center"/>
          </w:tcPr>
          <w:p w14:paraId="04CDA1E0" w14:textId="77777777" w:rsidR="00145952" w:rsidRDefault="00145952" w:rsidP="00145952">
            <w:pPr>
              <w:jc w:val="center"/>
              <w:rPr>
                <w:ins w:id="135" w:author="Beck, Desiree A." w:date="2015-10-03T22:15:00Z"/>
                <w:rFonts w:ascii="Times New Roman" w:hAnsi="Times New Roman"/>
                <w:noProof/>
              </w:rPr>
            </w:pPr>
            <w:ins w:id="136" w:author="Beck, Desiree A." w:date="2015-10-03T22:15:00Z">
              <w:r>
                <w:object w:dxaOrig="210" w:dyaOrig="150" w14:anchorId="51726CAA">
                  <v:shape id="_x0000_i1027" type="#_x0000_t75" style="width:14.25pt;height:14.25pt" o:ole="">
                    <v:imagedata r:id="rId31" o:title=""/>
                  </v:shape>
                  <o:OLEObject Type="Embed" ProgID="PBrush" ShapeID="_x0000_i1027" DrawAspect="Content" ObjectID="_1505462304" r:id="rId32"/>
                </w:object>
              </w:r>
            </w:ins>
          </w:p>
        </w:tc>
        <w:tc>
          <w:tcPr>
            <w:tcW w:w="4770" w:type="dxa"/>
            <w:tcMar>
              <w:top w:w="0" w:type="dxa"/>
              <w:left w:w="108" w:type="dxa"/>
              <w:bottom w:w="0" w:type="dxa"/>
              <w:right w:w="108" w:type="dxa"/>
            </w:tcMar>
            <w:vAlign w:val="center"/>
          </w:tcPr>
          <w:p w14:paraId="5FC7D28F" w14:textId="77777777" w:rsidR="00145952" w:rsidRPr="008B2787" w:rsidRDefault="00145952" w:rsidP="00145952">
            <w:pPr>
              <w:rPr>
                <w:ins w:id="137" w:author="Beck, Desiree A." w:date="2015-10-03T22:15:00Z"/>
                <w:szCs w:val="22"/>
              </w:rPr>
            </w:pPr>
            <w:ins w:id="138" w:author="Beck, Desiree A." w:date="2015-10-03T22:15:00Z">
              <w:r w:rsidRPr="008B2787">
                <w:rPr>
                  <w:szCs w:val="22"/>
                </w:rPr>
                <w:t>This decorator icon indicates an enumeration literal.</w:t>
              </w:r>
            </w:ins>
          </w:p>
        </w:tc>
      </w:tr>
      <w:tr w:rsidR="00145952" w14:paraId="0FC3E30A" w14:textId="77777777" w:rsidTr="00145952">
        <w:trPr>
          <w:trHeight w:val="620"/>
          <w:jc w:val="center"/>
          <w:ins w:id="139" w:author="Beck, Desiree A." w:date="2015-10-03T22:15:00Z"/>
        </w:trPr>
        <w:tc>
          <w:tcPr>
            <w:tcW w:w="2065" w:type="dxa"/>
            <w:tcMar>
              <w:top w:w="0" w:type="dxa"/>
              <w:left w:w="108" w:type="dxa"/>
              <w:bottom w:w="0" w:type="dxa"/>
              <w:right w:w="108" w:type="dxa"/>
            </w:tcMar>
            <w:vAlign w:val="center"/>
          </w:tcPr>
          <w:p w14:paraId="76C5F0A7" w14:textId="77777777" w:rsidR="00145952" w:rsidRDefault="00145952" w:rsidP="00145952">
            <w:pPr>
              <w:jc w:val="center"/>
              <w:rPr>
                <w:ins w:id="140" w:author="Beck, Desiree A." w:date="2015-10-03T22:15:00Z"/>
              </w:rPr>
            </w:pPr>
            <w:ins w:id="141" w:author="Beck, Desiree A." w:date="2015-10-03T22:15:00Z">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678E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ins>
          </w:p>
        </w:tc>
        <w:tc>
          <w:tcPr>
            <w:tcW w:w="4770" w:type="dxa"/>
            <w:tcMar>
              <w:top w:w="0" w:type="dxa"/>
              <w:left w:w="108" w:type="dxa"/>
              <w:bottom w:w="0" w:type="dxa"/>
              <w:right w:w="108" w:type="dxa"/>
            </w:tcMar>
            <w:vAlign w:val="center"/>
          </w:tcPr>
          <w:p w14:paraId="22AE3214" w14:textId="77777777" w:rsidR="00145952" w:rsidRPr="008B2787" w:rsidRDefault="00145952" w:rsidP="00145952">
            <w:pPr>
              <w:rPr>
                <w:ins w:id="142" w:author="Beck, Desiree A." w:date="2015-10-03T22:15:00Z"/>
                <w:szCs w:val="22"/>
              </w:rPr>
            </w:pPr>
            <w:ins w:id="143" w:author="Beck, Desiree A." w:date="2015-10-03T22:15:00Z">
              <w:r w:rsidRPr="008B2787">
                <w:rPr>
                  <w:szCs w:val="22"/>
                </w:rPr>
                <w:t>This arrow type indicates a directed association relationship.</w:t>
              </w:r>
            </w:ins>
          </w:p>
        </w:tc>
      </w:tr>
      <w:tr w:rsidR="00145952" w14:paraId="17194C59" w14:textId="77777777" w:rsidTr="00145952">
        <w:trPr>
          <w:trHeight w:val="620"/>
          <w:jc w:val="center"/>
          <w:ins w:id="144" w:author="Beck, Desiree A." w:date="2015-10-03T22:15:00Z"/>
        </w:trPr>
        <w:tc>
          <w:tcPr>
            <w:tcW w:w="2065" w:type="dxa"/>
            <w:tcMar>
              <w:top w:w="0" w:type="dxa"/>
              <w:left w:w="108" w:type="dxa"/>
              <w:bottom w:w="0" w:type="dxa"/>
              <w:right w:w="108" w:type="dxa"/>
            </w:tcMar>
            <w:vAlign w:val="center"/>
          </w:tcPr>
          <w:p w14:paraId="68E9ABD4" w14:textId="77777777" w:rsidR="00145952" w:rsidRDefault="00145952" w:rsidP="00145952">
            <w:pPr>
              <w:jc w:val="center"/>
              <w:rPr>
                <w:ins w:id="145" w:author="Beck, Desiree A." w:date="2015-10-03T22:15:00Z"/>
              </w:rPr>
            </w:pPr>
            <w:ins w:id="146" w:author="Beck, Desiree A." w:date="2015-10-03T22:15:00Z">
              <w:r w:rsidRPr="00FD2389">
                <w:rPr>
                  <w:color w:val="000000" w:themeColor="text1"/>
                </w:rPr>
                <w:object w:dxaOrig="1140" w:dyaOrig="780" w14:anchorId="2DBF894E">
                  <v:shape id="_x0000_i1028" type="#_x0000_t75" style="width:57.75pt;height:35.25pt" o:ole="">
                    <v:imagedata r:id="rId33" o:title=""/>
                  </v:shape>
                  <o:OLEObject Type="Embed" ProgID="PBrush" ShapeID="_x0000_i1028" DrawAspect="Content" ObjectID="_1505462305" r:id="rId34"/>
                </w:object>
              </w:r>
            </w:ins>
          </w:p>
        </w:tc>
        <w:tc>
          <w:tcPr>
            <w:tcW w:w="4770" w:type="dxa"/>
            <w:tcMar>
              <w:top w:w="0" w:type="dxa"/>
              <w:left w:w="108" w:type="dxa"/>
              <w:bottom w:w="0" w:type="dxa"/>
              <w:right w:w="108" w:type="dxa"/>
            </w:tcMar>
            <w:vAlign w:val="center"/>
          </w:tcPr>
          <w:p w14:paraId="6771E2DE" w14:textId="77777777" w:rsidR="00145952" w:rsidRPr="008B2787" w:rsidRDefault="00145952" w:rsidP="00145952">
            <w:pPr>
              <w:rPr>
                <w:ins w:id="147" w:author="Beck, Desiree A." w:date="2015-10-03T22:15:00Z"/>
                <w:szCs w:val="22"/>
              </w:rPr>
            </w:pPr>
            <w:ins w:id="148" w:author="Beck, Desiree A." w:date="2015-10-03T22:15:00Z">
              <w:r w:rsidRPr="008B2787">
                <w:rPr>
                  <w:szCs w:val="22"/>
                </w:rPr>
                <w:t xml:space="preserve">This arrow type indicates a generalization relationship.  </w:t>
              </w:r>
            </w:ins>
          </w:p>
        </w:tc>
      </w:tr>
    </w:tbl>
    <w:p w14:paraId="63AD3576" w14:textId="0FD7C4E8" w:rsidR="00A8391F" w:rsidRDefault="0085079E">
      <w:pPr>
        <w:jc w:val="center"/>
        <w:rPr>
          <w:color w:val="FF0000"/>
        </w:rPr>
      </w:pPr>
      <w:del w:id="149" w:author="Beck, Desiree A." w:date="2015-10-03T22:15:00Z">
        <w:r w:rsidDel="00145952">
          <w:delText>Table 1-1 needs to be c &amp; p here</w:delText>
        </w:r>
      </w:del>
    </w:p>
    <w:p w14:paraId="06E8CE6E" w14:textId="77777777" w:rsidR="00145952" w:rsidRDefault="0085079E" w:rsidP="00145952">
      <w:pPr>
        <w:pStyle w:val="Heading4"/>
      </w:pPr>
      <w:bookmarkStart w:id="150" w:name="_Ref417296241"/>
      <w:bookmarkStart w:id="151" w:name="_Toc426119875"/>
      <w:r>
        <w:t>Color Coding</w:t>
      </w:r>
      <w:bookmarkEnd w:id="150"/>
      <w:bookmarkEnd w:id="151"/>
    </w:p>
    <w:p w14:paraId="2C440E48" w14:textId="77777777" w:rsidR="00145952" w:rsidRDefault="0085079E" w:rsidP="00145952">
      <w:pPr>
        <w:spacing w:before="80" w:after="240"/>
      </w:pPr>
      <w:r>
        <w:t xml:space="preserve">The shapes of the UML diagrams are color coded to indicate the data model associated with a class.  The colors used in the AS Object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00481CE5" w:rsidRPr="00481CE5">
        <w:rPr>
          <w:b/>
          <w:color w:val="0000EE"/>
        </w:rPr>
        <w:t>Figure 1</w:t>
      </w:r>
      <w:r w:rsidR="00481CE5" w:rsidRPr="00481CE5">
        <w:rPr>
          <w:b/>
          <w:color w:val="0000EE"/>
        </w:rPr>
        <w:noBreakHyphen/>
        <w:t>1</w:t>
      </w:r>
      <w:r w:rsidRPr="00F51DC8">
        <w:rPr>
          <w:b/>
          <w:color w:val="0000EE"/>
        </w:rPr>
        <w:fldChar w:fldCharType="end"/>
      </w:r>
      <w:r>
        <w:t>.</w:t>
      </w:r>
    </w:p>
    <w:p w14:paraId="49E49C19" w14:textId="77777777" w:rsidR="00145952" w:rsidRDefault="0085079E" w:rsidP="00145952">
      <w:pPr>
        <w:jc w:val="center"/>
      </w:pPr>
      <w:r>
        <w:rPr>
          <w:noProof/>
        </w:rPr>
        <w:t>[</w:t>
      </w:r>
      <w:r w:rsidRPr="00A045E3">
        <w:rPr>
          <w:noProof/>
          <w:highlight w:val="yellow"/>
        </w:rPr>
        <w:t>need diagram</w:t>
      </w:r>
      <w:r>
        <w:rPr>
          <w:noProof/>
        </w:rPr>
        <w:t>]</w:t>
      </w:r>
      <w:r w:rsidRPr="00EA2D50">
        <w:rPr>
          <w:noProof/>
        </w:rPr>
        <w:t xml:space="preserve"> </w:t>
      </w:r>
    </w:p>
    <w:p w14:paraId="624550E8" w14:textId="77777777" w:rsidR="00145952" w:rsidRPr="00CB4BF9" w:rsidRDefault="0085079E" w:rsidP="00145952">
      <w:pPr>
        <w:pStyle w:val="Caption"/>
        <w:spacing w:before="80" w:after="240"/>
        <w:rPr>
          <w:color w:val="auto"/>
          <w:sz w:val="24"/>
        </w:rPr>
      </w:pPr>
      <w:bookmarkStart w:id="152"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81CE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81CE5">
        <w:rPr>
          <w:noProof/>
          <w:color w:val="auto"/>
          <w:sz w:val="24"/>
        </w:rPr>
        <w:t>1</w:t>
      </w:r>
      <w:r>
        <w:rPr>
          <w:color w:val="auto"/>
          <w:sz w:val="24"/>
        </w:rPr>
        <w:fldChar w:fldCharType="end"/>
      </w:r>
      <w:bookmarkEnd w:id="152"/>
      <w:r w:rsidRPr="000C4865">
        <w:rPr>
          <w:color w:val="auto"/>
          <w:sz w:val="24"/>
        </w:rPr>
        <w:t xml:space="preserve">.  </w:t>
      </w:r>
      <w:r>
        <w:rPr>
          <w:color w:val="auto"/>
          <w:sz w:val="24"/>
        </w:rPr>
        <w:t>Data model color coding</w:t>
      </w:r>
    </w:p>
    <w:p w14:paraId="183DCEB8" w14:textId="77777777" w:rsidR="00145952" w:rsidRPr="00210E1E" w:rsidRDefault="0085079E" w:rsidP="00145952">
      <w:pPr>
        <w:pStyle w:val="Heading3"/>
      </w:pPr>
      <w:bookmarkStart w:id="153" w:name="_Toc426119876"/>
      <w:r>
        <w:t>Property Table Notation</w:t>
      </w:r>
      <w:bookmarkEnd w:id="89"/>
      <w:bookmarkEnd w:id="90"/>
      <w:bookmarkEnd w:id="91"/>
      <w:bookmarkEnd w:id="153"/>
    </w:p>
    <w:p w14:paraId="163014AE" w14:textId="6529AF37" w:rsidR="00145952" w:rsidRDefault="0085079E" w:rsidP="00145952">
      <w:pPr>
        <w:spacing w:before="80" w:after="240"/>
      </w:pPr>
      <w:r w:rsidRPr="00210E1E">
        <w:t xml:space="preserve">Throughout </w:t>
      </w:r>
      <w:r>
        <w:t>Section</w:t>
      </w:r>
      <w:del w:id="154"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155" w:author="Beck, Desiree A." w:date="2015-10-03T22:16:00Z">
        <w:r w:rsidR="00145952">
          <w:t xml:space="preserve"> </w:t>
        </w:r>
        <w:r w:rsidR="00145952" w:rsidRPr="00145952">
          <w:rPr>
            <w:b/>
            <w:color w:val="0000EE"/>
            <w:rPrChange w:id="156" w:author="Beck, Desiree A." w:date="2015-10-03T22:17:00Z">
              <w:rPr/>
            </w:rPrChange>
          </w:rPr>
          <w:fldChar w:fldCharType="begin"/>
        </w:r>
        <w:r w:rsidR="00145952" w:rsidRPr="00145952">
          <w:rPr>
            <w:b/>
            <w:color w:val="0000EE"/>
            <w:rPrChange w:id="157" w:author="Beck, Desiree A." w:date="2015-10-03T22:17:00Z">
              <w:rPr/>
            </w:rPrChange>
          </w:rPr>
          <w:instrText xml:space="preserve"> REF _Ref431638223 \r \h </w:instrText>
        </w:r>
      </w:ins>
      <w:r w:rsidR="00145952">
        <w:rPr>
          <w:b/>
          <w:color w:val="0000EE"/>
        </w:rPr>
        <w:instrText xml:space="preserve"> \* MERGEFORMAT </w:instrText>
      </w:r>
      <w:r w:rsidR="00145952" w:rsidRPr="00145952">
        <w:rPr>
          <w:b/>
          <w:color w:val="0000EE"/>
          <w:rPrChange w:id="158" w:author="Beck, Desiree A." w:date="2015-10-03T22:17:00Z">
            <w:rPr>
              <w:b/>
              <w:color w:val="0000EE"/>
            </w:rPr>
          </w:rPrChange>
        </w:rPr>
      </w:r>
      <w:r w:rsidR="00145952" w:rsidRPr="00145952">
        <w:rPr>
          <w:b/>
          <w:color w:val="0000EE"/>
          <w:rPrChange w:id="159" w:author="Beck, Desiree A." w:date="2015-10-03T22:17:00Z">
            <w:rPr/>
          </w:rPrChange>
        </w:rPr>
        <w:fldChar w:fldCharType="separate"/>
      </w:r>
      <w:ins w:id="160" w:author="Beck, Desiree A." w:date="2015-10-03T22:16:00Z">
        <w:r w:rsidR="00145952" w:rsidRPr="00145952">
          <w:rPr>
            <w:b/>
            <w:color w:val="0000EE"/>
            <w:rPrChange w:id="161" w:author="Beck, Desiree A." w:date="2015-10-03T22:17:00Z">
              <w:rPr/>
            </w:rPrChange>
          </w:rPr>
          <w:t>3</w:t>
        </w:r>
        <w:r w:rsidR="00145952" w:rsidRPr="00145952">
          <w:rPr>
            <w:b/>
            <w:color w:val="0000EE"/>
            <w:rPrChange w:id="162" w:author="Beck, Desiree A." w:date="2015-10-03T22:17:00Z">
              <w:rPr/>
            </w:rPrChange>
          </w:rPr>
          <w:fldChar w:fldCharType="end"/>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145952">
        <w:rPr>
          <w:b/>
          <w:color w:val="0000EE"/>
          <w:rPrChange w:id="163" w:author="Beck, Desiree A." w:date="2015-10-03T22:17:00Z">
            <w:rPr/>
          </w:rPrChange>
        </w:rPr>
        <w:fldChar w:fldCharType="begin"/>
      </w:r>
      <w:r w:rsidRPr="00145952">
        <w:rPr>
          <w:b/>
          <w:color w:val="0000EE"/>
          <w:rPrChange w:id="164"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165" w:author="Beck, Desiree A." w:date="2015-10-03T22:17:00Z">
            <w:rPr>
              <w:b/>
              <w:color w:val="0000EE"/>
            </w:rPr>
          </w:rPrChange>
        </w:rPr>
      </w:r>
      <w:r w:rsidRPr="00145952">
        <w:rPr>
          <w:b/>
          <w:color w:val="0000EE"/>
          <w:rPrChange w:id="166" w:author="Beck, Desiree A." w:date="2015-10-03T22:17:00Z">
            <w:rPr/>
          </w:rPrChange>
        </w:rPr>
        <w:fldChar w:fldCharType="separate"/>
      </w:r>
      <w:r w:rsidR="00481CE5" w:rsidRPr="00145952">
        <w:rPr>
          <w:b/>
          <w:color w:val="0000EE"/>
          <w:rPrChange w:id="167" w:author="Beck, Desiree A." w:date="2015-10-03T22:17:00Z">
            <w:rPr/>
          </w:rPrChange>
        </w:rPr>
        <w:t>1.2.2</w:t>
      </w:r>
      <w:r w:rsidRPr="00145952">
        <w:rPr>
          <w:b/>
          <w:color w:val="0000EE"/>
          <w:rPrChange w:id="168" w:author="Beck, Desiree A." w:date="2015-10-03T22:17:00Z">
            <w:rPr/>
          </w:rPrChang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169" w:name="_Toc412205415"/>
      <w:bookmarkStart w:id="170" w:name="_Toc426119877"/>
      <w:r>
        <w:t>Property and Class Descriptions</w:t>
      </w:r>
      <w:bookmarkEnd w:id="169"/>
      <w:bookmarkEnd w:id="170"/>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171" w:name="_Ref428537349"/>
      <w:bookmarkStart w:id="172" w:name="_Toc427275785"/>
      <w:r>
        <w:t>Terminology</w:t>
      </w:r>
      <w:bookmarkEnd w:id="171"/>
      <w:bookmarkEnd w:id="172"/>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173"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174" w:author="Beck, Desiree A." w:date="2015-10-03T22:18:00Z">
        <w:r w:rsidR="00145952">
          <w:t xml:space="preserve"> </w:t>
        </w:r>
      </w:ins>
      <w:ins w:id="175" w:author="Beck, Desiree A." w:date="2015-10-03T22:19:00Z">
        <w:r w:rsidR="00145952" w:rsidRPr="00145952">
          <w:rPr>
            <w:b/>
            <w:rPrChange w:id="176" w:author="Beck, Desiree A." w:date="2015-10-03T22:19:00Z">
              <w:rPr/>
            </w:rPrChange>
          </w:rPr>
          <w:fldChar w:fldCharType="begin"/>
        </w:r>
        <w:r w:rsidR="00145952" w:rsidRPr="00145952">
          <w:rPr>
            <w:b/>
            <w:rPrChange w:id="177" w:author="Beck, Desiree A." w:date="2015-10-03T22:19:00Z">
              <w:rPr/>
            </w:rPrChange>
          </w:rPr>
          <w:instrText xml:space="preserve"> HYPERLINK  \l "rfc2119" </w:instrText>
        </w:r>
        <w:r w:rsidR="00145952" w:rsidRPr="00145952">
          <w:rPr>
            <w:b/>
            <w:rPrChange w:id="178" w:author="Beck, Desiree A." w:date="2015-10-03T22:19:00Z">
              <w:rPr/>
            </w:rPrChange>
          </w:rPr>
          <w:fldChar w:fldCharType="separate"/>
        </w:r>
        <w:r w:rsidR="00145952" w:rsidRPr="00145952">
          <w:rPr>
            <w:rStyle w:val="Hyperlink"/>
            <w:b/>
            <w:rPrChange w:id="179" w:author="Beck, Desiree A." w:date="2015-10-03T22:19:00Z">
              <w:rPr>
                <w:rStyle w:val="Hyperlink"/>
              </w:rPr>
            </w:rPrChange>
          </w:rPr>
          <w:t>[RFC2119]</w:t>
        </w:r>
        <w:r w:rsidR="00145952" w:rsidRPr="00145952">
          <w:rPr>
            <w:b/>
            <w:rPrChange w:id="180" w:author="Beck, Desiree A." w:date="2015-10-03T22:19:00Z">
              <w:rPr/>
            </w:rPrChange>
          </w:rPr>
          <w:fldChar w:fldCharType="end"/>
        </w:r>
      </w:ins>
      <w:r>
        <w:t>.</w:t>
      </w:r>
    </w:p>
    <w:p w14:paraId="2A2A2846" w14:textId="77777777" w:rsidR="00145952" w:rsidRDefault="0085079E" w:rsidP="00145952">
      <w:pPr>
        <w:pStyle w:val="Heading2"/>
      </w:pPr>
      <w:bookmarkStart w:id="181" w:name="_Ref7502892"/>
      <w:bookmarkStart w:id="182" w:name="_Toc12011611"/>
      <w:bookmarkStart w:id="183" w:name="_Toc85472894"/>
      <w:bookmarkStart w:id="184" w:name="_Toc287332008"/>
      <w:bookmarkStart w:id="185" w:name="_Toc427275786"/>
      <w:r>
        <w:t>Normative</w:t>
      </w:r>
      <w:bookmarkEnd w:id="181"/>
      <w:bookmarkEnd w:id="182"/>
      <w:r>
        <w:t xml:space="preserve"> References</w:t>
      </w:r>
      <w:bookmarkEnd w:id="183"/>
      <w:bookmarkEnd w:id="184"/>
      <w:bookmarkEnd w:id="185"/>
    </w:p>
    <w:p w14:paraId="2E57BDC7" w14:textId="77777777" w:rsidR="00145952" w:rsidDel="00145952" w:rsidRDefault="0085079E" w:rsidP="00145952">
      <w:pPr>
        <w:pStyle w:val="Ref"/>
        <w:rPr>
          <w:del w:id="186" w:author="Beck, Desiree A." w:date="2015-10-03T22:19:00Z"/>
        </w:rPr>
      </w:pPr>
      <w:r>
        <w:rPr>
          <w:rStyle w:val="Refterm"/>
        </w:rPr>
        <w:t>[</w:t>
      </w:r>
      <w:bookmarkStart w:id="187" w:name="rfc2119"/>
      <w:r>
        <w:rPr>
          <w:rStyle w:val="Refterm"/>
        </w:rPr>
        <w:t>RFC2119</w:t>
      </w:r>
      <w:bookmarkEnd w:id="187"/>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188" w:author="Beck, Desiree A." w:date="2015-10-03T22:19:00Z"/>
        </w:rPr>
      </w:pPr>
      <w:bookmarkStart w:id="189" w:name="_Toc85472895"/>
      <w:bookmarkStart w:id="190" w:name="_Toc287332009"/>
      <w:bookmarkStart w:id="191" w:name="_Toc427275787"/>
      <w:del w:id="192" w:author="Beck, Desiree A." w:date="2015-10-03T22:19:00Z">
        <w:r w:rsidDel="00145952">
          <w:delText>Non-Normative References</w:delText>
        </w:r>
        <w:bookmarkEnd w:id="189"/>
        <w:bookmarkEnd w:id="190"/>
        <w:bookmarkEnd w:id="191"/>
      </w:del>
    </w:p>
    <w:p w14:paraId="7930E5EC" w14:textId="77777777" w:rsidR="00A8391F" w:rsidRDefault="0085079E">
      <w:pPr>
        <w:pStyle w:val="Ref"/>
        <w:pPrChange w:id="193" w:author="Beck, Desiree A." w:date="2015-10-03T22:19:00Z">
          <w:pPr/>
        </w:pPrChange>
      </w:pPr>
      <w:r>
        <w:br w:type="page"/>
      </w:r>
    </w:p>
    <w:p w14:paraId="63F17576" w14:textId="77777777" w:rsidR="00145952" w:rsidRDefault="0085079E" w:rsidP="00145952">
      <w:pPr>
        <w:pStyle w:val="Heading1"/>
      </w:pPr>
      <w:bookmarkStart w:id="194" w:name="_Ref428537380"/>
      <w:r>
        <w:lastRenderedPageBreak/>
        <w:t>Background Information</w:t>
      </w:r>
      <w:bookmarkEnd w:id="194"/>
    </w:p>
    <w:p w14:paraId="41340AE8" w14:textId="5D2C7646" w:rsidR="00145952" w:rsidRDefault="0085079E" w:rsidP="00145952">
      <w:r>
        <w:t>In this section, we provide high level information about the AS Object data model that is necessary to fully understand the specification details given in Section</w:t>
      </w:r>
      <w:del w:id="195"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196" w:author="Beck, Desiree A." w:date="2015-10-03T22:19:00Z">
        <w:r w:rsidR="00145952">
          <w:t xml:space="preserve"> </w:t>
        </w:r>
        <w:r w:rsidR="00145952" w:rsidRPr="00145952">
          <w:rPr>
            <w:b/>
            <w:color w:val="0000EE"/>
            <w:rPrChange w:id="197" w:author="Beck, Desiree A." w:date="2015-10-03T22:19:00Z">
              <w:rPr/>
            </w:rPrChange>
          </w:rPr>
          <w:fldChar w:fldCharType="begin"/>
        </w:r>
        <w:r w:rsidR="00145952" w:rsidRPr="00145952">
          <w:rPr>
            <w:b/>
            <w:color w:val="0000EE"/>
            <w:rPrChange w:id="198"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199" w:author="Beck, Desiree A." w:date="2015-10-03T22:19:00Z">
            <w:rPr>
              <w:b/>
              <w:color w:val="0000EE"/>
            </w:rPr>
          </w:rPrChange>
        </w:rPr>
      </w:r>
      <w:r w:rsidR="00145952" w:rsidRPr="00145952">
        <w:rPr>
          <w:b/>
          <w:color w:val="0000EE"/>
          <w:rPrChange w:id="200" w:author="Beck, Desiree A." w:date="2015-10-03T22:19:00Z">
            <w:rPr/>
          </w:rPrChange>
        </w:rPr>
        <w:fldChar w:fldCharType="separate"/>
      </w:r>
      <w:ins w:id="201" w:author="Beck, Desiree A." w:date="2015-10-03T22:19:00Z">
        <w:r w:rsidR="00145952" w:rsidRPr="00145952">
          <w:rPr>
            <w:b/>
            <w:color w:val="0000EE"/>
            <w:rPrChange w:id="202" w:author="Beck, Desiree A." w:date="2015-10-03T22:19:00Z">
              <w:rPr/>
            </w:rPrChange>
          </w:rPr>
          <w:t>3</w:t>
        </w:r>
        <w:r w:rsidR="00145952" w:rsidRPr="00145952">
          <w:rPr>
            <w:b/>
            <w:color w:val="0000EE"/>
            <w:rPrChange w:id="203"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204" w:name="_Toc426119879"/>
      <w:r>
        <w:t>Cyber Observables</w:t>
      </w:r>
      <w:bookmarkEnd w:id="204"/>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205" w:name="_Toc287332011"/>
      <w:bookmarkStart w:id="206" w:name="_Toc409437263"/>
      <w:r>
        <w:t>Objects</w:t>
      </w:r>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209" w:name="_Ref431638223"/>
      <w:r>
        <w:lastRenderedPageBreak/>
        <w:t>Data Model</w:t>
      </w:r>
      <w:bookmarkEnd w:id="209"/>
    </w:p>
    <w:p w14:paraId="2BFD443A" w14:textId="77777777" w:rsidR="00A8391F" w:rsidRDefault="0085079E">
      <w:pPr>
        <w:pStyle w:val="Heading2"/>
      </w:pPr>
      <w:r>
        <w:t>ASObjectType Class</w:t>
      </w:r>
    </w:p>
    <w:p w14:paraId="2E2F2908" w14:textId="77777777" w:rsidR="00A8391F" w:rsidRDefault="0085079E">
      <w:pPr>
        <w:pStyle w:val="basicparagraph"/>
        <w:contextualSpacing w:val="0"/>
      </w:pPr>
      <w:r>
        <w:t>The ASObjectType class is intended to characterize an autonomous system (AS).</w:t>
      </w:r>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210" w:author="Beck, Desiree A." w:date="2015-10-03T22:20:00Z">
        <w:r w:rsidRPr="00145952" w:rsidDel="00145952">
          <w:rPr>
            <w:b/>
            <w:color w:val="0000EE"/>
            <w:rPrChange w:id="211" w:author="Beck, Desiree A." w:date="2015-10-03T22:20:00Z">
              <w:rPr/>
            </w:rPrChange>
          </w:rPr>
          <w:delText>???</w:delText>
        </w:r>
      </w:del>
      <w:ins w:id="212" w:author="Beck, Desiree A." w:date="2015-10-03T22:20:00Z">
        <w:r w:rsidR="00145952" w:rsidRPr="00145952">
          <w:rPr>
            <w:b/>
            <w:color w:val="0000EE"/>
            <w:rPrChange w:id="213" w:author="Beck, Desiree A." w:date="2015-10-03T22:20:00Z">
              <w:rPr/>
            </w:rPrChange>
          </w:rPr>
          <w:fldChar w:fldCharType="begin"/>
        </w:r>
        <w:r w:rsidR="00145952" w:rsidRPr="00145952">
          <w:rPr>
            <w:b/>
            <w:color w:val="0000EE"/>
            <w:rPrChange w:id="214"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215" w:author="Beck, Desiree A." w:date="2015-10-03T22:20:00Z">
            <w:rPr>
              <w:b/>
              <w:color w:val="0000EE"/>
            </w:rPr>
          </w:rPrChange>
        </w:rPr>
      </w:r>
      <w:r w:rsidR="00145952" w:rsidRPr="00145952">
        <w:rPr>
          <w:b/>
          <w:color w:val="0000EE"/>
          <w:rPrChange w:id="216" w:author="Beck, Desiree A." w:date="2015-10-03T22:20:00Z">
            <w:rPr/>
          </w:rPrChange>
        </w:rPr>
        <w:fldChar w:fldCharType="separate"/>
      </w:r>
      <w:ins w:id="217" w:author="Beck, Desiree A." w:date="2015-10-03T22:20:00Z">
        <w:r w:rsidR="00145952" w:rsidRPr="00145952">
          <w:rPr>
            <w:b/>
            <w:color w:val="0000EE"/>
            <w:rPrChange w:id="218" w:author="Beck, Desiree A." w:date="2015-10-03T22:20:00Z">
              <w:rPr/>
            </w:rPrChange>
          </w:rPr>
          <w:t xml:space="preserve">Table </w:t>
        </w:r>
        <w:r w:rsidR="00145952" w:rsidRPr="00145952">
          <w:rPr>
            <w:b/>
            <w:noProof/>
            <w:color w:val="0000EE"/>
            <w:rPrChange w:id="219" w:author="Beck, Desiree A." w:date="2015-10-03T22:20:00Z">
              <w:rPr>
                <w:noProof/>
              </w:rPr>
            </w:rPrChange>
          </w:rPr>
          <w:t>3</w:t>
        </w:r>
        <w:r w:rsidR="00145952" w:rsidRPr="00145952">
          <w:rPr>
            <w:b/>
            <w:color w:val="0000EE"/>
            <w:rPrChange w:id="220" w:author="Beck, Desiree A." w:date="2015-10-03T22:20:00Z">
              <w:rPr/>
            </w:rPrChange>
          </w:rPr>
          <w:noBreakHyphen/>
        </w:r>
        <w:r w:rsidR="00145952" w:rsidRPr="00145952">
          <w:rPr>
            <w:b/>
            <w:noProof/>
            <w:color w:val="0000EE"/>
            <w:rPrChange w:id="221" w:author="Beck, Desiree A." w:date="2015-10-03T22:20:00Z">
              <w:rPr>
                <w:noProof/>
              </w:rPr>
            </w:rPrChange>
          </w:rPr>
          <w:t>1</w:t>
        </w:r>
        <w:r w:rsidR="00145952" w:rsidRPr="00145952">
          <w:rPr>
            <w:b/>
            <w:color w:val="0000EE"/>
            <w:rPrChange w:id="222" w:author="Beck, Desiree A." w:date="2015-10-03T22:20:00Z">
              <w:rPr/>
            </w:rPrChange>
          </w:rPr>
          <w:fldChar w:fldCharType="end"/>
        </w:r>
      </w:ins>
      <w:r>
        <w:t>.</w:t>
      </w:r>
    </w:p>
    <w:p w14:paraId="2EE52EBE" w14:textId="3BBDB038" w:rsidR="00A8391F" w:rsidRDefault="0085079E">
      <w:pPr>
        <w:pStyle w:val="tablecaption"/>
        <w:jc w:val="center"/>
      </w:pPr>
      <w:bookmarkStart w:id="223" w:name="_Ref431674159"/>
      <w:r>
        <w:t xml:space="preserve">Table </w:t>
      </w:r>
      <w:r w:rsidR="00851BF7">
        <w:fldChar w:fldCharType="begin"/>
      </w:r>
      <w:r w:rsidR="00851BF7">
        <w:instrText xml:space="preserve"> STYLEREF 1 \s </w:instrText>
      </w:r>
      <w:r w:rsidR="00851BF7">
        <w:fldChar w:fldCharType="separate"/>
      </w:r>
      <w:r w:rsidR="00481CE5">
        <w:rPr>
          <w:noProof/>
        </w:rPr>
        <w:t>3</w:t>
      </w:r>
      <w:r w:rsidR="00851BF7">
        <w:rPr>
          <w:noProof/>
        </w:rPr>
        <w:fldChar w:fldCharType="end"/>
      </w:r>
      <w:r>
        <w:noBreakHyphen/>
      </w:r>
      <w:r w:rsidR="00851BF7">
        <w:fldChar w:fldCharType="begin"/>
      </w:r>
      <w:r w:rsidR="00851BF7">
        <w:instrText xml:space="preserve"> SEQ Table \* ARABIC \s 1 </w:instrText>
      </w:r>
      <w:r w:rsidR="00851BF7">
        <w:fldChar w:fldCharType="separate"/>
      </w:r>
      <w:r w:rsidR="00481CE5">
        <w:rPr>
          <w:noProof/>
        </w:rPr>
        <w:t>1</w:t>
      </w:r>
      <w:r w:rsidR="00851BF7">
        <w:rPr>
          <w:noProof/>
        </w:rPr>
        <w:fldChar w:fldCharType="end"/>
      </w:r>
      <w:bookmarkEnd w:id="223"/>
      <w:ins w:id="224" w:author="Beck, Desiree A." w:date="2015-10-03T22:20:00Z">
        <w:r w:rsidR="00145952">
          <w:t xml:space="preserve">. </w:t>
        </w:r>
      </w:ins>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225" w:author="Beck, Desiree A." w:date="2015-10-03T22:21: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880"/>
        <w:gridCol w:w="4590"/>
        <w:gridCol w:w="1260"/>
        <w:gridCol w:w="4230"/>
        <w:tblGridChange w:id="226">
          <w:tblGrid>
            <w:gridCol w:w="3853"/>
            <w:gridCol w:w="3853"/>
            <w:gridCol w:w="1400"/>
            <w:gridCol w:w="3854"/>
          </w:tblGrid>
        </w:tblGridChange>
      </w:tblGrid>
      <w:tr w:rsidR="00A8391F" w14:paraId="5FDEBFB6" w14:textId="77777777" w:rsidTr="00145952">
        <w:trPr>
          <w:jc w:val="center"/>
          <w:trPrChange w:id="227" w:author="Beck, Desiree A." w:date="2015-10-03T22:21:00Z">
            <w:trPr>
              <w:jc w:val="center"/>
            </w:trPr>
          </w:trPrChange>
        </w:trPr>
        <w:tc>
          <w:tcPr>
            <w:tcW w:w="2880" w:type="dxa"/>
            <w:shd w:val="clear" w:color="auto" w:fill="BFBFBF"/>
            <w:tcMar>
              <w:top w:w="100" w:type="dxa"/>
              <w:left w:w="100" w:type="dxa"/>
              <w:bottom w:w="100" w:type="dxa"/>
              <w:right w:w="100" w:type="dxa"/>
            </w:tcMar>
            <w:tcPrChange w:id="228" w:author="Beck, Desiree A." w:date="2015-10-03T22:21:00Z">
              <w:tcPr>
                <w:tcW w:w="3853" w:type="dxa"/>
                <w:shd w:val="clear" w:color="auto" w:fill="BFBFBF"/>
                <w:tcMar>
                  <w:top w:w="100" w:type="dxa"/>
                  <w:left w:w="100" w:type="dxa"/>
                  <w:bottom w:w="100" w:type="dxa"/>
                  <w:right w:w="100" w:type="dxa"/>
                </w:tcMar>
              </w:tcPr>
            </w:tcPrChange>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Change w:id="229" w:author="Beck, Desiree A." w:date="2015-10-03T22:21:00Z">
              <w:tcPr>
                <w:tcW w:w="3853" w:type="dxa"/>
                <w:shd w:val="clear" w:color="auto" w:fill="BFBFBF"/>
                <w:tcMar>
                  <w:top w:w="100" w:type="dxa"/>
                  <w:left w:w="100" w:type="dxa"/>
                  <w:bottom w:w="100" w:type="dxa"/>
                  <w:right w:w="100" w:type="dxa"/>
                </w:tcMar>
              </w:tcPr>
            </w:tcPrChange>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Change w:id="230" w:author="Beck, Desiree A." w:date="2015-10-03T22:21:00Z">
              <w:tcPr>
                <w:tcW w:w="1400" w:type="dxa"/>
                <w:shd w:val="clear" w:color="auto" w:fill="BFBFBF"/>
                <w:tcMar>
                  <w:top w:w="100" w:type="dxa"/>
                  <w:left w:w="100" w:type="dxa"/>
                  <w:bottom w:w="100" w:type="dxa"/>
                  <w:right w:w="100" w:type="dxa"/>
                </w:tcMar>
              </w:tcPr>
            </w:tcPrChange>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Change w:id="231" w:author="Beck, Desiree A." w:date="2015-10-03T22:21:00Z">
              <w:tcPr>
                <w:tcW w:w="3854" w:type="dxa"/>
                <w:shd w:val="clear" w:color="auto" w:fill="BFBFBF"/>
                <w:tcMar>
                  <w:top w:w="100" w:type="dxa"/>
                  <w:left w:w="100" w:type="dxa"/>
                  <w:bottom w:w="100" w:type="dxa"/>
                  <w:right w:w="100" w:type="dxa"/>
                </w:tcMar>
              </w:tcPr>
            </w:tcPrChange>
          </w:tcPr>
          <w:p w14:paraId="08EF500D" w14:textId="77777777" w:rsidR="00A8391F" w:rsidRDefault="0085079E">
            <w:pPr>
              <w:rPr>
                <w:b/>
                <w:color w:val="000000"/>
              </w:rPr>
            </w:pPr>
            <w:r>
              <w:rPr>
                <w:b/>
                <w:color w:val="000000"/>
              </w:rPr>
              <w:t>Description</w:t>
            </w:r>
          </w:p>
        </w:tc>
      </w:tr>
      <w:tr w:rsidR="00A8391F" w14:paraId="60BD4756" w14:textId="77777777" w:rsidTr="00145952">
        <w:trPr>
          <w:jc w:val="center"/>
          <w:trPrChange w:id="232"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33" w:author="Beck, Desiree A." w:date="2015-10-03T22:21:00Z">
              <w:tcPr>
                <w:tcW w:w="3853" w:type="dxa"/>
                <w:shd w:val="clear" w:color="auto" w:fill="FFFFFF"/>
                <w:tcMar>
                  <w:top w:w="100" w:type="dxa"/>
                  <w:left w:w="100" w:type="dxa"/>
                  <w:bottom w:w="100" w:type="dxa"/>
                  <w:right w:w="100" w:type="dxa"/>
                </w:tcMar>
                <w:vAlign w:val="center"/>
              </w:tcPr>
            </w:tcPrChange>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Change w:id="234" w:author="Beck, Desiree A." w:date="2015-10-03T22:21:00Z">
              <w:tcPr>
                <w:tcW w:w="3853" w:type="dxa"/>
                <w:shd w:val="clear" w:color="auto" w:fill="FFFFFF"/>
                <w:tcMar>
                  <w:top w:w="100" w:type="dxa"/>
                  <w:left w:w="100" w:type="dxa"/>
                  <w:bottom w:w="100" w:type="dxa"/>
                  <w:right w:w="100" w:type="dxa"/>
                </w:tcMar>
                <w:vAlign w:val="center"/>
              </w:tcPr>
            </w:tcPrChange>
          </w:tcPr>
          <w:p w14:paraId="73949227" w14:textId="77777777" w:rsidR="00145952" w:rsidRDefault="0085079E">
            <w:pPr>
              <w:rPr>
                <w:ins w:id="235"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Change w:id="236" w:author="Beck, Desiree A." w:date="2015-10-03T22:21:00Z">
              <w:tcPr>
                <w:tcW w:w="1400" w:type="dxa"/>
                <w:shd w:val="clear" w:color="auto" w:fill="FFFFFF"/>
                <w:tcMar>
                  <w:top w:w="100" w:type="dxa"/>
                  <w:left w:w="100" w:type="dxa"/>
                  <w:bottom w:w="100" w:type="dxa"/>
                  <w:right w:w="100" w:type="dxa"/>
                </w:tcMar>
                <w:vAlign w:val="center"/>
              </w:tcPr>
            </w:tcPrChange>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37" w:author="Beck, Desiree A." w:date="2015-10-03T22:21:00Z">
              <w:tcPr>
                <w:tcW w:w="3854" w:type="dxa"/>
                <w:shd w:val="clear" w:color="auto" w:fill="FFFFFF"/>
                <w:tcMar>
                  <w:top w:w="100" w:type="dxa"/>
                  <w:left w:w="100" w:type="dxa"/>
                  <w:bottom w:w="100" w:type="dxa"/>
                  <w:right w:w="100" w:type="dxa"/>
                </w:tcMar>
              </w:tcPr>
            </w:tcPrChange>
          </w:tcPr>
          <w:p w14:paraId="72206B32" w14:textId="77777777" w:rsidR="00A8391F" w:rsidRDefault="0085079E">
            <w:r>
              <w:t xml:space="preserve">The </w:t>
            </w:r>
            <w:r w:rsidRPr="00145952">
              <w:rPr>
                <w:rFonts w:ascii="Courier New" w:hAnsi="Courier New" w:cs="Courier New"/>
                <w:rPrChange w:id="238" w:author="Beck, Desiree A." w:date="2015-10-03T22:21:00Z">
                  <w:rPr/>
                </w:rPrChange>
              </w:rPr>
              <w:t>Number</w:t>
            </w:r>
            <w:r>
              <w:t xml:space="preserve"> property specifies the number assigned to the autonomous system (AS). Such assignments are typically performed by a regional internet registry (RIR).</w:t>
            </w:r>
          </w:p>
        </w:tc>
      </w:tr>
      <w:tr w:rsidR="00A8391F" w14:paraId="32534DC6" w14:textId="77777777" w:rsidTr="00145952">
        <w:trPr>
          <w:jc w:val="center"/>
          <w:trPrChange w:id="239"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40" w:author="Beck, Desiree A." w:date="2015-10-03T22:21:00Z">
              <w:tcPr>
                <w:tcW w:w="3853" w:type="dxa"/>
                <w:shd w:val="clear" w:color="auto" w:fill="FFFFFF"/>
                <w:tcMar>
                  <w:top w:w="100" w:type="dxa"/>
                  <w:left w:w="100" w:type="dxa"/>
                  <w:bottom w:w="100" w:type="dxa"/>
                  <w:right w:w="100" w:type="dxa"/>
                </w:tcMar>
                <w:vAlign w:val="center"/>
              </w:tcPr>
            </w:tcPrChange>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Change w:id="241" w:author="Beck, Desiree A." w:date="2015-10-03T22:21:00Z">
              <w:tcPr>
                <w:tcW w:w="3853" w:type="dxa"/>
                <w:shd w:val="clear" w:color="auto" w:fill="FFFFFF"/>
                <w:tcMar>
                  <w:top w:w="100" w:type="dxa"/>
                  <w:left w:w="100" w:type="dxa"/>
                  <w:bottom w:w="100" w:type="dxa"/>
                  <w:right w:w="100" w:type="dxa"/>
                </w:tcMar>
                <w:vAlign w:val="center"/>
              </w:tcPr>
            </w:tcPrChange>
          </w:tcPr>
          <w:p w14:paraId="164C981D" w14:textId="77777777" w:rsidR="00145952" w:rsidRDefault="0085079E">
            <w:pPr>
              <w:rPr>
                <w:ins w:id="242"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243" w:author="Beck, Desiree A." w:date="2015-10-03T22:21:00Z">
              <w:tcPr>
                <w:tcW w:w="1400" w:type="dxa"/>
                <w:shd w:val="clear" w:color="auto" w:fill="FFFFFF"/>
                <w:tcMar>
                  <w:top w:w="100" w:type="dxa"/>
                  <w:left w:w="100" w:type="dxa"/>
                  <w:bottom w:w="100" w:type="dxa"/>
                  <w:right w:w="100" w:type="dxa"/>
                </w:tcMar>
                <w:vAlign w:val="center"/>
              </w:tcPr>
            </w:tcPrChange>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44" w:author="Beck, Desiree A." w:date="2015-10-03T22:21:00Z">
              <w:tcPr>
                <w:tcW w:w="3854" w:type="dxa"/>
                <w:shd w:val="clear" w:color="auto" w:fill="FFFFFF"/>
                <w:tcMar>
                  <w:top w:w="100" w:type="dxa"/>
                  <w:left w:w="100" w:type="dxa"/>
                  <w:bottom w:w="100" w:type="dxa"/>
                  <w:right w:w="100" w:type="dxa"/>
                </w:tcMar>
              </w:tcPr>
            </w:tcPrChange>
          </w:tcPr>
          <w:p w14:paraId="5CD3543B" w14:textId="77777777" w:rsidR="00A8391F" w:rsidRDefault="0085079E">
            <w:r>
              <w:t xml:space="preserve">The </w:t>
            </w:r>
            <w:r w:rsidRPr="00145952">
              <w:rPr>
                <w:rFonts w:ascii="Courier New" w:hAnsi="Courier New" w:cs="Courier New"/>
                <w:rPrChange w:id="245" w:author="Beck, Desiree A." w:date="2015-10-03T22:21:00Z">
                  <w:rPr/>
                </w:rPrChange>
              </w:rPr>
              <w:t>Name</w:t>
            </w:r>
            <w:r>
              <w:t xml:space="preserve"> property specifies the name of the autonomous system (AS).</w:t>
            </w:r>
          </w:p>
        </w:tc>
      </w:tr>
      <w:tr w:rsidR="00A8391F" w14:paraId="05B72538" w14:textId="77777777" w:rsidTr="00145952">
        <w:trPr>
          <w:jc w:val="center"/>
          <w:trPrChange w:id="246"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47" w:author="Beck, Desiree A." w:date="2015-10-03T22:21:00Z">
              <w:tcPr>
                <w:tcW w:w="3853" w:type="dxa"/>
                <w:shd w:val="clear" w:color="auto" w:fill="FFFFFF"/>
                <w:tcMar>
                  <w:top w:w="100" w:type="dxa"/>
                  <w:left w:w="100" w:type="dxa"/>
                  <w:bottom w:w="100" w:type="dxa"/>
                  <w:right w:w="100" w:type="dxa"/>
                </w:tcMar>
                <w:vAlign w:val="center"/>
              </w:tcPr>
            </w:tcPrChange>
          </w:tcPr>
          <w:p w14:paraId="40DB85D0" w14:textId="77777777" w:rsidR="00A8391F" w:rsidRDefault="0085079E">
            <w:r>
              <w:rPr>
                <w:b/>
              </w:rPr>
              <w:t>Handle</w:t>
            </w:r>
          </w:p>
        </w:tc>
        <w:tc>
          <w:tcPr>
            <w:tcW w:w="4590" w:type="dxa"/>
            <w:shd w:val="clear" w:color="auto" w:fill="FFFFFF"/>
            <w:tcMar>
              <w:top w:w="100" w:type="dxa"/>
              <w:left w:w="100" w:type="dxa"/>
              <w:bottom w:w="100" w:type="dxa"/>
              <w:right w:w="100" w:type="dxa"/>
            </w:tcMar>
            <w:vAlign w:val="center"/>
            <w:tcPrChange w:id="248" w:author="Beck, Desiree A." w:date="2015-10-03T22:21:00Z">
              <w:tcPr>
                <w:tcW w:w="3853" w:type="dxa"/>
                <w:shd w:val="clear" w:color="auto" w:fill="FFFFFF"/>
                <w:tcMar>
                  <w:top w:w="100" w:type="dxa"/>
                  <w:left w:w="100" w:type="dxa"/>
                  <w:bottom w:w="100" w:type="dxa"/>
                  <w:right w:w="100" w:type="dxa"/>
                </w:tcMar>
                <w:vAlign w:val="center"/>
              </w:tcPr>
            </w:tcPrChange>
          </w:tcPr>
          <w:p w14:paraId="6DE65E52" w14:textId="77777777" w:rsidR="00145952" w:rsidRDefault="0085079E">
            <w:pPr>
              <w:rPr>
                <w:ins w:id="249"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250" w:author="Beck, Desiree A." w:date="2015-10-03T22:21:00Z">
              <w:tcPr>
                <w:tcW w:w="1400" w:type="dxa"/>
                <w:shd w:val="clear" w:color="auto" w:fill="FFFFFF"/>
                <w:tcMar>
                  <w:top w:w="100" w:type="dxa"/>
                  <w:left w:w="100" w:type="dxa"/>
                  <w:bottom w:w="100" w:type="dxa"/>
                  <w:right w:w="100" w:type="dxa"/>
                </w:tcMar>
                <w:vAlign w:val="center"/>
              </w:tcPr>
            </w:tcPrChange>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51" w:author="Beck, Desiree A." w:date="2015-10-03T22:21:00Z">
              <w:tcPr>
                <w:tcW w:w="3854" w:type="dxa"/>
                <w:shd w:val="clear" w:color="auto" w:fill="FFFFFF"/>
                <w:tcMar>
                  <w:top w:w="100" w:type="dxa"/>
                  <w:left w:w="100" w:type="dxa"/>
                  <w:bottom w:w="100" w:type="dxa"/>
                  <w:right w:w="100" w:type="dxa"/>
                </w:tcMar>
              </w:tcPr>
            </w:tcPrChange>
          </w:tcPr>
          <w:p w14:paraId="03E51083" w14:textId="77777777" w:rsidR="00A8391F" w:rsidRDefault="0085079E">
            <w:r>
              <w:t xml:space="preserve">The </w:t>
            </w:r>
            <w:r w:rsidRPr="00145952">
              <w:rPr>
                <w:rFonts w:ascii="Courier New" w:hAnsi="Courier New" w:cs="Courier New"/>
                <w:rPrChange w:id="252" w:author="Beck, Desiree A." w:date="2015-10-03T22:21:00Z">
                  <w:rPr/>
                </w:rPrChange>
              </w:rPr>
              <w:t>Handle</w:t>
            </w:r>
            <w:r>
              <w:t xml:space="preserve"> property specifies the handle for the autonomous system (AS), which is typically the AS number prepended with the string 'AS'.</w:t>
            </w:r>
          </w:p>
        </w:tc>
      </w:tr>
      <w:tr w:rsidR="00A8391F" w14:paraId="3A7C478E" w14:textId="77777777" w:rsidTr="00145952">
        <w:trPr>
          <w:jc w:val="center"/>
          <w:trPrChange w:id="253"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54" w:author="Beck, Desiree A." w:date="2015-10-03T22:21:00Z">
              <w:tcPr>
                <w:tcW w:w="3853" w:type="dxa"/>
                <w:shd w:val="clear" w:color="auto" w:fill="FFFFFF"/>
                <w:tcMar>
                  <w:top w:w="100" w:type="dxa"/>
                  <w:left w:w="100" w:type="dxa"/>
                  <w:bottom w:w="100" w:type="dxa"/>
                  <w:right w:w="100" w:type="dxa"/>
                </w:tcMar>
                <w:vAlign w:val="center"/>
              </w:tcPr>
            </w:tcPrChange>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Change w:id="255" w:author="Beck, Desiree A." w:date="2015-10-03T22:21:00Z">
              <w:tcPr>
                <w:tcW w:w="3853" w:type="dxa"/>
                <w:shd w:val="clear" w:color="auto" w:fill="FFFFFF"/>
                <w:tcMar>
                  <w:top w:w="100" w:type="dxa"/>
                  <w:left w:w="100" w:type="dxa"/>
                  <w:bottom w:w="100" w:type="dxa"/>
                  <w:right w:w="100" w:type="dxa"/>
                </w:tcMar>
                <w:vAlign w:val="center"/>
              </w:tcPr>
            </w:tcPrChange>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Change w:id="256" w:author="Beck, Desiree A." w:date="2015-10-03T22:21:00Z">
              <w:tcPr>
                <w:tcW w:w="1400" w:type="dxa"/>
                <w:shd w:val="clear" w:color="auto" w:fill="FFFFFF"/>
                <w:tcMar>
                  <w:top w:w="100" w:type="dxa"/>
                  <w:left w:w="100" w:type="dxa"/>
                  <w:bottom w:w="100" w:type="dxa"/>
                  <w:right w:w="100" w:type="dxa"/>
                </w:tcMar>
                <w:vAlign w:val="center"/>
              </w:tcPr>
            </w:tcPrChange>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57" w:author="Beck, Desiree A." w:date="2015-10-03T22:21:00Z">
              <w:tcPr>
                <w:tcW w:w="3854" w:type="dxa"/>
                <w:shd w:val="clear" w:color="auto" w:fill="FFFFFF"/>
                <w:tcMar>
                  <w:top w:w="100" w:type="dxa"/>
                  <w:left w:w="100" w:type="dxa"/>
                  <w:bottom w:w="100" w:type="dxa"/>
                  <w:right w:w="100" w:type="dxa"/>
                </w:tcMar>
              </w:tcPr>
            </w:tcPrChange>
          </w:tcPr>
          <w:p w14:paraId="4AA51750" w14:textId="77777777" w:rsidR="00A8391F" w:rsidRDefault="0085079E">
            <w:r>
              <w:t xml:space="preserve">The </w:t>
            </w:r>
            <w:r w:rsidRPr="00145952">
              <w:rPr>
                <w:rFonts w:ascii="Courier New" w:hAnsi="Courier New" w:cs="Courier New"/>
                <w:rPrChange w:id="258" w:author="Beck, Desiree A." w:date="2015-10-03T22:21:00Z">
                  <w:rPr/>
                </w:rPrChange>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7"/>
          <w:pgSz w:w="15840" w:h="12240"/>
          <w:pgMar w:top="1440" w:right="1440" w:bottom="1440" w:left="1440" w:header="720" w:footer="720" w:gutter="0"/>
          <w:cols w:space="720"/>
        </w:sectPr>
      </w:pPr>
    </w:p>
    <w:p w14:paraId="302237B6" w14:textId="77777777" w:rsidR="00145952" w:rsidRDefault="0085079E" w:rsidP="00145952">
      <w:pPr>
        <w:pStyle w:val="Heading1"/>
      </w:pPr>
      <w:bookmarkStart w:id="263" w:name="_Ref428537416"/>
      <w:r w:rsidRPr="00FD22AC">
        <w:lastRenderedPageBreak/>
        <w:t>Conformance</w:t>
      </w:r>
      <w:bookmarkEnd w:id="205"/>
      <w:bookmarkEnd w:id="206"/>
      <w:bookmarkEnd w:id="263"/>
    </w:p>
    <w:p w14:paraId="2BC01EEE" w14:textId="77777777" w:rsidR="00145952" w:rsidRDefault="00145952" w:rsidP="00145952"/>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145952">
      <w:pPr>
        <w:pStyle w:val="AppendixHeading1"/>
      </w:pPr>
      <w:bookmarkStart w:id="264" w:name="_Toc85472897"/>
      <w:bookmarkStart w:id="265" w:name="_Toc287332012"/>
      <w:bookmarkStart w:id="266" w:name="_Toc409437264"/>
      <w:r>
        <w:lastRenderedPageBreak/>
        <w:t>Acknowledgments</w:t>
      </w:r>
      <w:bookmarkEnd w:id="264"/>
      <w:bookmarkEnd w:id="265"/>
      <w:bookmarkEnd w:id="266"/>
    </w:p>
    <w:p w14:paraId="51421F6F" w14:textId="77777777" w:rsidR="00145952" w:rsidRDefault="0085079E">
      <w:pPr>
        <w:spacing w:after="240"/>
        <w:pPrChange w:id="267"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268" w:name="_Toc85472898"/>
      <w:bookmarkStart w:id="269" w:name="_Toc287332014"/>
      <w:bookmarkStart w:id="270" w:name="_Toc409437269"/>
      <w:r>
        <w:lastRenderedPageBreak/>
        <w:t>Revision History</w:t>
      </w:r>
      <w:bookmarkEnd w:id="268"/>
      <w:bookmarkEnd w:id="269"/>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145952" w14:paraId="2E8F37FD" w14:textId="77777777" w:rsidTr="00145952">
        <w:tc>
          <w:tcPr>
            <w:tcW w:w="1548" w:type="dxa"/>
          </w:tcPr>
          <w:p w14:paraId="0A279368" w14:textId="77777777" w:rsidR="00145952" w:rsidRPr="00C7321D" w:rsidRDefault="0085079E" w:rsidP="00145952">
            <w:pPr>
              <w:jc w:val="center"/>
              <w:rPr>
                <w:b/>
              </w:rPr>
            </w:pPr>
            <w:r w:rsidRPr="00C7321D">
              <w:rPr>
                <w:b/>
              </w:rPr>
              <w:t>Revision</w:t>
            </w:r>
          </w:p>
        </w:tc>
        <w:tc>
          <w:tcPr>
            <w:tcW w:w="162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788" w:type="dxa"/>
          </w:tcPr>
          <w:p w14:paraId="53EC6298" w14:textId="77777777" w:rsidR="00145952" w:rsidRPr="00C7321D" w:rsidRDefault="0085079E" w:rsidP="00145952">
            <w:pPr>
              <w:rPr>
                <w:b/>
              </w:rPr>
            </w:pPr>
            <w:r w:rsidRPr="00C7321D">
              <w:rPr>
                <w:b/>
              </w:rPr>
              <w:t>Changes Made</w:t>
            </w:r>
          </w:p>
        </w:tc>
      </w:tr>
      <w:tr w:rsidR="00145952" w14:paraId="75083502" w14:textId="77777777" w:rsidTr="00145952">
        <w:tc>
          <w:tcPr>
            <w:tcW w:w="1548" w:type="dxa"/>
          </w:tcPr>
          <w:p w14:paraId="4763BC6D" w14:textId="77777777" w:rsidR="00145952" w:rsidRDefault="0085079E" w:rsidP="00145952">
            <w:r>
              <w:t>wd01</w:t>
            </w:r>
          </w:p>
        </w:tc>
        <w:tc>
          <w:tcPr>
            <w:tcW w:w="1620" w:type="dxa"/>
          </w:tcPr>
          <w:p w14:paraId="5840816E" w14:textId="77777777" w:rsidR="00145952" w:rsidRDefault="0085079E" w:rsidP="00145952">
            <w:r>
              <w:t>28 August 2015</w:t>
            </w:r>
          </w:p>
        </w:tc>
        <w:tc>
          <w:tcPr>
            <w:tcW w:w="1620" w:type="dxa"/>
          </w:tcPr>
          <w:p w14:paraId="3DB23F04" w14:textId="77777777" w:rsidR="00145952" w:rsidRDefault="0085079E" w:rsidP="00145952">
            <w:r>
              <w:t>Desiree Beck Trey Darley Ivan Kirillov Rich Piazza</w:t>
            </w:r>
          </w:p>
        </w:tc>
        <w:tc>
          <w:tcPr>
            <w:tcW w:w="478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ck, Desiree A." w:date="2015-10-03T22:24:00Z" w:initials="BDA">
    <w:p w14:paraId="428C8790" w14:textId="070908F3" w:rsidR="00145952" w:rsidRDefault="00145952">
      <w:pPr>
        <w:pStyle w:val="CommentText"/>
      </w:pPr>
      <w:r>
        <w:rPr>
          <w:rStyle w:val="CommentReference"/>
        </w:rPr>
        <w:annotationRef/>
      </w:r>
      <w:r>
        <w:t>Need to change date here and in the footer.</w:t>
      </w:r>
    </w:p>
  </w:comment>
  <w:comment w:id="36" w:author="Beck, Desiree A." w:date="2015-10-03T12:23:00Z" w:initials="BDA">
    <w:p w14:paraId="17F8B520" w14:textId="2CF3B114" w:rsidR="00145952" w:rsidRDefault="00145952">
      <w:pPr>
        <w:pStyle w:val="CommentText"/>
      </w:pPr>
      <w:r>
        <w:rPr>
          <w:rStyle w:val="CommentReference"/>
        </w:rPr>
        <w:annotationRef/>
      </w:r>
      <w:r>
        <w:t>There aren’t 94 object data models – aren’t they parts 7 thorugh 94, which would be 88? All data models = 93 (overview doc isn’t a data model).</w:t>
      </w:r>
    </w:p>
  </w:comment>
  <w:comment w:id="52" w:author="Beck, Desiree A." w:date="2015-10-03T12:22:00Z" w:initials="BDA">
    <w:p w14:paraId="5BFF42DE" w14:textId="77777777" w:rsidR="00145952" w:rsidRDefault="00145952">
      <w:pPr>
        <w:pStyle w:val="CommentText"/>
      </w:pPr>
      <w:r>
        <w:rPr>
          <w:rStyle w:val="CommentReference"/>
        </w:rPr>
        <w:annotationRef/>
      </w:r>
      <w:r>
        <w:t>Updating field codes results in some errors for undefined codes. When they are corrected, the color should be set to the custom color above and made bold face.</w:t>
      </w:r>
    </w:p>
  </w:comment>
  <w:comment w:id="65" w:author="Beck, Desiree A." w:date="2015-10-03T12:32:00Z" w:initials="BDA">
    <w:p w14:paraId="4BA16547" w14:textId="5908438B" w:rsidR="00145952" w:rsidRDefault="00145952">
      <w:pPr>
        <w:pStyle w:val="CommentText"/>
      </w:pPr>
      <w:r>
        <w:rPr>
          <w:rStyle w:val="CommentReference"/>
        </w:rPr>
        <w:annotationRef/>
      </w:r>
      <w:r>
        <w:t>Remove sub-bullets and remove extra spaces; change paragraph spaces to 12 pt after each paragraph.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17F8B520" w15:done="0"/>
  <w15:commentEx w15:paraId="5BFF42DE" w15:done="0"/>
  <w15:commentEx w15:paraId="4BA165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C424D" w14:textId="77777777" w:rsidR="00145952" w:rsidRDefault="00145952">
      <w:r>
        <w:separator/>
      </w:r>
    </w:p>
  </w:endnote>
  <w:endnote w:type="continuationSeparator" w:id="0">
    <w:p w14:paraId="7C0699F3" w14:textId="77777777" w:rsidR="00145952" w:rsidRDefault="0014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175C1489"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207" w:author="Beck, Desiree A." w:date="2015-10-03T22:23:00Z">
      <w:r>
        <w:rPr>
          <w:sz w:val="16"/>
          <w:szCs w:val="16"/>
          <w:lang w:val="en-US"/>
        </w:rPr>
        <w:t>-as-object</w:t>
      </w:r>
    </w:ins>
    <w:del w:id="208" w:author="Beck, Desiree A." w:date="2015-10-03T22:23:00Z">
      <w:r w:rsidRPr="009608FD" w:rsidDel="00145952">
        <w:rPr>
          <w:sz w:val="16"/>
          <w:szCs w:val="16"/>
        </w:rPr>
        <w:delText>1-overview</w:delText>
      </w:r>
    </w:del>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9B728BB"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51BF7">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51BF7">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3A448317"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259" w:author="Beck, Desiree A." w:date="2015-10-03T22:22:00Z">
      <w:r>
        <w:rPr>
          <w:sz w:val="16"/>
          <w:szCs w:val="16"/>
          <w:lang w:val="en-US"/>
        </w:rPr>
        <w:t>x9</w:t>
      </w:r>
    </w:ins>
    <w:del w:id="260" w:author="Beck, Desiree A." w:date="2015-10-03T22:22:00Z">
      <w:r w:rsidRPr="009608FD" w:rsidDel="00145952">
        <w:rPr>
          <w:sz w:val="16"/>
          <w:szCs w:val="16"/>
        </w:rPr>
        <w:delText>1</w:delText>
      </w:r>
    </w:del>
    <w:r w:rsidRPr="009608FD">
      <w:rPr>
        <w:sz w:val="16"/>
        <w:szCs w:val="16"/>
      </w:rPr>
      <w:t>-</w:t>
    </w:r>
    <w:del w:id="261" w:author="Beck, Desiree A." w:date="2015-10-03T22:23:00Z">
      <w:r w:rsidRPr="009608FD" w:rsidDel="00145952">
        <w:rPr>
          <w:sz w:val="16"/>
          <w:szCs w:val="16"/>
        </w:rPr>
        <w:delText>overview</w:delText>
      </w:r>
    </w:del>
    <w:ins w:id="262" w:author="Beck, Desiree A." w:date="2015-10-03T22:23:00Z">
      <w:r>
        <w:rPr>
          <w:sz w:val="16"/>
          <w:szCs w:val="16"/>
          <w:lang w:val="en-US"/>
        </w:rPr>
        <w:t>as-object</w:t>
      </w:r>
    </w:ins>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E9153F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51BF7">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51BF7">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AB41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99AD494"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DA1AE4" w14:textId="77777777" w:rsidR="00145952" w:rsidRDefault="00145952"/>
    <w:p w14:paraId="71467098" w14:textId="77777777" w:rsidR="00145952" w:rsidRDefault="00145952">
      <w:r>
        <w:separator/>
      </w:r>
    </w:p>
  </w:footnote>
  <w:footnote w:type="continuationSeparator" w:id="0">
    <w:p w14:paraId="48117711" w14:textId="77777777" w:rsidR="00145952" w:rsidRDefault="001459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145952"/>
    <w:rsid w:val="001F610C"/>
    <w:rsid w:val="00481CE5"/>
    <w:rsid w:val="0085079E"/>
    <w:rsid w:val="00851BF7"/>
    <w:rsid w:val="00A44A21"/>
    <w:rsid w:val="00A8391F"/>
    <w:rsid w:val="00BA09DF"/>
    <w:rsid w:val="00BB7D5A"/>
    <w:rsid w:val="00E2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B46FE1-4253-4F9E-A6BB-E70AA619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13</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8</cp:revision>
  <dcterms:created xsi:type="dcterms:W3CDTF">2015-09-28T16:42:00Z</dcterms:created>
  <dcterms:modified xsi:type="dcterms:W3CDTF">2015-10-04T15:12:00Z</dcterms:modified>
</cp:coreProperties>
</file>