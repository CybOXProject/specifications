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77777777" w:rsidR="00BF3D0A" w:rsidRDefault="004E3ABE" w:rsidP="00BF3D0A">
      <w:pPr>
        <w:pStyle w:val="Subtitle"/>
        <w:rPr>
          <w:sz w:val="24"/>
          <w:szCs w:val="24"/>
        </w:rPr>
      </w:pPr>
      <w:bookmarkStart w:id="0" w:name="_Toc85472892"/>
      <w:r>
        <w:rPr>
          <w:sz w:val="24"/>
          <w:szCs w:val="24"/>
        </w:rPr>
        <w:t>21 October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BF3D0A"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6BB0963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07FAE1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D46C122"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E6C1D4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AC043C"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62B4AA9"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5DC1F9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8B3E65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898DB1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9FDBD"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1F28033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D1040B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390010D"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68535A0"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F67162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CA1755"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EDFC0F"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B9FA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9594342"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75F04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8EA6B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69E5754"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38908BC"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20D843"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6152C2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4B954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AABF13"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268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DFCECE"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C0D6C6F"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05AF9F"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72F43AB"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B440050"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ACCED62"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2BB86DF" w14:textId="77777777" w:rsidR="004E3ABE" w:rsidRDefault="004E3ABE" w:rsidP="004E3AB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F31CA5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42B4CD4"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F653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49CC2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2A260D"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7027C70"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6CD77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932C14"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80EBD0D"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87787FE"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CA9072C"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B84EC0B"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60194B"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B72E0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86DD64E"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8C3294F"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2146D4E"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4B2064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A6B8F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311BA6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A29253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7856502"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380AFC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AE44C0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4536C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1535DC3"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40EA25"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33AED"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0D85364"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603ED22"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AD07F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178E0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B0BA20"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E122B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FD65B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34609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36A80C2"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7DA6EA4"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D34D1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41381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B11577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355684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E8DE918"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34293F"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D1F131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C2CB5A6"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4155AE"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780CCC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33CBC99"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C1BE5F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11667"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D5750A"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1F7D1C9" w14:textId="77777777" w:rsidR="004E3ABE" w:rsidRDefault="004E3ABE" w:rsidP="004E3AB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37B4A1"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196F8F"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D9B085"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755A38C"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B702BC4" w14:textId="77777777" w:rsidR="004E3ABE" w:rsidRDefault="004E3ABE" w:rsidP="004E3AB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94BEC58" w14:textId="77777777" w:rsidR="00BF3D0A" w:rsidRDefault="004E3ABE" w:rsidP="004E3ABE">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2C996370" w14:textId="77777777" w:rsidR="00BF3D0A" w:rsidRDefault="00C87B70" w:rsidP="00BF3D0A">
      <w:pPr>
        <w:pStyle w:val="RelatedWork"/>
      </w:pPr>
      <w:r w:rsidRPr="00F94051">
        <w:rPr>
          <w:i/>
        </w:rPr>
        <w:t>STIX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commentRangeEnd w:id="3"/>
      <w:r w:rsidR="00486C47">
        <w:rPr>
          <w:rStyle w:val="CommentReference"/>
          <w:color w:val="333333"/>
        </w:rPr>
        <w:commentReference w:id="3"/>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7F7F884" w14:textId="77777777" w:rsidR="008A396B" w:rsidRDefault="00C87B70" w:rsidP="008A396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A396B" w:rsidRPr="008C3D8A">
        <w:t>PARTICULAR PURPOSE.</w:t>
      </w:r>
    </w:p>
    <w:p w14:paraId="7C3B9FEC" w14:textId="0F05C855" w:rsidR="00BF3D0A" w:rsidRPr="00960D49" w:rsidRDefault="008A396B" w:rsidP="008A396B">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77777777" w:rsidR="00F74219" w:rsidRDefault="00C87B70">
      <w:r>
        <w:br w:type="page"/>
      </w:r>
    </w:p>
    <w:p w14:paraId="4DB89636" w14:textId="77777777" w:rsidR="008A396B" w:rsidRPr="00852E10" w:rsidRDefault="008A396B" w:rsidP="008A396B">
      <w:pPr>
        <w:pStyle w:val="Notices"/>
      </w:pPr>
      <w:bookmarkStart w:id="4" w:name="_Toc424631595"/>
      <w:bookmarkEnd w:id="0"/>
      <w:r>
        <w:lastRenderedPageBreak/>
        <w:t xml:space="preserve">Table of </w:t>
      </w:r>
      <w:commentRangeStart w:id="5"/>
      <w:commentRangeStart w:id="6"/>
      <w:commentRangeStart w:id="7"/>
      <w:r>
        <w:t>Contents</w:t>
      </w:r>
      <w:commentRangeEnd w:id="5"/>
      <w:r>
        <w:rPr>
          <w:rStyle w:val="CommentReference"/>
          <w:b w:val="0"/>
          <w:bCs w:val="0"/>
          <w:color w:val="333333"/>
          <w:kern w:val="0"/>
        </w:rPr>
        <w:commentReference w:id="5"/>
      </w:r>
      <w:commentRangeEnd w:id="6"/>
      <w:r>
        <w:rPr>
          <w:rStyle w:val="CommentReference"/>
          <w:b w:val="0"/>
          <w:bCs w:val="0"/>
          <w:color w:val="333333"/>
          <w:kern w:val="0"/>
        </w:rPr>
        <w:commentReference w:id="6"/>
      </w:r>
      <w:commentRangeEnd w:id="7"/>
      <w:r>
        <w:rPr>
          <w:rStyle w:val="CommentReference"/>
          <w:b w:val="0"/>
          <w:bCs w:val="0"/>
          <w:color w:val="333333"/>
          <w:kern w:val="0"/>
        </w:rPr>
        <w:commentReference w:id="7"/>
      </w:r>
    </w:p>
    <w:p w14:paraId="754747AF" w14:textId="77777777" w:rsidR="008A396B"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3206281" w:history="1">
        <w:r w:rsidRPr="006B34DC">
          <w:rPr>
            <w:rStyle w:val="Hyperlink"/>
            <w:noProof/>
          </w:rPr>
          <w:t>1</w:t>
        </w:r>
        <w:r>
          <w:rPr>
            <w:rFonts w:asciiTheme="minorHAnsi" w:eastAsiaTheme="minorEastAsia" w:hAnsiTheme="minorHAnsi" w:cstheme="minorBidi"/>
            <w:noProof/>
            <w:color w:val="auto"/>
            <w:sz w:val="22"/>
            <w:szCs w:val="22"/>
          </w:rPr>
          <w:tab/>
        </w:r>
        <w:r w:rsidRPr="006B34DC">
          <w:rPr>
            <w:rStyle w:val="Hyperlink"/>
            <w:noProof/>
          </w:rPr>
          <w:t>Introduction</w:t>
        </w:r>
        <w:r>
          <w:rPr>
            <w:noProof/>
            <w:webHidden/>
          </w:rPr>
          <w:tab/>
        </w:r>
        <w:r>
          <w:rPr>
            <w:noProof/>
            <w:webHidden/>
          </w:rPr>
          <w:fldChar w:fldCharType="begin"/>
        </w:r>
        <w:r>
          <w:rPr>
            <w:noProof/>
            <w:webHidden/>
          </w:rPr>
          <w:instrText xml:space="preserve"> PAGEREF _Toc433206281 \h </w:instrText>
        </w:r>
        <w:r>
          <w:rPr>
            <w:noProof/>
            <w:webHidden/>
          </w:rPr>
        </w:r>
        <w:r>
          <w:rPr>
            <w:noProof/>
            <w:webHidden/>
          </w:rPr>
          <w:fldChar w:fldCharType="separate"/>
        </w:r>
        <w:r>
          <w:rPr>
            <w:noProof/>
            <w:webHidden/>
          </w:rPr>
          <w:t>6</w:t>
        </w:r>
        <w:r>
          <w:rPr>
            <w:noProof/>
            <w:webHidden/>
          </w:rPr>
          <w:fldChar w:fldCharType="end"/>
        </w:r>
      </w:hyperlink>
    </w:p>
    <w:p w14:paraId="4A95F890"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82" w:history="1">
        <w:r w:rsidRPr="006B34DC">
          <w:rPr>
            <w:rStyle w:val="Hyperlink"/>
            <w:noProof/>
          </w:rPr>
          <w:t>1.1</w:t>
        </w:r>
        <w:r>
          <w:rPr>
            <w:rFonts w:asciiTheme="minorHAnsi" w:eastAsiaTheme="minorEastAsia" w:hAnsiTheme="minorHAnsi" w:cstheme="minorBidi"/>
            <w:noProof/>
            <w:color w:val="auto"/>
            <w:sz w:val="22"/>
            <w:szCs w:val="22"/>
          </w:rPr>
          <w:tab/>
        </w:r>
        <w:r w:rsidRPr="006B34DC">
          <w:rPr>
            <w:rStyle w:val="Hyperlink"/>
            <w:noProof/>
          </w:rPr>
          <w:t>CybOX Specification Documents</w:t>
        </w:r>
        <w:r>
          <w:rPr>
            <w:noProof/>
            <w:webHidden/>
          </w:rPr>
          <w:tab/>
        </w:r>
        <w:r>
          <w:rPr>
            <w:noProof/>
            <w:webHidden/>
          </w:rPr>
          <w:fldChar w:fldCharType="begin"/>
        </w:r>
        <w:r>
          <w:rPr>
            <w:noProof/>
            <w:webHidden/>
          </w:rPr>
          <w:instrText xml:space="preserve"> PAGEREF _Toc433206282 \h </w:instrText>
        </w:r>
        <w:r>
          <w:rPr>
            <w:noProof/>
            <w:webHidden/>
          </w:rPr>
        </w:r>
        <w:r>
          <w:rPr>
            <w:noProof/>
            <w:webHidden/>
          </w:rPr>
          <w:fldChar w:fldCharType="separate"/>
        </w:r>
        <w:r>
          <w:rPr>
            <w:noProof/>
            <w:webHidden/>
          </w:rPr>
          <w:t>6</w:t>
        </w:r>
        <w:r>
          <w:rPr>
            <w:noProof/>
            <w:webHidden/>
          </w:rPr>
          <w:fldChar w:fldCharType="end"/>
        </w:r>
      </w:hyperlink>
    </w:p>
    <w:p w14:paraId="766D8D0B"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83" w:history="1">
        <w:r w:rsidRPr="006B34DC">
          <w:rPr>
            <w:rStyle w:val="Hyperlink"/>
            <w:noProof/>
          </w:rPr>
          <w:t>1.2</w:t>
        </w:r>
        <w:r>
          <w:rPr>
            <w:rFonts w:asciiTheme="minorHAnsi" w:eastAsiaTheme="minorEastAsia" w:hAnsiTheme="minorHAnsi" w:cstheme="minorBidi"/>
            <w:noProof/>
            <w:color w:val="auto"/>
            <w:sz w:val="22"/>
            <w:szCs w:val="22"/>
          </w:rPr>
          <w:tab/>
        </w:r>
        <w:r w:rsidRPr="006B34DC">
          <w:rPr>
            <w:rStyle w:val="Hyperlink"/>
            <w:noProof/>
          </w:rPr>
          <w:t>Document Conventions</w:t>
        </w:r>
        <w:r>
          <w:rPr>
            <w:noProof/>
            <w:webHidden/>
          </w:rPr>
          <w:tab/>
        </w:r>
        <w:r>
          <w:rPr>
            <w:noProof/>
            <w:webHidden/>
          </w:rPr>
          <w:fldChar w:fldCharType="begin"/>
        </w:r>
        <w:r>
          <w:rPr>
            <w:noProof/>
            <w:webHidden/>
          </w:rPr>
          <w:instrText xml:space="preserve"> PAGEREF _Toc433206283 \h </w:instrText>
        </w:r>
        <w:r>
          <w:rPr>
            <w:noProof/>
            <w:webHidden/>
          </w:rPr>
        </w:r>
        <w:r>
          <w:rPr>
            <w:noProof/>
            <w:webHidden/>
          </w:rPr>
          <w:fldChar w:fldCharType="separate"/>
        </w:r>
        <w:r>
          <w:rPr>
            <w:noProof/>
            <w:webHidden/>
          </w:rPr>
          <w:t>6</w:t>
        </w:r>
        <w:r>
          <w:rPr>
            <w:noProof/>
            <w:webHidden/>
          </w:rPr>
          <w:fldChar w:fldCharType="end"/>
        </w:r>
      </w:hyperlink>
    </w:p>
    <w:p w14:paraId="63C8CBF1" w14:textId="77777777" w:rsidR="008A396B" w:rsidRDefault="008A39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06284" w:history="1">
        <w:r w:rsidRPr="006B34DC">
          <w:rPr>
            <w:rStyle w:val="Hyperlink"/>
            <w:noProof/>
          </w:rPr>
          <w:t>1.2.1</w:t>
        </w:r>
        <w:r>
          <w:rPr>
            <w:rFonts w:asciiTheme="minorHAnsi" w:eastAsiaTheme="minorEastAsia" w:hAnsiTheme="minorHAnsi" w:cstheme="minorBidi"/>
            <w:noProof/>
            <w:color w:val="auto"/>
            <w:sz w:val="22"/>
            <w:szCs w:val="22"/>
          </w:rPr>
          <w:tab/>
        </w:r>
        <w:r w:rsidRPr="006B34DC">
          <w:rPr>
            <w:rStyle w:val="Hyperlink"/>
            <w:noProof/>
          </w:rPr>
          <w:t>Fonts</w:t>
        </w:r>
        <w:r>
          <w:rPr>
            <w:noProof/>
            <w:webHidden/>
          </w:rPr>
          <w:tab/>
        </w:r>
        <w:r>
          <w:rPr>
            <w:noProof/>
            <w:webHidden/>
          </w:rPr>
          <w:fldChar w:fldCharType="begin"/>
        </w:r>
        <w:r>
          <w:rPr>
            <w:noProof/>
            <w:webHidden/>
          </w:rPr>
          <w:instrText xml:space="preserve"> PAGEREF _Toc433206284 \h </w:instrText>
        </w:r>
        <w:r>
          <w:rPr>
            <w:noProof/>
            <w:webHidden/>
          </w:rPr>
        </w:r>
        <w:r>
          <w:rPr>
            <w:noProof/>
            <w:webHidden/>
          </w:rPr>
          <w:fldChar w:fldCharType="separate"/>
        </w:r>
        <w:r>
          <w:rPr>
            <w:noProof/>
            <w:webHidden/>
          </w:rPr>
          <w:t>6</w:t>
        </w:r>
        <w:r>
          <w:rPr>
            <w:noProof/>
            <w:webHidden/>
          </w:rPr>
          <w:fldChar w:fldCharType="end"/>
        </w:r>
      </w:hyperlink>
    </w:p>
    <w:p w14:paraId="2944BA96" w14:textId="77777777" w:rsidR="008A396B" w:rsidRDefault="008A39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06285" w:history="1">
        <w:r w:rsidRPr="006B34DC">
          <w:rPr>
            <w:rStyle w:val="Hyperlink"/>
            <w:noProof/>
          </w:rPr>
          <w:t>1.2.2</w:t>
        </w:r>
        <w:r>
          <w:rPr>
            <w:rFonts w:asciiTheme="minorHAnsi" w:eastAsiaTheme="minorEastAsia" w:hAnsiTheme="minorHAnsi" w:cstheme="minorBidi"/>
            <w:noProof/>
            <w:color w:val="auto"/>
            <w:sz w:val="22"/>
            <w:szCs w:val="22"/>
          </w:rPr>
          <w:tab/>
        </w:r>
        <w:r w:rsidRPr="006B34DC">
          <w:rPr>
            <w:rStyle w:val="Hyperlink"/>
            <w:noProof/>
          </w:rPr>
          <w:t>UML Package References</w:t>
        </w:r>
        <w:r>
          <w:rPr>
            <w:noProof/>
            <w:webHidden/>
          </w:rPr>
          <w:tab/>
        </w:r>
        <w:r>
          <w:rPr>
            <w:noProof/>
            <w:webHidden/>
          </w:rPr>
          <w:fldChar w:fldCharType="begin"/>
        </w:r>
        <w:r>
          <w:rPr>
            <w:noProof/>
            <w:webHidden/>
          </w:rPr>
          <w:instrText xml:space="preserve"> PAGEREF _Toc433206285 \h </w:instrText>
        </w:r>
        <w:r>
          <w:rPr>
            <w:noProof/>
            <w:webHidden/>
          </w:rPr>
        </w:r>
        <w:r>
          <w:rPr>
            <w:noProof/>
            <w:webHidden/>
          </w:rPr>
          <w:fldChar w:fldCharType="separate"/>
        </w:r>
        <w:r>
          <w:rPr>
            <w:noProof/>
            <w:webHidden/>
          </w:rPr>
          <w:t>7</w:t>
        </w:r>
        <w:r>
          <w:rPr>
            <w:noProof/>
            <w:webHidden/>
          </w:rPr>
          <w:fldChar w:fldCharType="end"/>
        </w:r>
      </w:hyperlink>
    </w:p>
    <w:p w14:paraId="4CB6E4C2" w14:textId="77777777" w:rsidR="008A396B" w:rsidRDefault="008A39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06286" w:history="1">
        <w:r w:rsidRPr="006B34DC">
          <w:rPr>
            <w:rStyle w:val="Hyperlink"/>
            <w:noProof/>
          </w:rPr>
          <w:t>1.2.3</w:t>
        </w:r>
        <w:r>
          <w:rPr>
            <w:rFonts w:asciiTheme="minorHAnsi" w:eastAsiaTheme="minorEastAsia" w:hAnsiTheme="minorHAnsi" w:cstheme="minorBidi"/>
            <w:noProof/>
            <w:color w:val="auto"/>
            <w:sz w:val="22"/>
            <w:szCs w:val="22"/>
          </w:rPr>
          <w:tab/>
        </w:r>
        <w:r w:rsidRPr="006B34DC">
          <w:rPr>
            <w:rStyle w:val="Hyperlink"/>
            <w:noProof/>
          </w:rPr>
          <w:t>UML Diagrams</w:t>
        </w:r>
        <w:r>
          <w:rPr>
            <w:noProof/>
            <w:webHidden/>
          </w:rPr>
          <w:tab/>
        </w:r>
        <w:r>
          <w:rPr>
            <w:noProof/>
            <w:webHidden/>
          </w:rPr>
          <w:fldChar w:fldCharType="begin"/>
        </w:r>
        <w:r>
          <w:rPr>
            <w:noProof/>
            <w:webHidden/>
          </w:rPr>
          <w:instrText xml:space="preserve"> PAGEREF _Toc433206286 \h </w:instrText>
        </w:r>
        <w:r>
          <w:rPr>
            <w:noProof/>
            <w:webHidden/>
          </w:rPr>
        </w:r>
        <w:r>
          <w:rPr>
            <w:noProof/>
            <w:webHidden/>
          </w:rPr>
          <w:fldChar w:fldCharType="separate"/>
        </w:r>
        <w:r>
          <w:rPr>
            <w:noProof/>
            <w:webHidden/>
          </w:rPr>
          <w:t>7</w:t>
        </w:r>
        <w:r>
          <w:rPr>
            <w:noProof/>
            <w:webHidden/>
          </w:rPr>
          <w:fldChar w:fldCharType="end"/>
        </w:r>
      </w:hyperlink>
    </w:p>
    <w:p w14:paraId="1F72BF45" w14:textId="77777777" w:rsidR="008A396B" w:rsidRDefault="008A39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06287" w:history="1">
        <w:r w:rsidRPr="006B34DC">
          <w:rPr>
            <w:rStyle w:val="Hyperlink"/>
            <w:noProof/>
          </w:rPr>
          <w:t>1.2.3.1</w:t>
        </w:r>
        <w:r>
          <w:rPr>
            <w:rFonts w:asciiTheme="minorHAnsi" w:eastAsiaTheme="minorEastAsia" w:hAnsiTheme="minorHAnsi" w:cstheme="minorBidi"/>
            <w:noProof/>
            <w:color w:val="auto"/>
            <w:sz w:val="22"/>
            <w:szCs w:val="22"/>
          </w:rPr>
          <w:tab/>
        </w:r>
        <w:r w:rsidRPr="006B34DC">
          <w:rPr>
            <w:rStyle w:val="Hyperlink"/>
            <w:noProof/>
          </w:rPr>
          <w:t>Class Properties</w:t>
        </w:r>
        <w:r>
          <w:rPr>
            <w:noProof/>
            <w:webHidden/>
          </w:rPr>
          <w:tab/>
        </w:r>
        <w:r>
          <w:rPr>
            <w:noProof/>
            <w:webHidden/>
          </w:rPr>
          <w:fldChar w:fldCharType="begin"/>
        </w:r>
        <w:r>
          <w:rPr>
            <w:noProof/>
            <w:webHidden/>
          </w:rPr>
          <w:instrText xml:space="preserve"> PAGEREF _Toc433206287 \h </w:instrText>
        </w:r>
        <w:r>
          <w:rPr>
            <w:noProof/>
            <w:webHidden/>
          </w:rPr>
        </w:r>
        <w:r>
          <w:rPr>
            <w:noProof/>
            <w:webHidden/>
          </w:rPr>
          <w:fldChar w:fldCharType="separate"/>
        </w:r>
        <w:r>
          <w:rPr>
            <w:noProof/>
            <w:webHidden/>
          </w:rPr>
          <w:t>7</w:t>
        </w:r>
        <w:r>
          <w:rPr>
            <w:noProof/>
            <w:webHidden/>
          </w:rPr>
          <w:fldChar w:fldCharType="end"/>
        </w:r>
      </w:hyperlink>
    </w:p>
    <w:p w14:paraId="102076E9" w14:textId="77777777" w:rsidR="008A396B" w:rsidRDefault="008A39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06288" w:history="1">
        <w:r w:rsidRPr="006B34DC">
          <w:rPr>
            <w:rStyle w:val="Hyperlink"/>
            <w:noProof/>
          </w:rPr>
          <w:t>1.2.3.2</w:t>
        </w:r>
        <w:r>
          <w:rPr>
            <w:rFonts w:asciiTheme="minorHAnsi" w:eastAsiaTheme="minorEastAsia" w:hAnsiTheme="minorHAnsi" w:cstheme="minorBidi"/>
            <w:noProof/>
            <w:color w:val="auto"/>
            <w:sz w:val="22"/>
            <w:szCs w:val="22"/>
          </w:rPr>
          <w:tab/>
        </w:r>
        <w:r w:rsidRPr="006B34DC">
          <w:rPr>
            <w:rStyle w:val="Hyperlink"/>
            <w:noProof/>
          </w:rPr>
          <w:t>Diagram Icons and Arrow Types</w:t>
        </w:r>
        <w:r>
          <w:rPr>
            <w:noProof/>
            <w:webHidden/>
          </w:rPr>
          <w:tab/>
        </w:r>
        <w:r>
          <w:rPr>
            <w:noProof/>
            <w:webHidden/>
          </w:rPr>
          <w:fldChar w:fldCharType="begin"/>
        </w:r>
        <w:r>
          <w:rPr>
            <w:noProof/>
            <w:webHidden/>
          </w:rPr>
          <w:instrText xml:space="preserve"> PAGEREF _Toc433206288 \h </w:instrText>
        </w:r>
        <w:r>
          <w:rPr>
            <w:noProof/>
            <w:webHidden/>
          </w:rPr>
        </w:r>
        <w:r>
          <w:rPr>
            <w:noProof/>
            <w:webHidden/>
          </w:rPr>
          <w:fldChar w:fldCharType="separate"/>
        </w:r>
        <w:r>
          <w:rPr>
            <w:noProof/>
            <w:webHidden/>
          </w:rPr>
          <w:t>7</w:t>
        </w:r>
        <w:r>
          <w:rPr>
            <w:noProof/>
            <w:webHidden/>
          </w:rPr>
          <w:fldChar w:fldCharType="end"/>
        </w:r>
      </w:hyperlink>
    </w:p>
    <w:p w14:paraId="487E8F01" w14:textId="77777777" w:rsidR="008A396B" w:rsidRDefault="008A39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06289" w:history="1">
        <w:r w:rsidRPr="006B34DC">
          <w:rPr>
            <w:rStyle w:val="Hyperlink"/>
            <w:noProof/>
          </w:rPr>
          <w:t>1.2.3.3</w:t>
        </w:r>
        <w:r>
          <w:rPr>
            <w:rFonts w:asciiTheme="minorHAnsi" w:eastAsiaTheme="minorEastAsia" w:hAnsiTheme="minorHAnsi" w:cstheme="minorBidi"/>
            <w:noProof/>
            <w:color w:val="auto"/>
            <w:sz w:val="22"/>
            <w:szCs w:val="22"/>
          </w:rPr>
          <w:tab/>
        </w:r>
        <w:r w:rsidRPr="006B34DC">
          <w:rPr>
            <w:rStyle w:val="Hyperlink"/>
            <w:noProof/>
          </w:rPr>
          <w:t>Color Coding</w:t>
        </w:r>
        <w:r>
          <w:rPr>
            <w:noProof/>
            <w:webHidden/>
          </w:rPr>
          <w:tab/>
        </w:r>
        <w:r>
          <w:rPr>
            <w:noProof/>
            <w:webHidden/>
          </w:rPr>
          <w:fldChar w:fldCharType="begin"/>
        </w:r>
        <w:r>
          <w:rPr>
            <w:noProof/>
            <w:webHidden/>
          </w:rPr>
          <w:instrText xml:space="preserve"> PAGEREF _Toc433206289 \h </w:instrText>
        </w:r>
        <w:r>
          <w:rPr>
            <w:noProof/>
            <w:webHidden/>
          </w:rPr>
        </w:r>
        <w:r>
          <w:rPr>
            <w:noProof/>
            <w:webHidden/>
          </w:rPr>
          <w:fldChar w:fldCharType="separate"/>
        </w:r>
        <w:r>
          <w:rPr>
            <w:noProof/>
            <w:webHidden/>
          </w:rPr>
          <w:t>8</w:t>
        </w:r>
        <w:r>
          <w:rPr>
            <w:noProof/>
            <w:webHidden/>
          </w:rPr>
          <w:fldChar w:fldCharType="end"/>
        </w:r>
      </w:hyperlink>
    </w:p>
    <w:p w14:paraId="3A40E258" w14:textId="77777777" w:rsidR="008A396B" w:rsidRDefault="008A39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06290" w:history="1">
        <w:r w:rsidRPr="006B34DC">
          <w:rPr>
            <w:rStyle w:val="Hyperlink"/>
            <w:noProof/>
          </w:rPr>
          <w:t>1.2.4</w:t>
        </w:r>
        <w:r>
          <w:rPr>
            <w:rFonts w:asciiTheme="minorHAnsi" w:eastAsiaTheme="minorEastAsia" w:hAnsiTheme="minorHAnsi" w:cstheme="minorBidi"/>
            <w:noProof/>
            <w:color w:val="auto"/>
            <w:sz w:val="22"/>
            <w:szCs w:val="22"/>
          </w:rPr>
          <w:tab/>
        </w:r>
        <w:r w:rsidRPr="006B34DC">
          <w:rPr>
            <w:rStyle w:val="Hyperlink"/>
            <w:noProof/>
          </w:rPr>
          <w:t>Property Table Notation</w:t>
        </w:r>
        <w:r>
          <w:rPr>
            <w:noProof/>
            <w:webHidden/>
          </w:rPr>
          <w:tab/>
        </w:r>
        <w:r>
          <w:rPr>
            <w:noProof/>
            <w:webHidden/>
          </w:rPr>
          <w:fldChar w:fldCharType="begin"/>
        </w:r>
        <w:r>
          <w:rPr>
            <w:noProof/>
            <w:webHidden/>
          </w:rPr>
          <w:instrText xml:space="preserve"> PAGEREF _Toc433206290 \h </w:instrText>
        </w:r>
        <w:r>
          <w:rPr>
            <w:noProof/>
            <w:webHidden/>
          </w:rPr>
        </w:r>
        <w:r>
          <w:rPr>
            <w:noProof/>
            <w:webHidden/>
          </w:rPr>
          <w:fldChar w:fldCharType="separate"/>
        </w:r>
        <w:r>
          <w:rPr>
            <w:noProof/>
            <w:webHidden/>
          </w:rPr>
          <w:t>8</w:t>
        </w:r>
        <w:r>
          <w:rPr>
            <w:noProof/>
            <w:webHidden/>
          </w:rPr>
          <w:fldChar w:fldCharType="end"/>
        </w:r>
      </w:hyperlink>
    </w:p>
    <w:p w14:paraId="663820A9" w14:textId="77777777" w:rsidR="008A396B" w:rsidRDefault="008A39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06291" w:history="1">
        <w:r w:rsidRPr="006B34DC">
          <w:rPr>
            <w:rStyle w:val="Hyperlink"/>
            <w:noProof/>
          </w:rPr>
          <w:t>1.2.5</w:t>
        </w:r>
        <w:r>
          <w:rPr>
            <w:rFonts w:asciiTheme="minorHAnsi" w:eastAsiaTheme="minorEastAsia" w:hAnsiTheme="minorHAnsi" w:cstheme="minorBidi"/>
            <w:noProof/>
            <w:color w:val="auto"/>
            <w:sz w:val="22"/>
            <w:szCs w:val="22"/>
          </w:rPr>
          <w:tab/>
        </w:r>
        <w:r w:rsidRPr="006B34DC">
          <w:rPr>
            <w:rStyle w:val="Hyperlink"/>
            <w:noProof/>
          </w:rPr>
          <w:t>Property and Class Descriptions</w:t>
        </w:r>
        <w:r>
          <w:rPr>
            <w:noProof/>
            <w:webHidden/>
          </w:rPr>
          <w:tab/>
        </w:r>
        <w:r>
          <w:rPr>
            <w:noProof/>
            <w:webHidden/>
          </w:rPr>
          <w:fldChar w:fldCharType="begin"/>
        </w:r>
        <w:r>
          <w:rPr>
            <w:noProof/>
            <w:webHidden/>
          </w:rPr>
          <w:instrText xml:space="preserve"> PAGEREF _Toc433206291 \h </w:instrText>
        </w:r>
        <w:r>
          <w:rPr>
            <w:noProof/>
            <w:webHidden/>
          </w:rPr>
        </w:r>
        <w:r>
          <w:rPr>
            <w:noProof/>
            <w:webHidden/>
          </w:rPr>
          <w:fldChar w:fldCharType="separate"/>
        </w:r>
        <w:r>
          <w:rPr>
            <w:noProof/>
            <w:webHidden/>
          </w:rPr>
          <w:t>8</w:t>
        </w:r>
        <w:r>
          <w:rPr>
            <w:noProof/>
            <w:webHidden/>
          </w:rPr>
          <w:fldChar w:fldCharType="end"/>
        </w:r>
      </w:hyperlink>
    </w:p>
    <w:p w14:paraId="1249D34E"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92" w:history="1">
        <w:r w:rsidRPr="006B34DC">
          <w:rPr>
            <w:rStyle w:val="Hyperlink"/>
            <w:noProof/>
          </w:rPr>
          <w:t>1.3</w:t>
        </w:r>
        <w:r>
          <w:rPr>
            <w:rFonts w:asciiTheme="minorHAnsi" w:eastAsiaTheme="minorEastAsia" w:hAnsiTheme="minorHAnsi" w:cstheme="minorBidi"/>
            <w:noProof/>
            <w:color w:val="auto"/>
            <w:sz w:val="22"/>
            <w:szCs w:val="22"/>
          </w:rPr>
          <w:tab/>
        </w:r>
        <w:r w:rsidRPr="006B34DC">
          <w:rPr>
            <w:rStyle w:val="Hyperlink"/>
            <w:noProof/>
          </w:rPr>
          <w:t>Terminology</w:t>
        </w:r>
        <w:r>
          <w:rPr>
            <w:noProof/>
            <w:webHidden/>
          </w:rPr>
          <w:tab/>
        </w:r>
        <w:r>
          <w:rPr>
            <w:noProof/>
            <w:webHidden/>
          </w:rPr>
          <w:fldChar w:fldCharType="begin"/>
        </w:r>
        <w:r>
          <w:rPr>
            <w:noProof/>
            <w:webHidden/>
          </w:rPr>
          <w:instrText xml:space="preserve"> PAGEREF _Toc433206292 \h </w:instrText>
        </w:r>
        <w:r>
          <w:rPr>
            <w:noProof/>
            <w:webHidden/>
          </w:rPr>
        </w:r>
        <w:r>
          <w:rPr>
            <w:noProof/>
            <w:webHidden/>
          </w:rPr>
          <w:fldChar w:fldCharType="separate"/>
        </w:r>
        <w:r>
          <w:rPr>
            <w:noProof/>
            <w:webHidden/>
          </w:rPr>
          <w:t>9</w:t>
        </w:r>
        <w:r>
          <w:rPr>
            <w:noProof/>
            <w:webHidden/>
          </w:rPr>
          <w:fldChar w:fldCharType="end"/>
        </w:r>
      </w:hyperlink>
    </w:p>
    <w:p w14:paraId="353C1DFF"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93" w:history="1">
        <w:r w:rsidRPr="006B34DC">
          <w:rPr>
            <w:rStyle w:val="Hyperlink"/>
            <w:noProof/>
          </w:rPr>
          <w:t>1.4</w:t>
        </w:r>
        <w:r>
          <w:rPr>
            <w:rFonts w:asciiTheme="minorHAnsi" w:eastAsiaTheme="minorEastAsia" w:hAnsiTheme="minorHAnsi" w:cstheme="minorBidi"/>
            <w:noProof/>
            <w:color w:val="auto"/>
            <w:sz w:val="22"/>
            <w:szCs w:val="22"/>
          </w:rPr>
          <w:tab/>
        </w:r>
        <w:r w:rsidRPr="006B34DC">
          <w:rPr>
            <w:rStyle w:val="Hyperlink"/>
            <w:noProof/>
          </w:rPr>
          <w:t>Normative References</w:t>
        </w:r>
        <w:r>
          <w:rPr>
            <w:noProof/>
            <w:webHidden/>
          </w:rPr>
          <w:tab/>
        </w:r>
        <w:r>
          <w:rPr>
            <w:noProof/>
            <w:webHidden/>
          </w:rPr>
          <w:fldChar w:fldCharType="begin"/>
        </w:r>
        <w:r>
          <w:rPr>
            <w:noProof/>
            <w:webHidden/>
          </w:rPr>
          <w:instrText xml:space="preserve"> PAGEREF _Toc433206293 \h </w:instrText>
        </w:r>
        <w:r>
          <w:rPr>
            <w:noProof/>
            <w:webHidden/>
          </w:rPr>
        </w:r>
        <w:r>
          <w:rPr>
            <w:noProof/>
            <w:webHidden/>
          </w:rPr>
          <w:fldChar w:fldCharType="separate"/>
        </w:r>
        <w:r>
          <w:rPr>
            <w:noProof/>
            <w:webHidden/>
          </w:rPr>
          <w:t>9</w:t>
        </w:r>
        <w:r>
          <w:rPr>
            <w:noProof/>
            <w:webHidden/>
          </w:rPr>
          <w:fldChar w:fldCharType="end"/>
        </w:r>
      </w:hyperlink>
    </w:p>
    <w:p w14:paraId="5E577E20"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94" w:history="1">
        <w:r w:rsidRPr="006B34DC">
          <w:rPr>
            <w:rStyle w:val="Hyperlink"/>
            <w:noProof/>
          </w:rPr>
          <w:t>1.5</w:t>
        </w:r>
        <w:r>
          <w:rPr>
            <w:rFonts w:asciiTheme="minorHAnsi" w:eastAsiaTheme="minorEastAsia" w:hAnsiTheme="minorHAnsi" w:cstheme="minorBidi"/>
            <w:noProof/>
            <w:color w:val="auto"/>
            <w:sz w:val="22"/>
            <w:szCs w:val="22"/>
          </w:rPr>
          <w:tab/>
        </w:r>
        <w:r w:rsidRPr="006B34DC">
          <w:rPr>
            <w:rStyle w:val="Hyperlink"/>
            <w:noProof/>
          </w:rPr>
          <w:t>Non-Normative References</w:t>
        </w:r>
        <w:r>
          <w:rPr>
            <w:noProof/>
            <w:webHidden/>
          </w:rPr>
          <w:tab/>
        </w:r>
        <w:r>
          <w:rPr>
            <w:noProof/>
            <w:webHidden/>
          </w:rPr>
          <w:fldChar w:fldCharType="begin"/>
        </w:r>
        <w:r>
          <w:rPr>
            <w:noProof/>
            <w:webHidden/>
          </w:rPr>
          <w:instrText xml:space="preserve"> PAGEREF _Toc433206294 \h </w:instrText>
        </w:r>
        <w:r>
          <w:rPr>
            <w:noProof/>
            <w:webHidden/>
          </w:rPr>
        </w:r>
        <w:r>
          <w:rPr>
            <w:noProof/>
            <w:webHidden/>
          </w:rPr>
          <w:fldChar w:fldCharType="separate"/>
        </w:r>
        <w:r>
          <w:rPr>
            <w:noProof/>
            <w:webHidden/>
          </w:rPr>
          <w:t>9</w:t>
        </w:r>
        <w:r>
          <w:rPr>
            <w:noProof/>
            <w:webHidden/>
          </w:rPr>
          <w:fldChar w:fldCharType="end"/>
        </w:r>
      </w:hyperlink>
    </w:p>
    <w:p w14:paraId="5D8E7E32" w14:textId="77777777" w:rsidR="008A396B" w:rsidRDefault="008A396B">
      <w:pPr>
        <w:pStyle w:val="TOC1"/>
        <w:rPr>
          <w:rFonts w:asciiTheme="minorHAnsi" w:eastAsiaTheme="minorEastAsia" w:hAnsiTheme="minorHAnsi" w:cstheme="minorBidi"/>
          <w:noProof/>
          <w:color w:val="auto"/>
          <w:sz w:val="22"/>
          <w:szCs w:val="22"/>
        </w:rPr>
      </w:pPr>
      <w:hyperlink w:anchor="_Toc433206295" w:history="1">
        <w:r w:rsidRPr="006B34DC">
          <w:rPr>
            <w:rStyle w:val="Hyperlink"/>
            <w:noProof/>
          </w:rPr>
          <w:t>2</w:t>
        </w:r>
        <w:r>
          <w:rPr>
            <w:rFonts w:asciiTheme="minorHAnsi" w:eastAsiaTheme="minorEastAsia" w:hAnsiTheme="minorHAnsi" w:cstheme="minorBidi"/>
            <w:noProof/>
            <w:color w:val="auto"/>
            <w:sz w:val="22"/>
            <w:szCs w:val="22"/>
          </w:rPr>
          <w:tab/>
        </w:r>
        <w:r w:rsidRPr="006B34DC">
          <w:rPr>
            <w:rStyle w:val="Hyperlink"/>
            <w:noProof/>
          </w:rPr>
          <w:t>Background Information</w:t>
        </w:r>
        <w:r>
          <w:rPr>
            <w:noProof/>
            <w:webHidden/>
          </w:rPr>
          <w:tab/>
        </w:r>
        <w:r>
          <w:rPr>
            <w:noProof/>
            <w:webHidden/>
          </w:rPr>
          <w:fldChar w:fldCharType="begin"/>
        </w:r>
        <w:r>
          <w:rPr>
            <w:noProof/>
            <w:webHidden/>
          </w:rPr>
          <w:instrText xml:space="preserve"> PAGEREF _Toc433206295 \h </w:instrText>
        </w:r>
        <w:r>
          <w:rPr>
            <w:noProof/>
            <w:webHidden/>
          </w:rPr>
        </w:r>
        <w:r>
          <w:rPr>
            <w:noProof/>
            <w:webHidden/>
          </w:rPr>
          <w:fldChar w:fldCharType="separate"/>
        </w:r>
        <w:r>
          <w:rPr>
            <w:noProof/>
            <w:webHidden/>
          </w:rPr>
          <w:t>10</w:t>
        </w:r>
        <w:r>
          <w:rPr>
            <w:noProof/>
            <w:webHidden/>
          </w:rPr>
          <w:fldChar w:fldCharType="end"/>
        </w:r>
      </w:hyperlink>
    </w:p>
    <w:p w14:paraId="3E8C2592"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96" w:history="1">
        <w:r w:rsidRPr="006B34DC">
          <w:rPr>
            <w:rStyle w:val="Hyperlink"/>
            <w:noProof/>
          </w:rPr>
          <w:t>2.1</w:t>
        </w:r>
        <w:r>
          <w:rPr>
            <w:rFonts w:asciiTheme="minorHAnsi" w:eastAsiaTheme="minorEastAsia" w:hAnsiTheme="minorHAnsi" w:cstheme="minorBidi"/>
            <w:noProof/>
            <w:color w:val="auto"/>
            <w:sz w:val="22"/>
            <w:szCs w:val="22"/>
          </w:rPr>
          <w:tab/>
        </w:r>
        <w:r w:rsidRPr="006B34DC">
          <w:rPr>
            <w:rStyle w:val="Hyperlink"/>
            <w:noProof/>
          </w:rPr>
          <w:t>Cyber Observables</w:t>
        </w:r>
        <w:r>
          <w:rPr>
            <w:noProof/>
            <w:webHidden/>
          </w:rPr>
          <w:tab/>
        </w:r>
        <w:r>
          <w:rPr>
            <w:noProof/>
            <w:webHidden/>
          </w:rPr>
          <w:fldChar w:fldCharType="begin"/>
        </w:r>
        <w:r>
          <w:rPr>
            <w:noProof/>
            <w:webHidden/>
          </w:rPr>
          <w:instrText xml:space="preserve"> PAGEREF _Toc433206296 \h </w:instrText>
        </w:r>
        <w:r>
          <w:rPr>
            <w:noProof/>
            <w:webHidden/>
          </w:rPr>
        </w:r>
        <w:r>
          <w:rPr>
            <w:noProof/>
            <w:webHidden/>
          </w:rPr>
          <w:fldChar w:fldCharType="separate"/>
        </w:r>
        <w:r>
          <w:rPr>
            <w:noProof/>
            <w:webHidden/>
          </w:rPr>
          <w:t>10</w:t>
        </w:r>
        <w:r>
          <w:rPr>
            <w:noProof/>
            <w:webHidden/>
          </w:rPr>
          <w:fldChar w:fldCharType="end"/>
        </w:r>
      </w:hyperlink>
    </w:p>
    <w:p w14:paraId="218A30FA"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97" w:history="1">
        <w:r w:rsidRPr="006B34DC">
          <w:rPr>
            <w:rStyle w:val="Hyperlink"/>
            <w:noProof/>
          </w:rPr>
          <w:t>2.2</w:t>
        </w:r>
        <w:r>
          <w:rPr>
            <w:rFonts w:asciiTheme="minorHAnsi" w:eastAsiaTheme="minorEastAsia" w:hAnsiTheme="minorHAnsi" w:cstheme="minorBidi"/>
            <w:noProof/>
            <w:color w:val="auto"/>
            <w:sz w:val="22"/>
            <w:szCs w:val="22"/>
          </w:rPr>
          <w:tab/>
        </w:r>
        <w:r w:rsidRPr="006B34DC">
          <w:rPr>
            <w:rStyle w:val="Hyperlink"/>
            <w:noProof/>
          </w:rPr>
          <w:t>Objects</w:t>
        </w:r>
        <w:r>
          <w:rPr>
            <w:noProof/>
            <w:webHidden/>
          </w:rPr>
          <w:tab/>
        </w:r>
        <w:r>
          <w:rPr>
            <w:noProof/>
            <w:webHidden/>
          </w:rPr>
          <w:fldChar w:fldCharType="begin"/>
        </w:r>
        <w:r>
          <w:rPr>
            <w:noProof/>
            <w:webHidden/>
          </w:rPr>
          <w:instrText xml:space="preserve"> PAGEREF _Toc433206297 \h </w:instrText>
        </w:r>
        <w:r>
          <w:rPr>
            <w:noProof/>
            <w:webHidden/>
          </w:rPr>
        </w:r>
        <w:r>
          <w:rPr>
            <w:noProof/>
            <w:webHidden/>
          </w:rPr>
          <w:fldChar w:fldCharType="separate"/>
        </w:r>
        <w:r>
          <w:rPr>
            <w:noProof/>
            <w:webHidden/>
          </w:rPr>
          <w:t>10</w:t>
        </w:r>
        <w:r>
          <w:rPr>
            <w:noProof/>
            <w:webHidden/>
          </w:rPr>
          <w:fldChar w:fldCharType="end"/>
        </w:r>
      </w:hyperlink>
    </w:p>
    <w:p w14:paraId="4D859F9E" w14:textId="77777777" w:rsidR="008A396B" w:rsidRDefault="008A396B">
      <w:pPr>
        <w:pStyle w:val="TOC1"/>
        <w:rPr>
          <w:rFonts w:asciiTheme="minorHAnsi" w:eastAsiaTheme="minorEastAsia" w:hAnsiTheme="minorHAnsi" w:cstheme="minorBidi"/>
          <w:noProof/>
          <w:color w:val="auto"/>
          <w:sz w:val="22"/>
          <w:szCs w:val="22"/>
        </w:rPr>
      </w:pPr>
      <w:hyperlink w:anchor="_Toc433206298" w:history="1">
        <w:r w:rsidRPr="006B34DC">
          <w:rPr>
            <w:rStyle w:val="Hyperlink"/>
            <w:noProof/>
          </w:rPr>
          <w:t>3</w:t>
        </w:r>
        <w:r>
          <w:rPr>
            <w:rFonts w:asciiTheme="minorHAnsi" w:eastAsiaTheme="minorEastAsia" w:hAnsiTheme="minorHAnsi" w:cstheme="minorBidi"/>
            <w:noProof/>
            <w:color w:val="auto"/>
            <w:sz w:val="22"/>
            <w:szCs w:val="22"/>
          </w:rPr>
          <w:tab/>
        </w:r>
        <w:r w:rsidRPr="006B34DC">
          <w:rPr>
            <w:rStyle w:val="Hyperlink"/>
            <w:noProof/>
          </w:rPr>
          <w:t>Data Model</w:t>
        </w:r>
        <w:r>
          <w:rPr>
            <w:noProof/>
            <w:webHidden/>
          </w:rPr>
          <w:tab/>
        </w:r>
        <w:r>
          <w:rPr>
            <w:noProof/>
            <w:webHidden/>
          </w:rPr>
          <w:fldChar w:fldCharType="begin"/>
        </w:r>
        <w:r>
          <w:rPr>
            <w:noProof/>
            <w:webHidden/>
          </w:rPr>
          <w:instrText xml:space="preserve"> PAGEREF _Toc433206298 \h </w:instrText>
        </w:r>
        <w:r>
          <w:rPr>
            <w:noProof/>
            <w:webHidden/>
          </w:rPr>
        </w:r>
        <w:r>
          <w:rPr>
            <w:noProof/>
            <w:webHidden/>
          </w:rPr>
          <w:fldChar w:fldCharType="separate"/>
        </w:r>
        <w:r>
          <w:rPr>
            <w:noProof/>
            <w:webHidden/>
          </w:rPr>
          <w:t>11</w:t>
        </w:r>
        <w:r>
          <w:rPr>
            <w:noProof/>
            <w:webHidden/>
          </w:rPr>
          <w:fldChar w:fldCharType="end"/>
        </w:r>
      </w:hyperlink>
    </w:p>
    <w:p w14:paraId="1A493E1A"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299" w:history="1">
        <w:r w:rsidRPr="006B34DC">
          <w:rPr>
            <w:rStyle w:val="Hyperlink"/>
            <w:noProof/>
          </w:rPr>
          <w:t>3.1</w:t>
        </w:r>
        <w:r>
          <w:rPr>
            <w:rFonts w:asciiTheme="minorHAnsi" w:eastAsiaTheme="minorEastAsia" w:hAnsiTheme="minorHAnsi" w:cstheme="minorBidi"/>
            <w:noProof/>
            <w:color w:val="auto"/>
            <w:sz w:val="22"/>
            <w:szCs w:val="22"/>
          </w:rPr>
          <w:tab/>
        </w:r>
        <w:r w:rsidRPr="006B34DC">
          <w:rPr>
            <w:rStyle w:val="Hyperlink"/>
            <w:noProof/>
          </w:rPr>
          <w:t>AccountObjectType Class</w:t>
        </w:r>
        <w:r>
          <w:rPr>
            <w:noProof/>
            <w:webHidden/>
          </w:rPr>
          <w:tab/>
        </w:r>
        <w:r>
          <w:rPr>
            <w:noProof/>
            <w:webHidden/>
          </w:rPr>
          <w:fldChar w:fldCharType="begin"/>
        </w:r>
        <w:r>
          <w:rPr>
            <w:noProof/>
            <w:webHidden/>
          </w:rPr>
          <w:instrText xml:space="preserve"> PAGEREF _Toc433206299 \h </w:instrText>
        </w:r>
        <w:r>
          <w:rPr>
            <w:noProof/>
            <w:webHidden/>
          </w:rPr>
        </w:r>
        <w:r>
          <w:rPr>
            <w:noProof/>
            <w:webHidden/>
          </w:rPr>
          <w:fldChar w:fldCharType="separate"/>
        </w:r>
        <w:r>
          <w:rPr>
            <w:noProof/>
            <w:webHidden/>
          </w:rPr>
          <w:t>11</w:t>
        </w:r>
        <w:r>
          <w:rPr>
            <w:noProof/>
            <w:webHidden/>
          </w:rPr>
          <w:fldChar w:fldCharType="end"/>
        </w:r>
      </w:hyperlink>
    </w:p>
    <w:p w14:paraId="06E02CC9"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300" w:history="1">
        <w:r w:rsidRPr="006B34DC">
          <w:rPr>
            <w:rStyle w:val="Hyperlink"/>
            <w:noProof/>
          </w:rPr>
          <w:t>3.2</w:t>
        </w:r>
        <w:r>
          <w:rPr>
            <w:rFonts w:asciiTheme="minorHAnsi" w:eastAsiaTheme="minorEastAsia" w:hAnsiTheme="minorHAnsi" w:cstheme="minorBidi"/>
            <w:noProof/>
            <w:color w:val="auto"/>
            <w:sz w:val="22"/>
            <w:szCs w:val="22"/>
          </w:rPr>
          <w:tab/>
        </w:r>
        <w:r w:rsidRPr="006B34DC">
          <w:rPr>
            <w:rStyle w:val="Hyperlink"/>
            <w:noProof/>
          </w:rPr>
          <w:t>AuthenticationType Class</w:t>
        </w:r>
        <w:r>
          <w:rPr>
            <w:noProof/>
            <w:webHidden/>
          </w:rPr>
          <w:tab/>
        </w:r>
        <w:r>
          <w:rPr>
            <w:noProof/>
            <w:webHidden/>
          </w:rPr>
          <w:fldChar w:fldCharType="begin"/>
        </w:r>
        <w:r>
          <w:rPr>
            <w:noProof/>
            <w:webHidden/>
          </w:rPr>
          <w:instrText xml:space="preserve"> PAGEREF _Toc433206300 \h </w:instrText>
        </w:r>
        <w:r>
          <w:rPr>
            <w:noProof/>
            <w:webHidden/>
          </w:rPr>
        </w:r>
        <w:r>
          <w:rPr>
            <w:noProof/>
            <w:webHidden/>
          </w:rPr>
          <w:fldChar w:fldCharType="separate"/>
        </w:r>
        <w:r>
          <w:rPr>
            <w:noProof/>
            <w:webHidden/>
          </w:rPr>
          <w:t>12</w:t>
        </w:r>
        <w:r>
          <w:rPr>
            <w:noProof/>
            <w:webHidden/>
          </w:rPr>
          <w:fldChar w:fldCharType="end"/>
        </w:r>
      </w:hyperlink>
    </w:p>
    <w:p w14:paraId="6122DD7B"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301" w:history="1">
        <w:r w:rsidRPr="006B34DC">
          <w:rPr>
            <w:rStyle w:val="Hyperlink"/>
            <w:noProof/>
          </w:rPr>
          <w:t>3.3</w:t>
        </w:r>
        <w:r>
          <w:rPr>
            <w:rFonts w:asciiTheme="minorHAnsi" w:eastAsiaTheme="minorEastAsia" w:hAnsiTheme="minorHAnsi" w:cstheme="minorBidi"/>
            <w:noProof/>
            <w:color w:val="auto"/>
            <w:sz w:val="22"/>
            <w:szCs w:val="22"/>
          </w:rPr>
          <w:tab/>
        </w:r>
        <w:r w:rsidRPr="006B34DC">
          <w:rPr>
            <w:rStyle w:val="Hyperlink"/>
            <w:noProof/>
          </w:rPr>
          <w:t>StructuredAuthenticationMechanismType Class</w:t>
        </w:r>
        <w:r>
          <w:rPr>
            <w:noProof/>
            <w:webHidden/>
          </w:rPr>
          <w:tab/>
        </w:r>
        <w:r>
          <w:rPr>
            <w:noProof/>
            <w:webHidden/>
          </w:rPr>
          <w:fldChar w:fldCharType="begin"/>
        </w:r>
        <w:r>
          <w:rPr>
            <w:noProof/>
            <w:webHidden/>
          </w:rPr>
          <w:instrText xml:space="preserve"> PAGEREF _Toc433206301 \h </w:instrText>
        </w:r>
        <w:r>
          <w:rPr>
            <w:noProof/>
            <w:webHidden/>
          </w:rPr>
        </w:r>
        <w:r>
          <w:rPr>
            <w:noProof/>
            <w:webHidden/>
          </w:rPr>
          <w:fldChar w:fldCharType="separate"/>
        </w:r>
        <w:r>
          <w:rPr>
            <w:noProof/>
            <w:webHidden/>
          </w:rPr>
          <w:t>13</w:t>
        </w:r>
        <w:r>
          <w:rPr>
            <w:noProof/>
            <w:webHidden/>
          </w:rPr>
          <w:fldChar w:fldCharType="end"/>
        </w:r>
      </w:hyperlink>
    </w:p>
    <w:p w14:paraId="119795F2"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302" w:history="1">
        <w:r w:rsidRPr="006B34DC">
          <w:rPr>
            <w:rStyle w:val="Hyperlink"/>
            <w:noProof/>
          </w:rPr>
          <w:t>3.4</w:t>
        </w:r>
        <w:r>
          <w:rPr>
            <w:rFonts w:asciiTheme="minorHAnsi" w:eastAsiaTheme="minorEastAsia" w:hAnsiTheme="minorHAnsi" w:cstheme="minorBidi"/>
            <w:noProof/>
            <w:color w:val="auto"/>
            <w:sz w:val="22"/>
            <w:szCs w:val="22"/>
          </w:rPr>
          <w:tab/>
        </w:r>
        <w:r w:rsidRPr="006B34DC">
          <w:rPr>
            <w:rStyle w:val="Hyperlink"/>
            <w:noProof/>
          </w:rPr>
          <w:t>AuthenticationTypeVocab-1.0 Class</w:t>
        </w:r>
        <w:r>
          <w:rPr>
            <w:noProof/>
            <w:webHidden/>
          </w:rPr>
          <w:tab/>
        </w:r>
        <w:r>
          <w:rPr>
            <w:noProof/>
            <w:webHidden/>
          </w:rPr>
          <w:fldChar w:fldCharType="begin"/>
        </w:r>
        <w:r>
          <w:rPr>
            <w:noProof/>
            <w:webHidden/>
          </w:rPr>
          <w:instrText xml:space="preserve"> PAGEREF _Toc433206302 \h </w:instrText>
        </w:r>
        <w:r>
          <w:rPr>
            <w:noProof/>
            <w:webHidden/>
          </w:rPr>
        </w:r>
        <w:r>
          <w:rPr>
            <w:noProof/>
            <w:webHidden/>
          </w:rPr>
          <w:fldChar w:fldCharType="separate"/>
        </w:r>
        <w:r>
          <w:rPr>
            <w:noProof/>
            <w:webHidden/>
          </w:rPr>
          <w:t>14</w:t>
        </w:r>
        <w:r>
          <w:rPr>
            <w:noProof/>
            <w:webHidden/>
          </w:rPr>
          <w:fldChar w:fldCharType="end"/>
        </w:r>
      </w:hyperlink>
    </w:p>
    <w:p w14:paraId="7F602BB8"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303" w:history="1">
        <w:r w:rsidRPr="006B34DC">
          <w:rPr>
            <w:rStyle w:val="Hyperlink"/>
            <w:noProof/>
          </w:rPr>
          <w:t>3.5</w:t>
        </w:r>
        <w:r>
          <w:rPr>
            <w:rFonts w:asciiTheme="minorHAnsi" w:eastAsiaTheme="minorEastAsia" w:hAnsiTheme="minorHAnsi" w:cstheme="minorBidi"/>
            <w:noProof/>
            <w:color w:val="auto"/>
            <w:sz w:val="22"/>
            <w:szCs w:val="22"/>
          </w:rPr>
          <w:tab/>
        </w:r>
        <w:r w:rsidRPr="006B34DC">
          <w:rPr>
            <w:rStyle w:val="Hyperlink"/>
            <w:noProof/>
          </w:rPr>
          <w:t>AuthenticationTokenProtectionMechanismTypeVocab-1.0 Class</w:t>
        </w:r>
        <w:r>
          <w:rPr>
            <w:noProof/>
            <w:webHidden/>
          </w:rPr>
          <w:tab/>
        </w:r>
        <w:r>
          <w:rPr>
            <w:noProof/>
            <w:webHidden/>
          </w:rPr>
          <w:fldChar w:fldCharType="begin"/>
        </w:r>
        <w:r>
          <w:rPr>
            <w:noProof/>
            <w:webHidden/>
          </w:rPr>
          <w:instrText xml:space="preserve"> PAGEREF _Toc433206303 \h </w:instrText>
        </w:r>
        <w:r>
          <w:rPr>
            <w:noProof/>
            <w:webHidden/>
          </w:rPr>
        </w:r>
        <w:r>
          <w:rPr>
            <w:noProof/>
            <w:webHidden/>
          </w:rPr>
          <w:fldChar w:fldCharType="separate"/>
        </w:r>
        <w:r>
          <w:rPr>
            <w:noProof/>
            <w:webHidden/>
          </w:rPr>
          <w:t>14</w:t>
        </w:r>
        <w:r>
          <w:rPr>
            <w:noProof/>
            <w:webHidden/>
          </w:rPr>
          <w:fldChar w:fldCharType="end"/>
        </w:r>
      </w:hyperlink>
    </w:p>
    <w:p w14:paraId="277A24A3"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304" w:history="1">
        <w:r w:rsidRPr="006B34DC">
          <w:rPr>
            <w:rStyle w:val="Hyperlink"/>
            <w:noProof/>
          </w:rPr>
          <w:t>3.6</w:t>
        </w:r>
        <w:r>
          <w:rPr>
            <w:rFonts w:asciiTheme="minorHAnsi" w:eastAsiaTheme="minorEastAsia" w:hAnsiTheme="minorHAnsi" w:cstheme="minorBidi"/>
            <w:noProof/>
            <w:color w:val="auto"/>
            <w:sz w:val="22"/>
            <w:szCs w:val="22"/>
          </w:rPr>
          <w:tab/>
        </w:r>
        <w:r w:rsidRPr="006B34DC">
          <w:rPr>
            <w:rStyle w:val="Hyperlink"/>
            <w:noProof/>
          </w:rPr>
          <w:t>AuthenticationTypeEnum-1.0 Enumeration</w:t>
        </w:r>
        <w:r>
          <w:rPr>
            <w:noProof/>
            <w:webHidden/>
          </w:rPr>
          <w:tab/>
        </w:r>
        <w:r>
          <w:rPr>
            <w:noProof/>
            <w:webHidden/>
          </w:rPr>
          <w:fldChar w:fldCharType="begin"/>
        </w:r>
        <w:r>
          <w:rPr>
            <w:noProof/>
            <w:webHidden/>
          </w:rPr>
          <w:instrText xml:space="preserve"> PAGEREF _Toc433206304 \h </w:instrText>
        </w:r>
        <w:r>
          <w:rPr>
            <w:noProof/>
            <w:webHidden/>
          </w:rPr>
        </w:r>
        <w:r>
          <w:rPr>
            <w:noProof/>
            <w:webHidden/>
          </w:rPr>
          <w:fldChar w:fldCharType="separate"/>
        </w:r>
        <w:r>
          <w:rPr>
            <w:noProof/>
            <w:webHidden/>
          </w:rPr>
          <w:t>14</w:t>
        </w:r>
        <w:r>
          <w:rPr>
            <w:noProof/>
            <w:webHidden/>
          </w:rPr>
          <w:fldChar w:fldCharType="end"/>
        </w:r>
      </w:hyperlink>
    </w:p>
    <w:p w14:paraId="13DC3F2F" w14:textId="77777777" w:rsidR="008A396B" w:rsidRDefault="008A39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06305" w:history="1">
        <w:r w:rsidRPr="006B34DC">
          <w:rPr>
            <w:rStyle w:val="Hyperlink"/>
            <w:noProof/>
          </w:rPr>
          <w:t>3.7</w:t>
        </w:r>
        <w:r>
          <w:rPr>
            <w:rFonts w:asciiTheme="minorHAnsi" w:eastAsiaTheme="minorEastAsia" w:hAnsiTheme="minorHAnsi" w:cstheme="minorBidi"/>
            <w:noProof/>
            <w:color w:val="auto"/>
            <w:sz w:val="22"/>
            <w:szCs w:val="22"/>
          </w:rPr>
          <w:tab/>
        </w:r>
        <w:r w:rsidRPr="006B34DC">
          <w:rPr>
            <w:rStyle w:val="Hyperlink"/>
            <w:noProof/>
          </w:rPr>
          <w:t>AuthenticationTokenProtectionMechanismTypeEnum-1.0 Enumeration</w:t>
        </w:r>
        <w:r>
          <w:rPr>
            <w:noProof/>
            <w:webHidden/>
          </w:rPr>
          <w:tab/>
        </w:r>
        <w:r>
          <w:rPr>
            <w:noProof/>
            <w:webHidden/>
          </w:rPr>
          <w:fldChar w:fldCharType="begin"/>
        </w:r>
        <w:r>
          <w:rPr>
            <w:noProof/>
            <w:webHidden/>
          </w:rPr>
          <w:instrText xml:space="preserve"> PAGEREF _Toc433206305 \h </w:instrText>
        </w:r>
        <w:r>
          <w:rPr>
            <w:noProof/>
            <w:webHidden/>
          </w:rPr>
        </w:r>
        <w:r>
          <w:rPr>
            <w:noProof/>
            <w:webHidden/>
          </w:rPr>
          <w:fldChar w:fldCharType="separate"/>
        </w:r>
        <w:r>
          <w:rPr>
            <w:noProof/>
            <w:webHidden/>
          </w:rPr>
          <w:t>15</w:t>
        </w:r>
        <w:r>
          <w:rPr>
            <w:noProof/>
            <w:webHidden/>
          </w:rPr>
          <w:fldChar w:fldCharType="end"/>
        </w:r>
      </w:hyperlink>
    </w:p>
    <w:p w14:paraId="0370A9DF" w14:textId="77777777" w:rsidR="008A396B" w:rsidRDefault="008A396B">
      <w:pPr>
        <w:pStyle w:val="TOC1"/>
        <w:rPr>
          <w:rFonts w:asciiTheme="minorHAnsi" w:eastAsiaTheme="minorEastAsia" w:hAnsiTheme="minorHAnsi" w:cstheme="minorBidi"/>
          <w:noProof/>
          <w:color w:val="auto"/>
          <w:sz w:val="22"/>
          <w:szCs w:val="22"/>
        </w:rPr>
      </w:pPr>
      <w:hyperlink w:anchor="_Toc433206306" w:history="1">
        <w:r w:rsidRPr="006B34DC">
          <w:rPr>
            <w:rStyle w:val="Hyperlink"/>
            <w:noProof/>
          </w:rPr>
          <w:t>4</w:t>
        </w:r>
        <w:r>
          <w:rPr>
            <w:rFonts w:asciiTheme="minorHAnsi" w:eastAsiaTheme="minorEastAsia" w:hAnsiTheme="minorHAnsi" w:cstheme="minorBidi"/>
            <w:noProof/>
            <w:color w:val="auto"/>
            <w:sz w:val="22"/>
            <w:szCs w:val="22"/>
          </w:rPr>
          <w:tab/>
        </w:r>
        <w:r w:rsidRPr="006B34DC">
          <w:rPr>
            <w:rStyle w:val="Hyperlink"/>
            <w:noProof/>
          </w:rPr>
          <w:t>Conformance</w:t>
        </w:r>
        <w:r>
          <w:rPr>
            <w:noProof/>
            <w:webHidden/>
          </w:rPr>
          <w:tab/>
        </w:r>
        <w:r>
          <w:rPr>
            <w:noProof/>
            <w:webHidden/>
          </w:rPr>
          <w:fldChar w:fldCharType="begin"/>
        </w:r>
        <w:r>
          <w:rPr>
            <w:noProof/>
            <w:webHidden/>
          </w:rPr>
          <w:instrText xml:space="preserve"> PAGEREF _Toc433206306 \h </w:instrText>
        </w:r>
        <w:r>
          <w:rPr>
            <w:noProof/>
            <w:webHidden/>
          </w:rPr>
        </w:r>
        <w:r>
          <w:rPr>
            <w:noProof/>
            <w:webHidden/>
          </w:rPr>
          <w:fldChar w:fldCharType="separate"/>
        </w:r>
        <w:r>
          <w:rPr>
            <w:noProof/>
            <w:webHidden/>
          </w:rPr>
          <w:t>21</w:t>
        </w:r>
        <w:r>
          <w:rPr>
            <w:noProof/>
            <w:webHidden/>
          </w:rPr>
          <w:fldChar w:fldCharType="end"/>
        </w:r>
      </w:hyperlink>
    </w:p>
    <w:p w14:paraId="1431818B" w14:textId="77777777" w:rsidR="008A396B" w:rsidRDefault="008A396B">
      <w:pPr>
        <w:pStyle w:val="TOC1"/>
        <w:rPr>
          <w:rFonts w:asciiTheme="minorHAnsi" w:eastAsiaTheme="minorEastAsia" w:hAnsiTheme="minorHAnsi" w:cstheme="minorBidi"/>
          <w:noProof/>
          <w:color w:val="auto"/>
          <w:sz w:val="22"/>
          <w:szCs w:val="22"/>
        </w:rPr>
      </w:pPr>
      <w:hyperlink w:anchor="_Toc433206307" w:history="1">
        <w:r w:rsidRPr="006B34DC">
          <w:rPr>
            <w:rStyle w:val="Hyperlink"/>
            <w:noProof/>
          </w:rPr>
          <w:t>Acknowledgments</w:t>
        </w:r>
        <w:r>
          <w:rPr>
            <w:noProof/>
            <w:webHidden/>
          </w:rPr>
          <w:tab/>
        </w:r>
        <w:r>
          <w:rPr>
            <w:noProof/>
            <w:webHidden/>
          </w:rPr>
          <w:fldChar w:fldCharType="begin"/>
        </w:r>
        <w:r>
          <w:rPr>
            <w:noProof/>
            <w:webHidden/>
          </w:rPr>
          <w:instrText xml:space="preserve"> PAGEREF _Toc433206307 \h </w:instrText>
        </w:r>
        <w:r>
          <w:rPr>
            <w:noProof/>
            <w:webHidden/>
          </w:rPr>
        </w:r>
        <w:r>
          <w:rPr>
            <w:noProof/>
            <w:webHidden/>
          </w:rPr>
          <w:fldChar w:fldCharType="separate"/>
        </w:r>
        <w:r>
          <w:rPr>
            <w:noProof/>
            <w:webHidden/>
          </w:rPr>
          <w:t>22</w:t>
        </w:r>
        <w:r>
          <w:rPr>
            <w:noProof/>
            <w:webHidden/>
          </w:rPr>
          <w:fldChar w:fldCharType="end"/>
        </w:r>
      </w:hyperlink>
    </w:p>
    <w:p w14:paraId="4A436772" w14:textId="77777777" w:rsidR="008A396B" w:rsidRDefault="008A396B">
      <w:pPr>
        <w:pStyle w:val="TOC1"/>
        <w:rPr>
          <w:rFonts w:asciiTheme="minorHAnsi" w:eastAsiaTheme="minorEastAsia" w:hAnsiTheme="minorHAnsi" w:cstheme="minorBidi"/>
          <w:noProof/>
          <w:color w:val="auto"/>
          <w:sz w:val="22"/>
          <w:szCs w:val="22"/>
        </w:rPr>
      </w:pPr>
      <w:hyperlink w:anchor="_Toc433206308" w:history="1">
        <w:r w:rsidRPr="006B34DC">
          <w:rPr>
            <w:rStyle w:val="Hyperlink"/>
            <w:noProof/>
          </w:rPr>
          <w:t>Revision History</w:t>
        </w:r>
        <w:r>
          <w:rPr>
            <w:noProof/>
            <w:webHidden/>
          </w:rPr>
          <w:tab/>
        </w:r>
        <w:r>
          <w:rPr>
            <w:noProof/>
            <w:webHidden/>
          </w:rPr>
          <w:fldChar w:fldCharType="begin"/>
        </w:r>
        <w:r>
          <w:rPr>
            <w:noProof/>
            <w:webHidden/>
          </w:rPr>
          <w:instrText xml:space="preserve"> PAGEREF _Toc433206308 \h </w:instrText>
        </w:r>
        <w:r>
          <w:rPr>
            <w:noProof/>
            <w:webHidden/>
          </w:rPr>
        </w:r>
        <w:r>
          <w:rPr>
            <w:noProof/>
            <w:webHidden/>
          </w:rPr>
          <w:fldChar w:fldCharType="separate"/>
        </w:r>
        <w:r>
          <w:rPr>
            <w:noProof/>
            <w:webHidden/>
          </w:rPr>
          <w:t>23</w:t>
        </w:r>
        <w:r>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8" w:name="_Toc433206281"/>
      <w:r w:rsidR="00C87B70">
        <w:t>Introduction</w:t>
      </w:r>
      <w:bookmarkEnd w:id="4"/>
      <w:bookmarkEnd w:id="8"/>
    </w:p>
    <w:p w14:paraId="75C32315" w14:textId="77777777" w:rsidR="00BF3D0A" w:rsidRDefault="00C87B70" w:rsidP="00BF3D0A">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7777777"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ninety-four Object data models for CybOX content.       </w:t>
      </w:r>
    </w:p>
    <w:p w14:paraId="79F1A4FC" w14:textId="530CF0F6" w:rsidR="00BF3D0A" w:rsidRDefault="00C87B70" w:rsidP="00BF3D0A">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396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396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396B">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008A396B" w:rsidRPr="008A396B">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008A396B">
        <w:rPr>
          <w:b/>
          <w:color w:val="0000EE"/>
        </w:rPr>
        <w:t>1.5</w:t>
      </w:r>
      <w:r w:rsidRPr="00FB67E2">
        <w:rPr>
          <w:b/>
          <w:color w:val="0000EE"/>
        </w:rP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396B">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w:instrText>
      </w:r>
      <w:r w:rsidR="008A396B" w:rsidRPr="008A396B">
        <w:rPr>
          <w:b/>
          <w:color w:val="0000EE"/>
        </w:rPr>
      </w:r>
      <w:r w:rsidR="008A396B" w:rsidRPr="008A396B">
        <w:rPr>
          <w:b/>
          <w:color w:val="0000EE"/>
        </w:rPr>
        <w:instrText xml:space="preserve"> \* MERGEFORMAT </w:instrText>
      </w:r>
      <w:r w:rsidR="008A396B" w:rsidRPr="008A396B">
        <w:rPr>
          <w:b/>
          <w:color w:val="0000EE"/>
        </w:rPr>
        <w:fldChar w:fldCharType="separate"/>
      </w:r>
      <w:r w:rsidR="008A396B" w:rsidRPr="008A396B">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396B">
        <w:rPr>
          <w:b/>
          <w:color w:val="0000EE"/>
        </w:rPr>
        <w:t>4</w:t>
      </w:r>
      <w:r w:rsidRPr="00FB67E2">
        <w:rPr>
          <w:b/>
          <w:color w:val="0000EE"/>
        </w:rPr>
        <w:fldChar w:fldCharType="end"/>
      </w:r>
      <w:r>
        <w:t>.</w:t>
      </w:r>
    </w:p>
    <w:p w14:paraId="46534D7C" w14:textId="77777777" w:rsidR="00BF3D0A" w:rsidRPr="002D7380" w:rsidRDefault="00C87B70" w:rsidP="00BF3D0A">
      <w:pPr>
        <w:pStyle w:val="Heading2"/>
      </w:pPr>
      <w:bookmarkStart w:id="10" w:name="_Toc412205405"/>
      <w:bookmarkStart w:id="11" w:name="_Ref412300941"/>
      <w:bookmarkStart w:id="12" w:name="_Ref412622367"/>
      <w:bookmarkStart w:id="13" w:name="_Toc424631596"/>
      <w:bookmarkStart w:id="14" w:name="_Toc433206282"/>
      <w:r>
        <w:t>CybOX Specification Documents</w:t>
      </w:r>
      <w:bookmarkEnd w:id="10"/>
      <w:bookmarkEnd w:id="11"/>
      <w:bookmarkEnd w:id="12"/>
      <w:bookmarkEnd w:id="13"/>
      <w:bookmarkEnd w:id="14"/>
    </w:p>
    <w:p w14:paraId="04D0644B" w14:textId="77777777"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77777777"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BF3D0A">
      <w:pPr>
        <w:pStyle w:val="Heading2"/>
        <w:tabs>
          <w:tab w:val="num" w:pos="864"/>
        </w:tabs>
        <w:spacing w:before="360" w:after="60"/>
        <w:ind w:left="720"/>
      </w:pPr>
      <w:bookmarkStart w:id="15" w:name="_Ref394437867"/>
      <w:bookmarkStart w:id="16" w:name="_Toc426119868"/>
      <w:bookmarkStart w:id="17" w:name="_Toc433206283"/>
      <w:r>
        <w:t>Document Conventions</w:t>
      </w:r>
      <w:bookmarkEnd w:id="15"/>
      <w:bookmarkEnd w:id="16"/>
      <w:bookmarkEnd w:id="17"/>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8" w:name="_Toc389570603"/>
      <w:bookmarkStart w:id="19" w:name="_Toc389581073"/>
      <w:bookmarkStart w:id="20" w:name="_Toc426119870"/>
      <w:bookmarkStart w:id="21" w:name="_Toc433206284"/>
      <w:r>
        <w:t>Fonts</w:t>
      </w:r>
      <w:bookmarkEnd w:id="18"/>
      <w:bookmarkEnd w:id="19"/>
      <w:bookmarkEnd w:id="20"/>
      <w:bookmarkEnd w:id="21"/>
    </w:p>
    <w:p w14:paraId="48A753B8" w14:textId="77777777" w:rsidR="00BF3D0A" w:rsidRPr="002459CF" w:rsidRDefault="00C87B70" w:rsidP="00BF3D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38BE4" w14:textId="77777777" w:rsidR="00BF3D0A" w:rsidRPr="002459CF" w:rsidRDefault="00C87B70" w:rsidP="00C87B7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5A7FB1" w14:textId="77777777" w:rsidR="00BF3D0A" w:rsidRPr="002459CF" w:rsidRDefault="00BF3D0A" w:rsidP="00BF3D0A">
      <w:pPr>
        <w:pStyle w:val="Default"/>
        <w:ind w:left="720"/>
        <w:rPr>
          <w:rFonts w:ascii="Arial" w:hAnsi="Arial"/>
          <w:sz w:val="20"/>
          <w:szCs w:val="20"/>
        </w:rPr>
      </w:pPr>
    </w:p>
    <w:p w14:paraId="42E1AFA6" w14:textId="77777777" w:rsidR="00BF3D0A" w:rsidRPr="002459CF" w:rsidRDefault="00C87B70" w:rsidP="008A396B">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BF3D0A">
      <w:pPr>
        <w:pStyle w:val="Default"/>
        <w:ind w:left="720"/>
        <w:rPr>
          <w:rFonts w:ascii="Arial" w:hAnsi="Arial"/>
          <w:sz w:val="20"/>
          <w:szCs w:val="20"/>
        </w:rPr>
      </w:pPr>
    </w:p>
    <w:p w14:paraId="41F6AB10" w14:textId="77777777" w:rsidR="00BF3D0A" w:rsidRPr="002459CF" w:rsidRDefault="00C87B70" w:rsidP="00C87B7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F0D6DA3" w14:textId="77777777" w:rsidR="00BF3D0A" w:rsidRPr="002459CF" w:rsidRDefault="00BF3D0A" w:rsidP="00BF3D0A">
      <w:pPr>
        <w:pStyle w:val="Default"/>
        <w:rPr>
          <w:rFonts w:ascii="Arial" w:hAnsi="Arial"/>
          <w:sz w:val="20"/>
          <w:szCs w:val="20"/>
        </w:rPr>
      </w:pPr>
    </w:p>
    <w:p w14:paraId="3133E47A" w14:textId="77777777" w:rsidR="00BF3D0A" w:rsidRPr="002459CF" w:rsidRDefault="00C87B70" w:rsidP="008A396B">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ED0E321" w14:textId="77777777" w:rsidR="00BF3D0A" w:rsidRPr="002459CF" w:rsidRDefault="00BF3D0A" w:rsidP="00BF3D0A">
      <w:pPr>
        <w:pStyle w:val="Default"/>
        <w:ind w:firstLine="720"/>
        <w:rPr>
          <w:rFonts w:ascii="Courier New" w:hAnsi="Courier New" w:cs="Courier New"/>
          <w:sz w:val="20"/>
          <w:szCs w:val="20"/>
        </w:rPr>
      </w:pPr>
    </w:p>
    <w:p w14:paraId="1EA6356B" w14:textId="77777777" w:rsidR="00BF3D0A" w:rsidRPr="002459CF" w:rsidRDefault="00C87B70" w:rsidP="008A396B">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5C07D6" w14:textId="77777777" w:rsidR="00BF3D0A" w:rsidRPr="002459CF" w:rsidRDefault="00BF3D0A" w:rsidP="00BF3D0A">
      <w:pPr>
        <w:pStyle w:val="Default"/>
        <w:rPr>
          <w:rFonts w:ascii="Courier New" w:hAnsi="Courier New" w:cs="Courier New"/>
          <w:sz w:val="20"/>
          <w:szCs w:val="20"/>
        </w:rPr>
      </w:pPr>
    </w:p>
    <w:p w14:paraId="0AA57EE7" w14:textId="77777777" w:rsidR="00BF3D0A" w:rsidRPr="002459CF" w:rsidRDefault="00C87B70" w:rsidP="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8A396B">
      <w:pPr>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22" w:name="_Ref394486021"/>
      <w:bookmarkStart w:id="23" w:name="_Toc426119871"/>
      <w:bookmarkStart w:id="24" w:name="_Toc433206285"/>
      <w:r>
        <w:t>UML Package References</w:t>
      </w:r>
      <w:bookmarkEnd w:id="22"/>
      <w:bookmarkEnd w:id="23"/>
      <w:bookmarkEnd w:id="24"/>
    </w:p>
    <w:p w14:paraId="76F2BB04" w14:textId="77777777" w:rsidR="00BF3D0A" w:rsidRDefault="00C87B70" w:rsidP="00BF3D0A">
      <w:pPr>
        <w:spacing w:before="80" w:after="240"/>
      </w:pPr>
      <w:bookmarkStart w:id="25" w:name="_Toc389570605"/>
      <w:bookmarkStart w:id="26"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77777777" w:rsidR="00BF3D0A" w:rsidRDefault="00C87B70" w:rsidP="00BF3D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Account Object</w:t>
      </w:r>
      <w:r w:rsidRPr="00B77F78">
        <w:t xml:space="preserve"> </w:t>
      </w:r>
      <w:r>
        <w:t xml:space="preserve">data model.  </w:t>
      </w:r>
    </w:p>
    <w:p w14:paraId="0E3D2BB7" w14:textId="77777777" w:rsidR="00BF3D0A" w:rsidRPr="00904E02" w:rsidRDefault="00C87B70" w:rsidP="00BF3D0A">
      <w:pPr>
        <w:pStyle w:val="Heading3"/>
      </w:pPr>
      <w:bookmarkStart w:id="27" w:name="_Toc426119872"/>
      <w:bookmarkStart w:id="28" w:name="_Toc433206286"/>
      <w:r w:rsidRPr="00904E02">
        <w:t>UML Diagrams</w:t>
      </w:r>
      <w:bookmarkEnd w:id="25"/>
      <w:bookmarkEnd w:id="26"/>
      <w:bookmarkEnd w:id="27"/>
      <w:bookmarkEnd w:id="28"/>
    </w:p>
    <w:p w14:paraId="5BC2BDAE" w14:textId="77777777" w:rsidR="00BF3D0A" w:rsidRDefault="00C87B70" w:rsidP="00BF3D0A">
      <w:pPr>
        <w:spacing w:before="80"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3" w:name="_Toc426119873"/>
      <w:bookmarkStart w:id="34" w:name="_Toc433206287"/>
      <w:r>
        <w:t>Class Properties</w:t>
      </w:r>
      <w:bookmarkEnd w:id="29"/>
      <w:bookmarkEnd w:id="33"/>
      <w:bookmarkEnd w:id="34"/>
    </w:p>
    <w:p w14:paraId="6E080AF0" w14:textId="77777777" w:rsidR="00BF3D0A" w:rsidRDefault="00C87B70" w:rsidP="00BF3D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5987A72" w14:textId="77777777" w:rsidR="00BF3D0A" w:rsidRDefault="00C87B70" w:rsidP="00BF3D0A">
      <w:pPr>
        <w:pStyle w:val="Heading4"/>
      </w:pPr>
      <w:bookmarkStart w:id="35" w:name="_Toc398719453"/>
      <w:bookmarkStart w:id="36" w:name="_Toc426119874"/>
      <w:bookmarkStart w:id="37" w:name="_Toc433206288"/>
      <w:r>
        <w:t>Diagram Icons and Arrow Types</w:t>
      </w:r>
      <w:bookmarkEnd w:id="35"/>
      <w:bookmarkEnd w:id="36"/>
      <w:bookmarkEnd w:id="37"/>
    </w:p>
    <w:p w14:paraId="059E3891" w14:textId="77777777"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fldChar w:fldCharType="separate"/>
      </w:r>
      <w:r w:rsidR="008A396B">
        <w:rPr>
          <w:bCs/>
          <w:color w:val="0000EE"/>
        </w:rPr>
        <w:t>Error! Reference source not found.</w:t>
      </w:r>
      <w:r w:rsidRPr="00F51DC8">
        <w:rPr>
          <w:b/>
          <w:color w:val="0000EE"/>
        </w:rPr>
        <w:fldChar w:fldCharType="end"/>
      </w:r>
    </w:p>
    <w:p w14:paraId="21ECBB4A" w14:textId="77777777" w:rsidR="00F74219" w:rsidRDefault="00C87B70">
      <w:pPr>
        <w:jc w:val="center"/>
        <w:rPr>
          <w:color w:val="FF0000"/>
        </w:rPr>
      </w:pPr>
      <w:r>
        <w:t>Table 1-1 needs to be c &amp; p here</w:t>
      </w:r>
    </w:p>
    <w:p w14:paraId="11D9CA98" w14:textId="77777777" w:rsidR="00BF3D0A" w:rsidRDefault="00C87B70" w:rsidP="00BF3D0A">
      <w:pPr>
        <w:pStyle w:val="Heading4"/>
      </w:pPr>
      <w:bookmarkStart w:id="38" w:name="_Ref417296241"/>
      <w:bookmarkStart w:id="39" w:name="_Toc426119875"/>
      <w:bookmarkStart w:id="40" w:name="_Toc433206289"/>
      <w:r>
        <w:lastRenderedPageBreak/>
        <w:t>Color Coding</w:t>
      </w:r>
      <w:bookmarkEnd w:id="38"/>
      <w:bookmarkEnd w:id="39"/>
      <w:bookmarkEnd w:id="40"/>
    </w:p>
    <w:p w14:paraId="6B3DF259" w14:textId="77777777" w:rsidR="00BF3D0A" w:rsidRDefault="00C87B70" w:rsidP="00BF3D0A">
      <w:pPr>
        <w:spacing w:before="80" w:after="240"/>
      </w:pPr>
      <w:r>
        <w:t xml:space="preserve">The shapes of the UML diagrams are color coded to indicate the data model associated with a class.  The colors used in the Account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8A396B" w:rsidRPr="008A396B">
        <w:rPr>
          <w:b/>
          <w:color w:val="0000EE"/>
        </w:rPr>
        <w:t>Figure 1</w:t>
      </w:r>
      <w:r w:rsidR="008A396B" w:rsidRPr="008A396B">
        <w:rPr>
          <w:b/>
          <w:color w:val="0000EE"/>
        </w:rPr>
        <w:noBreakHyphen/>
        <w:t>1</w:t>
      </w:r>
      <w:r w:rsidRPr="00F51DC8">
        <w:rPr>
          <w:b/>
          <w:color w:val="0000EE"/>
        </w:rPr>
        <w:fldChar w:fldCharType="end"/>
      </w:r>
      <w:r>
        <w:t>.</w:t>
      </w:r>
    </w:p>
    <w:p w14:paraId="428724F6" w14:textId="77777777" w:rsidR="00BF3D0A" w:rsidRDefault="00C87B70" w:rsidP="00BF3D0A">
      <w:pPr>
        <w:jc w:val="center"/>
      </w:pPr>
      <w:r>
        <w:rPr>
          <w:noProof/>
        </w:rPr>
        <w:t>[</w:t>
      </w:r>
      <w:r w:rsidRPr="00A045E3">
        <w:rPr>
          <w:noProof/>
          <w:highlight w:val="yellow"/>
        </w:rPr>
        <w:t>need diagram</w:t>
      </w:r>
      <w:r>
        <w:rPr>
          <w:noProof/>
        </w:rPr>
        <w:t>]</w:t>
      </w:r>
      <w:r w:rsidRPr="00EA2D50">
        <w:rPr>
          <w:noProof/>
        </w:rPr>
        <w:t xml:space="preserve"> </w:t>
      </w:r>
    </w:p>
    <w:p w14:paraId="55A1C91B" w14:textId="77777777" w:rsidR="00BF3D0A" w:rsidRPr="00CB4BF9" w:rsidRDefault="00C87B70" w:rsidP="00BF3D0A">
      <w:pPr>
        <w:pStyle w:val="Caption"/>
        <w:spacing w:before="80" w:after="240"/>
        <w:rPr>
          <w:color w:val="auto"/>
          <w:sz w:val="24"/>
        </w:rPr>
      </w:pPr>
      <w:bookmarkStart w:id="41"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396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396B">
        <w:rPr>
          <w:noProof/>
          <w:color w:val="auto"/>
          <w:sz w:val="24"/>
        </w:rPr>
        <w:t>1</w:t>
      </w:r>
      <w:r>
        <w:rPr>
          <w:color w:val="auto"/>
          <w:sz w:val="24"/>
        </w:rPr>
        <w:fldChar w:fldCharType="end"/>
      </w:r>
      <w:bookmarkEnd w:id="41"/>
      <w:r w:rsidRPr="000C4865">
        <w:rPr>
          <w:color w:val="auto"/>
          <w:sz w:val="24"/>
        </w:rPr>
        <w:t xml:space="preserve">.  </w:t>
      </w:r>
      <w:r>
        <w:rPr>
          <w:color w:val="auto"/>
          <w:sz w:val="24"/>
        </w:rPr>
        <w:t>Data model color coding</w:t>
      </w:r>
    </w:p>
    <w:p w14:paraId="3AAD058C" w14:textId="77777777" w:rsidR="00BF3D0A" w:rsidRPr="00210E1E" w:rsidRDefault="00C87B70" w:rsidP="00BF3D0A">
      <w:pPr>
        <w:pStyle w:val="Heading3"/>
      </w:pPr>
      <w:bookmarkStart w:id="42" w:name="_Toc426119876"/>
      <w:bookmarkStart w:id="43" w:name="_Toc433206290"/>
      <w:r>
        <w:t>Property Table Notation</w:t>
      </w:r>
      <w:bookmarkEnd w:id="30"/>
      <w:bookmarkEnd w:id="31"/>
      <w:bookmarkEnd w:id="32"/>
      <w:bookmarkEnd w:id="42"/>
      <w:bookmarkEnd w:id="43"/>
    </w:p>
    <w:p w14:paraId="1ABAA58D" w14:textId="77777777" w:rsidR="00BF3D0A" w:rsidRDefault="00C87B70" w:rsidP="00BF3D0A">
      <w:pPr>
        <w:spacing w:before="80" w:after="240"/>
      </w:pPr>
      <w:r w:rsidRPr="00210E1E">
        <w:t xml:space="preserve">Throughout </w:t>
      </w:r>
      <w:r>
        <w:t xml:space="preserve">Section </w:t>
      </w:r>
      <w:r>
        <w:fldChar w:fldCharType="begin"/>
      </w:r>
      <w:r>
        <w:instrText xml:space="preserve"> REF _Ref391372260 \r \h </w:instrText>
      </w:r>
      <w:r>
        <w:fldChar w:fldCharType="separate"/>
      </w:r>
      <w:r w:rsidR="008A396B">
        <w:rPr>
          <w:b/>
          <w:bCs/>
        </w:rPr>
        <w:t>Error! Reference source not found.</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fldChar w:fldCharType="begin"/>
      </w:r>
      <w:r>
        <w:instrText xml:space="preserve"> REF _Ref394486021 \r \h </w:instrText>
      </w:r>
      <w:r>
        <w:fldChar w:fldCharType="separate"/>
      </w:r>
      <w:r w:rsidR="008A396B">
        <w:t>1.2.2</w:t>
      </w:r>
      <w: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44" w:name="_Toc412205415"/>
      <w:bookmarkStart w:id="45" w:name="_Toc426119877"/>
      <w:bookmarkStart w:id="46" w:name="_Toc433206291"/>
      <w:r>
        <w:t>Property and Class Descriptions</w:t>
      </w:r>
      <w:bookmarkEnd w:id="44"/>
      <w:bookmarkEnd w:id="45"/>
      <w:bookmarkEnd w:id="46"/>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77777777" w:rsidR="00BF3D0A" w:rsidRDefault="00C87B70" w:rsidP="00BF3D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77777777"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7" w:name="_Ref428537349"/>
      <w:bookmarkStart w:id="48" w:name="_Toc427275785"/>
      <w:bookmarkStart w:id="49" w:name="_Toc433206292"/>
      <w:r>
        <w:t>Terminology</w:t>
      </w:r>
      <w:bookmarkEnd w:id="47"/>
      <w:bookmarkEnd w:id="48"/>
      <w:bookmarkEnd w:id="49"/>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50" w:name="_Ref7502892"/>
      <w:bookmarkStart w:id="51" w:name="_Toc12011611"/>
      <w:bookmarkStart w:id="52" w:name="_Toc85472894"/>
      <w:bookmarkStart w:id="53" w:name="_Toc287332008"/>
      <w:bookmarkStart w:id="54" w:name="_Toc427275786"/>
      <w:bookmarkStart w:id="55" w:name="_Toc433206293"/>
      <w:bookmarkStart w:id="56" w:name="_GoBack"/>
      <w:bookmarkEnd w:id="56"/>
      <w:r>
        <w:t>Normative</w:t>
      </w:r>
      <w:bookmarkEnd w:id="50"/>
      <w:bookmarkEnd w:id="51"/>
      <w:r>
        <w:t xml:space="preserve"> References</w:t>
      </w:r>
      <w:bookmarkEnd w:id="52"/>
      <w:bookmarkEnd w:id="53"/>
      <w:bookmarkEnd w:id="54"/>
      <w:bookmarkEnd w:id="55"/>
    </w:p>
    <w:p w14:paraId="491992F8" w14:textId="2AB7BFA7" w:rsidR="00BF3D0A" w:rsidRDefault="00C87B70" w:rsidP="00BF3D0A">
      <w:pPr>
        <w:pStyle w:val="Ref"/>
      </w:pPr>
      <w:r>
        <w:rPr>
          <w:rStyle w:val="Refterm"/>
        </w:rPr>
        <w:t>[</w:t>
      </w:r>
      <w:bookmarkStart w:id="57" w:name="rfc2119"/>
      <w:r>
        <w:rPr>
          <w:rStyle w:val="Refterm"/>
        </w:rPr>
        <w:t>RFC2119</w:t>
      </w:r>
      <w:bookmarkEnd w:id="57"/>
      <w:r>
        <w:rPr>
          <w:rStyle w:val="Refterm"/>
        </w:rPr>
        <w:t>]</w:t>
      </w:r>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8" w:name="_Ref428537380"/>
      <w:bookmarkStart w:id="59" w:name="_Toc433206295"/>
      <w:r>
        <w:lastRenderedPageBreak/>
        <w:t>Background Information</w:t>
      </w:r>
      <w:bookmarkEnd w:id="58"/>
      <w:bookmarkEnd w:id="59"/>
    </w:p>
    <w:p w14:paraId="6978984A" w14:textId="77777777" w:rsidR="00BF3D0A" w:rsidRDefault="00C87B70" w:rsidP="00BF3D0A">
      <w:r>
        <w:t xml:space="preserve">In this section, we provide high level information about the Account Object data model that is necessary to fully understand the specification details given in Section </w:t>
      </w:r>
      <w:r>
        <w:fldChar w:fldCharType="begin"/>
      </w:r>
      <w:r>
        <w:instrText xml:space="preserve"> REF _Ref390076669 \r \h </w:instrText>
      </w:r>
      <w:r>
        <w:fldChar w:fldCharType="separate"/>
      </w:r>
      <w:r w:rsidR="008A396B">
        <w:rPr>
          <w:b/>
          <w:bCs/>
        </w:rPr>
        <w:t>Error! Reference source not found.</w:t>
      </w:r>
      <w:r>
        <w:fldChar w:fldCharType="end"/>
      </w:r>
      <w:r>
        <w:t>.</w:t>
      </w:r>
    </w:p>
    <w:p w14:paraId="52774D36" w14:textId="77777777" w:rsidR="00BF3D0A" w:rsidRDefault="00C87B70" w:rsidP="00BF3D0A">
      <w:pPr>
        <w:pStyle w:val="Heading2"/>
        <w:tabs>
          <w:tab w:val="num" w:pos="864"/>
        </w:tabs>
        <w:spacing w:before="360" w:after="60"/>
        <w:ind w:left="720"/>
      </w:pPr>
      <w:bookmarkStart w:id="60" w:name="_Toc426119879"/>
      <w:bookmarkStart w:id="61" w:name="_Toc433206296"/>
      <w:r>
        <w:t>Cyber Observables</w:t>
      </w:r>
      <w:bookmarkEnd w:id="60"/>
      <w:bookmarkEnd w:id="61"/>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BF3D0A">
      <w:pPr>
        <w:pStyle w:val="Heading2"/>
        <w:tabs>
          <w:tab w:val="num" w:pos="864"/>
        </w:tabs>
        <w:spacing w:before="360" w:after="60"/>
        <w:ind w:left="720"/>
      </w:pPr>
      <w:bookmarkStart w:id="62" w:name="_Toc287332011"/>
      <w:bookmarkStart w:id="63" w:name="_Toc409437263"/>
      <w:bookmarkStart w:id="64" w:name="_Toc433206297"/>
      <w:r>
        <w:t>Objects</w:t>
      </w:r>
      <w:bookmarkEnd w:id="64"/>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footerReference w:type="default" r:id="rId26"/>
          <w:pgSz w:w="12240" w:h="15840"/>
          <w:pgMar w:top="1440" w:right="1440" w:bottom="1440" w:left="1440" w:header="720" w:footer="720" w:gutter="0"/>
          <w:cols w:space="720"/>
        </w:sectPr>
      </w:pPr>
    </w:p>
    <w:p w14:paraId="4322DD88" w14:textId="4825974B" w:rsidR="00F74219" w:rsidRDefault="00C87B70">
      <w:pPr>
        <w:pStyle w:val="Heading1"/>
      </w:pPr>
      <w:bookmarkStart w:id="65" w:name="_Toc433206298"/>
      <w:bookmarkStart w:id="66" w:name="_Ref433206332"/>
      <w:r>
        <w:lastRenderedPageBreak/>
        <w:t>Data Model</w:t>
      </w:r>
      <w:bookmarkEnd w:id="65"/>
      <w:bookmarkEnd w:id="66"/>
    </w:p>
    <w:p w14:paraId="2B999122" w14:textId="77777777" w:rsidR="00F74219" w:rsidRDefault="00C87B70">
      <w:pPr>
        <w:pStyle w:val="Heading2"/>
      </w:pPr>
      <w:bookmarkStart w:id="67" w:name="_Toc433206299"/>
      <w:r>
        <w:t>AccountObjectType Class</w:t>
      </w:r>
      <w:bookmarkEnd w:id="67"/>
    </w:p>
    <w:p w14:paraId="3D61A051" w14:textId="77777777" w:rsidR="00F74219" w:rsidRDefault="00C87B70">
      <w:pPr>
        <w:pStyle w:val="basicparagraph"/>
        <w:contextualSpacing w:val="0"/>
      </w:pPr>
      <w:r>
        <w:t>The AccountObjectType class is intended to characterize generic accounts.</w:t>
      </w:r>
    </w:p>
    <w:p w14:paraId="65500A88" w14:textId="77777777"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p>
    <w:p w14:paraId="4AB0EBB5" w14:textId="77777777" w:rsidR="00F74219" w:rsidRDefault="00C87B70">
      <w:pPr>
        <w:pStyle w:val="tablecaption"/>
        <w:jc w:val="center"/>
      </w:pPr>
      <w:r>
        <w:t xml:space="preserve">Table </w:t>
      </w:r>
      <w:fldSimple w:instr=" STYLEREF 1 \s ">
        <w:r w:rsidR="008A396B">
          <w:rPr>
            <w:noProof/>
          </w:rPr>
          <w:t>3</w:t>
        </w:r>
      </w:fldSimple>
      <w:r>
        <w:noBreakHyphen/>
      </w:r>
      <w:fldSimple w:instr=" SEQ Table \* ARABIC \s 1 ">
        <w:r w:rsidR="008A396B">
          <w:rPr>
            <w:noProof/>
          </w:rPr>
          <w:t>1</w:t>
        </w:r>
      </w:fldSimple>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74219" w14:paraId="5CA84450" w14:textId="77777777">
        <w:trPr>
          <w:jc w:val="center"/>
        </w:trPr>
        <w:tc>
          <w:tcPr>
            <w:tcW w:w="3853"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trPr>
          <w:jc w:val="center"/>
        </w:trPr>
        <w:tc>
          <w:tcPr>
            <w:tcW w:w="3853"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853"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3F9A5D23" w14:textId="77777777" w:rsidR="00F74219" w:rsidRDefault="00C87B70">
            <w:r>
              <w:t>The disabled property specifies whether or not the account is disabled.</w:t>
            </w:r>
          </w:p>
        </w:tc>
      </w:tr>
      <w:tr w:rsidR="00F74219" w14:paraId="23A2310B" w14:textId="77777777">
        <w:trPr>
          <w:jc w:val="center"/>
        </w:trPr>
        <w:tc>
          <w:tcPr>
            <w:tcW w:w="3853" w:type="dxa"/>
            <w:shd w:val="clear" w:color="auto" w:fill="FFFFFF"/>
            <w:tcMar>
              <w:top w:w="100" w:type="dxa"/>
              <w:left w:w="100" w:type="dxa"/>
              <w:bottom w:w="100" w:type="dxa"/>
              <w:right w:w="100" w:type="dxa"/>
            </w:tcMar>
            <w:vAlign w:val="center"/>
          </w:tcPr>
          <w:p w14:paraId="674C76D9" w14:textId="77777777" w:rsidR="00F74219" w:rsidRDefault="00C87B70">
            <w:r>
              <w:rPr>
                <w:b/>
              </w:rPr>
              <w:t>locked_out</w:t>
            </w:r>
          </w:p>
        </w:tc>
        <w:tc>
          <w:tcPr>
            <w:tcW w:w="3853"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189B94A5" w14:textId="77777777" w:rsidR="00F74219" w:rsidRDefault="00C87B70">
            <w:r>
              <w:t>The locked_out property specifies whether or not the account is locked out.</w:t>
            </w:r>
          </w:p>
        </w:tc>
      </w:tr>
      <w:tr w:rsidR="00F74219" w14:paraId="4E88FAAE" w14:textId="77777777">
        <w:trPr>
          <w:jc w:val="center"/>
        </w:trPr>
        <w:tc>
          <w:tcPr>
            <w:tcW w:w="3853"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853" w:type="dxa"/>
            <w:shd w:val="clear" w:color="auto" w:fill="FFFFFF"/>
            <w:tcMar>
              <w:top w:w="100" w:type="dxa"/>
              <w:left w:w="100" w:type="dxa"/>
              <w:bottom w:w="100" w:type="dxa"/>
              <w:right w:w="100" w:type="dxa"/>
            </w:tcMar>
            <w:vAlign w:val="center"/>
          </w:tcPr>
          <w:p w14:paraId="5D1E476E" w14:textId="77777777" w:rsidR="00F74219" w:rsidRDefault="00C87B70">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435C7F35" w14:textId="77777777" w:rsidR="00F74219" w:rsidRDefault="00C87B70">
            <w:r>
              <w:t xml:space="preserve">The </w:t>
            </w:r>
            <w:r>
              <w:rPr>
                <w:rFonts w:ascii="Courier New" w:eastAsia="Courier New" w:hAnsi="Courier New" w:cs="Courier New"/>
              </w:rPr>
              <w:t>Description</w:t>
            </w:r>
            <w:r>
              <w:t xml:space="preserve"> property captures a technical description of the AccountObject.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trPr>
          <w:jc w:val="center"/>
        </w:trPr>
        <w:tc>
          <w:tcPr>
            <w:tcW w:w="3853"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853" w:type="dxa"/>
            <w:shd w:val="clear" w:color="auto" w:fill="FFFFFF"/>
            <w:tcMar>
              <w:top w:w="100" w:type="dxa"/>
              <w:left w:w="100" w:type="dxa"/>
              <w:bottom w:w="100" w:type="dxa"/>
              <w:right w:w="100" w:type="dxa"/>
            </w:tcMar>
            <w:vAlign w:val="center"/>
          </w:tcPr>
          <w:p w14:paraId="113CB35A" w14:textId="77777777" w:rsidR="00F74219" w:rsidRDefault="00C87B70">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3E7A8E27" w14:textId="77777777" w:rsidR="00F74219" w:rsidRDefault="00C87B70">
            <w:r>
              <w:t>The Domain property is used for specifying the domain that the account belongs to.</w:t>
            </w:r>
          </w:p>
        </w:tc>
      </w:tr>
      <w:tr w:rsidR="00F74219" w14:paraId="1E68710B" w14:textId="77777777">
        <w:trPr>
          <w:jc w:val="center"/>
        </w:trPr>
        <w:tc>
          <w:tcPr>
            <w:tcW w:w="3853"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853" w:type="dxa"/>
            <w:shd w:val="clear" w:color="auto" w:fill="FFFFFF"/>
            <w:tcMar>
              <w:top w:w="100" w:type="dxa"/>
              <w:left w:w="100" w:type="dxa"/>
              <w:bottom w:w="100" w:type="dxa"/>
              <w:right w:w="100" w:type="dxa"/>
            </w:tcMar>
            <w:vAlign w:val="center"/>
          </w:tcPr>
          <w:p w14:paraId="398F6FFA" w14:textId="77777777" w:rsidR="00F74219" w:rsidRDefault="00C87B70">
            <w:r>
              <w:rPr>
                <w:rFonts w:ascii="Courier New" w:eastAsia="Courier New" w:hAnsi="Courier New" w:cs="Courier New"/>
              </w:rPr>
              <w:t>AccountObj:AuthenticationType</w:t>
            </w:r>
          </w:p>
        </w:tc>
        <w:tc>
          <w:tcPr>
            <w:tcW w:w="140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3854" w:type="dxa"/>
            <w:shd w:val="clear" w:color="auto" w:fill="FFFFFF"/>
            <w:tcMar>
              <w:top w:w="100" w:type="dxa"/>
              <w:left w:w="100" w:type="dxa"/>
              <w:bottom w:w="100" w:type="dxa"/>
              <w:right w:w="100" w:type="dxa"/>
            </w:tcMar>
          </w:tcPr>
          <w:p w14:paraId="59409A33" w14:textId="77777777" w:rsidR="00F74219" w:rsidRDefault="00C87B70">
            <w:r>
              <w:t>The Authentication property specifies authentication information associated with this account.</w:t>
            </w:r>
          </w:p>
        </w:tc>
      </w:tr>
      <w:tr w:rsidR="00F74219" w14:paraId="000D5E31" w14:textId="77777777">
        <w:trPr>
          <w:jc w:val="center"/>
        </w:trPr>
        <w:tc>
          <w:tcPr>
            <w:tcW w:w="3853"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853" w:type="dxa"/>
            <w:shd w:val="clear" w:color="auto" w:fill="FFFFFF"/>
            <w:tcMar>
              <w:top w:w="100" w:type="dxa"/>
              <w:left w:w="100" w:type="dxa"/>
              <w:bottom w:w="100" w:type="dxa"/>
              <w:right w:w="100" w:type="dxa"/>
            </w:tcMar>
            <w:vAlign w:val="center"/>
          </w:tcPr>
          <w:p w14:paraId="5D65E5B1" w14:textId="77777777" w:rsidR="00F74219" w:rsidRDefault="00C87B70">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3F356FC3" w14:textId="77777777" w:rsidR="00F74219" w:rsidRDefault="00C87B70">
            <w:r>
              <w:t>The Creation_Date property specifies the date and time that the account was created.</w:t>
            </w:r>
          </w:p>
        </w:tc>
      </w:tr>
      <w:tr w:rsidR="00F74219" w14:paraId="28D5C45D" w14:textId="77777777">
        <w:trPr>
          <w:jc w:val="center"/>
        </w:trPr>
        <w:tc>
          <w:tcPr>
            <w:tcW w:w="3853" w:type="dxa"/>
            <w:shd w:val="clear" w:color="auto" w:fill="FFFFFF"/>
            <w:tcMar>
              <w:top w:w="100" w:type="dxa"/>
              <w:left w:w="100" w:type="dxa"/>
              <w:bottom w:w="100" w:type="dxa"/>
              <w:right w:w="100" w:type="dxa"/>
            </w:tcMar>
            <w:vAlign w:val="center"/>
          </w:tcPr>
          <w:p w14:paraId="1BE322D1" w14:textId="77777777" w:rsidR="00F74219" w:rsidRDefault="00C87B70">
            <w:r>
              <w:rPr>
                <w:b/>
              </w:rPr>
              <w:lastRenderedPageBreak/>
              <w:t>Modified_Date</w:t>
            </w:r>
          </w:p>
        </w:tc>
        <w:tc>
          <w:tcPr>
            <w:tcW w:w="3853" w:type="dxa"/>
            <w:shd w:val="clear" w:color="auto" w:fill="FFFFFF"/>
            <w:tcMar>
              <w:top w:w="100" w:type="dxa"/>
              <w:left w:w="100" w:type="dxa"/>
              <w:bottom w:w="100" w:type="dxa"/>
              <w:right w:w="100" w:type="dxa"/>
            </w:tcMar>
            <w:vAlign w:val="center"/>
          </w:tcPr>
          <w:p w14:paraId="73BB7B6C" w14:textId="77777777" w:rsidR="00F74219" w:rsidRDefault="00C87B70">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57245B77" w14:textId="77777777" w:rsidR="00F74219" w:rsidRDefault="00C87B70">
            <w:r>
              <w:t>The Modified_Date property specifies the date and time that the account was last modified.</w:t>
            </w:r>
          </w:p>
        </w:tc>
      </w:tr>
      <w:tr w:rsidR="00F74219" w14:paraId="269C17D0" w14:textId="77777777">
        <w:trPr>
          <w:jc w:val="center"/>
        </w:trPr>
        <w:tc>
          <w:tcPr>
            <w:tcW w:w="3853"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853" w:type="dxa"/>
            <w:shd w:val="clear" w:color="auto" w:fill="FFFFFF"/>
            <w:tcMar>
              <w:top w:w="100" w:type="dxa"/>
              <w:left w:w="100" w:type="dxa"/>
              <w:bottom w:w="100" w:type="dxa"/>
              <w:right w:w="100" w:type="dxa"/>
            </w:tcMar>
            <w:vAlign w:val="center"/>
          </w:tcPr>
          <w:p w14:paraId="0B82D1D3" w14:textId="77777777" w:rsidR="00F74219" w:rsidRDefault="00C87B70">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1E546464" w14:textId="77777777" w:rsidR="00F74219" w:rsidRDefault="00C87B70">
            <w:r>
              <w:t>The Last_Accessed_Time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8" w:name="_Toc433206300"/>
      <w:r>
        <w:t>AuthenticationType Class</w:t>
      </w:r>
      <w:bookmarkEnd w:id="68"/>
    </w:p>
    <w:p w14:paraId="3593E4C3" w14:textId="77777777" w:rsidR="00F74219" w:rsidRDefault="00C87B70">
      <w:pPr>
        <w:pStyle w:val="basicparagraph"/>
        <w:contextualSpacing w:val="0"/>
      </w:pPr>
      <w:r>
        <w:t>The AuthenticationType class specifies authentication information for an account.</w:t>
      </w:r>
    </w:p>
    <w:p w14:paraId="05BBEB67" w14:textId="77777777"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 ???.</w:t>
      </w:r>
    </w:p>
    <w:p w14:paraId="15428ABD" w14:textId="77777777" w:rsidR="00F74219" w:rsidRDefault="00C87B70">
      <w:pPr>
        <w:pStyle w:val="tablecaption"/>
        <w:jc w:val="center"/>
      </w:pPr>
      <w:r>
        <w:t xml:space="preserve">Table </w:t>
      </w:r>
      <w:fldSimple w:instr=" STYLEREF 1 \s ">
        <w:r w:rsidR="008A396B">
          <w:rPr>
            <w:noProof/>
          </w:rPr>
          <w:t>3</w:t>
        </w:r>
      </w:fldSimple>
      <w:r>
        <w:noBreakHyphen/>
      </w:r>
      <w:fldSimple w:instr=" SEQ Table \* ARABIC \s 1 ">
        <w:r w:rsidR="008A396B">
          <w:rPr>
            <w:noProof/>
          </w:rPr>
          <w:t>2</w:t>
        </w:r>
      </w:fldSimple>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74219" w14:paraId="311B38F8" w14:textId="77777777">
        <w:trPr>
          <w:jc w:val="center"/>
        </w:trPr>
        <w:tc>
          <w:tcPr>
            <w:tcW w:w="3853"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trPr>
          <w:jc w:val="center"/>
        </w:trPr>
        <w:tc>
          <w:tcPr>
            <w:tcW w:w="3853"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853" w:type="dxa"/>
            <w:shd w:val="clear" w:color="auto" w:fill="FFFFFF"/>
            <w:tcMar>
              <w:top w:w="100" w:type="dxa"/>
              <w:left w:w="100" w:type="dxa"/>
              <w:bottom w:w="100" w:type="dxa"/>
              <w:right w:w="100" w:type="dxa"/>
            </w:tcMar>
            <w:vAlign w:val="center"/>
          </w:tcPr>
          <w:p w14:paraId="5734351E" w14:textId="77777777" w:rsidR="00F74219" w:rsidRDefault="00C87B70">
            <w:r>
              <w:rPr>
                <w:rFonts w:ascii="Courier New" w:eastAsia="Courier New" w:hAnsi="Courier New" w:cs="Courier New"/>
              </w:rPr>
              <w:t>cyboxCommon:VocabularyStringType</w:t>
            </w:r>
          </w:p>
        </w:tc>
        <w:tc>
          <w:tcPr>
            <w:tcW w:w="140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11A4B956" w14:textId="77777777" w:rsidR="00F74219" w:rsidRDefault="00C87B70">
            <w:r>
              <w:t xml:space="preserve">The </w:t>
            </w:r>
            <w:r>
              <w:rPr>
                <w:rFonts w:ascii="Courier New" w:eastAsia="Courier New" w:hAnsi="Courier New" w:cs="Courier New"/>
              </w:rPr>
              <w:t>Authentication_Type</w:t>
            </w:r>
            <w:r>
              <w:t xml:space="preserve"> property ??????????. Examples of potential ????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class for use in the property is ?????.</w:t>
            </w:r>
          </w:p>
        </w:tc>
      </w:tr>
      <w:tr w:rsidR="00F74219" w14:paraId="61D1DCB9" w14:textId="77777777">
        <w:trPr>
          <w:jc w:val="center"/>
        </w:trPr>
        <w:tc>
          <w:tcPr>
            <w:tcW w:w="3853" w:type="dxa"/>
            <w:shd w:val="clear" w:color="auto" w:fill="FFFFFF"/>
            <w:tcMar>
              <w:top w:w="100" w:type="dxa"/>
              <w:left w:w="100" w:type="dxa"/>
              <w:bottom w:w="100" w:type="dxa"/>
              <w:right w:w="100" w:type="dxa"/>
            </w:tcMar>
            <w:vAlign w:val="center"/>
          </w:tcPr>
          <w:p w14:paraId="3D90E44B" w14:textId="77777777" w:rsidR="00F74219" w:rsidRDefault="00C87B70">
            <w:r>
              <w:rPr>
                <w:b/>
              </w:rPr>
              <w:t>Authentication_Data</w:t>
            </w:r>
          </w:p>
        </w:tc>
        <w:tc>
          <w:tcPr>
            <w:tcW w:w="3853" w:type="dxa"/>
            <w:shd w:val="clear" w:color="auto" w:fill="FFFFFF"/>
            <w:tcMar>
              <w:top w:w="100" w:type="dxa"/>
              <w:left w:w="100" w:type="dxa"/>
              <w:bottom w:w="100" w:type="dxa"/>
              <w:right w:w="100" w:type="dxa"/>
            </w:tcMar>
            <w:vAlign w:val="center"/>
          </w:tcPr>
          <w:p w14:paraId="7A92DCFF" w14:textId="77777777" w:rsidR="00F74219" w:rsidRDefault="00C87B70">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62729BDA" w14:textId="77777777" w:rsidR="00F74219" w:rsidRDefault="00C87B70">
            <w:r>
              <w:t xml:space="preserve">The Authentication_Data property specifies the data used for the authentication type specified by the </w:t>
            </w:r>
            <w:r>
              <w:lastRenderedPageBreak/>
              <w:t>Authentication_Type field. For example, if Authentication_Type is set to "Password", this would be the actual password value.</w:t>
            </w:r>
          </w:p>
        </w:tc>
      </w:tr>
      <w:tr w:rsidR="00F74219" w14:paraId="39C82E7C" w14:textId="77777777">
        <w:trPr>
          <w:jc w:val="center"/>
        </w:trPr>
        <w:tc>
          <w:tcPr>
            <w:tcW w:w="3853" w:type="dxa"/>
            <w:shd w:val="clear" w:color="auto" w:fill="FFFFFF"/>
            <w:tcMar>
              <w:top w:w="100" w:type="dxa"/>
              <w:left w:w="100" w:type="dxa"/>
              <w:bottom w:w="100" w:type="dxa"/>
              <w:right w:w="100" w:type="dxa"/>
            </w:tcMar>
            <w:vAlign w:val="center"/>
          </w:tcPr>
          <w:p w14:paraId="4B0D9FF0" w14:textId="77777777" w:rsidR="00F74219" w:rsidRDefault="00C87B70">
            <w:r>
              <w:rPr>
                <w:b/>
              </w:rPr>
              <w:lastRenderedPageBreak/>
              <w:t>Authentication_Token_Protection_Mechanism</w:t>
            </w:r>
          </w:p>
        </w:tc>
        <w:tc>
          <w:tcPr>
            <w:tcW w:w="3853" w:type="dxa"/>
            <w:shd w:val="clear" w:color="auto" w:fill="FFFFFF"/>
            <w:tcMar>
              <w:top w:w="100" w:type="dxa"/>
              <w:left w:w="100" w:type="dxa"/>
              <w:bottom w:w="100" w:type="dxa"/>
              <w:right w:w="100" w:type="dxa"/>
            </w:tcMar>
            <w:vAlign w:val="center"/>
          </w:tcPr>
          <w:p w14:paraId="64BDA841" w14:textId="77777777" w:rsidR="00F74219" w:rsidRDefault="00C87B70">
            <w:r>
              <w:rPr>
                <w:rFonts w:ascii="Courier New" w:eastAsia="Courier New" w:hAnsi="Courier New" w:cs="Courier New"/>
              </w:rPr>
              <w:t>cyboxCommon:VocabularyStringType</w:t>
            </w:r>
          </w:p>
        </w:tc>
        <w:tc>
          <w:tcPr>
            <w:tcW w:w="140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47739FD9" w14:textId="77777777" w:rsidR="00F74219" w:rsidRDefault="00C87B70">
            <w:r>
              <w:t xml:space="preserve">The </w:t>
            </w:r>
            <w:r>
              <w:rPr>
                <w:rFonts w:ascii="Courier New" w:eastAsia="Courier New" w:hAnsi="Courier New" w:cs="Courier New"/>
              </w:rPr>
              <w:t>Authentication_Token_Protection_Mechanism</w:t>
            </w:r>
            <w:r>
              <w:t xml:space="preserve"> property ??????????. Examples of potential ????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class for use in the property is ?????.</w:t>
            </w:r>
          </w:p>
        </w:tc>
      </w:tr>
      <w:tr w:rsidR="00F74219" w14:paraId="3F94223E" w14:textId="77777777">
        <w:trPr>
          <w:jc w:val="center"/>
        </w:trPr>
        <w:tc>
          <w:tcPr>
            <w:tcW w:w="3853" w:type="dxa"/>
            <w:shd w:val="clear" w:color="auto" w:fill="FFFFFF"/>
            <w:tcMar>
              <w:top w:w="100" w:type="dxa"/>
              <w:left w:w="100" w:type="dxa"/>
              <w:bottom w:w="100" w:type="dxa"/>
              <w:right w:w="100" w:type="dxa"/>
            </w:tcMar>
            <w:vAlign w:val="center"/>
          </w:tcPr>
          <w:p w14:paraId="4FAC1F0A" w14:textId="77777777" w:rsidR="00F74219" w:rsidRDefault="00C87B70">
            <w:r>
              <w:rPr>
                <w:b/>
              </w:rPr>
              <w:t>Structured_Authentication_Mechanism</w:t>
            </w:r>
          </w:p>
        </w:tc>
        <w:tc>
          <w:tcPr>
            <w:tcW w:w="3853" w:type="dxa"/>
            <w:shd w:val="clear" w:color="auto" w:fill="FFFFFF"/>
            <w:tcMar>
              <w:top w:w="100" w:type="dxa"/>
              <w:left w:w="100" w:type="dxa"/>
              <w:bottom w:w="100" w:type="dxa"/>
              <w:right w:w="100" w:type="dxa"/>
            </w:tcMar>
            <w:vAlign w:val="center"/>
          </w:tcPr>
          <w:p w14:paraId="192FB43A" w14:textId="77777777" w:rsidR="00F74219" w:rsidRDefault="00C87B70">
            <w:r>
              <w:rPr>
                <w:rFonts w:ascii="Courier New" w:eastAsia="Courier New" w:hAnsi="Courier New" w:cs="Courier New"/>
              </w:rPr>
              <w:t>AccountObj:StructuredAuthenticationMechanismType</w:t>
            </w:r>
          </w:p>
        </w:tc>
        <w:tc>
          <w:tcPr>
            <w:tcW w:w="140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6B33DC37" w14:textId="77777777" w:rsidR="00F74219" w:rsidRDefault="00C87B70">
            <w:r>
              <w:t>The Structured_Authentication_Mechanism property provides authors a field for describing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9" w:name="_Toc433206301"/>
      <w:r>
        <w:t>StructuredAuthenticationMechanismType Class</w:t>
      </w:r>
      <w:bookmarkEnd w:id="69"/>
    </w:p>
    <w:p w14:paraId="5E70FAEA" w14:textId="77777777" w:rsidR="00F74219" w:rsidRDefault="00C87B70">
      <w:pPr>
        <w:pStyle w:val="basicparagraph"/>
        <w:contextualSpacing w:val="0"/>
      </w:pPr>
      <w:r>
        <w:t>Characterizes the description of an authentication mechanism, such as biometrics-based authentication. In addition to capturing basic information, this class is intended to be extended to enable the structured description of an authentication mechanism using the XML Schema extension feature. No extension is provided by CybOX to support this, however those wishing to represent structured authentication mechanism information may develop such an extension.</w:t>
      </w:r>
    </w:p>
    <w:p w14:paraId="2F56CB29" w14:textId="77777777"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t xml:space="preserve"> class is given in ???.</w:t>
      </w:r>
    </w:p>
    <w:p w14:paraId="2FBCA9CE" w14:textId="77777777" w:rsidR="00F74219" w:rsidRDefault="00C87B70">
      <w:pPr>
        <w:pStyle w:val="tablecaption"/>
        <w:jc w:val="center"/>
      </w:pPr>
      <w:r>
        <w:t xml:space="preserve">Table </w:t>
      </w:r>
      <w:fldSimple w:instr=" STYLEREF 1 \s ">
        <w:r w:rsidR="008A396B">
          <w:rPr>
            <w:noProof/>
          </w:rPr>
          <w:t>3</w:t>
        </w:r>
      </w:fldSimple>
      <w:r>
        <w:noBreakHyphen/>
      </w:r>
      <w:fldSimple w:instr=" SEQ Table \* ARABIC \s 1 ">
        <w:r w:rsidR="008A396B">
          <w:rPr>
            <w:noProof/>
          </w:rPr>
          <w:t>3</w:t>
        </w:r>
      </w:fldSimple>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74219" w14:paraId="103A90FB" w14:textId="77777777">
        <w:trPr>
          <w:jc w:val="center"/>
        </w:trPr>
        <w:tc>
          <w:tcPr>
            <w:tcW w:w="3853"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trPr>
          <w:jc w:val="center"/>
        </w:trPr>
        <w:tc>
          <w:tcPr>
            <w:tcW w:w="3853"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3853" w:type="dxa"/>
            <w:shd w:val="clear" w:color="auto" w:fill="FFFFFF"/>
            <w:tcMar>
              <w:top w:w="100" w:type="dxa"/>
              <w:left w:w="100" w:type="dxa"/>
              <w:bottom w:w="100" w:type="dxa"/>
              <w:right w:w="100" w:type="dxa"/>
            </w:tcMar>
            <w:vAlign w:val="center"/>
          </w:tcPr>
          <w:p w14:paraId="61DCBF6E" w14:textId="77777777" w:rsidR="00F74219" w:rsidRDefault="00C87B70">
            <w:r>
              <w:rPr>
                <w:rFonts w:ascii="Courier New" w:eastAsia="Courier New" w:hAnsi="Courier New" w:cs="Courier New"/>
              </w:rPr>
              <w:t>cyboxCommon:StructuredTextType</w:t>
            </w:r>
          </w:p>
        </w:tc>
        <w:tc>
          <w:tcPr>
            <w:tcW w:w="140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3854"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77777777" w:rsidR="00F74219" w:rsidRDefault="00C87B70">
      <w:pPr>
        <w:pStyle w:val="Heading2"/>
      </w:pPr>
      <w:bookmarkStart w:id="70" w:name="_Toc433206302"/>
      <w:r>
        <w:t>AuthenticationTypeVocab-1.0 Class</w:t>
      </w:r>
      <w:bookmarkEnd w:id="70"/>
    </w:p>
    <w:p w14:paraId="05E7631A" w14:textId="77777777" w:rsidR="00F74219" w:rsidRDefault="00C87B70">
      <w:pPr>
        <w:pStyle w:val="basicparagraph"/>
        <w:contextualSpacing w:val="0"/>
      </w:pPr>
      <w:r>
        <w:t>The AuthenticationTypeVocab is the default CybOX vocabulary for authentication classs, used in the AuthenticationType/Authentication_Type found in the Account Object schema.</w:t>
      </w:r>
    </w:p>
    <w:p w14:paraId="18D180C0" w14:textId="77777777" w:rsidR="00F74219" w:rsidRDefault="00C87B70">
      <w:pPr>
        <w:pStyle w:val="Heading2"/>
      </w:pPr>
      <w:bookmarkStart w:id="71" w:name="_Toc433206303"/>
      <w:r>
        <w:t>AuthenticationTokenProtectionMechanismTypeVocab-1.0 Class</w:t>
      </w:r>
      <w:bookmarkEnd w:id="71"/>
    </w:p>
    <w:p w14:paraId="38450C98" w14:textId="77777777" w:rsidR="00F74219" w:rsidRDefault="00C87B70">
      <w:pPr>
        <w:pStyle w:val="basicparagraph"/>
        <w:contextualSpacing w:val="0"/>
      </w:pPr>
      <w:r>
        <w:t>The AuthenticationTokenProtectionMechanismTypeVocab is the default CybOX vocabulary for authentication token protection mechanisms, used in the AuthenticationType/Authentication_Token_Protection_Mechanism found in the Account Object schema.</w:t>
      </w:r>
    </w:p>
    <w:p w14:paraId="4C010650" w14:textId="77777777" w:rsidR="00F74219" w:rsidRDefault="00C87B70">
      <w:pPr>
        <w:pStyle w:val="Heading2"/>
      </w:pPr>
      <w:bookmarkStart w:id="72" w:name="_Toc433206304"/>
      <w:r>
        <w:t>AuthenticationTypeEnum-1.0 Enumeration</w:t>
      </w:r>
      <w:bookmarkEnd w:id="72"/>
    </w:p>
    <w:p w14:paraId="5E5BFA2F" w14:textId="77777777" w:rsidR="00F74219" w:rsidRDefault="00C87B70">
      <w:pPr>
        <w:pStyle w:val="basicparagraph"/>
        <w:contextualSpacing w:val="0"/>
      </w:pPr>
      <w:r>
        <w:t xml:space="preserve">The literals of the </w:t>
      </w:r>
      <w:r>
        <w:rPr>
          <w:rFonts w:ascii="Courier New" w:eastAsia="Courier New" w:hAnsi="Courier New" w:cs="Courier New"/>
        </w:rPr>
        <w:t>AuthenticationTypeEnum-1.0</w:t>
      </w:r>
      <w:r>
        <w:t xml:space="preserve"> enumeration are given in ???.</w:t>
      </w:r>
    </w:p>
    <w:p w14:paraId="0999D616" w14:textId="77777777" w:rsidR="00F74219" w:rsidRDefault="00C87B70">
      <w:pPr>
        <w:pStyle w:val="tablecaption"/>
        <w:jc w:val="center"/>
      </w:pPr>
      <w:r>
        <w:t xml:space="preserve">Table </w:t>
      </w:r>
      <w:fldSimple w:instr=" STYLEREF 1 \s ">
        <w:r w:rsidR="008A396B">
          <w:rPr>
            <w:noProof/>
          </w:rPr>
          <w:t>3</w:t>
        </w:r>
      </w:fldSimple>
      <w:r>
        <w:noBreakHyphen/>
      </w:r>
      <w:fldSimple w:instr=" SEQ Table \* ARABIC \s 1 ">
        <w:r w:rsidR="008A396B">
          <w:rPr>
            <w:noProof/>
          </w:rPr>
          <w:t>4</w:t>
        </w:r>
      </w:fldSimple>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F74219" w14:paraId="33F4F299" w14:textId="77777777">
        <w:trPr>
          <w:jc w:val="center"/>
        </w:trPr>
        <w:tc>
          <w:tcPr>
            <w:tcW w:w="468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trPr>
          <w:jc w:val="center"/>
        </w:trPr>
        <w:tc>
          <w:tcPr>
            <w:tcW w:w="468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4680" w:type="dxa"/>
            <w:shd w:val="clear" w:color="auto" w:fill="FFFFFF"/>
            <w:tcMar>
              <w:top w:w="100" w:type="dxa"/>
              <w:left w:w="100" w:type="dxa"/>
              <w:bottom w:w="100" w:type="dxa"/>
              <w:right w:w="100" w:type="dxa"/>
            </w:tcMar>
          </w:tcPr>
          <w:p w14:paraId="747D469B" w14:textId="77777777" w:rsidR="00F74219" w:rsidRDefault="00C87B70">
            <w:r>
              <w:t>The No Authentication value specifies that there is no authentication mechanism in place.</w:t>
            </w:r>
          </w:p>
        </w:tc>
      </w:tr>
      <w:tr w:rsidR="00F74219" w14:paraId="65236EA4" w14:textId="77777777">
        <w:trPr>
          <w:jc w:val="center"/>
        </w:trPr>
        <w:tc>
          <w:tcPr>
            <w:tcW w:w="468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4680" w:type="dxa"/>
            <w:shd w:val="clear" w:color="auto" w:fill="FFFFFF"/>
            <w:tcMar>
              <w:top w:w="100" w:type="dxa"/>
              <w:left w:w="100" w:type="dxa"/>
              <w:bottom w:w="100" w:type="dxa"/>
              <w:right w:w="100" w:type="dxa"/>
            </w:tcMar>
          </w:tcPr>
          <w:p w14:paraId="76C7AC21" w14:textId="77777777" w:rsidR="00F74219" w:rsidRDefault="00C87B70">
            <w:r>
              <w:t>The Password value specifies password based authentication.</w:t>
            </w:r>
          </w:p>
        </w:tc>
      </w:tr>
      <w:tr w:rsidR="00F74219" w14:paraId="6E928834" w14:textId="77777777">
        <w:trPr>
          <w:jc w:val="center"/>
        </w:trPr>
        <w:tc>
          <w:tcPr>
            <w:tcW w:w="4680" w:type="dxa"/>
            <w:shd w:val="clear" w:color="auto" w:fill="FFFFFF"/>
            <w:tcMar>
              <w:top w:w="100" w:type="dxa"/>
              <w:left w:w="100" w:type="dxa"/>
              <w:bottom w:w="100" w:type="dxa"/>
              <w:right w:w="100" w:type="dxa"/>
            </w:tcMar>
          </w:tcPr>
          <w:p w14:paraId="1B5875B4" w14:textId="77777777" w:rsidR="00F74219" w:rsidRDefault="00C87B70">
            <w:pPr>
              <w:rPr>
                <w:b/>
              </w:rPr>
            </w:pPr>
            <w:r>
              <w:rPr>
                <w:b/>
              </w:rPr>
              <w:lastRenderedPageBreak/>
              <w:t>Cryptographic Key</w:t>
            </w:r>
          </w:p>
        </w:tc>
        <w:tc>
          <w:tcPr>
            <w:tcW w:w="4680" w:type="dxa"/>
            <w:shd w:val="clear" w:color="auto" w:fill="FFFFFF"/>
            <w:tcMar>
              <w:top w:w="100" w:type="dxa"/>
              <w:left w:w="100" w:type="dxa"/>
              <w:bottom w:w="100" w:type="dxa"/>
              <w:right w:w="100" w:type="dxa"/>
            </w:tcMar>
          </w:tcPr>
          <w:p w14:paraId="2BA831FD" w14:textId="77777777" w:rsidR="00F74219" w:rsidRDefault="00C87B70">
            <w:r>
              <w:t>The Cryptographic Key value specifies cryptographic key based authentication.</w:t>
            </w:r>
          </w:p>
        </w:tc>
      </w:tr>
      <w:tr w:rsidR="00F74219" w14:paraId="5664583C" w14:textId="77777777">
        <w:trPr>
          <w:jc w:val="center"/>
        </w:trPr>
        <w:tc>
          <w:tcPr>
            <w:tcW w:w="468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4680" w:type="dxa"/>
            <w:shd w:val="clear" w:color="auto" w:fill="FFFFFF"/>
            <w:tcMar>
              <w:top w:w="100" w:type="dxa"/>
              <w:left w:w="100" w:type="dxa"/>
              <w:bottom w:w="100" w:type="dxa"/>
              <w:right w:w="100" w:type="dxa"/>
            </w:tcMar>
          </w:tcPr>
          <w:p w14:paraId="7FAACC16" w14:textId="77777777" w:rsidR="00F74219" w:rsidRDefault="00C87B70">
            <w:r>
              <w:t>The Biometrics value specifies biometrics based authentication. Examples include fingerprint or retina readers.</w:t>
            </w:r>
          </w:p>
        </w:tc>
      </w:tr>
      <w:tr w:rsidR="00F74219" w14:paraId="4ECE6D2B" w14:textId="77777777">
        <w:trPr>
          <w:jc w:val="center"/>
        </w:trPr>
        <w:tc>
          <w:tcPr>
            <w:tcW w:w="468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4680" w:type="dxa"/>
            <w:shd w:val="clear" w:color="auto" w:fill="FFFFFF"/>
            <w:tcMar>
              <w:top w:w="100" w:type="dxa"/>
              <w:left w:w="100" w:type="dxa"/>
              <w:bottom w:w="100" w:type="dxa"/>
              <w:right w:w="100" w:type="dxa"/>
            </w:tcMar>
          </w:tcPr>
          <w:p w14:paraId="4254EB29" w14:textId="77777777" w:rsidR="00F74219" w:rsidRDefault="00C87B70">
            <w:r>
              <w:t>The Hardware Token value specifies authentication requiring physical or hardware tokens. Examples include smart cards, bluetooth tokens, and usb tokens.</w:t>
            </w:r>
          </w:p>
        </w:tc>
      </w:tr>
      <w:tr w:rsidR="00F74219" w14:paraId="52CC7A0B" w14:textId="77777777">
        <w:trPr>
          <w:jc w:val="center"/>
        </w:trPr>
        <w:tc>
          <w:tcPr>
            <w:tcW w:w="468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4680" w:type="dxa"/>
            <w:shd w:val="clear" w:color="auto" w:fill="FFFFFF"/>
            <w:tcMar>
              <w:top w:w="100" w:type="dxa"/>
              <w:left w:w="100" w:type="dxa"/>
              <w:bottom w:w="100" w:type="dxa"/>
              <w:right w:w="100" w:type="dxa"/>
            </w:tcMar>
          </w:tcPr>
          <w:p w14:paraId="68FD26F5" w14:textId="77777777" w:rsidR="00F74219" w:rsidRDefault="00C87B70">
            <w:r>
              <w:t>The Software Token value specifies an authentication device stored in software form.</w:t>
            </w:r>
          </w:p>
        </w:tc>
      </w:tr>
      <w:tr w:rsidR="00F74219" w14:paraId="17818F6D" w14:textId="77777777">
        <w:trPr>
          <w:jc w:val="center"/>
        </w:trPr>
        <w:tc>
          <w:tcPr>
            <w:tcW w:w="468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4680" w:type="dxa"/>
            <w:shd w:val="clear" w:color="auto" w:fill="FFFFFF"/>
            <w:tcMar>
              <w:top w:w="100" w:type="dxa"/>
              <w:left w:w="100" w:type="dxa"/>
              <w:bottom w:w="100" w:type="dxa"/>
              <w:right w:w="100" w:type="dxa"/>
            </w:tcMar>
          </w:tcPr>
          <w:p w14:paraId="1350A2C8" w14:textId="77777777" w:rsidR="00F74219" w:rsidRDefault="00C87B70">
            <w:r>
              <w:t>The Multifactor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73" w:name="_Toc433206305"/>
      <w:r>
        <w:t>AuthenticationTokenProtectionMechanismTypeEnum-1.0 Enumeration</w:t>
      </w:r>
      <w:bookmarkEnd w:id="73"/>
    </w:p>
    <w:p w14:paraId="3B7C4368" w14:textId="77777777"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p>
    <w:p w14:paraId="2932D036" w14:textId="77777777" w:rsidR="00F74219" w:rsidRDefault="00C87B70">
      <w:pPr>
        <w:pStyle w:val="tablecaption"/>
        <w:jc w:val="center"/>
      </w:pPr>
      <w:r>
        <w:t xml:space="preserve">Table </w:t>
      </w:r>
      <w:fldSimple w:instr=" STYLEREF 1 \s ">
        <w:r w:rsidR="008A396B">
          <w:rPr>
            <w:noProof/>
          </w:rPr>
          <w:t>3</w:t>
        </w:r>
      </w:fldSimple>
      <w:r>
        <w:noBreakHyphen/>
      </w:r>
      <w:fldSimple w:instr=" SEQ Table \* ARABIC \s 1 ">
        <w:r w:rsidR="008A396B">
          <w:rPr>
            <w:noProof/>
          </w:rPr>
          <w:t>5</w:t>
        </w:r>
      </w:fldSimple>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F74219" w14:paraId="1E8C6EA9" w14:textId="77777777">
        <w:trPr>
          <w:jc w:val="center"/>
        </w:trPr>
        <w:tc>
          <w:tcPr>
            <w:tcW w:w="468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trPr>
          <w:jc w:val="center"/>
        </w:trPr>
        <w:tc>
          <w:tcPr>
            <w:tcW w:w="468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468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trPr>
          <w:jc w:val="center"/>
        </w:trPr>
        <w:tc>
          <w:tcPr>
            <w:tcW w:w="468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468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trPr>
          <w:jc w:val="center"/>
        </w:trPr>
        <w:tc>
          <w:tcPr>
            <w:tcW w:w="468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468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trPr>
          <w:jc w:val="center"/>
        </w:trPr>
        <w:tc>
          <w:tcPr>
            <w:tcW w:w="468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468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trPr>
          <w:jc w:val="center"/>
        </w:trPr>
        <w:tc>
          <w:tcPr>
            <w:tcW w:w="468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4680" w:type="dxa"/>
            <w:shd w:val="clear" w:color="auto" w:fill="FFFFFF"/>
            <w:tcMar>
              <w:top w:w="100" w:type="dxa"/>
              <w:left w:w="100" w:type="dxa"/>
              <w:bottom w:w="100" w:type="dxa"/>
              <w:right w:w="100" w:type="dxa"/>
            </w:tcMar>
          </w:tcPr>
          <w:p w14:paraId="636FABD4" w14:textId="77777777" w:rsidR="00F74219" w:rsidRDefault="00C87B70">
            <w:r>
              <w:t xml:space="preserve">The authentication tokens have been hashed with </w:t>
            </w:r>
            <w:r>
              <w:lastRenderedPageBreak/>
              <w:t>the HAVAL hash algorithm, without salting.</w:t>
            </w:r>
          </w:p>
        </w:tc>
      </w:tr>
      <w:tr w:rsidR="00F74219" w14:paraId="7465A135" w14:textId="77777777">
        <w:trPr>
          <w:jc w:val="center"/>
        </w:trPr>
        <w:tc>
          <w:tcPr>
            <w:tcW w:w="4680" w:type="dxa"/>
            <w:shd w:val="clear" w:color="auto" w:fill="FFFFFF"/>
            <w:tcMar>
              <w:top w:w="100" w:type="dxa"/>
              <w:left w:w="100" w:type="dxa"/>
              <w:bottom w:w="100" w:type="dxa"/>
              <w:right w:w="100" w:type="dxa"/>
            </w:tcMar>
          </w:tcPr>
          <w:p w14:paraId="341C3CB6" w14:textId="77777777" w:rsidR="00F74219" w:rsidRDefault="00C87B70">
            <w:pPr>
              <w:rPr>
                <w:b/>
              </w:rPr>
            </w:pPr>
            <w:r>
              <w:rPr>
                <w:b/>
              </w:rPr>
              <w:lastRenderedPageBreak/>
              <w:t>Salted MD2 Hash</w:t>
            </w:r>
          </w:p>
        </w:tc>
        <w:tc>
          <w:tcPr>
            <w:tcW w:w="468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trPr>
          <w:jc w:val="center"/>
        </w:trPr>
        <w:tc>
          <w:tcPr>
            <w:tcW w:w="468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468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trPr>
          <w:jc w:val="center"/>
        </w:trPr>
        <w:tc>
          <w:tcPr>
            <w:tcW w:w="468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468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trPr>
          <w:jc w:val="center"/>
        </w:trPr>
        <w:tc>
          <w:tcPr>
            <w:tcW w:w="468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468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trPr>
          <w:jc w:val="center"/>
        </w:trPr>
        <w:tc>
          <w:tcPr>
            <w:tcW w:w="468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468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trPr>
          <w:jc w:val="center"/>
        </w:trPr>
        <w:tc>
          <w:tcPr>
            <w:tcW w:w="468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468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trPr>
          <w:jc w:val="center"/>
        </w:trPr>
        <w:tc>
          <w:tcPr>
            <w:tcW w:w="468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468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trPr>
          <w:jc w:val="center"/>
        </w:trPr>
        <w:tc>
          <w:tcPr>
            <w:tcW w:w="468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468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trPr>
          <w:jc w:val="center"/>
        </w:trPr>
        <w:tc>
          <w:tcPr>
            <w:tcW w:w="468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468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trPr>
          <w:jc w:val="center"/>
        </w:trPr>
        <w:tc>
          <w:tcPr>
            <w:tcW w:w="468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468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trPr>
          <w:jc w:val="center"/>
        </w:trPr>
        <w:tc>
          <w:tcPr>
            <w:tcW w:w="468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468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trPr>
          <w:jc w:val="center"/>
        </w:trPr>
        <w:tc>
          <w:tcPr>
            <w:tcW w:w="468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468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trPr>
          <w:jc w:val="center"/>
        </w:trPr>
        <w:tc>
          <w:tcPr>
            <w:tcW w:w="468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468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trPr>
          <w:jc w:val="center"/>
        </w:trPr>
        <w:tc>
          <w:tcPr>
            <w:tcW w:w="4680" w:type="dxa"/>
            <w:shd w:val="clear" w:color="auto" w:fill="FFFFFF"/>
            <w:tcMar>
              <w:top w:w="100" w:type="dxa"/>
              <w:left w:w="100" w:type="dxa"/>
              <w:bottom w:w="100" w:type="dxa"/>
              <w:right w:w="100" w:type="dxa"/>
            </w:tcMar>
          </w:tcPr>
          <w:p w14:paraId="024D8AE8" w14:textId="77777777" w:rsidR="00F74219" w:rsidRDefault="00C87B70">
            <w:pPr>
              <w:rPr>
                <w:b/>
              </w:rPr>
            </w:pPr>
            <w:r>
              <w:rPr>
                <w:b/>
              </w:rPr>
              <w:lastRenderedPageBreak/>
              <w:t>Unsalted RIPEMD-128/256 Hash</w:t>
            </w:r>
          </w:p>
        </w:tc>
        <w:tc>
          <w:tcPr>
            <w:tcW w:w="468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trPr>
          <w:jc w:val="center"/>
        </w:trPr>
        <w:tc>
          <w:tcPr>
            <w:tcW w:w="468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468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trPr>
          <w:jc w:val="center"/>
        </w:trPr>
        <w:tc>
          <w:tcPr>
            <w:tcW w:w="468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468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trPr>
          <w:jc w:val="center"/>
        </w:trPr>
        <w:tc>
          <w:tcPr>
            <w:tcW w:w="468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468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trPr>
          <w:jc w:val="center"/>
        </w:trPr>
        <w:tc>
          <w:tcPr>
            <w:tcW w:w="468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468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trPr>
          <w:jc w:val="center"/>
        </w:trPr>
        <w:tc>
          <w:tcPr>
            <w:tcW w:w="468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468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trPr>
          <w:jc w:val="center"/>
        </w:trPr>
        <w:tc>
          <w:tcPr>
            <w:tcW w:w="468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468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trPr>
          <w:jc w:val="center"/>
        </w:trPr>
        <w:tc>
          <w:tcPr>
            <w:tcW w:w="468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468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trPr>
          <w:jc w:val="center"/>
        </w:trPr>
        <w:tc>
          <w:tcPr>
            <w:tcW w:w="468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468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trPr>
          <w:jc w:val="center"/>
        </w:trPr>
        <w:tc>
          <w:tcPr>
            <w:tcW w:w="468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468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trPr>
          <w:jc w:val="center"/>
        </w:trPr>
        <w:tc>
          <w:tcPr>
            <w:tcW w:w="468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468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trPr>
          <w:jc w:val="center"/>
        </w:trPr>
        <w:tc>
          <w:tcPr>
            <w:tcW w:w="468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468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trPr>
          <w:jc w:val="center"/>
        </w:trPr>
        <w:tc>
          <w:tcPr>
            <w:tcW w:w="468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468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trPr>
          <w:jc w:val="center"/>
        </w:trPr>
        <w:tc>
          <w:tcPr>
            <w:tcW w:w="4680" w:type="dxa"/>
            <w:shd w:val="clear" w:color="auto" w:fill="FFFFFF"/>
            <w:tcMar>
              <w:top w:w="100" w:type="dxa"/>
              <w:left w:w="100" w:type="dxa"/>
              <w:bottom w:w="100" w:type="dxa"/>
              <w:right w:w="100" w:type="dxa"/>
            </w:tcMar>
          </w:tcPr>
          <w:p w14:paraId="2D345405" w14:textId="77777777" w:rsidR="00F74219" w:rsidRDefault="00C87B70">
            <w:pPr>
              <w:rPr>
                <w:b/>
              </w:rPr>
            </w:pPr>
            <w:r>
              <w:rPr>
                <w:b/>
              </w:rPr>
              <w:lastRenderedPageBreak/>
              <w:t>Salted SHA-3 Hash</w:t>
            </w:r>
          </w:p>
        </w:tc>
        <w:tc>
          <w:tcPr>
            <w:tcW w:w="468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trPr>
          <w:jc w:val="center"/>
        </w:trPr>
        <w:tc>
          <w:tcPr>
            <w:tcW w:w="468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468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trPr>
          <w:jc w:val="center"/>
        </w:trPr>
        <w:tc>
          <w:tcPr>
            <w:tcW w:w="468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468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trPr>
          <w:jc w:val="center"/>
        </w:trPr>
        <w:tc>
          <w:tcPr>
            <w:tcW w:w="468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468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trPr>
          <w:jc w:val="center"/>
        </w:trPr>
        <w:tc>
          <w:tcPr>
            <w:tcW w:w="468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468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trPr>
          <w:jc w:val="center"/>
        </w:trPr>
        <w:tc>
          <w:tcPr>
            <w:tcW w:w="468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468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trPr>
          <w:jc w:val="center"/>
        </w:trPr>
        <w:tc>
          <w:tcPr>
            <w:tcW w:w="468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468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trPr>
          <w:jc w:val="center"/>
        </w:trPr>
        <w:tc>
          <w:tcPr>
            <w:tcW w:w="468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468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trPr>
          <w:jc w:val="center"/>
        </w:trPr>
        <w:tc>
          <w:tcPr>
            <w:tcW w:w="468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468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trPr>
          <w:jc w:val="center"/>
        </w:trPr>
        <w:tc>
          <w:tcPr>
            <w:tcW w:w="468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468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trPr>
          <w:jc w:val="center"/>
        </w:trPr>
        <w:tc>
          <w:tcPr>
            <w:tcW w:w="468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4680" w:type="dxa"/>
            <w:shd w:val="clear" w:color="auto" w:fill="FFFFFF"/>
            <w:tcMar>
              <w:top w:w="100" w:type="dxa"/>
              <w:left w:w="100" w:type="dxa"/>
              <w:bottom w:w="100" w:type="dxa"/>
              <w:right w:w="100" w:type="dxa"/>
            </w:tcMar>
          </w:tcPr>
          <w:p w14:paraId="75FF362B" w14:textId="77777777" w:rsidR="00F74219" w:rsidRDefault="00C87B70">
            <w:r>
              <w:t>The authentication tokens have been salted and hashed with the Tiger(2)-192/160/128 hash algorithm.</w:t>
            </w:r>
          </w:p>
        </w:tc>
      </w:tr>
      <w:tr w:rsidR="00F74219" w14:paraId="61C64803" w14:textId="77777777">
        <w:trPr>
          <w:jc w:val="center"/>
        </w:trPr>
        <w:tc>
          <w:tcPr>
            <w:tcW w:w="468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4680" w:type="dxa"/>
            <w:shd w:val="clear" w:color="auto" w:fill="FFFFFF"/>
            <w:tcMar>
              <w:top w:w="100" w:type="dxa"/>
              <w:left w:w="100" w:type="dxa"/>
              <w:bottom w:w="100" w:type="dxa"/>
              <w:right w:w="100" w:type="dxa"/>
            </w:tcMar>
          </w:tcPr>
          <w:p w14:paraId="6B9C2F0F" w14:textId="77777777" w:rsidR="00F74219" w:rsidRDefault="00C87B70">
            <w:r>
              <w:t>The authentication tokens have been hashed with the Tiger(2)-192/160/128 hash algorithm, without salting.</w:t>
            </w:r>
          </w:p>
        </w:tc>
      </w:tr>
      <w:tr w:rsidR="00F74219" w14:paraId="3D363DF6" w14:textId="77777777">
        <w:trPr>
          <w:jc w:val="center"/>
        </w:trPr>
        <w:tc>
          <w:tcPr>
            <w:tcW w:w="468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468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trPr>
          <w:jc w:val="center"/>
        </w:trPr>
        <w:tc>
          <w:tcPr>
            <w:tcW w:w="4680" w:type="dxa"/>
            <w:shd w:val="clear" w:color="auto" w:fill="FFFFFF"/>
            <w:tcMar>
              <w:top w:w="100" w:type="dxa"/>
              <w:left w:w="100" w:type="dxa"/>
              <w:bottom w:w="100" w:type="dxa"/>
              <w:right w:w="100" w:type="dxa"/>
            </w:tcMar>
          </w:tcPr>
          <w:p w14:paraId="64F3D3D7" w14:textId="77777777" w:rsidR="00F74219" w:rsidRDefault="00C87B70">
            <w:pPr>
              <w:rPr>
                <w:b/>
              </w:rPr>
            </w:pPr>
            <w:r>
              <w:rPr>
                <w:b/>
              </w:rPr>
              <w:lastRenderedPageBreak/>
              <w:t>Unsalted WHIRLPOOL Hash</w:t>
            </w:r>
          </w:p>
        </w:tc>
        <w:tc>
          <w:tcPr>
            <w:tcW w:w="468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trPr>
          <w:jc w:val="center"/>
        </w:trPr>
        <w:tc>
          <w:tcPr>
            <w:tcW w:w="468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468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trPr>
          <w:jc w:val="center"/>
        </w:trPr>
        <w:tc>
          <w:tcPr>
            <w:tcW w:w="468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468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trPr>
          <w:jc w:val="center"/>
        </w:trPr>
        <w:tc>
          <w:tcPr>
            <w:tcW w:w="468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468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trPr>
          <w:jc w:val="center"/>
        </w:trPr>
        <w:tc>
          <w:tcPr>
            <w:tcW w:w="468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468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trPr>
          <w:jc w:val="center"/>
        </w:trPr>
        <w:tc>
          <w:tcPr>
            <w:tcW w:w="468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468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trPr>
          <w:jc w:val="center"/>
        </w:trPr>
        <w:tc>
          <w:tcPr>
            <w:tcW w:w="468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468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trPr>
          <w:jc w:val="center"/>
        </w:trPr>
        <w:tc>
          <w:tcPr>
            <w:tcW w:w="468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468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trPr>
          <w:jc w:val="center"/>
        </w:trPr>
        <w:tc>
          <w:tcPr>
            <w:tcW w:w="468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468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trPr>
          <w:jc w:val="center"/>
        </w:trPr>
        <w:tc>
          <w:tcPr>
            <w:tcW w:w="468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468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trPr>
          <w:jc w:val="center"/>
        </w:trPr>
        <w:tc>
          <w:tcPr>
            <w:tcW w:w="468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468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trPr>
          <w:jc w:val="center"/>
        </w:trPr>
        <w:tc>
          <w:tcPr>
            <w:tcW w:w="468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468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trPr>
          <w:jc w:val="center"/>
        </w:trPr>
        <w:tc>
          <w:tcPr>
            <w:tcW w:w="468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468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trPr>
          <w:jc w:val="center"/>
        </w:trPr>
        <w:tc>
          <w:tcPr>
            <w:tcW w:w="468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4680" w:type="dxa"/>
            <w:shd w:val="clear" w:color="auto" w:fill="FFFFFF"/>
            <w:tcMar>
              <w:top w:w="100" w:type="dxa"/>
              <w:left w:w="100" w:type="dxa"/>
              <w:bottom w:w="100" w:type="dxa"/>
              <w:right w:w="100" w:type="dxa"/>
            </w:tcMar>
          </w:tcPr>
          <w:p w14:paraId="2740A456" w14:textId="77777777" w:rsidR="00F74219" w:rsidRDefault="00C87B70">
            <w:r>
              <w:t xml:space="preserve">The authentication tokens have been encrypted </w:t>
            </w:r>
            <w:r>
              <w:lastRenderedPageBreak/>
              <w:t>with the Blowfish algorithm.</w:t>
            </w:r>
          </w:p>
        </w:tc>
      </w:tr>
      <w:tr w:rsidR="00F74219" w14:paraId="4B52F932" w14:textId="77777777">
        <w:trPr>
          <w:jc w:val="center"/>
        </w:trPr>
        <w:tc>
          <w:tcPr>
            <w:tcW w:w="4680" w:type="dxa"/>
            <w:shd w:val="clear" w:color="auto" w:fill="FFFFFF"/>
            <w:tcMar>
              <w:top w:w="100" w:type="dxa"/>
              <w:left w:w="100" w:type="dxa"/>
              <w:bottom w:w="100" w:type="dxa"/>
              <w:right w:w="100" w:type="dxa"/>
            </w:tcMar>
          </w:tcPr>
          <w:p w14:paraId="27E2B721" w14:textId="77777777" w:rsidR="00F74219" w:rsidRDefault="00C87B70">
            <w:pPr>
              <w:rPr>
                <w:b/>
              </w:rPr>
            </w:pPr>
            <w:r>
              <w:rPr>
                <w:b/>
              </w:rPr>
              <w:lastRenderedPageBreak/>
              <w:t>DES</w:t>
            </w:r>
          </w:p>
        </w:tc>
        <w:tc>
          <w:tcPr>
            <w:tcW w:w="468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trPr>
          <w:jc w:val="center"/>
        </w:trPr>
        <w:tc>
          <w:tcPr>
            <w:tcW w:w="468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468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trPr>
          <w:jc w:val="center"/>
        </w:trPr>
        <w:tc>
          <w:tcPr>
            <w:tcW w:w="468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468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trPr>
          <w:jc w:val="center"/>
        </w:trPr>
        <w:tc>
          <w:tcPr>
            <w:tcW w:w="468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468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27"/>
          <w:pgSz w:w="15840" w:h="12240"/>
          <w:pgMar w:top="1440" w:right="1440" w:bottom="1440" w:left="1440" w:header="720" w:footer="720" w:gutter="0"/>
          <w:cols w:space="720"/>
        </w:sectPr>
      </w:pPr>
    </w:p>
    <w:p w14:paraId="0FCD6A84" w14:textId="77777777" w:rsidR="00BF3D0A" w:rsidRDefault="00C87B70" w:rsidP="00BF3D0A">
      <w:pPr>
        <w:pStyle w:val="Heading1"/>
      </w:pPr>
      <w:bookmarkStart w:id="74" w:name="_Ref428537416"/>
      <w:bookmarkStart w:id="75" w:name="_Toc433206306"/>
      <w:r w:rsidRPr="00FD22AC">
        <w:lastRenderedPageBreak/>
        <w:t>Conformance</w:t>
      </w:r>
      <w:bookmarkEnd w:id="62"/>
      <w:bookmarkEnd w:id="63"/>
      <w:bookmarkEnd w:id="74"/>
      <w:bookmarkEnd w:id="75"/>
    </w:p>
    <w:p w14:paraId="567C11F6" w14:textId="77777777" w:rsidR="00BF3D0A" w:rsidRDefault="00BF3D0A" w:rsidP="00BF3D0A"/>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BF3D0A">
      <w:pPr>
        <w:pStyle w:val="AppendixHeading1"/>
      </w:pPr>
      <w:bookmarkStart w:id="76" w:name="_Toc85472897"/>
      <w:bookmarkStart w:id="77" w:name="_Toc287332012"/>
      <w:bookmarkStart w:id="78" w:name="_Toc409437264"/>
      <w:bookmarkStart w:id="79" w:name="_Toc433206307"/>
      <w:r>
        <w:lastRenderedPageBreak/>
        <w:t>Acknowledgments</w:t>
      </w:r>
      <w:bookmarkEnd w:id="76"/>
      <w:bookmarkEnd w:id="77"/>
      <w:bookmarkEnd w:id="78"/>
      <w:bookmarkEnd w:id="79"/>
    </w:p>
    <w:p w14:paraId="511E2FC8" w14:textId="77777777" w:rsidR="00BF3D0A" w:rsidRDefault="00C87B70" w:rsidP="00BF3D0A">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Liron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80" w:name="_Toc85472898"/>
      <w:bookmarkStart w:id="81" w:name="_Toc287332014"/>
      <w:bookmarkStart w:id="82" w:name="_Toc409437269"/>
      <w:bookmarkStart w:id="83" w:name="_Toc433206308"/>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BF3D0A" w14:paraId="073A9D34" w14:textId="77777777" w:rsidTr="00BF3D0A">
        <w:tc>
          <w:tcPr>
            <w:tcW w:w="1548" w:type="dxa"/>
          </w:tcPr>
          <w:p w14:paraId="18E921D4" w14:textId="77777777" w:rsidR="00BF3D0A" w:rsidRPr="00C7321D" w:rsidRDefault="00C87B70" w:rsidP="00BF3D0A">
            <w:pPr>
              <w:jc w:val="center"/>
              <w:rPr>
                <w:b/>
              </w:rPr>
            </w:pPr>
            <w:r w:rsidRPr="00C7321D">
              <w:rPr>
                <w:b/>
              </w:rPr>
              <w:t>Revision</w:t>
            </w:r>
          </w:p>
        </w:tc>
        <w:tc>
          <w:tcPr>
            <w:tcW w:w="162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BF3D0A">
        <w:tc>
          <w:tcPr>
            <w:tcW w:w="1548" w:type="dxa"/>
          </w:tcPr>
          <w:p w14:paraId="6EAD8C16" w14:textId="77777777" w:rsidR="00BF3D0A" w:rsidRDefault="00C87B70" w:rsidP="00BF3D0A">
            <w:r>
              <w:t>wd01</w:t>
            </w:r>
          </w:p>
        </w:tc>
        <w:tc>
          <w:tcPr>
            <w:tcW w:w="1620" w:type="dxa"/>
          </w:tcPr>
          <w:p w14:paraId="12E40AAD" w14:textId="77777777" w:rsidR="00BF3D0A" w:rsidRDefault="00C87B70" w:rsidP="00BF3D0A">
            <w:r>
              <w:t>28 August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21T15:53:00Z" w:initials="BDA">
    <w:p w14:paraId="22D542A1" w14:textId="77777777" w:rsidR="00BF3D0A" w:rsidRDefault="00BF3D0A">
      <w:pPr>
        <w:pStyle w:val="CommentText"/>
      </w:pPr>
      <w:r>
        <w:rPr>
          <w:rStyle w:val="CommentReference"/>
        </w:rPr>
        <w:annotationRef/>
      </w:r>
      <w:r>
        <w:t>Needs updating.</w:t>
      </w:r>
    </w:p>
  </w:comment>
  <w:comment w:id="5" w:author="Beck, Desiree A." w:date="2015-10-13T12:30:00Z" w:initials="BDA">
    <w:p w14:paraId="4DEA4C2F" w14:textId="77777777" w:rsidR="00BF3D0A" w:rsidRDefault="00BF3D0A" w:rsidP="008A396B">
      <w:pPr>
        <w:pStyle w:val="CommentText"/>
      </w:pPr>
      <w:r>
        <w:rPr>
          <w:rStyle w:val="CommentReference"/>
        </w:rPr>
        <w:annotationRef/>
      </w:r>
      <w:r>
        <w:rPr>
          <w:noProof/>
        </w:rPr>
        <w:t>need to add TOC.</w:t>
      </w:r>
    </w:p>
  </w:comment>
  <w:comment w:id="6" w:author="Beck, Desiree A." w:date="2015-10-21T13:50:00Z" w:initials="BDA">
    <w:p w14:paraId="3079870F" w14:textId="77777777" w:rsidR="00BF3D0A" w:rsidRDefault="00BF3D0A" w:rsidP="008A396B">
      <w:pPr>
        <w:pStyle w:val="CommentText"/>
      </w:pPr>
      <w:r>
        <w:rPr>
          <w:rStyle w:val="CommentReference"/>
        </w:rPr>
        <w:annotationRef/>
      </w:r>
      <w:r>
        <w:t>A copy and paste works best, rather than adding a TOC through the References section.</w:t>
      </w:r>
    </w:p>
  </w:comment>
  <w:comment w:id="7" w:author="Beck, Desiree A." w:date="2015-10-21T13:58:00Z" w:initials="BDA">
    <w:p w14:paraId="413F1813" w14:textId="77777777" w:rsidR="00BF3D0A" w:rsidRDefault="00BF3D0A" w:rsidP="008A396B">
      <w:pPr>
        <w:pStyle w:val="CommentText"/>
      </w:pPr>
      <w:r>
        <w:rPr>
          <w:rStyle w:val="CommentReference"/>
        </w:rPr>
        <w:annotationRef/>
      </w:r>
      <w:r>
        <w:t>After all other changes are made, update TOC and other refs (Ctrl-A then F9) and choose to update entire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D542A1" w15:done="0"/>
  <w15:commentEx w15:paraId="4DEA4C2F" w15:done="0"/>
  <w15:commentEx w15:paraId="3079870F" w15:paraIdParent="4DEA4C2F" w15:done="0"/>
  <w15:commentEx w15:paraId="413F18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8E95E" w14:textId="77777777" w:rsidR="00534F60" w:rsidRDefault="00534F60">
      <w:r>
        <w:separator/>
      </w:r>
    </w:p>
  </w:endnote>
  <w:endnote w:type="continuationSeparator" w:id="0">
    <w:p w14:paraId="26D8A1C8" w14:textId="77777777" w:rsidR="00534F60" w:rsidRDefault="0053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77777777" w:rsidR="00BF3D0A" w:rsidRPr="00195F88" w:rsidRDefault="00BF3D0A"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326014" w14:textId="77777777" w:rsidR="00BF3D0A" w:rsidRPr="00195F88" w:rsidRDefault="00BF3D0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470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4703">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77777777" w:rsidR="00BF3D0A" w:rsidRPr="00195F88" w:rsidRDefault="00BF3D0A"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F53B676" w14:textId="77777777" w:rsidR="00BF3D0A" w:rsidRPr="00195F88" w:rsidRDefault="00BF3D0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470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4703">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BF012" w14:textId="77777777" w:rsidR="00534F60" w:rsidRPr="00195F88" w:rsidRDefault="00534F60"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EA5BAE1" w14:textId="77777777" w:rsidR="00534F60" w:rsidRPr="00195F88" w:rsidRDefault="00534F60"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FF297F" w14:textId="77777777" w:rsidR="00534F60" w:rsidRDefault="00534F60"/>
    <w:p w14:paraId="65E7CC5E" w14:textId="77777777" w:rsidR="00534F60" w:rsidRDefault="00534F60">
      <w:r>
        <w:separator/>
      </w:r>
    </w:p>
  </w:footnote>
  <w:footnote w:type="continuationSeparator" w:id="0">
    <w:p w14:paraId="510A214A" w14:textId="77777777" w:rsidR="00534F60" w:rsidRDefault="00534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74219"/>
    <w:rsid w:val="003F4703"/>
    <w:rsid w:val="00486C47"/>
    <w:rsid w:val="004E3ABE"/>
    <w:rsid w:val="00534F60"/>
    <w:rsid w:val="008A396B"/>
    <w:rsid w:val="009738B9"/>
    <w:rsid w:val="00BF3D0A"/>
    <w:rsid w:val="00C87B70"/>
    <w:rsid w:val="00F7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http://www.ietf.org/rfc/rfc2119.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B70BDF-59AD-4C8F-9D6A-992B9AD3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6339</Words>
  <Characters>36133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Beck, Desiree A.</cp:lastModifiedBy>
  <cp:revision>7</cp:revision>
  <dcterms:created xsi:type="dcterms:W3CDTF">2015-09-28T16:39:00Z</dcterms:created>
  <dcterms:modified xsi:type="dcterms:W3CDTF">2015-10-21T20:05:00Z</dcterms:modified>
</cp:coreProperties>
</file>